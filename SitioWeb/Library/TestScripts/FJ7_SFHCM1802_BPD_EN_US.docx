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8.xml" ContentType="application/vnd.openxmlformats-officedocument.wordprocessingml.footer+xml"/>
  <Override PartName="/word/footer1.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7.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word/webSettings.xml" ContentType="application/vnd.openxmlformats-officedocument.wordprocessingml.webSettings+xml"/>
  <Override PartName="/word/commentsExtended.xml" ContentType="application/vnd.openxmlformats-officedocument.wordprocessingml.commentsExtended+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page" w:horzAnchor="margin" w:tblpY="590"/>
        <w:tblW w:w="14345" w:type="dxa"/>
        <w:tblBorders>
          <w:insideH w:val="single" w:sz="4" w:space="0" w:color="auto"/>
          <w:insideV w:val="single" w:sz="4" w:space="0" w:color="auto"/>
        </w:tblBorders>
        <w:tblLayout w:type="fixed"/>
        <w:tblCellMar>
          <w:left w:w="0" w:type="dxa"/>
          <w:right w:w="0" w:type="dxa"/>
        </w:tblCellMar>
        <w:tblLook w:val="0600" w:firstRow="0" w:lastRow="0" w:firstColumn="0" w:lastColumn="0" w:noHBand="1" w:noVBand="1"/>
      </w:tblPr>
      <w:tblGrid>
        <w:gridCol w:w="4962"/>
        <w:gridCol w:w="9383"/>
      </w:tblGrid>
      <w:tr w:rsidR="00985A3A" w:rsidRPr="00AA46A3" w14:paraId="15D029D7" w14:textId="77777777" w:rsidTr="00064E7D">
        <w:trPr>
          <w:trHeight w:hRule="exact" w:val="227"/>
        </w:trPr>
        <w:tc>
          <w:tcPr>
            <w:tcW w:w="4962" w:type="dxa"/>
            <w:tcBorders>
              <w:bottom w:val="single" w:sz="4" w:space="0" w:color="auto"/>
            </w:tcBorders>
            <w:shd w:val="clear" w:color="auto" w:fill="000000"/>
          </w:tcPr>
          <w:p w14:paraId="58382661" w14:textId="77777777" w:rsidR="00985A3A" w:rsidRPr="00AA46A3" w:rsidRDefault="00985A3A" w:rsidP="00064E7D">
            <w:pPr>
              <w:pStyle w:val="ListNumber"/>
              <w:numPr>
                <w:ilvl w:val="0"/>
                <w:numId w:val="0"/>
              </w:numPr>
              <w:ind w:left="340"/>
            </w:pPr>
          </w:p>
        </w:tc>
        <w:tc>
          <w:tcPr>
            <w:tcW w:w="9383" w:type="dxa"/>
            <w:tcBorders>
              <w:bottom w:val="single" w:sz="4" w:space="0" w:color="auto"/>
            </w:tcBorders>
            <w:shd w:val="clear" w:color="auto" w:fill="000000"/>
          </w:tcPr>
          <w:p w14:paraId="7D252A2E" w14:textId="77777777" w:rsidR="00985A3A" w:rsidRPr="00AA46A3" w:rsidRDefault="00985A3A" w:rsidP="00064E7D"/>
        </w:tc>
      </w:tr>
      <w:tr w:rsidR="00985A3A" w:rsidRPr="00AA46A3" w14:paraId="73E56169" w14:textId="77777777" w:rsidTr="00064E7D">
        <w:trPr>
          <w:trHeight w:val="636"/>
        </w:trPr>
        <w:tc>
          <w:tcPr>
            <w:tcW w:w="4962" w:type="dxa"/>
            <w:vMerge w:val="restart"/>
            <w:tcBorders>
              <w:top w:val="single" w:sz="4" w:space="0" w:color="auto"/>
              <w:bottom w:val="nil"/>
              <w:right w:val="nil"/>
            </w:tcBorders>
            <w:shd w:val="clear" w:color="auto" w:fill="F0AB00"/>
            <w:tcMar>
              <w:top w:w="113" w:type="dxa"/>
            </w:tcMar>
          </w:tcPr>
          <w:p w14:paraId="6DE1CBC9" w14:textId="77777777" w:rsidR="00985A3A" w:rsidRPr="00AA46A3" w:rsidRDefault="00985A3A" w:rsidP="00064E7D">
            <w:pPr>
              <w:pStyle w:val="SAPCollateralType"/>
            </w:pPr>
            <w:r w:rsidRPr="00AA46A3">
              <w:t>Test Script</w:t>
            </w:r>
          </w:p>
          <w:p w14:paraId="0A53BE15" w14:textId="1F2E4207" w:rsidR="00985A3A" w:rsidRPr="00AA46A3" w:rsidRDefault="000F024D" w:rsidP="00064E7D">
            <w:pPr>
              <w:pStyle w:val="SAPDocumentVersion"/>
              <w:rPr>
                <w:rFonts w:eastAsia="SimSun"/>
                <w:lang w:eastAsia="zh-CN"/>
              </w:rPr>
            </w:pPr>
            <w:r w:rsidRPr="00AA46A3">
              <w:rPr>
                <w:rFonts w:eastAsia="SimSun"/>
                <w:lang w:eastAsia="zh-CN"/>
              </w:rPr>
              <w:t xml:space="preserve">SAP </w:t>
            </w:r>
            <w:r w:rsidR="00837721" w:rsidRPr="00AA46A3">
              <w:rPr>
                <w:rFonts w:eastAsia="SimSun"/>
                <w:lang w:eastAsia="zh-CN"/>
              </w:rPr>
              <w:t>SuccessFactors HCM Core</w:t>
            </w:r>
          </w:p>
          <w:p w14:paraId="49AFDA02" w14:textId="04C8E265" w:rsidR="00985A3A" w:rsidRPr="00AA46A3" w:rsidRDefault="00583EFD" w:rsidP="00064E7D">
            <w:pPr>
              <w:pStyle w:val="SAPDocumentVersion"/>
            </w:pPr>
            <w:r>
              <w:t>April</w:t>
            </w:r>
            <w:r w:rsidR="00EA7085">
              <w:t xml:space="preserve"> 2018</w:t>
            </w:r>
          </w:p>
          <w:p w14:paraId="7A4B6945" w14:textId="77777777" w:rsidR="00985A3A" w:rsidRPr="00AA46A3" w:rsidRDefault="00985A3A" w:rsidP="00064E7D">
            <w:pPr>
              <w:pStyle w:val="SAPDocumentVersion"/>
            </w:pPr>
            <w:r w:rsidRPr="00AA46A3">
              <w:t>English</w:t>
            </w:r>
          </w:p>
        </w:tc>
        <w:tc>
          <w:tcPr>
            <w:tcW w:w="9383" w:type="dxa"/>
            <w:tcBorders>
              <w:top w:val="single" w:sz="4" w:space="0" w:color="auto"/>
              <w:left w:val="nil"/>
              <w:bottom w:val="nil"/>
            </w:tcBorders>
            <w:shd w:val="clear" w:color="auto" w:fill="F0AB00"/>
            <w:tcMar>
              <w:top w:w="113" w:type="dxa"/>
            </w:tcMar>
          </w:tcPr>
          <w:p w14:paraId="3A128782" w14:textId="77777777" w:rsidR="00985A3A" w:rsidRPr="00AA46A3" w:rsidRDefault="00985A3A" w:rsidP="00064E7D">
            <w:pPr>
              <w:pStyle w:val="SAPSecurityLevel"/>
            </w:pPr>
            <w:bookmarkStart w:id="0" w:name="securitylevel"/>
            <w:r w:rsidRPr="00AA46A3">
              <w:t>Customer</w:t>
            </w:r>
            <w:bookmarkEnd w:id="0"/>
          </w:p>
        </w:tc>
      </w:tr>
      <w:tr w:rsidR="00985A3A" w:rsidRPr="00AA46A3" w14:paraId="222DB85F" w14:textId="77777777" w:rsidTr="00064E7D">
        <w:trPr>
          <w:trHeight w:hRule="exact" w:val="2402"/>
        </w:trPr>
        <w:tc>
          <w:tcPr>
            <w:tcW w:w="4962" w:type="dxa"/>
            <w:vMerge/>
            <w:tcBorders>
              <w:top w:val="nil"/>
              <w:bottom w:val="nil"/>
              <w:right w:val="nil"/>
            </w:tcBorders>
            <w:shd w:val="clear" w:color="auto" w:fill="F0AB00"/>
            <w:tcMar>
              <w:top w:w="113" w:type="dxa"/>
            </w:tcMar>
          </w:tcPr>
          <w:p w14:paraId="41D6FB85" w14:textId="77777777" w:rsidR="00985A3A" w:rsidRPr="00AA46A3" w:rsidRDefault="00985A3A" w:rsidP="00064E7D">
            <w:pPr>
              <w:pStyle w:val="SAPCollateralType"/>
            </w:pPr>
          </w:p>
        </w:tc>
        <w:tc>
          <w:tcPr>
            <w:tcW w:w="9383" w:type="dxa"/>
            <w:tcBorders>
              <w:top w:val="nil"/>
              <w:left w:val="nil"/>
              <w:bottom w:val="nil"/>
            </w:tcBorders>
            <w:shd w:val="clear" w:color="auto" w:fill="F0AB00"/>
            <w:tcMar>
              <w:top w:w="113" w:type="dxa"/>
            </w:tcMar>
          </w:tcPr>
          <w:p w14:paraId="6F7BF940" w14:textId="77777777" w:rsidR="00985A3A" w:rsidRPr="00AA46A3" w:rsidRDefault="009A75D8" w:rsidP="00064E7D">
            <w:pPr>
              <w:pStyle w:val="SAPMainTitle"/>
            </w:pPr>
            <w:bookmarkStart w:id="1" w:name="maintitle"/>
            <w:commentRangeStart w:id="2"/>
            <w:r w:rsidRPr="00AA46A3">
              <w:t xml:space="preserve">Request and Manage Time Off </w:t>
            </w:r>
            <w:bookmarkEnd w:id="1"/>
            <w:commentRangeEnd w:id="2"/>
            <w:r w:rsidR="00EF60C9">
              <w:rPr>
                <w:rStyle w:val="CommentReference"/>
                <w:rFonts w:ascii="BentonSans Book" w:hAnsi="BentonSans Book"/>
                <w:color w:val="auto"/>
              </w:rPr>
              <w:commentReference w:id="2"/>
            </w:r>
          </w:p>
          <w:p w14:paraId="02160796" w14:textId="6702D1F6" w:rsidR="00985A3A" w:rsidRPr="00AA46A3" w:rsidRDefault="00985A3A" w:rsidP="00064E7D">
            <w:pPr>
              <w:pStyle w:val="SAPSubTitle"/>
            </w:pPr>
            <w:r w:rsidRPr="00AA46A3">
              <w:t xml:space="preserve">ID: </w:t>
            </w:r>
            <w:r w:rsidR="009A75D8" w:rsidRPr="00AA46A3">
              <w:t>FJ7</w:t>
            </w:r>
            <w:r w:rsidR="0004588F" w:rsidRPr="00AA46A3">
              <w:t xml:space="preserve"> (United States)</w:t>
            </w:r>
          </w:p>
        </w:tc>
      </w:tr>
    </w:tbl>
    <w:p w14:paraId="4F06D4CD" w14:textId="77777777" w:rsidR="00985A3A" w:rsidRPr="00AA46A3" w:rsidRDefault="00985A3A" w:rsidP="00985A3A">
      <w:pPr>
        <w:pStyle w:val="SAPKeyblockTitle"/>
      </w:pPr>
      <w:r w:rsidRPr="00AA46A3">
        <w:t>Table of Contents</w:t>
      </w:r>
    </w:p>
    <w:p w14:paraId="47F9F89A" w14:textId="738D7C4A" w:rsidR="00773874" w:rsidRDefault="00985A3A">
      <w:pPr>
        <w:pStyle w:val="TOC1"/>
        <w:rPr>
          <w:rFonts w:asciiTheme="minorHAnsi" w:eastAsiaTheme="minorEastAsia" w:hAnsiTheme="minorHAnsi" w:cstheme="minorBidi"/>
          <w:noProof/>
          <w:sz w:val="22"/>
          <w:szCs w:val="22"/>
        </w:rPr>
      </w:pPr>
      <w:r w:rsidRPr="00AA46A3">
        <w:rPr>
          <w:rFonts w:ascii="BentonSans Bold" w:hAnsi="BentonSans Bold"/>
        </w:rPr>
        <w:fldChar w:fldCharType="begin"/>
      </w:r>
      <w:r w:rsidRPr="00AA46A3">
        <w:rPr>
          <w:rFonts w:ascii="BentonSans Bold" w:hAnsi="BentonSans Bold"/>
        </w:rPr>
        <w:instrText xml:space="preserve"> TOC \o "1-5" \h \z \u </w:instrText>
      </w:r>
      <w:r w:rsidRPr="00AA46A3">
        <w:rPr>
          <w:rFonts w:ascii="BentonSans Bold" w:hAnsi="BentonSans Bold"/>
        </w:rPr>
        <w:fldChar w:fldCharType="separate"/>
      </w:r>
      <w:hyperlink w:anchor="_Toc507512895" w:history="1">
        <w:r w:rsidR="00773874" w:rsidRPr="002F1DD5">
          <w:rPr>
            <w:rStyle w:val="Hyperlink"/>
            <w:noProof/>
          </w:rPr>
          <w:t>1</w:t>
        </w:r>
        <w:r w:rsidR="00773874">
          <w:rPr>
            <w:rFonts w:asciiTheme="minorHAnsi" w:eastAsiaTheme="minorEastAsia" w:hAnsiTheme="minorHAnsi" w:cstheme="minorBidi"/>
            <w:noProof/>
            <w:sz w:val="22"/>
            <w:szCs w:val="22"/>
          </w:rPr>
          <w:tab/>
        </w:r>
        <w:r w:rsidR="00773874" w:rsidRPr="002F1DD5">
          <w:rPr>
            <w:rStyle w:val="Hyperlink"/>
            <w:noProof/>
          </w:rPr>
          <w:t>Purpose</w:t>
        </w:r>
        <w:r w:rsidR="00773874">
          <w:rPr>
            <w:noProof/>
            <w:webHidden/>
          </w:rPr>
          <w:tab/>
        </w:r>
        <w:r w:rsidR="00773874">
          <w:rPr>
            <w:noProof/>
            <w:webHidden/>
          </w:rPr>
          <w:fldChar w:fldCharType="begin"/>
        </w:r>
        <w:r w:rsidR="00773874">
          <w:rPr>
            <w:noProof/>
            <w:webHidden/>
          </w:rPr>
          <w:instrText xml:space="preserve"> PAGEREF _Toc507512895 \h </w:instrText>
        </w:r>
        <w:r w:rsidR="00773874">
          <w:rPr>
            <w:noProof/>
            <w:webHidden/>
          </w:rPr>
        </w:r>
        <w:r w:rsidR="00773874">
          <w:rPr>
            <w:noProof/>
            <w:webHidden/>
          </w:rPr>
          <w:fldChar w:fldCharType="separate"/>
        </w:r>
        <w:r w:rsidR="00773874">
          <w:rPr>
            <w:noProof/>
            <w:webHidden/>
          </w:rPr>
          <w:t>4</w:t>
        </w:r>
        <w:r w:rsidR="00773874">
          <w:rPr>
            <w:noProof/>
            <w:webHidden/>
          </w:rPr>
          <w:fldChar w:fldCharType="end"/>
        </w:r>
      </w:hyperlink>
    </w:p>
    <w:p w14:paraId="5BC310DF" w14:textId="1467D24A" w:rsidR="00773874" w:rsidRDefault="00D53C70">
      <w:pPr>
        <w:pStyle w:val="TOC2"/>
        <w:rPr>
          <w:rFonts w:asciiTheme="minorHAnsi" w:eastAsiaTheme="minorEastAsia" w:hAnsiTheme="minorHAnsi" w:cstheme="minorBidi"/>
          <w:noProof/>
          <w:sz w:val="22"/>
          <w:szCs w:val="22"/>
        </w:rPr>
      </w:pPr>
      <w:hyperlink w:anchor="_Toc507512896" w:history="1">
        <w:r w:rsidR="00773874" w:rsidRPr="002F1DD5">
          <w:rPr>
            <w:rStyle w:val="Hyperlink"/>
            <w:noProof/>
          </w:rPr>
          <w:t>1.1</w:t>
        </w:r>
        <w:r w:rsidR="00773874">
          <w:rPr>
            <w:rFonts w:asciiTheme="minorHAnsi" w:eastAsiaTheme="minorEastAsia" w:hAnsiTheme="minorHAnsi" w:cstheme="minorBidi"/>
            <w:noProof/>
            <w:sz w:val="22"/>
            <w:szCs w:val="22"/>
          </w:rPr>
          <w:tab/>
        </w:r>
        <w:r w:rsidR="00773874" w:rsidRPr="002F1DD5">
          <w:rPr>
            <w:rStyle w:val="Hyperlink"/>
            <w:noProof/>
          </w:rPr>
          <w:t>Purpose of the Document</w:t>
        </w:r>
        <w:r w:rsidR="00773874">
          <w:rPr>
            <w:noProof/>
            <w:webHidden/>
          </w:rPr>
          <w:tab/>
        </w:r>
        <w:r w:rsidR="00773874">
          <w:rPr>
            <w:noProof/>
            <w:webHidden/>
          </w:rPr>
          <w:fldChar w:fldCharType="begin"/>
        </w:r>
        <w:r w:rsidR="00773874">
          <w:rPr>
            <w:noProof/>
            <w:webHidden/>
          </w:rPr>
          <w:instrText xml:space="preserve"> PAGEREF _Toc507512896 \h </w:instrText>
        </w:r>
        <w:r w:rsidR="00773874">
          <w:rPr>
            <w:noProof/>
            <w:webHidden/>
          </w:rPr>
        </w:r>
        <w:r w:rsidR="00773874">
          <w:rPr>
            <w:noProof/>
            <w:webHidden/>
          </w:rPr>
          <w:fldChar w:fldCharType="separate"/>
        </w:r>
        <w:r w:rsidR="00773874">
          <w:rPr>
            <w:noProof/>
            <w:webHidden/>
          </w:rPr>
          <w:t>4</w:t>
        </w:r>
        <w:r w:rsidR="00773874">
          <w:rPr>
            <w:noProof/>
            <w:webHidden/>
          </w:rPr>
          <w:fldChar w:fldCharType="end"/>
        </w:r>
      </w:hyperlink>
    </w:p>
    <w:p w14:paraId="656B2E8D" w14:textId="676563E0" w:rsidR="00773874" w:rsidRDefault="00D53C70">
      <w:pPr>
        <w:pStyle w:val="TOC2"/>
        <w:rPr>
          <w:rFonts w:asciiTheme="minorHAnsi" w:eastAsiaTheme="minorEastAsia" w:hAnsiTheme="minorHAnsi" w:cstheme="minorBidi"/>
          <w:noProof/>
          <w:sz w:val="22"/>
          <w:szCs w:val="22"/>
        </w:rPr>
      </w:pPr>
      <w:hyperlink w:anchor="_Toc507512897" w:history="1">
        <w:r w:rsidR="00773874" w:rsidRPr="002F1DD5">
          <w:rPr>
            <w:rStyle w:val="Hyperlink"/>
            <w:noProof/>
          </w:rPr>
          <w:t>1.2</w:t>
        </w:r>
        <w:r w:rsidR="00773874">
          <w:rPr>
            <w:rFonts w:asciiTheme="minorHAnsi" w:eastAsiaTheme="minorEastAsia" w:hAnsiTheme="minorHAnsi" w:cstheme="minorBidi"/>
            <w:noProof/>
            <w:sz w:val="22"/>
            <w:szCs w:val="22"/>
          </w:rPr>
          <w:tab/>
        </w:r>
        <w:r w:rsidR="00773874" w:rsidRPr="002F1DD5">
          <w:rPr>
            <w:rStyle w:val="Hyperlink"/>
            <w:noProof/>
          </w:rPr>
          <w:t>Purpose of Request and Manage Time Off</w:t>
        </w:r>
        <w:r w:rsidR="00773874">
          <w:rPr>
            <w:noProof/>
            <w:webHidden/>
          </w:rPr>
          <w:tab/>
        </w:r>
        <w:r w:rsidR="00773874">
          <w:rPr>
            <w:noProof/>
            <w:webHidden/>
          </w:rPr>
          <w:fldChar w:fldCharType="begin"/>
        </w:r>
        <w:r w:rsidR="00773874">
          <w:rPr>
            <w:noProof/>
            <w:webHidden/>
          </w:rPr>
          <w:instrText xml:space="preserve"> PAGEREF _Toc507512897 \h </w:instrText>
        </w:r>
        <w:r w:rsidR="00773874">
          <w:rPr>
            <w:noProof/>
            <w:webHidden/>
          </w:rPr>
        </w:r>
        <w:r w:rsidR="00773874">
          <w:rPr>
            <w:noProof/>
            <w:webHidden/>
          </w:rPr>
          <w:fldChar w:fldCharType="separate"/>
        </w:r>
        <w:r w:rsidR="00773874">
          <w:rPr>
            <w:noProof/>
            <w:webHidden/>
          </w:rPr>
          <w:t>4</w:t>
        </w:r>
        <w:r w:rsidR="00773874">
          <w:rPr>
            <w:noProof/>
            <w:webHidden/>
          </w:rPr>
          <w:fldChar w:fldCharType="end"/>
        </w:r>
      </w:hyperlink>
    </w:p>
    <w:p w14:paraId="5BE5B482" w14:textId="73AAE89F" w:rsidR="00773874" w:rsidRDefault="00D53C70">
      <w:pPr>
        <w:pStyle w:val="TOC1"/>
        <w:rPr>
          <w:rFonts w:asciiTheme="minorHAnsi" w:eastAsiaTheme="minorEastAsia" w:hAnsiTheme="minorHAnsi" w:cstheme="minorBidi"/>
          <w:noProof/>
          <w:sz w:val="22"/>
          <w:szCs w:val="22"/>
        </w:rPr>
      </w:pPr>
      <w:hyperlink w:anchor="_Toc507512898" w:history="1">
        <w:r w:rsidR="00773874" w:rsidRPr="002F1DD5">
          <w:rPr>
            <w:rStyle w:val="Hyperlink"/>
            <w:noProof/>
          </w:rPr>
          <w:t>2</w:t>
        </w:r>
        <w:r w:rsidR="00773874">
          <w:rPr>
            <w:rFonts w:asciiTheme="minorHAnsi" w:eastAsiaTheme="minorEastAsia" w:hAnsiTheme="minorHAnsi" w:cstheme="minorBidi"/>
            <w:noProof/>
            <w:sz w:val="22"/>
            <w:szCs w:val="22"/>
          </w:rPr>
          <w:tab/>
        </w:r>
        <w:r w:rsidR="00773874" w:rsidRPr="002F1DD5">
          <w:rPr>
            <w:rStyle w:val="Hyperlink"/>
            <w:noProof/>
          </w:rPr>
          <w:t>Prerequisites</w:t>
        </w:r>
        <w:r w:rsidR="00773874">
          <w:rPr>
            <w:noProof/>
            <w:webHidden/>
          </w:rPr>
          <w:tab/>
        </w:r>
        <w:r w:rsidR="00773874">
          <w:rPr>
            <w:noProof/>
            <w:webHidden/>
          </w:rPr>
          <w:fldChar w:fldCharType="begin"/>
        </w:r>
        <w:r w:rsidR="00773874">
          <w:rPr>
            <w:noProof/>
            <w:webHidden/>
          </w:rPr>
          <w:instrText xml:space="preserve"> PAGEREF _Toc507512898 \h </w:instrText>
        </w:r>
        <w:r w:rsidR="00773874">
          <w:rPr>
            <w:noProof/>
            <w:webHidden/>
          </w:rPr>
        </w:r>
        <w:r w:rsidR="00773874">
          <w:rPr>
            <w:noProof/>
            <w:webHidden/>
          </w:rPr>
          <w:fldChar w:fldCharType="separate"/>
        </w:r>
        <w:r w:rsidR="00773874">
          <w:rPr>
            <w:noProof/>
            <w:webHidden/>
          </w:rPr>
          <w:t>6</w:t>
        </w:r>
        <w:r w:rsidR="00773874">
          <w:rPr>
            <w:noProof/>
            <w:webHidden/>
          </w:rPr>
          <w:fldChar w:fldCharType="end"/>
        </w:r>
      </w:hyperlink>
    </w:p>
    <w:p w14:paraId="164ABE8A" w14:textId="2A5E6298" w:rsidR="00773874" w:rsidRDefault="00D53C70">
      <w:pPr>
        <w:pStyle w:val="TOC2"/>
        <w:rPr>
          <w:rFonts w:asciiTheme="minorHAnsi" w:eastAsiaTheme="minorEastAsia" w:hAnsiTheme="minorHAnsi" w:cstheme="minorBidi"/>
          <w:noProof/>
          <w:sz w:val="22"/>
          <w:szCs w:val="22"/>
        </w:rPr>
      </w:pPr>
      <w:hyperlink w:anchor="_Toc507512899" w:history="1">
        <w:r w:rsidR="00773874" w:rsidRPr="002F1DD5">
          <w:rPr>
            <w:rStyle w:val="Hyperlink"/>
            <w:noProof/>
          </w:rPr>
          <w:t>2.1</w:t>
        </w:r>
        <w:r w:rsidR="00773874">
          <w:rPr>
            <w:rFonts w:asciiTheme="minorHAnsi" w:eastAsiaTheme="minorEastAsia" w:hAnsiTheme="minorHAnsi" w:cstheme="minorBidi"/>
            <w:noProof/>
            <w:sz w:val="22"/>
            <w:szCs w:val="22"/>
          </w:rPr>
          <w:tab/>
        </w:r>
        <w:r w:rsidR="00773874" w:rsidRPr="002F1DD5">
          <w:rPr>
            <w:rStyle w:val="Hyperlink"/>
            <w:noProof/>
          </w:rPr>
          <w:t>Configuration</w:t>
        </w:r>
        <w:r w:rsidR="00773874">
          <w:rPr>
            <w:noProof/>
            <w:webHidden/>
          </w:rPr>
          <w:tab/>
        </w:r>
        <w:r w:rsidR="00773874">
          <w:rPr>
            <w:noProof/>
            <w:webHidden/>
          </w:rPr>
          <w:fldChar w:fldCharType="begin"/>
        </w:r>
        <w:r w:rsidR="00773874">
          <w:rPr>
            <w:noProof/>
            <w:webHidden/>
          </w:rPr>
          <w:instrText xml:space="preserve"> PAGEREF _Toc507512899 \h </w:instrText>
        </w:r>
        <w:r w:rsidR="00773874">
          <w:rPr>
            <w:noProof/>
            <w:webHidden/>
          </w:rPr>
        </w:r>
        <w:r w:rsidR="00773874">
          <w:rPr>
            <w:noProof/>
            <w:webHidden/>
          </w:rPr>
          <w:fldChar w:fldCharType="separate"/>
        </w:r>
        <w:r w:rsidR="00773874">
          <w:rPr>
            <w:noProof/>
            <w:webHidden/>
          </w:rPr>
          <w:t>6</w:t>
        </w:r>
        <w:r w:rsidR="00773874">
          <w:rPr>
            <w:noProof/>
            <w:webHidden/>
          </w:rPr>
          <w:fldChar w:fldCharType="end"/>
        </w:r>
      </w:hyperlink>
    </w:p>
    <w:p w14:paraId="4C7C6968" w14:textId="12476BF5" w:rsidR="00773874" w:rsidRDefault="00D53C70">
      <w:pPr>
        <w:pStyle w:val="TOC2"/>
        <w:rPr>
          <w:rFonts w:asciiTheme="minorHAnsi" w:eastAsiaTheme="minorEastAsia" w:hAnsiTheme="minorHAnsi" w:cstheme="minorBidi"/>
          <w:noProof/>
          <w:sz w:val="22"/>
          <w:szCs w:val="22"/>
        </w:rPr>
      </w:pPr>
      <w:hyperlink w:anchor="_Toc507512900" w:history="1">
        <w:r w:rsidR="00773874" w:rsidRPr="002F1DD5">
          <w:rPr>
            <w:rStyle w:val="Hyperlink"/>
            <w:noProof/>
          </w:rPr>
          <w:t>2.2</w:t>
        </w:r>
        <w:r w:rsidR="00773874">
          <w:rPr>
            <w:rFonts w:asciiTheme="minorHAnsi" w:eastAsiaTheme="minorEastAsia" w:hAnsiTheme="minorHAnsi" w:cstheme="minorBidi"/>
            <w:noProof/>
            <w:sz w:val="22"/>
            <w:szCs w:val="22"/>
          </w:rPr>
          <w:tab/>
        </w:r>
        <w:r w:rsidR="00773874" w:rsidRPr="002F1DD5">
          <w:rPr>
            <w:rStyle w:val="Hyperlink"/>
            <w:noProof/>
          </w:rPr>
          <w:t>System Access</w:t>
        </w:r>
        <w:r w:rsidR="00773874">
          <w:rPr>
            <w:noProof/>
            <w:webHidden/>
          </w:rPr>
          <w:tab/>
        </w:r>
        <w:r w:rsidR="00773874">
          <w:rPr>
            <w:noProof/>
            <w:webHidden/>
          </w:rPr>
          <w:fldChar w:fldCharType="begin"/>
        </w:r>
        <w:r w:rsidR="00773874">
          <w:rPr>
            <w:noProof/>
            <w:webHidden/>
          </w:rPr>
          <w:instrText xml:space="preserve"> PAGEREF _Toc507512900 \h </w:instrText>
        </w:r>
        <w:r w:rsidR="00773874">
          <w:rPr>
            <w:noProof/>
            <w:webHidden/>
          </w:rPr>
        </w:r>
        <w:r w:rsidR="00773874">
          <w:rPr>
            <w:noProof/>
            <w:webHidden/>
          </w:rPr>
          <w:fldChar w:fldCharType="separate"/>
        </w:r>
        <w:r w:rsidR="00773874">
          <w:rPr>
            <w:noProof/>
            <w:webHidden/>
          </w:rPr>
          <w:t>6</w:t>
        </w:r>
        <w:r w:rsidR="00773874">
          <w:rPr>
            <w:noProof/>
            <w:webHidden/>
          </w:rPr>
          <w:fldChar w:fldCharType="end"/>
        </w:r>
      </w:hyperlink>
    </w:p>
    <w:p w14:paraId="5BE49A3D" w14:textId="2931647A" w:rsidR="00773874" w:rsidRDefault="00D53C70">
      <w:pPr>
        <w:pStyle w:val="TOC2"/>
        <w:rPr>
          <w:rFonts w:asciiTheme="minorHAnsi" w:eastAsiaTheme="minorEastAsia" w:hAnsiTheme="minorHAnsi" w:cstheme="minorBidi"/>
          <w:noProof/>
          <w:sz w:val="22"/>
          <w:szCs w:val="22"/>
        </w:rPr>
      </w:pPr>
      <w:hyperlink w:anchor="_Toc507512901" w:history="1">
        <w:r w:rsidR="00773874" w:rsidRPr="002F1DD5">
          <w:rPr>
            <w:rStyle w:val="Hyperlink"/>
            <w:noProof/>
          </w:rPr>
          <w:t>2.3</w:t>
        </w:r>
        <w:r w:rsidR="00773874">
          <w:rPr>
            <w:rFonts w:asciiTheme="minorHAnsi" w:eastAsiaTheme="minorEastAsia" w:hAnsiTheme="minorHAnsi" w:cstheme="minorBidi"/>
            <w:noProof/>
            <w:sz w:val="22"/>
            <w:szCs w:val="22"/>
          </w:rPr>
          <w:tab/>
        </w:r>
        <w:r w:rsidR="00773874" w:rsidRPr="002F1DD5">
          <w:rPr>
            <w:rStyle w:val="Hyperlink"/>
            <w:noProof/>
          </w:rPr>
          <w:t>Roles</w:t>
        </w:r>
        <w:r w:rsidR="00773874">
          <w:rPr>
            <w:noProof/>
            <w:webHidden/>
          </w:rPr>
          <w:tab/>
        </w:r>
        <w:r w:rsidR="00773874">
          <w:rPr>
            <w:noProof/>
            <w:webHidden/>
          </w:rPr>
          <w:fldChar w:fldCharType="begin"/>
        </w:r>
        <w:r w:rsidR="00773874">
          <w:rPr>
            <w:noProof/>
            <w:webHidden/>
          </w:rPr>
          <w:instrText xml:space="preserve"> PAGEREF _Toc507512901 \h </w:instrText>
        </w:r>
        <w:r w:rsidR="00773874">
          <w:rPr>
            <w:noProof/>
            <w:webHidden/>
          </w:rPr>
        </w:r>
        <w:r w:rsidR="00773874">
          <w:rPr>
            <w:noProof/>
            <w:webHidden/>
          </w:rPr>
          <w:fldChar w:fldCharType="separate"/>
        </w:r>
        <w:r w:rsidR="00773874">
          <w:rPr>
            <w:noProof/>
            <w:webHidden/>
          </w:rPr>
          <w:t>6</w:t>
        </w:r>
        <w:r w:rsidR="00773874">
          <w:rPr>
            <w:noProof/>
            <w:webHidden/>
          </w:rPr>
          <w:fldChar w:fldCharType="end"/>
        </w:r>
      </w:hyperlink>
    </w:p>
    <w:p w14:paraId="6BFDFFBB" w14:textId="75BA9EA8" w:rsidR="00773874" w:rsidRDefault="00D53C70">
      <w:pPr>
        <w:pStyle w:val="TOC2"/>
        <w:rPr>
          <w:rFonts w:asciiTheme="minorHAnsi" w:eastAsiaTheme="minorEastAsia" w:hAnsiTheme="minorHAnsi" w:cstheme="minorBidi"/>
          <w:noProof/>
          <w:sz w:val="22"/>
          <w:szCs w:val="22"/>
        </w:rPr>
      </w:pPr>
      <w:hyperlink w:anchor="_Toc507512902" w:history="1">
        <w:r w:rsidR="00773874" w:rsidRPr="002F1DD5">
          <w:rPr>
            <w:rStyle w:val="Hyperlink"/>
            <w:noProof/>
          </w:rPr>
          <w:t>2.4</w:t>
        </w:r>
        <w:r w:rsidR="00773874">
          <w:rPr>
            <w:rFonts w:asciiTheme="minorHAnsi" w:eastAsiaTheme="minorEastAsia" w:hAnsiTheme="minorHAnsi" w:cstheme="minorBidi"/>
            <w:noProof/>
            <w:sz w:val="22"/>
            <w:szCs w:val="22"/>
          </w:rPr>
          <w:tab/>
        </w:r>
        <w:r w:rsidR="00773874" w:rsidRPr="002F1DD5">
          <w:rPr>
            <w:rStyle w:val="Hyperlink"/>
            <w:noProof/>
          </w:rPr>
          <w:t>Master Data, Organizational Data, and Other Data</w:t>
        </w:r>
        <w:r w:rsidR="00773874">
          <w:rPr>
            <w:noProof/>
            <w:webHidden/>
          </w:rPr>
          <w:tab/>
        </w:r>
        <w:r w:rsidR="00773874">
          <w:rPr>
            <w:noProof/>
            <w:webHidden/>
          </w:rPr>
          <w:fldChar w:fldCharType="begin"/>
        </w:r>
        <w:r w:rsidR="00773874">
          <w:rPr>
            <w:noProof/>
            <w:webHidden/>
          </w:rPr>
          <w:instrText xml:space="preserve"> PAGEREF _Toc507512902 \h </w:instrText>
        </w:r>
        <w:r w:rsidR="00773874">
          <w:rPr>
            <w:noProof/>
            <w:webHidden/>
          </w:rPr>
        </w:r>
        <w:r w:rsidR="00773874">
          <w:rPr>
            <w:noProof/>
            <w:webHidden/>
          </w:rPr>
          <w:fldChar w:fldCharType="separate"/>
        </w:r>
        <w:r w:rsidR="00773874">
          <w:rPr>
            <w:noProof/>
            <w:webHidden/>
          </w:rPr>
          <w:t>7</w:t>
        </w:r>
        <w:r w:rsidR="00773874">
          <w:rPr>
            <w:noProof/>
            <w:webHidden/>
          </w:rPr>
          <w:fldChar w:fldCharType="end"/>
        </w:r>
      </w:hyperlink>
    </w:p>
    <w:p w14:paraId="0A48A684" w14:textId="03570DE9" w:rsidR="00773874" w:rsidRDefault="00D53C70">
      <w:pPr>
        <w:pStyle w:val="TOC2"/>
        <w:rPr>
          <w:rFonts w:asciiTheme="minorHAnsi" w:eastAsiaTheme="minorEastAsia" w:hAnsiTheme="minorHAnsi" w:cstheme="minorBidi"/>
          <w:noProof/>
          <w:sz w:val="22"/>
          <w:szCs w:val="22"/>
        </w:rPr>
      </w:pPr>
      <w:hyperlink w:anchor="_Toc507512903" w:history="1">
        <w:r w:rsidR="00773874" w:rsidRPr="002F1DD5">
          <w:rPr>
            <w:rStyle w:val="Hyperlink"/>
            <w:noProof/>
          </w:rPr>
          <w:t>2.5</w:t>
        </w:r>
        <w:r w:rsidR="00773874">
          <w:rPr>
            <w:rFonts w:asciiTheme="minorHAnsi" w:eastAsiaTheme="minorEastAsia" w:hAnsiTheme="minorHAnsi" w:cstheme="minorBidi"/>
            <w:noProof/>
            <w:sz w:val="22"/>
            <w:szCs w:val="22"/>
          </w:rPr>
          <w:tab/>
        </w:r>
        <w:r w:rsidR="00773874" w:rsidRPr="002F1DD5">
          <w:rPr>
            <w:rStyle w:val="Hyperlink"/>
            <w:noProof/>
          </w:rPr>
          <w:t>Business Conditions</w:t>
        </w:r>
        <w:r w:rsidR="00773874">
          <w:rPr>
            <w:noProof/>
            <w:webHidden/>
          </w:rPr>
          <w:tab/>
        </w:r>
        <w:r w:rsidR="00773874">
          <w:rPr>
            <w:noProof/>
            <w:webHidden/>
          </w:rPr>
          <w:fldChar w:fldCharType="begin"/>
        </w:r>
        <w:r w:rsidR="00773874">
          <w:rPr>
            <w:noProof/>
            <w:webHidden/>
          </w:rPr>
          <w:instrText xml:space="preserve"> PAGEREF _Toc507512903 \h </w:instrText>
        </w:r>
        <w:r w:rsidR="00773874">
          <w:rPr>
            <w:noProof/>
            <w:webHidden/>
          </w:rPr>
        </w:r>
        <w:r w:rsidR="00773874">
          <w:rPr>
            <w:noProof/>
            <w:webHidden/>
          </w:rPr>
          <w:fldChar w:fldCharType="separate"/>
        </w:r>
        <w:r w:rsidR="00773874">
          <w:rPr>
            <w:noProof/>
            <w:webHidden/>
          </w:rPr>
          <w:t>7</w:t>
        </w:r>
        <w:r w:rsidR="00773874">
          <w:rPr>
            <w:noProof/>
            <w:webHidden/>
          </w:rPr>
          <w:fldChar w:fldCharType="end"/>
        </w:r>
      </w:hyperlink>
    </w:p>
    <w:p w14:paraId="2028D9EA" w14:textId="35DC830C" w:rsidR="00773874" w:rsidRDefault="00D53C70">
      <w:pPr>
        <w:pStyle w:val="TOC2"/>
        <w:rPr>
          <w:rFonts w:asciiTheme="minorHAnsi" w:eastAsiaTheme="minorEastAsia" w:hAnsiTheme="minorHAnsi" w:cstheme="minorBidi"/>
          <w:noProof/>
          <w:sz w:val="22"/>
          <w:szCs w:val="22"/>
        </w:rPr>
      </w:pPr>
      <w:hyperlink w:anchor="_Toc507512904" w:history="1">
        <w:r w:rsidR="00773874" w:rsidRPr="002F1DD5">
          <w:rPr>
            <w:rStyle w:val="Hyperlink"/>
            <w:noProof/>
          </w:rPr>
          <w:t>2.6</w:t>
        </w:r>
        <w:r w:rsidR="00773874">
          <w:rPr>
            <w:rFonts w:asciiTheme="minorHAnsi" w:eastAsiaTheme="minorEastAsia" w:hAnsiTheme="minorHAnsi" w:cstheme="minorBidi"/>
            <w:noProof/>
            <w:sz w:val="22"/>
            <w:szCs w:val="22"/>
          </w:rPr>
          <w:tab/>
        </w:r>
        <w:r w:rsidR="00773874" w:rsidRPr="002F1DD5">
          <w:rPr>
            <w:rStyle w:val="Hyperlink"/>
            <w:noProof/>
          </w:rPr>
          <w:t>Preliminary Steps</w:t>
        </w:r>
        <w:r w:rsidR="00773874">
          <w:rPr>
            <w:noProof/>
            <w:webHidden/>
          </w:rPr>
          <w:tab/>
        </w:r>
        <w:r w:rsidR="00773874">
          <w:rPr>
            <w:noProof/>
            <w:webHidden/>
          </w:rPr>
          <w:fldChar w:fldCharType="begin"/>
        </w:r>
        <w:r w:rsidR="00773874">
          <w:rPr>
            <w:noProof/>
            <w:webHidden/>
          </w:rPr>
          <w:instrText xml:space="preserve"> PAGEREF _Toc507512904 \h </w:instrText>
        </w:r>
        <w:r w:rsidR="00773874">
          <w:rPr>
            <w:noProof/>
            <w:webHidden/>
          </w:rPr>
        </w:r>
        <w:r w:rsidR="00773874">
          <w:rPr>
            <w:noProof/>
            <w:webHidden/>
          </w:rPr>
          <w:fldChar w:fldCharType="separate"/>
        </w:r>
        <w:r w:rsidR="00773874">
          <w:rPr>
            <w:noProof/>
            <w:webHidden/>
          </w:rPr>
          <w:t>8</w:t>
        </w:r>
        <w:r w:rsidR="00773874">
          <w:rPr>
            <w:noProof/>
            <w:webHidden/>
          </w:rPr>
          <w:fldChar w:fldCharType="end"/>
        </w:r>
      </w:hyperlink>
    </w:p>
    <w:p w14:paraId="5A3CB62E" w14:textId="254112E1" w:rsidR="00773874" w:rsidRDefault="00D53C70">
      <w:pPr>
        <w:pStyle w:val="TOC3"/>
        <w:rPr>
          <w:rFonts w:asciiTheme="minorHAnsi" w:eastAsiaTheme="minorEastAsia" w:hAnsiTheme="minorHAnsi" w:cstheme="minorBidi"/>
          <w:noProof/>
          <w:sz w:val="22"/>
          <w:szCs w:val="22"/>
        </w:rPr>
      </w:pPr>
      <w:hyperlink w:anchor="_Toc507512905" w:history="1">
        <w:r w:rsidR="00773874" w:rsidRPr="002F1DD5">
          <w:rPr>
            <w:rStyle w:val="Hyperlink"/>
            <w:noProof/>
          </w:rPr>
          <w:t>2.6.1</w:t>
        </w:r>
        <w:r w:rsidR="00773874">
          <w:rPr>
            <w:rFonts w:asciiTheme="minorHAnsi" w:eastAsiaTheme="minorEastAsia" w:hAnsiTheme="minorHAnsi" w:cstheme="minorBidi"/>
            <w:noProof/>
            <w:sz w:val="22"/>
            <w:szCs w:val="22"/>
          </w:rPr>
          <w:tab/>
        </w:r>
        <w:r w:rsidR="00773874" w:rsidRPr="002F1DD5">
          <w:rPr>
            <w:rStyle w:val="Hyperlink"/>
            <w:noProof/>
          </w:rPr>
          <w:t>Maintaining Employee Time Off Information Fields</w:t>
        </w:r>
        <w:r w:rsidR="00773874">
          <w:rPr>
            <w:noProof/>
            <w:webHidden/>
          </w:rPr>
          <w:tab/>
        </w:r>
        <w:r w:rsidR="00773874">
          <w:rPr>
            <w:noProof/>
            <w:webHidden/>
          </w:rPr>
          <w:fldChar w:fldCharType="begin"/>
        </w:r>
        <w:r w:rsidR="00773874">
          <w:rPr>
            <w:noProof/>
            <w:webHidden/>
          </w:rPr>
          <w:instrText xml:space="preserve"> PAGEREF _Toc507512905 \h </w:instrText>
        </w:r>
        <w:r w:rsidR="00773874">
          <w:rPr>
            <w:noProof/>
            <w:webHidden/>
          </w:rPr>
        </w:r>
        <w:r w:rsidR="00773874">
          <w:rPr>
            <w:noProof/>
            <w:webHidden/>
          </w:rPr>
          <w:fldChar w:fldCharType="separate"/>
        </w:r>
        <w:r w:rsidR="00773874">
          <w:rPr>
            <w:noProof/>
            <w:webHidden/>
          </w:rPr>
          <w:t>8</w:t>
        </w:r>
        <w:r w:rsidR="00773874">
          <w:rPr>
            <w:noProof/>
            <w:webHidden/>
          </w:rPr>
          <w:fldChar w:fldCharType="end"/>
        </w:r>
      </w:hyperlink>
    </w:p>
    <w:p w14:paraId="6625EA2F" w14:textId="7DD249FD" w:rsidR="00773874" w:rsidRDefault="00D53C70">
      <w:pPr>
        <w:pStyle w:val="TOC1"/>
        <w:rPr>
          <w:rFonts w:asciiTheme="minorHAnsi" w:eastAsiaTheme="minorEastAsia" w:hAnsiTheme="minorHAnsi" w:cstheme="minorBidi"/>
          <w:noProof/>
          <w:sz w:val="22"/>
          <w:szCs w:val="22"/>
        </w:rPr>
      </w:pPr>
      <w:hyperlink w:anchor="_Toc507512906" w:history="1">
        <w:r w:rsidR="00773874" w:rsidRPr="002F1DD5">
          <w:rPr>
            <w:rStyle w:val="Hyperlink"/>
            <w:noProof/>
          </w:rPr>
          <w:t>3</w:t>
        </w:r>
        <w:r w:rsidR="00773874">
          <w:rPr>
            <w:rFonts w:asciiTheme="minorHAnsi" w:eastAsiaTheme="minorEastAsia" w:hAnsiTheme="minorHAnsi" w:cstheme="minorBidi"/>
            <w:noProof/>
            <w:sz w:val="22"/>
            <w:szCs w:val="22"/>
          </w:rPr>
          <w:tab/>
        </w:r>
        <w:r w:rsidR="00773874" w:rsidRPr="002F1DD5">
          <w:rPr>
            <w:rStyle w:val="Hyperlink"/>
            <w:noProof/>
          </w:rPr>
          <w:t>Overview Table</w:t>
        </w:r>
        <w:r w:rsidR="00773874">
          <w:rPr>
            <w:noProof/>
            <w:webHidden/>
          </w:rPr>
          <w:tab/>
        </w:r>
        <w:r w:rsidR="00773874">
          <w:rPr>
            <w:noProof/>
            <w:webHidden/>
          </w:rPr>
          <w:fldChar w:fldCharType="begin"/>
        </w:r>
        <w:r w:rsidR="00773874">
          <w:rPr>
            <w:noProof/>
            <w:webHidden/>
          </w:rPr>
          <w:instrText xml:space="preserve"> PAGEREF _Toc507512906 \h </w:instrText>
        </w:r>
        <w:r w:rsidR="00773874">
          <w:rPr>
            <w:noProof/>
            <w:webHidden/>
          </w:rPr>
        </w:r>
        <w:r w:rsidR="00773874">
          <w:rPr>
            <w:noProof/>
            <w:webHidden/>
          </w:rPr>
          <w:fldChar w:fldCharType="separate"/>
        </w:r>
        <w:r w:rsidR="00773874">
          <w:rPr>
            <w:noProof/>
            <w:webHidden/>
          </w:rPr>
          <w:t>11</w:t>
        </w:r>
        <w:r w:rsidR="00773874">
          <w:rPr>
            <w:noProof/>
            <w:webHidden/>
          </w:rPr>
          <w:fldChar w:fldCharType="end"/>
        </w:r>
      </w:hyperlink>
    </w:p>
    <w:p w14:paraId="5796075B" w14:textId="271DBD8C" w:rsidR="00773874" w:rsidRDefault="00D53C70">
      <w:pPr>
        <w:pStyle w:val="TOC1"/>
        <w:rPr>
          <w:rFonts w:asciiTheme="minorHAnsi" w:eastAsiaTheme="minorEastAsia" w:hAnsiTheme="minorHAnsi" w:cstheme="minorBidi"/>
          <w:noProof/>
          <w:sz w:val="22"/>
          <w:szCs w:val="22"/>
        </w:rPr>
      </w:pPr>
      <w:hyperlink w:anchor="_Toc507512907" w:history="1">
        <w:r w:rsidR="00773874" w:rsidRPr="002F1DD5">
          <w:rPr>
            <w:rStyle w:val="Hyperlink"/>
            <w:noProof/>
          </w:rPr>
          <w:t>4</w:t>
        </w:r>
        <w:r w:rsidR="00773874">
          <w:rPr>
            <w:rFonts w:asciiTheme="minorHAnsi" w:eastAsiaTheme="minorEastAsia" w:hAnsiTheme="minorHAnsi" w:cstheme="minorBidi"/>
            <w:noProof/>
            <w:sz w:val="22"/>
            <w:szCs w:val="22"/>
          </w:rPr>
          <w:tab/>
        </w:r>
        <w:r w:rsidR="00773874" w:rsidRPr="002F1DD5">
          <w:rPr>
            <w:rStyle w:val="Hyperlink"/>
            <w:noProof/>
          </w:rPr>
          <w:t>Testing the Process Steps</w:t>
        </w:r>
        <w:r w:rsidR="00773874">
          <w:rPr>
            <w:noProof/>
            <w:webHidden/>
          </w:rPr>
          <w:tab/>
        </w:r>
        <w:r w:rsidR="00773874">
          <w:rPr>
            <w:noProof/>
            <w:webHidden/>
          </w:rPr>
          <w:fldChar w:fldCharType="begin"/>
        </w:r>
        <w:r w:rsidR="00773874">
          <w:rPr>
            <w:noProof/>
            <w:webHidden/>
          </w:rPr>
          <w:instrText xml:space="preserve"> PAGEREF _Toc507512907 \h </w:instrText>
        </w:r>
        <w:r w:rsidR="00773874">
          <w:rPr>
            <w:noProof/>
            <w:webHidden/>
          </w:rPr>
        </w:r>
        <w:r w:rsidR="00773874">
          <w:rPr>
            <w:noProof/>
            <w:webHidden/>
          </w:rPr>
          <w:fldChar w:fldCharType="separate"/>
        </w:r>
        <w:r w:rsidR="00773874">
          <w:rPr>
            <w:noProof/>
            <w:webHidden/>
          </w:rPr>
          <w:t>14</w:t>
        </w:r>
        <w:r w:rsidR="00773874">
          <w:rPr>
            <w:noProof/>
            <w:webHidden/>
          </w:rPr>
          <w:fldChar w:fldCharType="end"/>
        </w:r>
      </w:hyperlink>
    </w:p>
    <w:p w14:paraId="31A518AF" w14:textId="4A2F3BA0" w:rsidR="00773874" w:rsidRDefault="00D53C70">
      <w:pPr>
        <w:pStyle w:val="TOC2"/>
        <w:rPr>
          <w:rFonts w:asciiTheme="minorHAnsi" w:eastAsiaTheme="minorEastAsia" w:hAnsiTheme="minorHAnsi" w:cstheme="minorBidi"/>
          <w:noProof/>
          <w:sz w:val="22"/>
          <w:szCs w:val="22"/>
        </w:rPr>
      </w:pPr>
      <w:hyperlink w:anchor="_Toc507512908" w:history="1">
        <w:r w:rsidR="00773874" w:rsidRPr="002F1DD5">
          <w:rPr>
            <w:rStyle w:val="Hyperlink"/>
            <w:noProof/>
          </w:rPr>
          <w:t>4.1</w:t>
        </w:r>
        <w:r w:rsidR="00773874">
          <w:rPr>
            <w:rFonts w:asciiTheme="minorHAnsi" w:eastAsiaTheme="minorEastAsia" w:hAnsiTheme="minorHAnsi" w:cstheme="minorBidi"/>
            <w:noProof/>
            <w:sz w:val="22"/>
            <w:szCs w:val="22"/>
          </w:rPr>
          <w:tab/>
        </w:r>
        <w:r w:rsidR="00773874" w:rsidRPr="002F1DD5">
          <w:rPr>
            <w:rStyle w:val="Hyperlink"/>
            <w:noProof/>
          </w:rPr>
          <w:t>Short-Term Absences</w:t>
        </w:r>
        <w:r w:rsidR="00773874">
          <w:rPr>
            <w:noProof/>
            <w:webHidden/>
          </w:rPr>
          <w:tab/>
        </w:r>
        <w:r w:rsidR="00773874">
          <w:rPr>
            <w:noProof/>
            <w:webHidden/>
          </w:rPr>
          <w:fldChar w:fldCharType="begin"/>
        </w:r>
        <w:r w:rsidR="00773874">
          <w:rPr>
            <w:noProof/>
            <w:webHidden/>
          </w:rPr>
          <w:instrText xml:space="preserve"> PAGEREF _Toc507512908 \h </w:instrText>
        </w:r>
        <w:r w:rsidR="00773874">
          <w:rPr>
            <w:noProof/>
            <w:webHidden/>
          </w:rPr>
        </w:r>
        <w:r w:rsidR="00773874">
          <w:rPr>
            <w:noProof/>
            <w:webHidden/>
          </w:rPr>
          <w:fldChar w:fldCharType="separate"/>
        </w:r>
        <w:r w:rsidR="00773874">
          <w:rPr>
            <w:noProof/>
            <w:webHidden/>
          </w:rPr>
          <w:t>15</w:t>
        </w:r>
        <w:r w:rsidR="00773874">
          <w:rPr>
            <w:noProof/>
            <w:webHidden/>
          </w:rPr>
          <w:fldChar w:fldCharType="end"/>
        </w:r>
      </w:hyperlink>
    </w:p>
    <w:p w14:paraId="25B0B742" w14:textId="6B321A4A" w:rsidR="00773874" w:rsidRDefault="00D53C70">
      <w:pPr>
        <w:pStyle w:val="TOC3"/>
        <w:rPr>
          <w:rFonts w:asciiTheme="minorHAnsi" w:eastAsiaTheme="minorEastAsia" w:hAnsiTheme="minorHAnsi" w:cstheme="minorBidi"/>
          <w:noProof/>
          <w:sz w:val="22"/>
          <w:szCs w:val="22"/>
        </w:rPr>
      </w:pPr>
      <w:hyperlink w:anchor="_Toc507512909" w:history="1">
        <w:r w:rsidR="00773874" w:rsidRPr="002F1DD5">
          <w:rPr>
            <w:rStyle w:val="Hyperlink"/>
            <w:noProof/>
          </w:rPr>
          <w:t>4.1.1</w:t>
        </w:r>
        <w:r w:rsidR="00773874">
          <w:rPr>
            <w:rFonts w:asciiTheme="minorHAnsi" w:eastAsiaTheme="minorEastAsia" w:hAnsiTheme="minorHAnsi" w:cstheme="minorBidi"/>
            <w:noProof/>
            <w:sz w:val="22"/>
            <w:szCs w:val="22"/>
          </w:rPr>
          <w:tab/>
        </w:r>
        <w:r w:rsidR="00773874" w:rsidRPr="002F1DD5">
          <w:rPr>
            <w:rStyle w:val="Hyperlink"/>
            <w:noProof/>
          </w:rPr>
          <w:t>View</w:t>
        </w:r>
        <w:r w:rsidR="00773874" w:rsidRPr="002F1DD5">
          <w:rPr>
            <w:rStyle w:val="Hyperlink"/>
            <w:noProof/>
            <w:lang w:eastAsia="zh-CN"/>
          </w:rPr>
          <w:t>ing</w:t>
        </w:r>
        <w:r w:rsidR="00773874" w:rsidRPr="002F1DD5">
          <w:rPr>
            <w:rStyle w:val="Hyperlink"/>
            <w:noProof/>
          </w:rPr>
          <w:t xml:space="preserve"> Employee Time Account Data</w:t>
        </w:r>
        <w:r w:rsidR="00773874">
          <w:rPr>
            <w:noProof/>
            <w:webHidden/>
          </w:rPr>
          <w:tab/>
        </w:r>
        <w:r w:rsidR="00773874">
          <w:rPr>
            <w:noProof/>
            <w:webHidden/>
          </w:rPr>
          <w:fldChar w:fldCharType="begin"/>
        </w:r>
        <w:r w:rsidR="00773874">
          <w:rPr>
            <w:noProof/>
            <w:webHidden/>
          </w:rPr>
          <w:instrText xml:space="preserve"> PAGEREF _Toc507512909 \h </w:instrText>
        </w:r>
        <w:r w:rsidR="00773874">
          <w:rPr>
            <w:noProof/>
            <w:webHidden/>
          </w:rPr>
        </w:r>
        <w:r w:rsidR="00773874">
          <w:rPr>
            <w:noProof/>
            <w:webHidden/>
          </w:rPr>
          <w:fldChar w:fldCharType="separate"/>
        </w:r>
        <w:r w:rsidR="00773874">
          <w:rPr>
            <w:noProof/>
            <w:webHidden/>
          </w:rPr>
          <w:t>15</w:t>
        </w:r>
        <w:r w:rsidR="00773874">
          <w:rPr>
            <w:noProof/>
            <w:webHidden/>
          </w:rPr>
          <w:fldChar w:fldCharType="end"/>
        </w:r>
      </w:hyperlink>
    </w:p>
    <w:p w14:paraId="077335F9" w14:textId="1252A026" w:rsidR="00773874" w:rsidRDefault="00D53C70">
      <w:pPr>
        <w:pStyle w:val="TOC3"/>
        <w:rPr>
          <w:rFonts w:asciiTheme="minorHAnsi" w:eastAsiaTheme="minorEastAsia" w:hAnsiTheme="minorHAnsi" w:cstheme="minorBidi"/>
          <w:noProof/>
          <w:sz w:val="22"/>
          <w:szCs w:val="22"/>
        </w:rPr>
      </w:pPr>
      <w:hyperlink w:anchor="_Toc507513122" w:history="1">
        <w:r w:rsidR="00773874" w:rsidRPr="002F1DD5">
          <w:rPr>
            <w:rStyle w:val="Hyperlink"/>
            <w:noProof/>
          </w:rPr>
          <w:t>4.1.2</w:t>
        </w:r>
        <w:r w:rsidR="00773874">
          <w:rPr>
            <w:rFonts w:asciiTheme="minorHAnsi" w:eastAsiaTheme="minorEastAsia" w:hAnsiTheme="minorHAnsi" w:cstheme="minorBidi"/>
            <w:noProof/>
            <w:sz w:val="22"/>
            <w:szCs w:val="22"/>
          </w:rPr>
          <w:tab/>
        </w:r>
        <w:r w:rsidR="00773874" w:rsidRPr="002F1DD5">
          <w:rPr>
            <w:rStyle w:val="Hyperlink"/>
            <w:noProof/>
          </w:rPr>
          <w:t>Adjusting Employee Time Accounts Manually (Optional)</w:t>
        </w:r>
        <w:r w:rsidR="00773874">
          <w:rPr>
            <w:noProof/>
            <w:webHidden/>
          </w:rPr>
          <w:tab/>
        </w:r>
        <w:r w:rsidR="00773874">
          <w:rPr>
            <w:noProof/>
            <w:webHidden/>
          </w:rPr>
          <w:fldChar w:fldCharType="begin"/>
        </w:r>
        <w:r w:rsidR="00773874">
          <w:rPr>
            <w:noProof/>
            <w:webHidden/>
          </w:rPr>
          <w:instrText xml:space="preserve"> PAGEREF _Toc507513122 \h </w:instrText>
        </w:r>
        <w:r w:rsidR="00773874">
          <w:rPr>
            <w:noProof/>
            <w:webHidden/>
          </w:rPr>
        </w:r>
        <w:r w:rsidR="00773874">
          <w:rPr>
            <w:noProof/>
            <w:webHidden/>
          </w:rPr>
          <w:fldChar w:fldCharType="separate"/>
        </w:r>
        <w:r w:rsidR="00773874">
          <w:rPr>
            <w:noProof/>
            <w:webHidden/>
          </w:rPr>
          <w:t>19</w:t>
        </w:r>
        <w:r w:rsidR="00773874">
          <w:rPr>
            <w:noProof/>
            <w:webHidden/>
          </w:rPr>
          <w:fldChar w:fldCharType="end"/>
        </w:r>
      </w:hyperlink>
    </w:p>
    <w:p w14:paraId="69EA4083" w14:textId="45845896" w:rsidR="00773874" w:rsidRDefault="00D53C70">
      <w:pPr>
        <w:pStyle w:val="TOC3"/>
        <w:rPr>
          <w:rFonts w:asciiTheme="minorHAnsi" w:eastAsiaTheme="minorEastAsia" w:hAnsiTheme="minorHAnsi" w:cstheme="minorBidi"/>
          <w:noProof/>
          <w:sz w:val="22"/>
          <w:szCs w:val="22"/>
        </w:rPr>
      </w:pPr>
      <w:hyperlink w:anchor="_Toc507513123" w:history="1">
        <w:r w:rsidR="00773874" w:rsidRPr="002F1DD5">
          <w:rPr>
            <w:rStyle w:val="Hyperlink"/>
            <w:noProof/>
          </w:rPr>
          <w:t>4.1.3</w:t>
        </w:r>
        <w:r w:rsidR="00773874">
          <w:rPr>
            <w:rFonts w:asciiTheme="minorHAnsi" w:eastAsiaTheme="minorEastAsia" w:hAnsiTheme="minorHAnsi" w:cstheme="minorBidi"/>
            <w:noProof/>
            <w:sz w:val="22"/>
            <w:szCs w:val="22"/>
          </w:rPr>
          <w:tab/>
        </w:r>
        <w:r w:rsidR="00773874" w:rsidRPr="002F1DD5">
          <w:rPr>
            <w:rStyle w:val="Hyperlink"/>
            <w:noProof/>
          </w:rPr>
          <w:t>Viewing Public Holidays Calendar</w:t>
        </w:r>
        <w:r w:rsidR="00773874">
          <w:rPr>
            <w:noProof/>
            <w:webHidden/>
          </w:rPr>
          <w:tab/>
        </w:r>
        <w:r w:rsidR="00773874">
          <w:rPr>
            <w:noProof/>
            <w:webHidden/>
          </w:rPr>
          <w:fldChar w:fldCharType="begin"/>
        </w:r>
        <w:r w:rsidR="00773874">
          <w:rPr>
            <w:noProof/>
            <w:webHidden/>
          </w:rPr>
          <w:instrText xml:space="preserve"> PAGEREF _Toc507513123 \h </w:instrText>
        </w:r>
        <w:r w:rsidR="00773874">
          <w:rPr>
            <w:noProof/>
            <w:webHidden/>
          </w:rPr>
        </w:r>
        <w:r w:rsidR="00773874">
          <w:rPr>
            <w:noProof/>
            <w:webHidden/>
          </w:rPr>
          <w:fldChar w:fldCharType="separate"/>
        </w:r>
        <w:r w:rsidR="00773874">
          <w:rPr>
            <w:noProof/>
            <w:webHidden/>
          </w:rPr>
          <w:t>22</w:t>
        </w:r>
        <w:r w:rsidR="00773874">
          <w:rPr>
            <w:noProof/>
            <w:webHidden/>
          </w:rPr>
          <w:fldChar w:fldCharType="end"/>
        </w:r>
      </w:hyperlink>
    </w:p>
    <w:p w14:paraId="5AB9BE20" w14:textId="7BF5C9A9" w:rsidR="00773874" w:rsidRDefault="00D53C70">
      <w:pPr>
        <w:pStyle w:val="TOC3"/>
        <w:rPr>
          <w:rFonts w:asciiTheme="minorHAnsi" w:eastAsiaTheme="minorEastAsia" w:hAnsiTheme="minorHAnsi" w:cstheme="minorBidi"/>
          <w:noProof/>
          <w:sz w:val="22"/>
          <w:szCs w:val="22"/>
        </w:rPr>
      </w:pPr>
      <w:hyperlink w:anchor="_Toc507513124" w:history="1">
        <w:r w:rsidR="00773874" w:rsidRPr="002F1DD5">
          <w:rPr>
            <w:rStyle w:val="Hyperlink"/>
            <w:noProof/>
          </w:rPr>
          <w:t>4.1.4</w:t>
        </w:r>
        <w:r w:rsidR="00773874">
          <w:rPr>
            <w:rFonts w:asciiTheme="minorHAnsi" w:eastAsiaTheme="minorEastAsia" w:hAnsiTheme="minorHAnsi" w:cstheme="minorBidi"/>
            <w:noProof/>
            <w:sz w:val="22"/>
            <w:szCs w:val="22"/>
          </w:rPr>
          <w:tab/>
        </w:r>
        <w:r w:rsidR="00773874" w:rsidRPr="002F1DD5">
          <w:rPr>
            <w:rStyle w:val="Hyperlink"/>
            <w:noProof/>
          </w:rPr>
          <w:t>Viewing Team Absences Calendar</w:t>
        </w:r>
        <w:r w:rsidR="00773874">
          <w:rPr>
            <w:noProof/>
            <w:webHidden/>
          </w:rPr>
          <w:tab/>
        </w:r>
        <w:r w:rsidR="00773874">
          <w:rPr>
            <w:noProof/>
            <w:webHidden/>
          </w:rPr>
          <w:fldChar w:fldCharType="begin"/>
        </w:r>
        <w:r w:rsidR="00773874">
          <w:rPr>
            <w:noProof/>
            <w:webHidden/>
          </w:rPr>
          <w:instrText xml:space="preserve"> PAGEREF _Toc507513124 \h </w:instrText>
        </w:r>
        <w:r w:rsidR="00773874">
          <w:rPr>
            <w:noProof/>
            <w:webHidden/>
          </w:rPr>
        </w:r>
        <w:r w:rsidR="00773874">
          <w:rPr>
            <w:noProof/>
            <w:webHidden/>
          </w:rPr>
          <w:fldChar w:fldCharType="separate"/>
        </w:r>
        <w:r w:rsidR="00773874">
          <w:rPr>
            <w:noProof/>
            <w:webHidden/>
          </w:rPr>
          <w:t>23</w:t>
        </w:r>
        <w:r w:rsidR="00773874">
          <w:rPr>
            <w:noProof/>
            <w:webHidden/>
          </w:rPr>
          <w:fldChar w:fldCharType="end"/>
        </w:r>
      </w:hyperlink>
    </w:p>
    <w:p w14:paraId="22BFB7FB" w14:textId="3C62388A" w:rsidR="00773874" w:rsidRDefault="00D53C70">
      <w:pPr>
        <w:pStyle w:val="TOC3"/>
        <w:rPr>
          <w:rFonts w:asciiTheme="minorHAnsi" w:eastAsiaTheme="minorEastAsia" w:hAnsiTheme="minorHAnsi" w:cstheme="minorBidi"/>
          <w:noProof/>
          <w:sz w:val="22"/>
          <w:szCs w:val="22"/>
        </w:rPr>
      </w:pPr>
      <w:hyperlink w:anchor="_Toc507513125" w:history="1">
        <w:r w:rsidR="00773874" w:rsidRPr="002F1DD5">
          <w:rPr>
            <w:rStyle w:val="Hyperlink"/>
            <w:noProof/>
          </w:rPr>
          <w:t>4.1.5</w:t>
        </w:r>
        <w:r w:rsidR="00773874">
          <w:rPr>
            <w:rFonts w:asciiTheme="minorHAnsi" w:eastAsiaTheme="minorEastAsia" w:hAnsiTheme="minorHAnsi" w:cstheme="minorBidi"/>
            <w:noProof/>
            <w:sz w:val="22"/>
            <w:szCs w:val="22"/>
          </w:rPr>
          <w:tab/>
        </w:r>
        <w:r w:rsidR="00773874" w:rsidRPr="002F1DD5">
          <w:rPr>
            <w:rStyle w:val="Hyperlink"/>
            <w:noProof/>
          </w:rPr>
          <w:t>Request</w:t>
        </w:r>
        <w:r w:rsidR="00773874" w:rsidRPr="002F1DD5">
          <w:rPr>
            <w:rStyle w:val="Hyperlink"/>
            <w:noProof/>
            <w:lang w:eastAsia="zh-CN"/>
          </w:rPr>
          <w:t>ing</w:t>
        </w:r>
        <w:r w:rsidR="00773874" w:rsidRPr="002F1DD5">
          <w:rPr>
            <w:rStyle w:val="Hyperlink"/>
            <w:noProof/>
          </w:rPr>
          <w:t xml:space="preserve"> Time Off</w:t>
        </w:r>
        <w:r w:rsidR="00773874">
          <w:rPr>
            <w:noProof/>
            <w:webHidden/>
          </w:rPr>
          <w:tab/>
        </w:r>
        <w:r w:rsidR="00773874">
          <w:rPr>
            <w:noProof/>
            <w:webHidden/>
          </w:rPr>
          <w:fldChar w:fldCharType="begin"/>
        </w:r>
        <w:r w:rsidR="00773874">
          <w:rPr>
            <w:noProof/>
            <w:webHidden/>
          </w:rPr>
          <w:instrText xml:space="preserve"> PAGEREF _Toc507513125 \h </w:instrText>
        </w:r>
        <w:r w:rsidR="00773874">
          <w:rPr>
            <w:noProof/>
            <w:webHidden/>
          </w:rPr>
        </w:r>
        <w:r w:rsidR="00773874">
          <w:rPr>
            <w:noProof/>
            <w:webHidden/>
          </w:rPr>
          <w:fldChar w:fldCharType="separate"/>
        </w:r>
        <w:r w:rsidR="00773874">
          <w:rPr>
            <w:noProof/>
            <w:webHidden/>
          </w:rPr>
          <w:t>25</w:t>
        </w:r>
        <w:r w:rsidR="00773874">
          <w:rPr>
            <w:noProof/>
            <w:webHidden/>
          </w:rPr>
          <w:fldChar w:fldCharType="end"/>
        </w:r>
      </w:hyperlink>
    </w:p>
    <w:p w14:paraId="3001D04E" w14:textId="4B7C4C43" w:rsidR="00773874" w:rsidRDefault="00D53C70">
      <w:pPr>
        <w:pStyle w:val="TOC3"/>
        <w:rPr>
          <w:rFonts w:asciiTheme="minorHAnsi" w:eastAsiaTheme="minorEastAsia" w:hAnsiTheme="minorHAnsi" w:cstheme="minorBidi"/>
          <w:noProof/>
          <w:sz w:val="22"/>
          <w:szCs w:val="22"/>
        </w:rPr>
      </w:pPr>
      <w:hyperlink w:anchor="_Toc507513126" w:history="1">
        <w:r w:rsidR="00773874" w:rsidRPr="002F1DD5">
          <w:rPr>
            <w:rStyle w:val="Hyperlink"/>
            <w:noProof/>
          </w:rPr>
          <w:t>4.1.6</w:t>
        </w:r>
        <w:r w:rsidR="00773874">
          <w:rPr>
            <w:rFonts w:asciiTheme="minorHAnsi" w:eastAsiaTheme="minorEastAsia" w:hAnsiTheme="minorHAnsi" w:cstheme="minorBidi"/>
            <w:noProof/>
            <w:sz w:val="22"/>
            <w:szCs w:val="22"/>
          </w:rPr>
          <w:tab/>
        </w:r>
        <w:r w:rsidR="00773874" w:rsidRPr="002F1DD5">
          <w:rPr>
            <w:rStyle w:val="Hyperlink"/>
            <w:noProof/>
          </w:rPr>
          <w:t>Processing Time Off Request</w:t>
        </w:r>
        <w:r w:rsidR="00773874">
          <w:rPr>
            <w:noProof/>
            <w:webHidden/>
          </w:rPr>
          <w:tab/>
        </w:r>
        <w:r w:rsidR="00773874">
          <w:rPr>
            <w:noProof/>
            <w:webHidden/>
          </w:rPr>
          <w:fldChar w:fldCharType="begin"/>
        </w:r>
        <w:r w:rsidR="00773874">
          <w:rPr>
            <w:noProof/>
            <w:webHidden/>
          </w:rPr>
          <w:instrText xml:space="preserve"> PAGEREF _Toc507513126 \h </w:instrText>
        </w:r>
        <w:r w:rsidR="00773874">
          <w:rPr>
            <w:noProof/>
            <w:webHidden/>
          </w:rPr>
        </w:r>
        <w:r w:rsidR="00773874">
          <w:rPr>
            <w:noProof/>
            <w:webHidden/>
          </w:rPr>
          <w:fldChar w:fldCharType="separate"/>
        </w:r>
        <w:r w:rsidR="00773874">
          <w:rPr>
            <w:noProof/>
            <w:webHidden/>
          </w:rPr>
          <w:t>31</w:t>
        </w:r>
        <w:r w:rsidR="00773874">
          <w:rPr>
            <w:noProof/>
            <w:webHidden/>
          </w:rPr>
          <w:fldChar w:fldCharType="end"/>
        </w:r>
      </w:hyperlink>
    </w:p>
    <w:p w14:paraId="50A11C0C" w14:textId="166BCC33" w:rsidR="00773874" w:rsidRDefault="00D53C70">
      <w:pPr>
        <w:pStyle w:val="TOC3"/>
        <w:rPr>
          <w:rFonts w:asciiTheme="minorHAnsi" w:eastAsiaTheme="minorEastAsia" w:hAnsiTheme="minorHAnsi" w:cstheme="minorBidi"/>
          <w:noProof/>
          <w:sz w:val="22"/>
          <w:szCs w:val="22"/>
        </w:rPr>
      </w:pPr>
      <w:hyperlink w:anchor="_Toc507513127" w:history="1">
        <w:r w:rsidR="00773874" w:rsidRPr="002F1DD5">
          <w:rPr>
            <w:rStyle w:val="Hyperlink"/>
            <w:noProof/>
          </w:rPr>
          <w:t>4.1.7</w:t>
        </w:r>
        <w:r w:rsidR="00773874">
          <w:rPr>
            <w:rFonts w:asciiTheme="minorHAnsi" w:eastAsiaTheme="minorEastAsia" w:hAnsiTheme="minorHAnsi" w:cstheme="minorBidi"/>
            <w:noProof/>
            <w:sz w:val="22"/>
            <w:szCs w:val="22"/>
          </w:rPr>
          <w:tab/>
        </w:r>
        <w:r w:rsidR="00773874" w:rsidRPr="002F1DD5">
          <w:rPr>
            <w:rStyle w:val="Hyperlink"/>
            <w:noProof/>
          </w:rPr>
          <w:t>Processing Approved Time Off Request (Optional)</w:t>
        </w:r>
        <w:r w:rsidR="00773874">
          <w:rPr>
            <w:noProof/>
            <w:webHidden/>
          </w:rPr>
          <w:tab/>
        </w:r>
        <w:r w:rsidR="00773874">
          <w:rPr>
            <w:noProof/>
            <w:webHidden/>
          </w:rPr>
          <w:fldChar w:fldCharType="begin"/>
        </w:r>
        <w:r w:rsidR="00773874">
          <w:rPr>
            <w:noProof/>
            <w:webHidden/>
          </w:rPr>
          <w:instrText xml:space="preserve"> PAGEREF _Toc507513127 \h </w:instrText>
        </w:r>
        <w:r w:rsidR="00773874">
          <w:rPr>
            <w:noProof/>
            <w:webHidden/>
          </w:rPr>
        </w:r>
        <w:r w:rsidR="00773874">
          <w:rPr>
            <w:noProof/>
            <w:webHidden/>
          </w:rPr>
          <w:fldChar w:fldCharType="separate"/>
        </w:r>
        <w:r w:rsidR="00773874">
          <w:rPr>
            <w:noProof/>
            <w:webHidden/>
          </w:rPr>
          <w:t>36</w:t>
        </w:r>
        <w:r w:rsidR="00773874">
          <w:rPr>
            <w:noProof/>
            <w:webHidden/>
          </w:rPr>
          <w:fldChar w:fldCharType="end"/>
        </w:r>
      </w:hyperlink>
    </w:p>
    <w:p w14:paraId="4FBDDEC9" w14:textId="5A00C939" w:rsidR="00773874" w:rsidRDefault="00D53C70">
      <w:pPr>
        <w:pStyle w:val="TOC3"/>
        <w:rPr>
          <w:rFonts w:asciiTheme="minorHAnsi" w:eastAsiaTheme="minorEastAsia" w:hAnsiTheme="minorHAnsi" w:cstheme="minorBidi"/>
          <w:noProof/>
          <w:sz w:val="22"/>
          <w:szCs w:val="22"/>
        </w:rPr>
      </w:pPr>
      <w:hyperlink w:anchor="_Toc507513128" w:history="1">
        <w:r w:rsidR="00773874" w:rsidRPr="002F1DD5">
          <w:rPr>
            <w:rStyle w:val="Hyperlink"/>
            <w:noProof/>
          </w:rPr>
          <w:t>4.1.8</w:t>
        </w:r>
        <w:r w:rsidR="00773874">
          <w:rPr>
            <w:rFonts w:asciiTheme="minorHAnsi" w:eastAsiaTheme="minorEastAsia" w:hAnsiTheme="minorHAnsi" w:cstheme="minorBidi"/>
            <w:noProof/>
            <w:sz w:val="22"/>
            <w:szCs w:val="22"/>
          </w:rPr>
          <w:tab/>
        </w:r>
        <w:r w:rsidR="00773874" w:rsidRPr="002F1DD5">
          <w:rPr>
            <w:rStyle w:val="Hyperlink"/>
            <w:noProof/>
          </w:rPr>
          <w:t>Viewing my Time Off Request Status (Optional)</w:t>
        </w:r>
        <w:r w:rsidR="00773874">
          <w:rPr>
            <w:noProof/>
            <w:webHidden/>
          </w:rPr>
          <w:tab/>
        </w:r>
        <w:r w:rsidR="00773874">
          <w:rPr>
            <w:noProof/>
            <w:webHidden/>
          </w:rPr>
          <w:fldChar w:fldCharType="begin"/>
        </w:r>
        <w:r w:rsidR="00773874">
          <w:rPr>
            <w:noProof/>
            <w:webHidden/>
          </w:rPr>
          <w:instrText xml:space="preserve"> PAGEREF _Toc507513128 \h </w:instrText>
        </w:r>
        <w:r w:rsidR="00773874">
          <w:rPr>
            <w:noProof/>
            <w:webHidden/>
          </w:rPr>
        </w:r>
        <w:r w:rsidR="00773874">
          <w:rPr>
            <w:noProof/>
            <w:webHidden/>
          </w:rPr>
          <w:fldChar w:fldCharType="separate"/>
        </w:r>
        <w:r w:rsidR="00773874">
          <w:rPr>
            <w:noProof/>
            <w:webHidden/>
          </w:rPr>
          <w:t>40</w:t>
        </w:r>
        <w:r w:rsidR="00773874">
          <w:rPr>
            <w:noProof/>
            <w:webHidden/>
          </w:rPr>
          <w:fldChar w:fldCharType="end"/>
        </w:r>
      </w:hyperlink>
    </w:p>
    <w:p w14:paraId="4218AA79" w14:textId="0BEEA811" w:rsidR="00773874" w:rsidRDefault="00D53C70">
      <w:pPr>
        <w:pStyle w:val="TOC3"/>
        <w:rPr>
          <w:rFonts w:asciiTheme="minorHAnsi" w:eastAsiaTheme="minorEastAsia" w:hAnsiTheme="minorHAnsi" w:cstheme="minorBidi"/>
          <w:noProof/>
          <w:sz w:val="22"/>
          <w:szCs w:val="22"/>
        </w:rPr>
      </w:pPr>
      <w:hyperlink w:anchor="_Toc507513129" w:history="1">
        <w:r w:rsidR="00773874" w:rsidRPr="002F1DD5">
          <w:rPr>
            <w:rStyle w:val="Hyperlink"/>
            <w:noProof/>
          </w:rPr>
          <w:t>4.1.9</w:t>
        </w:r>
        <w:r w:rsidR="00773874">
          <w:rPr>
            <w:rFonts w:asciiTheme="minorHAnsi" w:eastAsiaTheme="minorEastAsia" w:hAnsiTheme="minorHAnsi" w:cstheme="minorBidi"/>
            <w:noProof/>
            <w:sz w:val="22"/>
            <w:szCs w:val="22"/>
          </w:rPr>
          <w:tab/>
        </w:r>
        <w:r w:rsidR="00773874" w:rsidRPr="002F1DD5">
          <w:rPr>
            <w:rStyle w:val="Hyperlink"/>
            <w:noProof/>
          </w:rPr>
          <w:t>Viewing my Time Account Balances</w:t>
        </w:r>
        <w:r w:rsidR="00773874">
          <w:rPr>
            <w:noProof/>
            <w:webHidden/>
          </w:rPr>
          <w:tab/>
        </w:r>
        <w:r w:rsidR="00773874">
          <w:rPr>
            <w:noProof/>
            <w:webHidden/>
          </w:rPr>
          <w:fldChar w:fldCharType="begin"/>
        </w:r>
        <w:r w:rsidR="00773874">
          <w:rPr>
            <w:noProof/>
            <w:webHidden/>
          </w:rPr>
          <w:instrText xml:space="preserve"> PAGEREF _Toc507513129 \h </w:instrText>
        </w:r>
        <w:r w:rsidR="00773874">
          <w:rPr>
            <w:noProof/>
            <w:webHidden/>
          </w:rPr>
        </w:r>
        <w:r w:rsidR="00773874">
          <w:rPr>
            <w:noProof/>
            <w:webHidden/>
          </w:rPr>
          <w:fldChar w:fldCharType="separate"/>
        </w:r>
        <w:r w:rsidR="00773874">
          <w:rPr>
            <w:noProof/>
            <w:webHidden/>
          </w:rPr>
          <w:t>42</w:t>
        </w:r>
        <w:r w:rsidR="00773874">
          <w:rPr>
            <w:noProof/>
            <w:webHidden/>
          </w:rPr>
          <w:fldChar w:fldCharType="end"/>
        </w:r>
      </w:hyperlink>
    </w:p>
    <w:p w14:paraId="4750BB8C" w14:textId="62178D1F" w:rsidR="00773874" w:rsidRDefault="00D53C70">
      <w:pPr>
        <w:pStyle w:val="TOC2"/>
        <w:rPr>
          <w:rFonts w:asciiTheme="minorHAnsi" w:eastAsiaTheme="minorEastAsia" w:hAnsiTheme="minorHAnsi" w:cstheme="minorBidi"/>
          <w:noProof/>
          <w:sz w:val="22"/>
          <w:szCs w:val="22"/>
        </w:rPr>
      </w:pPr>
      <w:hyperlink w:anchor="_Toc507513130" w:history="1">
        <w:r w:rsidR="00773874" w:rsidRPr="002F1DD5">
          <w:rPr>
            <w:rStyle w:val="Hyperlink"/>
            <w:noProof/>
          </w:rPr>
          <w:t>4.2</w:t>
        </w:r>
        <w:r w:rsidR="00773874">
          <w:rPr>
            <w:rFonts w:asciiTheme="minorHAnsi" w:eastAsiaTheme="minorEastAsia" w:hAnsiTheme="minorHAnsi" w:cstheme="minorBidi"/>
            <w:noProof/>
            <w:sz w:val="22"/>
            <w:szCs w:val="22"/>
          </w:rPr>
          <w:tab/>
        </w:r>
        <w:r w:rsidR="00773874" w:rsidRPr="002F1DD5">
          <w:rPr>
            <w:rStyle w:val="Hyperlink"/>
            <w:noProof/>
          </w:rPr>
          <w:t>Long-Term Absences</w:t>
        </w:r>
        <w:r w:rsidR="00773874">
          <w:rPr>
            <w:noProof/>
            <w:webHidden/>
          </w:rPr>
          <w:tab/>
        </w:r>
        <w:r w:rsidR="00773874">
          <w:rPr>
            <w:noProof/>
            <w:webHidden/>
          </w:rPr>
          <w:fldChar w:fldCharType="begin"/>
        </w:r>
        <w:r w:rsidR="00773874">
          <w:rPr>
            <w:noProof/>
            <w:webHidden/>
          </w:rPr>
          <w:instrText xml:space="preserve"> PAGEREF _Toc507513130 \h </w:instrText>
        </w:r>
        <w:r w:rsidR="00773874">
          <w:rPr>
            <w:noProof/>
            <w:webHidden/>
          </w:rPr>
        </w:r>
        <w:r w:rsidR="00773874">
          <w:rPr>
            <w:noProof/>
            <w:webHidden/>
          </w:rPr>
          <w:fldChar w:fldCharType="separate"/>
        </w:r>
        <w:r w:rsidR="00773874">
          <w:rPr>
            <w:noProof/>
            <w:webHidden/>
          </w:rPr>
          <w:t>44</w:t>
        </w:r>
        <w:r w:rsidR="00773874">
          <w:rPr>
            <w:noProof/>
            <w:webHidden/>
          </w:rPr>
          <w:fldChar w:fldCharType="end"/>
        </w:r>
      </w:hyperlink>
    </w:p>
    <w:p w14:paraId="7F37D0A8" w14:textId="62168494" w:rsidR="00773874" w:rsidRDefault="00D53C70">
      <w:pPr>
        <w:pStyle w:val="TOC3"/>
        <w:rPr>
          <w:rFonts w:asciiTheme="minorHAnsi" w:eastAsiaTheme="minorEastAsia" w:hAnsiTheme="minorHAnsi" w:cstheme="minorBidi"/>
          <w:noProof/>
          <w:sz w:val="22"/>
          <w:szCs w:val="22"/>
        </w:rPr>
      </w:pPr>
      <w:hyperlink w:anchor="_Toc507513132" w:history="1">
        <w:r w:rsidR="00773874" w:rsidRPr="002F1DD5">
          <w:rPr>
            <w:rStyle w:val="Hyperlink"/>
            <w:noProof/>
          </w:rPr>
          <w:t>4.2.1</w:t>
        </w:r>
        <w:r w:rsidR="00773874">
          <w:rPr>
            <w:rFonts w:asciiTheme="minorHAnsi" w:eastAsiaTheme="minorEastAsia" w:hAnsiTheme="minorHAnsi" w:cstheme="minorBidi"/>
            <w:noProof/>
            <w:sz w:val="22"/>
            <w:szCs w:val="22"/>
          </w:rPr>
          <w:tab/>
        </w:r>
        <w:r w:rsidR="00773874" w:rsidRPr="002F1DD5">
          <w:rPr>
            <w:rStyle w:val="Hyperlink"/>
            <w:noProof/>
          </w:rPr>
          <w:t>Request</w:t>
        </w:r>
        <w:r w:rsidR="00773874" w:rsidRPr="002F1DD5">
          <w:rPr>
            <w:rStyle w:val="Hyperlink"/>
            <w:noProof/>
            <w:lang w:eastAsia="zh-CN"/>
          </w:rPr>
          <w:t>ing</w:t>
        </w:r>
        <w:r w:rsidR="00773874" w:rsidRPr="002F1DD5">
          <w:rPr>
            <w:rStyle w:val="Hyperlink"/>
            <w:noProof/>
          </w:rPr>
          <w:t xml:space="preserve"> Long-Term Time Off</w:t>
        </w:r>
        <w:r w:rsidR="00773874">
          <w:rPr>
            <w:noProof/>
            <w:webHidden/>
          </w:rPr>
          <w:tab/>
        </w:r>
        <w:r w:rsidR="00773874">
          <w:rPr>
            <w:noProof/>
            <w:webHidden/>
          </w:rPr>
          <w:fldChar w:fldCharType="begin"/>
        </w:r>
        <w:r w:rsidR="00773874">
          <w:rPr>
            <w:noProof/>
            <w:webHidden/>
          </w:rPr>
          <w:instrText xml:space="preserve"> PAGEREF _Toc507513132 \h </w:instrText>
        </w:r>
        <w:r w:rsidR="00773874">
          <w:rPr>
            <w:noProof/>
            <w:webHidden/>
          </w:rPr>
        </w:r>
        <w:r w:rsidR="00773874">
          <w:rPr>
            <w:noProof/>
            <w:webHidden/>
          </w:rPr>
          <w:fldChar w:fldCharType="separate"/>
        </w:r>
        <w:r w:rsidR="00773874">
          <w:rPr>
            <w:noProof/>
            <w:webHidden/>
          </w:rPr>
          <w:t>45</w:t>
        </w:r>
        <w:r w:rsidR="00773874">
          <w:rPr>
            <w:noProof/>
            <w:webHidden/>
          </w:rPr>
          <w:fldChar w:fldCharType="end"/>
        </w:r>
      </w:hyperlink>
    </w:p>
    <w:p w14:paraId="1B4CC554" w14:textId="0B9193F1" w:rsidR="00773874" w:rsidRDefault="00D53C70">
      <w:pPr>
        <w:pStyle w:val="TOC3"/>
        <w:rPr>
          <w:rFonts w:asciiTheme="minorHAnsi" w:eastAsiaTheme="minorEastAsia" w:hAnsiTheme="minorHAnsi" w:cstheme="minorBidi"/>
          <w:noProof/>
          <w:sz w:val="22"/>
          <w:szCs w:val="22"/>
        </w:rPr>
      </w:pPr>
      <w:hyperlink w:anchor="_Toc507513133" w:history="1">
        <w:r w:rsidR="00773874" w:rsidRPr="002F1DD5">
          <w:rPr>
            <w:rStyle w:val="Hyperlink"/>
            <w:noProof/>
          </w:rPr>
          <w:t>4.2.2</w:t>
        </w:r>
        <w:r w:rsidR="00773874">
          <w:rPr>
            <w:rFonts w:asciiTheme="minorHAnsi" w:eastAsiaTheme="minorEastAsia" w:hAnsiTheme="minorHAnsi" w:cstheme="minorBidi"/>
            <w:noProof/>
            <w:sz w:val="22"/>
            <w:szCs w:val="22"/>
          </w:rPr>
          <w:tab/>
        </w:r>
        <w:r w:rsidR="00773874" w:rsidRPr="002F1DD5">
          <w:rPr>
            <w:rStyle w:val="Hyperlink"/>
            <w:noProof/>
          </w:rPr>
          <w:t>Processing Long-Term Time Off Request</w:t>
        </w:r>
        <w:r w:rsidR="00773874">
          <w:rPr>
            <w:noProof/>
            <w:webHidden/>
          </w:rPr>
          <w:tab/>
        </w:r>
        <w:r w:rsidR="00773874">
          <w:rPr>
            <w:noProof/>
            <w:webHidden/>
          </w:rPr>
          <w:fldChar w:fldCharType="begin"/>
        </w:r>
        <w:r w:rsidR="00773874">
          <w:rPr>
            <w:noProof/>
            <w:webHidden/>
          </w:rPr>
          <w:instrText xml:space="preserve"> PAGEREF _Toc507513133 \h </w:instrText>
        </w:r>
        <w:r w:rsidR="00773874">
          <w:rPr>
            <w:noProof/>
            <w:webHidden/>
          </w:rPr>
        </w:r>
        <w:r w:rsidR="00773874">
          <w:rPr>
            <w:noProof/>
            <w:webHidden/>
          </w:rPr>
          <w:fldChar w:fldCharType="separate"/>
        </w:r>
        <w:r w:rsidR="00773874">
          <w:rPr>
            <w:noProof/>
            <w:webHidden/>
          </w:rPr>
          <w:t>49</w:t>
        </w:r>
        <w:r w:rsidR="00773874">
          <w:rPr>
            <w:noProof/>
            <w:webHidden/>
          </w:rPr>
          <w:fldChar w:fldCharType="end"/>
        </w:r>
      </w:hyperlink>
    </w:p>
    <w:p w14:paraId="6B3AEA93" w14:textId="5B40276B" w:rsidR="00773874" w:rsidRDefault="00D53C70">
      <w:pPr>
        <w:pStyle w:val="TOC3"/>
        <w:rPr>
          <w:rFonts w:asciiTheme="minorHAnsi" w:eastAsiaTheme="minorEastAsia" w:hAnsiTheme="minorHAnsi" w:cstheme="minorBidi"/>
          <w:noProof/>
          <w:sz w:val="22"/>
          <w:szCs w:val="22"/>
        </w:rPr>
      </w:pPr>
      <w:hyperlink w:anchor="_Toc507513134" w:history="1">
        <w:r w:rsidR="00773874" w:rsidRPr="002F1DD5">
          <w:rPr>
            <w:rStyle w:val="Hyperlink"/>
            <w:noProof/>
          </w:rPr>
          <w:t>4.2.3</w:t>
        </w:r>
        <w:r w:rsidR="00773874">
          <w:rPr>
            <w:rFonts w:asciiTheme="minorHAnsi" w:eastAsiaTheme="minorEastAsia" w:hAnsiTheme="minorHAnsi" w:cstheme="minorBidi"/>
            <w:noProof/>
            <w:sz w:val="22"/>
            <w:szCs w:val="22"/>
          </w:rPr>
          <w:tab/>
        </w:r>
        <w:r w:rsidR="00773874" w:rsidRPr="002F1DD5">
          <w:rPr>
            <w:rStyle w:val="Hyperlink"/>
            <w:noProof/>
          </w:rPr>
          <w:t>Processing Approved Long-Term Time Off Request</w:t>
        </w:r>
        <w:r w:rsidR="00773874">
          <w:rPr>
            <w:noProof/>
            <w:webHidden/>
          </w:rPr>
          <w:tab/>
        </w:r>
        <w:r w:rsidR="00773874">
          <w:rPr>
            <w:noProof/>
            <w:webHidden/>
          </w:rPr>
          <w:fldChar w:fldCharType="begin"/>
        </w:r>
        <w:r w:rsidR="00773874">
          <w:rPr>
            <w:noProof/>
            <w:webHidden/>
          </w:rPr>
          <w:instrText xml:space="preserve"> PAGEREF _Toc507513134 \h </w:instrText>
        </w:r>
        <w:r w:rsidR="00773874">
          <w:rPr>
            <w:noProof/>
            <w:webHidden/>
          </w:rPr>
        </w:r>
        <w:r w:rsidR="00773874">
          <w:rPr>
            <w:noProof/>
            <w:webHidden/>
          </w:rPr>
          <w:fldChar w:fldCharType="separate"/>
        </w:r>
        <w:r w:rsidR="00773874">
          <w:rPr>
            <w:noProof/>
            <w:webHidden/>
          </w:rPr>
          <w:t>53</w:t>
        </w:r>
        <w:r w:rsidR="00773874">
          <w:rPr>
            <w:noProof/>
            <w:webHidden/>
          </w:rPr>
          <w:fldChar w:fldCharType="end"/>
        </w:r>
      </w:hyperlink>
    </w:p>
    <w:p w14:paraId="4E45F90C" w14:textId="0F179720" w:rsidR="00773874" w:rsidRDefault="00D53C70">
      <w:pPr>
        <w:pStyle w:val="TOC4"/>
        <w:rPr>
          <w:rFonts w:asciiTheme="minorHAnsi" w:eastAsiaTheme="minorEastAsia" w:hAnsiTheme="minorHAnsi" w:cstheme="minorBidi"/>
          <w:noProof/>
          <w:sz w:val="22"/>
          <w:szCs w:val="22"/>
        </w:rPr>
      </w:pPr>
      <w:hyperlink w:anchor="_Toc507513135" w:history="1">
        <w:r w:rsidR="00773874" w:rsidRPr="002F1DD5">
          <w:rPr>
            <w:rStyle w:val="Hyperlink"/>
            <w:noProof/>
          </w:rPr>
          <w:t>4.2.3.1</w:t>
        </w:r>
        <w:r w:rsidR="00773874">
          <w:rPr>
            <w:rFonts w:asciiTheme="minorHAnsi" w:eastAsiaTheme="minorEastAsia" w:hAnsiTheme="minorHAnsi" w:cstheme="minorBidi"/>
            <w:noProof/>
            <w:sz w:val="22"/>
            <w:szCs w:val="22"/>
          </w:rPr>
          <w:tab/>
        </w:r>
        <w:r w:rsidR="00773874" w:rsidRPr="002F1DD5">
          <w:rPr>
            <w:rStyle w:val="Hyperlink"/>
            <w:noProof/>
          </w:rPr>
          <w:t>Updating Employee Job Information</w:t>
        </w:r>
        <w:r w:rsidR="00773874">
          <w:rPr>
            <w:noProof/>
            <w:webHidden/>
          </w:rPr>
          <w:tab/>
        </w:r>
        <w:r w:rsidR="00773874">
          <w:rPr>
            <w:noProof/>
            <w:webHidden/>
          </w:rPr>
          <w:fldChar w:fldCharType="begin"/>
        </w:r>
        <w:r w:rsidR="00773874">
          <w:rPr>
            <w:noProof/>
            <w:webHidden/>
          </w:rPr>
          <w:instrText xml:space="preserve"> PAGEREF _Toc507513135 \h </w:instrText>
        </w:r>
        <w:r w:rsidR="00773874">
          <w:rPr>
            <w:noProof/>
            <w:webHidden/>
          </w:rPr>
        </w:r>
        <w:r w:rsidR="00773874">
          <w:rPr>
            <w:noProof/>
            <w:webHidden/>
          </w:rPr>
          <w:fldChar w:fldCharType="separate"/>
        </w:r>
        <w:r w:rsidR="00773874">
          <w:rPr>
            <w:noProof/>
            <w:webHidden/>
          </w:rPr>
          <w:t>56</w:t>
        </w:r>
        <w:r w:rsidR="00773874">
          <w:rPr>
            <w:noProof/>
            <w:webHidden/>
          </w:rPr>
          <w:fldChar w:fldCharType="end"/>
        </w:r>
      </w:hyperlink>
    </w:p>
    <w:p w14:paraId="6D700DB5" w14:textId="4593A1B1" w:rsidR="00773874" w:rsidRDefault="00D53C70">
      <w:pPr>
        <w:pStyle w:val="TOC4"/>
        <w:rPr>
          <w:rFonts w:asciiTheme="minorHAnsi" w:eastAsiaTheme="minorEastAsia" w:hAnsiTheme="minorHAnsi" w:cstheme="minorBidi"/>
          <w:noProof/>
          <w:sz w:val="22"/>
          <w:szCs w:val="22"/>
        </w:rPr>
      </w:pPr>
      <w:hyperlink w:anchor="_Toc507513136" w:history="1">
        <w:r w:rsidR="00773874" w:rsidRPr="002F1DD5">
          <w:rPr>
            <w:rStyle w:val="Hyperlink"/>
            <w:noProof/>
          </w:rPr>
          <w:t>4.2.3.2</w:t>
        </w:r>
        <w:r w:rsidR="00773874">
          <w:rPr>
            <w:rFonts w:asciiTheme="minorHAnsi" w:eastAsiaTheme="minorEastAsia" w:hAnsiTheme="minorHAnsi" w:cstheme="minorBidi"/>
            <w:noProof/>
            <w:sz w:val="22"/>
            <w:szCs w:val="22"/>
          </w:rPr>
          <w:tab/>
        </w:r>
        <w:r w:rsidR="00773874" w:rsidRPr="002F1DD5">
          <w:rPr>
            <w:rStyle w:val="Hyperlink"/>
            <w:noProof/>
          </w:rPr>
          <w:t>Updating Employee Position Information (if Position Management implemented)</w:t>
        </w:r>
        <w:r w:rsidR="00773874">
          <w:rPr>
            <w:noProof/>
            <w:webHidden/>
          </w:rPr>
          <w:tab/>
        </w:r>
        <w:r w:rsidR="00773874">
          <w:rPr>
            <w:noProof/>
            <w:webHidden/>
          </w:rPr>
          <w:fldChar w:fldCharType="begin"/>
        </w:r>
        <w:r w:rsidR="00773874">
          <w:rPr>
            <w:noProof/>
            <w:webHidden/>
          </w:rPr>
          <w:instrText xml:space="preserve"> PAGEREF _Toc507513136 \h </w:instrText>
        </w:r>
        <w:r w:rsidR="00773874">
          <w:rPr>
            <w:noProof/>
            <w:webHidden/>
          </w:rPr>
        </w:r>
        <w:r w:rsidR="00773874">
          <w:rPr>
            <w:noProof/>
            <w:webHidden/>
          </w:rPr>
          <w:fldChar w:fldCharType="separate"/>
        </w:r>
        <w:r w:rsidR="00773874">
          <w:rPr>
            <w:noProof/>
            <w:webHidden/>
          </w:rPr>
          <w:t>57</w:t>
        </w:r>
        <w:r w:rsidR="00773874">
          <w:rPr>
            <w:noProof/>
            <w:webHidden/>
          </w:rPr>
          <w:fldChar w:fldCharType="end"/>
        </w:r>
      </w:hyperlink>
    </w:p>
    <w:p w14:paraId="7ECADC79" w14:textId="2187FB5C" w:rsidR="00773874" w:rsidRDefault="00D53C70">
      <w:pPr>
        <w:pStyle w:val="TOC3"/>
        <w:rPr>
          <w:rFonts w:asciiTheme="minorHAnsi" w:eastAsiaTheme="minorEastAsia" w:hAnsiTheme="minorHAnsi" w:cstheme="minorBidi"/>
          <w:noProof/>
          <w:sz w:val="22"/>
          <w:szCs w:val="22"/>
        </w:rPr>
      </w:pPr>
      <w:hyperlink w:anchor="_Toc507513137" w:history="1">
        <w:r w:rsidR="00773874" w:rsidRPr="002F1DD5">
          <w:rPr>
            <w:rStyle w:val="Hyperlink"/>
            <w:noProof/>
          </w:rPr>
          <w:t>4.2.4</w:t>
        </w:r>
        <w:r w:rsidR="00773874">
          <w:rPr>
            <w:rFonts w:asciiTheme="minorHAnsi" w:eastAsiaTheme="minorEastAsia" w:hAnsiTheme="minorHAnsi" w:cstheme="minorBidi"/>
            <w:noProof/>
            <w:sz w:val="22"/>
            <w:szCs w:val="22"/>
          </w:rPr>
          <w:tab/>
        </w:r>
        <w:r w:rsidR="00773874" w:rsidRPr="002F1DD5">
          <w:rPr>
            <w:rStyle w:val="Hyperlink"/>
            <w:noProof/>
          </w:rPr>
          <w:t>Viewing Employee Position Details (if Position Management implemented)</w:t>
        </w:r>
        <w:r w:rsidR="00773874">
          <w:rPr>
            <w:noProof/>
            <w:webHidden/>
          </w:rPr>
          <w:tab/>
        </w:r>
        <w:r w:rsidR="00773874">
          <w:rPr>
            <w:noProof/>
            <w:webHidden/>
          </w:rPr>
          <w:fldChar w:fldCharType="begin"/>
        </w:r>
        <w:r w:rsidR="00773874">
          <w:rPr>
            <w:noProof/>
            <w:webHidden/>
          </w:rPr>
          <w:instrText xml:space="preserve"> PAGEREF _Toc507513137 \h </w:instrText>
        </w:r>
        <w:r w:rsidR="00773874">
          <w:rPr>
            <w:noProof/>
            <w:webHidden/>
          </w:rPr>
        </w:r>
        <w:r w:rsidR="00773874">
          <w:rPr>
            <w:noProof/>
            <w:webHidden/>
          </w:rPr>
          <w:fldChar w:fldCharType="separate"/>
        </w:r>
        <w:r w:rsidR="00773874">
          <w:rPr>
            <w:noProof/>
            <w:webHidden/>
          </w:rPr>
          <w:t>57</w:t>
        </w:r>
        <w:r w:rsidR="00773874">
          <w:rPr>
            <w:noProof/>
            <w:webHidden/>
          </w:rPr>
          <w:fldChar w:fldCharType="end"/>
        </w:r>
      </w:hyperlink>
    </w:p>
    <w:p w14:paraId="47791ABF" w14:textId="3FA3B5D3" w:rsidR="00773874" w:rsidRDefault="00D53C70">
      <w:pPr>
        <w:pStyle w:val="TOC3"/>
        <w:rPr>
          <w:rFonts w:asciiTheme="minorHAnsi" w:eastAsiaTheme="minorEastAsia" w:hAnsiTheme="minorHAnsi" w:cstheme="minorBidi"/>
          <w:noProof/>
          <w:sz w:val="22"/>
          <w:szCs w:val="22"/>
        </w:rPr>
      </w:pPr>
      <w:hyperlink w:anchor="_Toc507513138" w:history="1">
        <w:r w:rsidR="00773874" w:rsidRPr="002F1DD5">
          <w:rPr>
            <w:rStyle w:val="Hyperlink"/>
            <w:noProof/>
          </w:rPr>
          <w:t>4.2.5</w:t>
        </w:r>
        <w:r w:rsidR="00773874">
          <w:rPr>
            <w:rFonts w:asciiTheme="minorHAnsi" w:eastAsiaTheme="minorEastAsia" w:hAnsiTheme="minorHAnsi" w:cstheme="minorBidi"/>
            <w:noProof/>
            <w:sz w:val="22"/>
            <w:szCs w:val="22"/>
          </w:rPr>
          <w:tab/>
        </w:r>
        <w:r w:rsidR="00773874" w:rsidRPr="002F1DD5">
          <w:rPr>
            <w:rStyle w:val="Hyperlink"/>
            <w:noProof/>
          </w:rPr>
          <w:t>Viewing Employee Job Information Details</w:t>
        </w:r>
        <w:r w:rsidR="00773874">
          <w:rPr>
            <w:noProof/>
            <w:webHidden/>
          </w:rPr>
          <w:tab/>
        </w:r>
        <w:r w:rsidR="00773874">
          <w:rPr>
            <w:noProof/>
            <w:webHidden/>
          </w:rPr>
          <w:fldChar w:fldCharType="begin"/>
        </w:r>
        <w:r w:rsidR="00773874">
          <w:rPr>
            <w:noProof/>
            <w:webHidden/>
          </w:rPr>
          <w:instrText xml:space="preserve"> PAGEREF _Toc507513138 \h </w:instrText>
        </w:r>
        <w:r w:rsidR="00773874">
          <w:rPr>
            <w:noProof/>
            <w:webHidden/>
          </w:rPr>
        </w:r>
        <w:r w:rsidR="00773874">
          <w:rPr>
            <w:noProof/>
            <w:webHidden/>
          </w:rPr>
          <w:fldChar w:fldCharType="separate"/>
        </w:r>
        <w:r w:rsidR="00773874">
          <w:rPr>
            <w:noProof/>
            <w:webHidden/>
          </w:rPr>
          <w:t>59</w:t>
        </w:r>
        <w:r w:rsidR="00773874">
          <w:rPr>
            <w:noProof/>
            <w:webHidden/>
          </w:rPr>
          <w:fldChar w:fldCharType="end"/>
        </w:r>
      </w:hyperlink>
    </w:p>
    <w:p w14:paraId="0C03F6EB" w14:textId="7F4F4B2C" w:rsidR="00773874" w:rsidRDefault="00D53C70">
      <w:pPr>
        <w:pStyle w:val="TOC3"/>
        <w:rPr>
          <w:rFonts w:asciiTheme="minorHAnsi" w:eastAsiaTheme="minorEastAsia" w:hAnsiTheme="minorHAnsi" w:cstheme="minorBidi"/>
          <w:noProof/>
          <w:sz w:val="22"/>
          <w:szCs w:val="22"/>
        </w:rPr>
      </w:pPr>
      <w:hyperlink w:anchor="_Toc507513139" w:history="1">
        <w:r w:rsidR="00773874" w:rsidRPr="002F1DD5">
          <w:rPr>
            <w:rStyle w:val="Hyperlink"/>
            <w:noProof/>
          </w:rPr>
          <w:t>4.2.6</w:t>
        </w:r>
        <w:r w:rsidR="00773874">
          <w:rPr>
            <w:rFonts w:asciiTheme="minorHAnsi" w:eastAsiaTheme="minorEastAsia" w:hAnsiTheme="minorHAnsi" w:cstheme="minorBidi"/>
            <w:noProof/>
            <w:sz w:val="22"/>
            <w:szCs w:val="22"/>
          </w:rPr>
          <w:tab/>
        </w:r>
        <w:r w:rsidR="00773874" w:rsidRPr="002F1DD5">
          <w:rPr>
            <w:rStyle w:val="Hyperlink"/>
            <w:noProof/>
          </w:rPr>
          <w:t>Entering Return to Work from Long-Term Time Off Data</w:t>
        </w:r>
        <w:r w:rsidR="00773874">
          <w:rPr>
            <w:noProof/>
            <w:webHidden/>
          </w:rPr>
          <w:tab/>
        </w:r>
        <w:r w:rsidR="00773874">
          <w:rPr>
            <w:noProof/>
            <w:webHidden/>
          </w:rPr>
          <w:fldChar w:fldCharType="begin"/>
        </w:r>
        <w:r w:rsidR="00773874">
          <w:rPr>
            <w:noProof/>
            <w:webHidden/>
          </w:rPr>
          <w:instrText xml:space="preserve"> PAGEREF _Toc507513139 \h </w:instrText>
        </w:r>
        <w:r w:rsidR="00773874">
          <w:rPr>
            <w:noProof/>
            <w:webHidden/>
          </w:rPr>
        </w:r>
        <w:r w:rsidR="00773874">
          <w:rPr>
            <w:noProof/>
            <w:webHidden/>
          </w:rPr>
          <w:fldChar w:fldCharType="separate"/>
        </w:r>
        <w:r w:rsidR="00773874">
          <w:rPr>
            <w:noProof/>
            <w:webHidden/>
          </w:rPr>
          <w:t>61</w:t>
        </w:r>
        <w:r w:rsidR="00773874">
          <w:rPr>
            <w:noProof/>
            <w:webHidden/>
          </w:rPr>
          <w:fldChar w:fldCharType="end"/>
        </w:r>
      </w:hyperlink>
    </w:p>
    <w:p w14:paraId="0F244D92" w14:textId="46AF14EF" w:rsidR="00773874" w:rsidRDefault="00D53C70">
      <w:pPr>
        <w:pStyle w:val="TOC4"/>
        <w:rPr>
          <w:rFonts w:asciiTheme="minorHAnsi" w:eastAsiaTheme="minorEastAsia" w:hAnsiTheme="minorHAnsi" w:cstheme="minorBidi"/>
          <w:noProof/>
          <w:sz w:val="22"/>
          <w:szCs w:val="22"/>
        </w:rPr>
      </w:pPr>
      <w:hyperlink w:anchor="_Toc507513141" w:history="1">
        <w:r w:rsidR="00773874" w:rsidRPr="002F1DD5">
          <w:rPr>
            <w:rStyle w:val="Hyperlink"/>
            <w:noProof/>
          </w:rPr>
          <w:t>4.2.6.1</w:t>
        </w:r>
        <w:r w:rsidR="00773874">
          <w:rPr>
            <w:rFonts w:asciiTheme="minorHAnsi" w:eastAsiaTheme="minorEastAsia" w:hAnsiTheme="minorHAnsi" w:cstheme="minorBidi"/>
            <w:noProof/>
            <w:sz w:val="22"/>
            <w:szCs w:val="22"/>
          </w:rPr>
          <w:tab/>
        </w:r>
        <w:r w:rsidR="00773874" w:rsidRPr="002F1DD5">
          <w:rPr>
            <w:rStyle w:val="Hyperlink"/>
            <w:noProof/>
          </w:rPr>
          <w:t>Updating Employee Job Information</w:t>
        </w:r>
        <w:r w:rsidR="00773874">
          <w:rPr>
            <w:noProof/>
            <w:webHidden/>
          </w:rPr>
          <w:tab/>
        </w:r>
        <w:r w:rsidR="00773874">
          <w:rPr>
            <w:noProof/>
            <w:webHidden/>
          </w:rPr>
          <w:fldChar w:fldCharType="begin"/>
        </w:r>
        <w:r w:rsidR="00773874">
          <w:rPr>
            <w:noProof/>
            <w:webHidden/>
          </w:rPr>
          <w:instrText xml:space="preserve"> PAGEREF _Toc507513141 \h </w:instrText>
        </w:r>
        <w:r w:rsidR="00773874">
          <w:rPr>
            <w:noProof/>
            <w:webHidden/>
          </w:rPr>
        </w:r>
        <w:r w:rsidR="00773874">
          <w:rPr>
            <w:noProof/>
            <w:webHidden/>
          </w:rPr>
          <w:fldChar w:fldCharType="separate"/>
        </w:r>
        <w:r w:rsidR="00773874">
          <w:rPr>
            <w:noProof/>
            <w:webHidden/>
          </w:rPr>
          <w:t>63</w:t>
        </w:r>
        <w:r w:rsidR="00773874">
          <w:rPr>
            <w:noProof/>
            <w:webHidden/>
          </w:rPr>
          <w:fldChar w:fldCharType="end"/>
        </w:r>
      </w:hyperlink>
    </w:p>
    <w:p w14:paraId="7EC0965A" w14:textId="2B539E6F" w:rsidR="00773874" w:rsidRDefault="00D53C70">
      <w:pPr>
        <w:pStyle w:val="TOC4"/>
        <w:rPr>
          <w:rFonts w:asciiTheme="minorHAnsi" w:eastAsiaTheme="minorEastAsia" w:hAnsiTheme="minorHAnsi" w:cstheme="minorBidi"/>
          <w:noProof/>
          <w:sz w:val="22"/>
          <w:szCs w:val="22"/>
        </w:rPr>
      </w:pPr>
      <w:hyperlink w:anchor="_Toc507513142" w:history="1">
        <w:r w:rsidR="00773874" w:rsidRPr="002F1DD5">
          <w:rPr>
            <w:rStyle w:val="Hyperlink"/>
            <w:noProof/>
          </w:rPr>
          <w:t>4.2.6.2</w:t>
        </w:r>
        <w:r w:rsidR="00773874">
          <w:rPr>
            <w:rFonts w:asciiTheme="minorHAnsi" w:eastAsiaTheme="minorEastAsia" w:hAnsiTheme="minorHAnsi" w:cstheme="minorBidi"/>
            <w:noProof/>
            <w:sz w:val="22"/>
            <w:szCs w:val="22"/>
          </w:rPr>
          <w:tab/>
        </w:r>
        <w:r w:rsidR="00773874" w:rsidRPr="002F1DD5">
          <w:rPr>
            <w:rStyle w:val="Hyperlink"/>
            <w:noProof/>
          </w:rPr>
          <w:t>Updating Employee Position Information (if Position Management implemented)</w:t>
        </w:r>
        <w:r w:rsidR="00773874">
          <w:rPr>
            <w:noProof/>
            <w:webHidden/>
          </w:rPr>
          <w:tab/>
        </w:r>
        <w:r w:rsidR="00773874">
          <w:rPr>
            <w:noProof/>
            <w:webHidden/>
          </w:rPr>
          <w:fldChar w:fldCharType="begin"/>
        </w:r>
        <w:r w:rsidR="00773874">
          <w:rPr>
            <w:noProof/>
            <w:webHidden/>
          </w:rPr>
          <w:instrText xml:space="preserve"> PAGEREF _Toc507513142 \h </w:instrText>
        </w:r>
        <w:r w:rsidR="00773874">
          <w:rPr>
            <w:noProof/>
            <w:webHidden/>
          </w:rPr>
        </w:r>
        <w:r w:rsidR="00773874">
          <w:rPr>
            <w:noProof/>
            <w:webHidden/>
          </w:rPr>
          <w:fldChar w:fldCharType="separate"/>
        </w:r>
        <w:r w:rsidR="00773874">
          <w:rPr>
            <w:noProof/>
            <w:webHidden/>
          </w:rPr>
          <w:t>63</w:t>
        </w:r>
        <w:r w:rsidR="00773874">
          <w:rPr>
            <w:noProof/>
            <w:webHidden/>
          </w:rPr>
          <w:fldChar w:fldCharType="end"/>
        </w:r>
      </w:hyperlink>
    </w:p>
    <w:p w14:paraId="3D55035D" w14:textId="44901898" w:rsidR="00773874" w:rsidRDefault="00D53C70">
      <w:pPr>
        <w:pStyle w:val="TOC3"/>
        <w:rPr>
          <w:rFonts w:asciiTheme="minorHAnsi" w:eastAsiaTheme="minorEastAsia" w:hAnsiTheme="minorHAnsi" w:cstheme="minorBidi"/>
          <w:noProof/>
          <w:sz w:val="22"/>
          <w:szCs w:val="22"/>
        </w:rPr>
      </w:pPr>
      <w:hyperlink w:anchor="_Toc507513143" w:history="1">
        <w:r w:rsidR="00773874" w:rsidRPr="002F1DD5">
          <w:rPr>
            <w:rStyle w:val="Hyperlink"/>
            <w:noProof/>
          </w:rPr>
          <w:t>4.2.7</w:t>
        </w:r>
        <w:r w:rsidR="00773874">
          <w:rPr>
            <w:rFonts w:asciiTheme="minorHAnsi" w:eastAsiaTheme="minorEastAsia" w:hAnsiTheme="minorHAnsi" w:cstheme="minorBidi"/>
            <w:noProof/>
            <w:sz w:val="22"/>
            <w:szCs w:val="22"/>
          </w:rPr>
          <w:tab/>
        </w:r>
        <w:r w:rsidR="00773874" w:rsidRPr="002F1DD5">
          <w:rPr>
            <w:rStyle w:val="Hyperlink"/>
            <w:noProof/>
          </w:rPr>
          <w:t>Viewing Employee Position Details (if Position Management implemented)</w:t>
        </w:r>
        <w:r w:rsidR="00773874">
          <w:rPr>
            <w:noProof/>
            <w:webHidden/>
          </w:rPr>
          <w:tab/>
        </w:r>
        <w:r w:rsidR="00773874">
          <w:rPr>
            <w:noProof/>
            <w:webHidden/>
          </w:rPr>
          <w:fldChar w:fldCharType="begin"/>
        </w:r>
        <w:r w:rsidR="00773874">
          <w:rPr>
            <w:noProof/>
            <w:webHidden/>
          </w:rPr>
          <w:instrText xml:space="preserve"> PAGEREF _Toc507513143 \h </w:instrText>
        </w:r>
        <w:r w:rsidR="00773874">
          <w:rPr>
            <w:noProof/>
            <w:webHidden/>
          </w:rPr>
        </w:r>
        <w:r w:rsidR="00773874">
          <w:rPr>
            <w:noProof/>
            <w:webHidden/>
          </w:rPr>
          <w:fldChar w:fldCharType="separate"/>
        </w:r>
        <w:r w:rsidR="00773874">
          <w:rPr>
            <w:noProof/>
            <w:webHidden/>
          </w:rPr>
          <w:t>64</w:t>
        </w:r>
        <w:r w:rsidR="00773874">
          <w:rPr>
            <w:noProof/>
            <w:webHidden/>
          </w:rPr>
          <w:fldChar w:fldCharType="end"/>
        </w:r>
      </w:hyperlink>
    </w:p>
    <w:p w14:paraId="016EEC9E" w14:textId="4C613A8D" w:rsidR="00773874" w:rsidRDefault="00D53C70">
      <w:pPr>
        <w:pStyle w:val="TOC3"/>
        <w:rPr>
          <w:rFonts w:asciiTheme="minorHAnsi" w:eastAsiaTheme="minorEastAsia" w:hAnsiTheme="minorHAnsi" w:cstheme="minorBidi"/>
          <w:noProof/>
          <w:sz w:val="22"/>
          <w:szCs w:val="22"/>
        </w:rPr>
      </w:pPr>
      <w:hyperlink w:anchor="_Toc507513144" w:history="1">
        <w:r w:rsidR="00773874" w:rsidRPr="002F1DD5">
          <w:rPr>
            <w:rStyle w:val="Hyperlink"/>
            <w:noProof/>
          </w:rPr>
          <w:t>4.2.8</w:t>
        </w:r>
        <w:r w:rsidR="00773874">
          <w:rPr>
            <w:rFonts w:asciiTheme="minorHAnsi" w:eastAsiaTheme="minorEastAsia" w:hAnsiTheme="minorHAnsi" w:cstheme="minorBidi"/>
            <w:noProof/>
            <w:sz w:val="22"/>
            <w:szCs w:val="22"/>
          </w:rPr>
          <w:tab/>
        </w:r>
        <w:r w:rsidR="00773874" w:rsidRPr="002F1DD5">
          <w:rPr>
            <w:rStyle w:val="Hyperlink"/>
            <w:noProof/>
          </w:rPr>
          <w:t>Viewing Employee Job Information Details</w:t>
        </w:r>
        <w:r w:rsidR="00773874">
          <w:rPr>
            <w:noProof/>
            <w:webHidden/>
          </w:rPr>
          <w:tab/>
        </w:r>
        <w:r w:rsidR="00773874">
          <w:rPr>
            <w:noProof/>
            <w:webHidden/>
          </w:rPr>
          <w:fldChar w:fldCharType="begin"/>
        </w:r>
        <w:r w:rsidR="00773874">
          <w:rPr>
            <w:noProof/>
            <w:webHidden/>
          </w:rPr>
          <w:instrText xml:space="preserve"> PAGEREF _Toc507513144 \h </w:instrText>
        </w:r>
        <w:r w:rsidR="00773874">
          <w:rPr>
            <w:noProof/>
            <w:webHidden/>
          </w:rPr>
        </w:r>
        <w:r w:rsidR="00773874">
          <w:rPr>
            <w:noProof/>
            <w:webHidden/>
          </w:rPr>
          <w:fldChar w:fldCharType="separate"/>
        </w:r>
        <w:r w:rsidR="00773874">
          <w:rPr>
            <w:noProof/>
            <w:webHidden/>
          </w:rPr>
          <w:t>65</w:t>
        </w:r>
        <w:r w:rsidR="00773874">
          <w:rPr>
            <w:noProof/>
            <w:webHidden/>
          </w:rPr>
          <w:fldChar w:fldCharType="end"/>
        </w:r>
      </w:hyperlink>
    </w:p>
    <w:p w14:paraId="1778171C" w14:textId="491D074C" w:rsidR="00773874" w:rsidRDefault="00D53C70">
      <w:pPr>
        <w:pStyle w:val="TOC1"/>
        <w:rPr>
          <w:rFonts w:asciiTheme="minorHAnsi" w:eastAsiaTheme="minorEastAsia" w:hAnsiTheme="minorHAnsi" w:cstheme="minorBidi"/>
          <w:noProof/>
          <w:sz w:val="22"/>
          <w:szCs w:val="22"/>
        </w:rPr>
      </w:pPr>
      <w:hyperlink w:anchor="_Toc507513145" w:history="1">
        <w:r w:rsidR="00773874" w:rsidRPr="002F1DD5">
          <w:rPr>
            <w:rStyle w:val="Hyperlink"/>
            <w:noProof/>
          </w:rPr>
          <w:t>5</w:t>
        </w:r>
        <w:r w:rsidR="00773874">
          <w:rPr>
            <w:rFonts w:asciiTheme="minorHAnsi" w:eastAsiaTheme="minorEastAsia" w:hAnsiTheme="minorHAnsi" w:cstheme="minorBidi"/>
            <w:noProof/>
            <w:sz w:val="22"/>
            <w:szCs w:val="22"/>
          </w:rPr>
          <w:tab/>
        </w:r>
        <w:r w:rsidR="00773874" w:rsidRPr="002F1DD5">
          <w:rPr>
            <w:rStyle w:val="Hyperlink"/>
            <w:noProof/>
          </w:rPr>
          <w:t>Appendix</w:t>
        </w:r>
        <w:r w:rsidR="00773874">
          <w:rPr>
            <w:noProof/>
            <w:webHidden/>
          </w:rPr>
          <w:tab/>
        </w:r>
        <w:r w:rsidR="00773874">
          <w:rPr>
            <w:noProof/>
            <w:webHidden/>
          </w:rPr>
          <w:fldChar w:fldCharType="begin"/>
        </w:r>
        <w:r w:rsidR="00773874">
          <w:rPr>
            <w:noProof/>
            <w:webHidden/>
          </w:rPr>
          <w:instrText xml:space="preserve"> PAGEREF _Toc507513145 \h </w:instrText>
        </w:r>
        <w:r w:rsidR="00773874">
          <w:rPr>
            <w:noProof/>
            <w:webHidden/>
          </w:rPr>
        </w:r>
        <w:r w:rsidR="00773874">
          <w:rPr>
            <w:noProof/>
            <w:webHidden/>
          </w:rPr>
          <w:fldChar w:fldCharType="separate"/>
        </w:r>
        <w:r w:rsidR="00773874">
          <w:rPr>
            <w:noProof/>
            <w:webHidden/>
          </w:rPr>
          <w:t>68</w:t>
        </w:r>
        <w:r w:rsidR="00773874">
          <w:rPr>
            <w:noProof/>
            <w:webHidden/>
          </w:rPr>
          <w:fldChar w:fldCharType="end"/>
        </w:r>
      </w:hyperlink>
    </w:p>
    <w:p w14:paraId="751B3901" w14:textId="6847309E" w:rsidR="00773874" w:rsidRDefault="00D53C70">
      <w:pPr>
        <w:pStyle w:val="TOC2"/>
        <w:rPr>
          <w:rFonts w:asciiTheme="minorHAnsi" w:eastAsiaTheme="minorEastAsia" w:hAnsiTheme="minorHAnsi" w:cstheme="minorBidi"/>
          <w:noProof/>
          <w:sz w:val="22"/>
          <w:szCs w:val="22"/>
        </w:rPr>
      </w:pPr>
      <w:hyperlink w:anchor="_Toc507513146" w:history="1">
        <w:r w:rsidR="00773874" w:rsidRPr="002F1DD5">
          <w:rPr>
            <w:rStyle w:val="Hyperlink"/>
            <w:noProof/>
          </w:rPr>
          <w:t>5.1</w:t>
        </w:r>
        <w:r w:rsidR="00773874">
          <w:rPr>
            <w:rFonts w:asciiTheme="minorHAnsi" w:eastAsiaTheme="minorEastAsia" w:hAnsiTheme="minorHAnsi" w:cstheme="minorBidi"/>
            <w:noProof/>
            <w:sz w:val="22"/>
            <w:szCs w:val="22"/>
          </w:rPr>
          <w:tab/>
        </w:r>
        <w:r w:rsidR="00773874" w:rsidRPr="002F1DD5">
          <w:rPr>
            <w:rStyle w:val="Hyperlink"/>
            <w:noProof/>
          </w:rPr>
          <w:t>Executing Process Steps using Mobile App</w:t>
        </w:r>
        <w:r w:rsidR="00773874">
          <w:rPr>
            <w:noProof/>
            <w:webHidden/>
          </w:rPr>
          <w:tab/>
        </w:r>
        <w:r w:rsidR="00773874">
          <w:rPr>
            <w:noProof/>
            <w:webHidden/>
          </w:rPr>
          <w:fldChar w:fldCharType="begin"/>
        </w:r>
        <w:r w:rsidR="00773874">
          <w:rPr>
            <w:noProof/>
            <w:webHidden/>
          </w:rPr>
          <w:instrText xml:space="preserve"> PAGEREF _Toc507513146 \h </w:instrText>
        </w:r>
        <w:r w:rsidR="00773874">
          <w:rPr>
            <w:noProof/>
            <w:webHidden/>
          </w:rPr>
        </w:r>
        <w:r w:rsidR="00773874">
          <w:rPr>
            <w:noProof/>
            <w:webHidden/>
          </w:rPr>
          <w:fldChar w:fldCharType="separate"/>
        </w:r>
        <w:r w:rsidR="00773874">
          <w:rPr>
            <w:noProof/>
            <w:webHidden/>
          </w:rPr>
          <w:t>68</w:t>
        </w:r>
        <w:r w:rsidR="00773874">
          <w:rPr>
            <w:noProof/>
            <w:webHidden/>
          </w:rPr>
          <w:fldChar w:fldCharType="end"/>
        </w:r>
      </w:hyperlink>
    </w:p>
    <w:p w14:paraId="3066CAAC" w14:textId="5B718F17" w:rsidR="00773874" w:rsidRDefault="00D53C70">
      <w:pPr>
        <w:pStyle w:val="TOC3"/>
        <w:rPr>
          <w:rFonts w:asciiTheme="minorHAnsi" w:eastAsiaTheme="minorEastAsia" w:hAnsiTheme="minorHAnsi" w:cstheme="minorBidi"/>
          <w:noProof/>
          <w:sz w:val="22"/>
          <w:szCs w:val="22"/>
        </w:rPr>
      </w:pPr>
      <w:hyperlink w:anchor="_Toc507513147" w:history="1">
        <w:r w:rsidR="00773874" w:rsidRPr="002F1DD5">
          <w:rPr>
            <w:rStyle w:val="Hyperlink"/>
            <w:noProof/>
          </w:rPr>
          <w:t>5.1.1</w:t>
        </w:r>
        <w:r w:rsidR="00773874">
          <w:rPr>
            <w:rFonts w:asciiTheme="minorHAnsi" w:eastAsiaTheme="minorEastAsia" w:hAnsiTheme="minorHAnsi" w:cstheme="minorBidi"/>
            <w:noProof/>
            <w:sz w:val="22"/>
            <w:szCs w:val="22"/>
          </w:rPr>
          <w:tab/>
        </w:r>
        <w:r w:rsidR="00773874" w:rsidRPr="002F1DD5">
          <w:rPr>
            <w:rStyle w:val="Hyperlink"/>
            <w:noProof/>
          </w:rPr>
          <w:t>Requesting Time Off</w:t>
        </w:r>
        <w:r w:rsidR="00773874">
          <w:rPr>
            <w:noProof/>
            <w:webHidden/>
          </w:rPr>
          <w:tab/>
        </w:r>
        <w:r w:rsidR="00773874">
          <w:rPr>
            <w:noProof/>
            <w:webHidden/>
          </w:rPr>
          <w:fldChar w:fldCharType="begin"/>
        </w:r>
        <w:r w:rsidR="00773874">
          <w:rPr>
            <w:noProof/>
            <w:webHidden/>
          </w:rPr>
          <w:instrText xml:space="preserve"> PAGEREF _Toc507513147 \h </w:instrText>
        </w:r>
        <w:r w:rsidR="00773874">
          <w:rPr>
            <w:noProof/>
            <w:webHidden/>
          </w:rPr>
        </w:r>
        <w:r w:rsidR="00773874">
          <w:rPr>
            <w:noProof/>
            <w:webHidden/>
          </w:rPr>
          <w:fldChar w:fldCharType="separate"/>
        </w:r>
        <w:r w:rsidR="00773874">
          <w:rPr>
            <w:noProof/>
            <w:webHidden/>
          </w:rPr>
          <w:t>68</w:t>
        </w:r>
        <w:r w:rsidR="00773874">
          <w:rPr>
            <w:noProof/>
            <w:webHidden/>
          </w:rPr>
          <w:fldChar w:fldCharType="end"/>
        </w:r>
      </w:hyperlink>
    </w:p>
    <w:p w14:paraId="7279E88C" w14:textId="63627EA8" w:rsidR="00773874" w:rsidRDefault="00D53C70">
      <w:pPr>
        <w:pStyle w:val="TOC3"/>
        <w:rPr>
          <w:rFonts w:asciiTheme="minorHAnsi" w:eastAsiaTheme="minorEastAsia" w:hAnsiTheme="minorHAnsi" w:cstheme="minorBidi"/>
          <w:noProof/>
          <w:sz w:val="22"/>
          <w:szCs w:val="22"/>
        </w:rPr>
      </w:pPr>
      <w:hyperlink w:anchor="_Toc507513148" w:history="1">
        <w:r w:rsidR="00773874" w:rsidRPr="002F1DD5">
          <w:rPr>
            <w:rStyle w:val="Hyperlink"/>
            <w:noProof/>
          </w:rPr>
          <w:t>5.1.2</w:t>
        </w:r>
        <w:r w:rsidR="00773874">
          <w:rPr>
            <w:rFonts w:asciiTheme="minorHAnsi" w:eastAsiaTheme="minorEastAsia" w:hAnsiTheme="minorHAnsi" w:cstheme="minorBidi"/>
            <w:noProof/>
            <w:sz w:val="22"/>
            <w:szCs w:val="22"/>
          </w:rPr>
          <w:tab/>
        </w:r>
        <w:r w:rsidR="00773874" w:rsidRPr="002F1DD5">
          <w:rPr>
            <w:rStyle w:val="Hyperlink"/>
            <w:noProof/>
          </w:rPr>
          <w:t>Processing Time Off Requests</w:t>
        </w:r>
        <w:r w:rsidR="00773874">
          <w:rPr>
            <w:noProof/>
            <w:webHidden/>
          </w:rPr>
          <w:tab/>
        </w:r>
        <w:r w:rsidR="00773874">
          <w:rPr>
            <w:noProof/>
            <w:webHidden/>
          </w:rPr>
          <w:fldChar w:fldCharType="begin"/>
        </w:r>
        <w:r w:rsidR="00773874">
          <w:rPr>
            <w:noProof/>
            <w:webHidden/>
          </w:rPr>
          <w:instrText xml:space="preserve"> PAGEREF _Toc507513148 \h </w:instrText>
        </w:r>
        <w:r w:rsidR="00773874">
          <w:rPr>
            <w:noProof/>
            <w:webHidden/>
          </w:rPr>
        </w:r>
        <w:r w:rsidR="00773874">
          <w:rPr>
            <w:noProof/>
            <w:webHidden/>
          </w:rPr>
          <w:fldChar w:fldCharType="separate"/>
        </w:r>
        <w:r w:rsidR="00773874">
          <w:rPr>
            <w:noProof/>
            <w:webHidden/>
          </w:rPr>
          <w:t>69</w:t>
        </w:r>
        <w:r w:rsidR="00773874">
          <w:rPr>
            <w:noProof/>
            <w:webHidden/>
          </w:rPr>
          <w:fldChar w:fldCharType="end"/>
        </w:r>
      </w:hyperlink>
    </w:p>
    <w:p w14:paraId="49DB2850" w14:textId="3BCBCC9D" w:rsidR="00773874" w:rsidRDefault="00D53C70">
      <w:pPr>
        <w:pStyle w:val="TOC2"/>
        <w:rPr>
          <w:rFonts w:asciiTheme="minorHAnsi" w:eastAsiaTheme="minorEastAsia" w:hAnsiTheme="minorHAnsi" w:cstheme="minorBidi"/>
          <w:noProof/>
          <w:sz w:val="22"/>
          <w:szCs w:val="22"/>
        </w:rPr>
      </w:pPr>
      <w:hyperlink w:anchor="_Toc507513149" w:history="1">
        <w:r w:rsidR="00773874" w:rsidRPr="002F1DD5">
          <w:rPr>
            <w:rStyle w:val="Hyperlink"/>
            <w:noProof/>
          </w:rPr>
          <w:t>5.2</w:t>
        </w:r>
        <w:r w:rsidR="00773874">
          <w:rPr>
            <w:rFonts w:asciiTheme="minorHAnsi" w:eastAsiaTheme="minorEastAsia" w:hAnsiTheme="minorHAnsi" w:cstheme="minorBidi"/>
            <w:noProof/>
            <w:sz w:val="22"/>
            <w:szCs w:val="22"/>
          </w:rPr>
          <w:tab/>
        </w:r>
        <w:r w:rsidR="00773874" w:rsidRPr="002F1DD5">
          <w:rPr>
            <w:rStyle w:val="Hyperlink"/>
            <w:noProof/>
          </w:rPr>
          <w:t>Process Chains</w:t>
        </w:r>
        <w:r w:rsidR="00773874">
          <w:rPr>
            <w:noProof/>
            <w:webHidden/>
          </w:rPr>
          <w:tab/>
        </w:r>
        <w:r w:rsidR="00773874">
          <w:rPr>
            <w:noProof/>
            <w:webHidden/>
          </w:rPr>
          <w:fldChar w:fldCharType="begin"/>
        </w:r>
        <w:r w:rsidR="00773874">
          <w:rPr>
            <w:noProof/>
            <w:webHidden/>
          </w:rPr>
          <w:instrText xml:space="preserve"> PAGEREF _Toc507513149 \h </w:instrText>
        </w:r>
        <w:r w:rsidR="00773874">
          <w:rPr>
            <w:noProof/>
            <w:webHidden/>
          </w:rPr>
        </w:r>
        <w:r w:rsidR="00773874">
          <w:rPr>
            <w:noProof/>
            <w:webHidden/>
          </w:rPr>
          <w:fldChar w:fldCharType="separate"/>
        </w:r>
        <w:r w:rsidR="00773874">
          <w:rPr>
            <w:noProof/>
            <w:webHidden/>
          </w:rPr>
          <w:t>69</w:t>
        </w:r>
        <w:r w:rsidR="00773874">
          <w:rPr>
            <w:noProof/>
            <w:webHidden/>
          </w:rPr>
          <w:fldChar w:fldCharType="end"/>
        </w:r>
      </w:hyperlink>
    </w:p>
    <w:p w14:paraId="77A65CCD" w14:textId="4A06DC7C" w:rsidR="00773874" w:rsidRDefault="00D53C70">
      <w:pPr>
        <w:pStyle w:val="TOC3"/>
        <w:rPr>
          <w:rFonts w:asciiTheme="minorHAnsi" w:eastAsiaTheme="minorEastAsia" w:hAnsiTheme="minorHAnsi" w:cstheme="minorBidi"/>
          <w:noProof/>
          <w:sz w:val="22"/>
          <w:szCs w:val="22"/>
        </w:rPr>
      </w:pPr>
      <w:hyperlink w:anchor="_Toc507513150" w:history="1">
        <w:r w:rsidR="00773874" w:rsidRPr="002F1DD5">
          <w:rPr>
            <w:rStyle w:val="Hyperlink"/>
            <w:noProof/>
          </w:rPr>
          <w:t>5.2.1</w:t>
        </w:r>
        <w:r w:rsidR="00773874">
          <w:rPr>
            <w:rFonts w:asciiTheme="minorHAnsi" w:eastAsiaTheme="minorEastAsia" w:hAnsiTheme="minorHAnsi" w:cstheme="minorBidi"/>
            <w:noProof/>
            <w:sz w:val="22"/>
            <w:szCs w:val="22"/>
          </w:rPr>
          <w:tab/>
        </w:r>
        <w:r w:rsidR="00773874" w:rsidRPr="002F1DD5">
          <w:rPr>
            <w:rStyle w:val="Hyperlink"/>
            <w:noProof/>
          </w:rPr>
          <w:t>Preceding Processes</w:t>
        </w:r>
        <w:r w:rsidR="00773874">
          <w:rPr>
            <w:noProof/>
            <w:webHidden/>
          </w:rPr>
          <w:tab/>
        </w:r>
        <w:r w:rsidR="00773874">
          <w:rPr>
            <w:noProof/>
            <w:webHidden/>
          </w:rPr>
          <w:fldChar w:fldCharType="begin"/>
        </w:r>
        <w:r w:rsidR="00773874">
          <w:rPr>
            <w:noProof/>
            <w:webHidden/>
          </w:rPr>
          <w:instrText xml:space="preserve"> PAGEREF _Toc507513150 \h </w:instrText>
        </w:r>
        <w:r w:rsidR="00773874">
          <w:rPr>
            <w:noProof/>
            <w:webHidden/>
          </w:rPr>
        </w:r>
        <w:r w:rsidR="00773874">
          <w:rPr>
            <w:noProof/>
            <w:webHidden/>
          </w:rPr>
          <w:fldChar w:fldCharType="separate"/>
        </w:r>
        <w:r w:rsidR="00773874">
          <w:rPr>
            <w:noProof/>
            <w:webHidden/>
          </w:rPr>
          <w:t>69</w:t>
        </w:r>
        <w:r w:rsidR="00773874">
          <w:rPr>
            <w:noProof/>
            <w:webHidden/>
          </w:rPr>
          <w:fldChar w:fldCharType="end"/>
        </w:r>
      </w:hyperlink>
    </w:p>
    <w:p w14:paraId="44431936" w14:textId="2C3A0886" w:rsidR="00773874" w:rsidRDefault="00D53C70">
      <w:pPr>
        <w:pStyle w:val="TOC3"/>
        <w:rPr>
          <w:rFonts w:asciiTheme="minorHAnsi" w:eastAsiaTheme="minorEastAsia" w:hAnsiTheme="minorHAnsi" w:cstheme="minorBidi"/>
          <w:noProof/>
          <w:sz w:val="22"/>
          <w:szCs w:val="22"/>
        </w:rPr>
      </w:pPr>
      <w:hyperlink w:anchor="_Toc507513151" w:history="1">
        <w:r w:rsidR="00773874" w:rsidRPr="002F1DD5">
          <w:rPr>
            <w:rStyle w:val="Hyperlink"/>
            <w:noProof/>
          </w:rPr>
          <w:t>5.2.2</w:t>
        </w:r>
        <w:r w:rsidR="00773874">
          <w:rPr>
            <w:rFonts w:asciiTheme="minorHAnsi" w:eastAsiaTheme="minorEastAsia" w:hAnsiTheme="minorHAnsi" w:cstheme="minorBidi"/>
            <w:noProof/>
            <w:sz w:val="22"/>
            <w:szCs w:val="22"/>
          </w:rPr>
          <w:tab/>
        </w:r>
        <w:r w:rsidR="00773874" w:rsidRPr="002F1DD5">
          <w:rPr>
            <w:rStyle w:val="Hyperlink"/>
            <w:noProof/>
          </w:rPr>
          <w:t>Succeeding Processes</w:t>
        </w:r>
        <w:r w:rsidR="00773874">
          <w:rPr>
            <w:noProof/>
            <w:webHidden/>
          </w:rPr>
          <w:tab/>
        </w:r>
        <w:r w:rsidR="00773874">
          <w:rPr>
            <w:noProof/>
            <w:webHidden/>
          </w:rPr>
          <w:fldChar w:fldCharType="begin"/>
        </w:r>
        <w:r w:rsidR="00773874">
          <w:rPr>
            <w:noProof/>
            <w:webHidden/>
          </w:rPr>
          <w:instrText xml:space="preserve"> PAGEREF _Toc507513151 \h </w:instrText>
        </w:r>
        <w:r w:rsidR="00773874">
          <w:rPr>
            <w:noProof/>
            <w:webHidden/>
          </w:rPr>
        </w:r>
        <w:r w:rsidR="00773874">
          <w:rPr>
            <w:noProof/>
            <w:webHidden/>
          </w:rPr>
          <w:fldChar w:fldCharType="separate"/>
        </w:r>
        <w:r w:rsidR="00773874">
          <w:rPr>
            <w:noProof/>
            <w:webHidden/>
          </w:rPr>
          <w:t>70</w:t>
        </w:r>
        <w:r w:rsidR="00773874">
          <w:rPr>
            <w:noProof/>
            <w:webHidden/>
          </w:rPr>
          <w:fldChar w:fldCharType="end"/>
        </w:r>
      </w:hyperlink>
    </w:p>
    <w:p w14:paraId="2595F934" w14:textId="41FAA789" w:rsidR="00985A3A" w:rsidRPr="00AA46A3" w:rsidRDefault="00985A3A" w:rsidP="00985A3A">
      <w:pPr>
        <w:tabs>
          <w:tab w:val="right" w:leader="dot" w:pos="14317"/>
        </w:tabs>
      </w:pPr>
      <w:r w:rsidRPr="00AA46A3">
        <w:rPr>
          <w:rFonts w:ascii="BentonSans Bold" w:hAnsi="BentonSans Bold"/>
        </w:rPr>
        <w:fldChar w:fldCharType="end"/>
      </w:r>
    </w:p>
    <w:p w14:paraId="058601AE" w14:textId="77777777" w:rsidR="00985A3A" w:rsidRPr="00AA46A3" w:rsidRDefault="00985A3A" w:rsidP="00985A3A"/>
    <w:p w14:paraId="00FB3620" w14:textId="77777777" w:rsidR="00985A3A" w:rsidRPr="00AA46A3" w:rsidRDefault="00985A3A" w:rsidP="00985A3A">
      <w:pPr>
        <w:sectPr w:rsidR="00985A3A" w:rsidRPr="00AA46A3" w:rsidSect="006672EB">
          <w:headerReference w:type="even" r:id="rId10"/>
          <w:headerReference w:type="default" r:id="rId11"/>
          <w:footerReference w:type="even" r:id="rId12"/>
          <w:footerReference w:type="default" r:id="rId13"/>
          <w:headerReference w:type="first" r:id="rId14"/>
          <w:footerReference w:type="first" r:id="rId15"/>
          <w:pgSz w:w="15842" w:h="12242" w:orient="landscape" w:code="1"/>
          <w:pgMar w:top="720" w:right="720" w:bottom="720" w:left="720" w:header="624" w:footer="362" w:gutter="0"/>
          <w:cols w:space="708"/>
          <w:titlePg/>
          <w:docGrid w:linePitch="360"/>
        </w:sectPr>
      </w:pPr>
    </w:p>
    <w:p w14:paraId="405808CC" w14:textId="77777777" w:rsidR="00985A3A" w:rsidRPr="00AA46A3" w:rsidRDefault="00985A3A" w:rsidP="00985A3A">
      <w:pPr>
        <w:pStyle w:val="SAPKeyblockTitle"/>
      </w:pPr>
      <w:r w:rsidRPr="00AA46A3">
        <w:lastRenderedPageBreak/>
        <w:t>Document History</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20" w:firstRow="1" w:lastRow="0" w:firstColumn="0" w:lastColumn="0" w:noHBand="0" w:noVBand="1"/>
      </w:tblPr>
      <w:tblGrid>
        <w:gridCol w:w="1725"/>
        <w:gridCol w:w="2383"/>
        <w:gridCol w:w="10178"/>
      </w:tblGrid>
      <w:tr w:rsidR="00985A3A" w:rsidRPr="00AA46A3" w14:paraId="200AD333" w14:textId="77777777" w:rsidTr="00064E7D">
        <w:trPr>
          <w:tblHeader/>
        </w:trPr>
        <w:tc>
          <w:tcPr>
            <w:tcW w:w="1129"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0C56432B" w14:textId="77777777" w:rsidR="00985A3A" w:rsidRPr="00AA46A3" w:rsidRDefault="00985A3A" w:rsidP="00064E7D">
            <w:pPr>
              <w:keepNext/>
              <w:rPr>
                <w:b/>
                <w:color w:val="FFFFFF"/>
              </w:rPr>
            </w:pPr>
            <w:r w:rsidRPr="00AA46A3">
              <w:rPr>
                <w:b/>
                <w:color w:val="FFFFFF"/>
              </w:rPr>
              <w:t>Revision</w:t>
            </w:r>
          </w:p>
        </w:tc>
        <w:tc>
          <w:tcPr>
            <w:tcW w:w="1560"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645B8B61" w14:textId="77777777" w:rsidR="00985A3A" w:rsidRPr="00AA46A3" w:rsidRDefault="00985A3A" w:rsidP="00064E7D">
            <w:pPr>
              <w:keepNext/>
              <w:rPr>
                <w:b/>
                <w:color w:val="FFFFFF"/>
              </w:rPr>
            </w:pPr>
            <w:r w:rsidRPr="00AA46A3">
              <w:rPr>
                <w:b/>
                <w:color w:val="FFFFFF"/>
              </w:rPr>
              <w:t>Change Date</w:t>
            </w:r>
          </w:p>
        </w:tc>
        <w:tc>
          <w:tcPr>
            <w:tcW w:w="6662"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26FF0260" w14:textId="77777777" w:rsidR="00985A3A" w:rsidRPr="00AA46A3" w:rsidRDefault="00985A3A" w:rsidP="00064E7D">
            <w:pPr>
              <w:keepNext/>
              <w:rPr>
                <w:b/>
                <w:color w:val="FFFFFF"/>
              </w:rPr>
            </w:pPr>
            <w:r w:rsidRPr="00AA46A3">
              <w:rPr>
                <w:b/>
                <w:color w:val="FFFFFF"/>
              </w:rPr>
              <w:t>Description</w:t>
            </w:r>
          </w:p>
        </w:tc>
      </w:tr>
      <w:tr w:rsidR="00985A3A" w:rsidRPr="00AA46A3" w14:paraId="471C9632" w14:textId="77777777" w:rsidTr="00064E7D">
        <w:tc>
          <w:tcPr>
            <w:tcW w:w="1129" w:type="dxa"/>
            <w:shd w:val="clear" w:color="auto" w:fill="auto"/>
          </w:tcPr>
          <w:p w14:paraId="5A551974" w14:textId="77777777" w:rsidR="00985A3A" w:rsidRPr="00AA46A3" w:rsidRDefault="00985A3A" w:rsidP="006672EB"/>
        </w:tc>
        <w:tc>
          <w:tcPr>
            <w:tcW w:w="1560" w:type="dxa"/>
            <w:shd w:val="clear" w:color="auto" w:fill="auto"/>
          </w:tcPr>
          <w:p w14:paraId="0DBE4D63" w14:textId="77777777" w:rsidR="00985A3A" w:rsidRPr="00AA46A3" w:rsidRDefault="00985A3A" w:rsidP="006672EB"/>
        </w:tc>
        <w:tc>
          <w:tcPr>
            <w:tcW w:w="6662" w:type="dxa"/>
            <w:shd w:val="clear" w:color="auto" w:fill="auto"/>
          </w:tcPr>
          <w:p w14:paraId="58AB8510" w14:textId="77777777" w:rsidR="00985A3A" w:rsidRPr="00AA46A3" w:rsidRDefault="00985A3A" w:rsidP="006672EB"/>
        </w:tc>
      </w:tr>
    </w:tbl>
    <w:p w14:paraId="2EBADEC5" w14:textId="77777777" w:rsidR="009A75D8" w:rsidRPr="00AA46A3" w:rsidRDefault="009A75D8">
      <w:pPr>
        <w:spacing w:before="0" w:after="160" w:line="259" w:lineRule="auto"/>
        <w:rPr>
          <w:rFonts w:ascii="BentonSans Bold" w:eastAsia="SimSun" w:hAnsi="BentonSans Bold"/>
          <w:bCs/>
          <w:color w:val="666666"/>
          <w:sz w:val="40"/>
          <w:szCs w:val="28"/>
        </w:rPr>
      </w:pPr>
      <w:bookmarkStart w:id="3" w:name="_&lt;Title_of_Chapter"/>
      <w:bookmarkStart w:id="4" w:name="_Toc386012203"/>
      <w:bookmarkStart w:id="5" w:name="_Toc401565097"/>
      <w:bookmarkEnd w:id="3"/>
    </w:p>
    <w:p w14:paraId="520106E7" w14:textId="77777777" w:rsidR="009A75D8" w:rsidRPr="00AA46A3" w:rsidRDefault="009A75D8" w:rsidP="009A75D8">
      <w:pPr>
        <w:pStyle w:val="Heading1"/>
      </w:pPr>
      <w:bookmarkStart w:id="6" w:name="_Toc410685031"/>
      <w:bookmarkStart w:id="7" w:name="_Toc507512895"/>
      <w:r w:rsidRPr="00AA46A3">
        <w:lastRenderedPageBreak/>
        <w:t>Purpose</w:t>
      </w:r>
      <w:bookmarkEnd w:id="6"/>
      <w:bookmarkEnd w:id="7"/>
    </w:p>
    <w:p w14:paraId="0C72B5DF" w14:textId="77777777" w:rsidR="009A75D8" w:rsidRPr="00AA46A3" w:rsidRDefault="009A75D8" w:rsidP="009A75D8">
      <w:pPr>
        <w:pStyle w:val="Heading2"/>
      </w:pPr>
      <w:bookmarkStart w:id="8" w:name="_Toc410685032"/>
      <w:bookmarkStart w:id="9" w:name="_Toc507512896"/>
      <w:r w:rsidRPr="00AA46A3">
        <w:t>Purpose of the Document</w:t>
      </w:r>
      <w:bookmarkEnd w:id="8"/>
      <w:bookmarkEnd w:id="9"/>
    </w:p>
    <w:p w14:paraId="27B7D958" w14:textId="77777777" w:rsidR="009A75D8" w:rsidRPr="00AA46A3" w:rsidRDefault="009A75D8" w:rsidP="009A75D8">
      <w:pPr>
        <w:rPr>
          <w:rFonts w:eastAsia="SimSun"/>
        </w:rPr>
      </w:pPr>
      <w:r w:rsidRPr="00AA46A3">
        <w:t xml:space="preserve">This document provides a detailed procedure for testing the scope item </w:t>
      </w:r>
      <w:r w:rsidRPr="00FE2C72">
        <w:rPr>
          <w:rStyle w:val="SAPTextReference"/>
        </w:rPr>
        <w:t>Request and Manage Time Off</w:t>
      </w:r>
      <w:r w:rsidRPr="00AA46A3">
        <w:rPr>
          <w:rStyle w:val="SAPEmphasis"/>
        </w:rPr>
        <w:t xml:space="preserve"> </w:t>
      </w:r>
      <w:r w:rsidRPr="00AA46A3">
        <w:t xml:space="preserve">after solution deployment, reflecting the predefined scope of the solution. Each process step is covered in its own section, providing the system interactions (i.e. test steps) in a table view. Steps that are not in scope of the process but are needed for testing are marked accordingly (see column </w:t>
      </w:r>
      <w:r w:rsidRPr="00AA46A3">
        <w:rPr>
          <w:rStyle w:val="SAPScreenElement"/>
        </w:rPr>
        <w:t>Test Step</w:t>
      </w:r>
      <w:r w:rsidRPr="00AA46A3">
        <w:t>). Customer-project-specific steps must be added.</w:t>
      </w:r>
    </w:p>
    <w:p w14:paraId="5319DAB0" w14:textId="0A4C3BC4" w:rsidR="009A75D8" w:rsidRPr="00AA46A3" w:rsidRDefault="009A75D8" w:rsidP="009A75D8">
      <w:r w:rsidRPr="00AA46A3">
        <w:t xml:space="preserve">Note for the customer project team: Instructions for the customer project team are </w:t>
      </w:r>
      <w:r w:rsidR="00F677B4" w:rsidRPr="00AA46A3">
        <w:t xml:space="preserve">mentioned between brackets </w:t>
      </w:r>
      <w:r w:rsidRPr="00AA46A3">
        <w:t xml:space="preserve">and should be removed before hand -over to project testers. The appendix is included for internal reference, in particular to support A2O, and should also be deleted before hand-over to the customer, unless deemed helpful to explain the larger context. </w:t>
      </w:r>
    </w:p>
    <w:p w14:paraId="21E763FC" w14:textId="77777777" w:rsidR="009A75D8" w:rsidRPr="00AA46A3" w:rsidRDefault="009A75D8" w:rsidP="009A75D8">
      <w:pPr>
        <w:pStyle w:val="Heading2"/>
      </w:pPr>
      <w:bookmarkStart w:id="10" w:name="_Toc410685033"/>
      <w:bookmarkStart w:id="11" w:name="_Toc507512897"/>
      <w:r w:rsidRPr="00AA46A3">
        <w:t>Purpose of Request and Manage Time Off</w:t>
      </w:r>
      <w:bookmarkEnd w:id="10"/>
      <w:bookmarkEnd w:id="11"/>
    </w:p>
    <w:p w14:paraId="44F3906A" w14:textId="77777777" w:rsidR="00D50882" w:rsidRPr="00AA46A3" w:rsidRDefault="00DF1A4C" w:rsidP="00511E4C">
      <w:pPr>
        <w:pStyle w:val="SAPNoteHeading"/>
      </w:pPr>
      <w:r w:rsidRPr="00AA46A3">
        <w:rPr>
          <w:noProof/>
        </w:rPr>
        <w:drawing>
          <wp:inline distT="0" distB="0" distL="0" distR="0" wp14:anchorId="46F340C6" wp14:editId="7D08C012">
            <wp:extent cx="225425" cy="225425"/>
            <wp:effectExtent l="0" t="0" r="3175" b="3175"/>
            <wp:docPr id="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D50882" w:rsidRPr="00AA46A3">
        <w:t> Caution</w:t>
      </w:r>
    </w:p>
    <w:p w14:paraId="59F8F1DE" w14:textId="4F2B305E" w:rsidR="00341C46" w:rsidRDefault="00341C46" w:rsidP="00511E4C">
      <w:pPr>
        <w:pStyle w:val="NoteParagraph"/>
        <w:ind w:left="624"/>
      </w:pPr>
      <w:r w:rsidRPr="00AA46A3">
        <w:t xml:space="preserve">The scope item described in this test script is relevant only in case your company has </w:t>
      </w:r>
      <w:r w:rsidR="003523E0">
        <w:t xml:space="preserve">implemented </w:t>
      </w:r>
      <w:r w:rsidR="003523E0" w:rsidRPr="00AA46A3">
        <w:t>in the</w:t>
      </w:r>
      <w:r w:rsidR="003523E0" w:rsidRPr="00AA46A3">
        <w:rPr>
          <w:rStyle w:val="SAPEmphasis"/>
        </w:rPr>
        <w:t xml:space="preserve"> SAP SuccessFactors Employee Central instance</w:t>
      </w:r>
      <w:r w:rsidR="003523E0" w:rsidRPr="00AA46A3">
        <w:t xml:space="preserve"> </w:t>
      </w:r>
      <w:r w:rsidRPr="00AA46A3">
        <w:t xml:space="preserve">the </w:t>
      </w:r>
      <w:r w:rsidRPr="00AA46A3">
        <w:rPr>
          <w:rStyle w:val="SAPEmphasis"/>
        </w:rPr>
        <w:t>Time Off</w:t>
      </w:r>
      <w:r w:rsidRPr="00AA46A3">
        <w:t xml:space="preserve"> </w:t>
      </w:r>
      <w:r w:rsidR="003523E0">
        <w:t xml:space="preserve">content from </w:t>
      </w:r>
      <w:r w:rsidR="003523E0" w:rsidRPr="004C67B0">
        <w:rPr>
          <w:rStyle w:val="SAPEmphasis"/>
        </w:rPr>
        <w:t>Upgrade Center</w:t>
      </w:r>
      <w:r w:rsidRPr="00AA46A3">
        <w:t xml:space="preserve">. </w:t>
      </w:r>
    </w:p>
    <w:p w14:paraId="64F2CC5C" w14:textId="5FC104CB" w:rsidR="00341C46" w:rsidRPr="00AA46A3" w:rsidRDefault="00341C46" w:rsidP="00511E4C">
      <w:pPr>
        <w:pStyle w:val="NoteParagraph"/>
        <w:ind w:left="624"/>
      </w:pPr>
      <w:r w:rsidRPr="00AA46A3">
        <w:t xml:space="preserve">In case your company has </w:t>
      </w:r>
      <w:r w:rsidR="003523E0">
        <w:t>configured the</w:t>
      </w:r>
      <w:r w:rsidR="003523E0" w:rsidRPr="00AA46A3">
        <w:t xml:space="preserve"> </w:t>
      </w:r>
      <w:r w:rsidRPr="00AA46A3">
        <w:rPr>
          <w:rStyle w:val="SAPEmphasis"/>
        </w:rPr>
        <w:t>Time Off for Leave of Absence Only</w:t>
      </w:r>
      <w:r w:rsidRPr="00AA46A3">
        <w:t xml:space="preserve"> module in the</w:t>
      </w:r>
      <w:r w:rsidRPr="00AA46A3">
        <w:rPr>
          <w:rStyle w:val="SAPEmphasis"/>
        </w:rPr>
        <w:t xml:space="preserve"> SAP SuccessFactors Employee Central instance</w:t>
      </w:r>
      <w:ins w:id="12" w:author="Author" w:date="2018-02-15T15:29:00Z">
        <w:r w:rsidR="00AD4C38">
          <w:rPr>
            <w:rStyle w:val="SAPEmphasis"/>
          </w:rPr>
          <w:t xml:space="preserve"> using the SAP Best Practices</w:t>
        </w:r>
      </w:ins>
      <w:r w:rsidRPr="00AA46A3">
        <w:t xml:space="preserve">, you can skip this document. Refer to scope item </w:t>
      </w:r>
      <w:r w:rsidRPr="00AA46A3">
        <w:rPr>
          <w:rStyle w:val="SAPTextReference"/>
        </w:rPr>
        <w:t>Manage Leave of Absence (10B)</w:t>
      </w:r>
      <w:r w:rsidRPr="00AA46A3">
        <w:t xml:space="preserve"> instead.</w:t>
      </w:r>
    </w:p>
    <w:p w14:paraId="3DA8DECA" w14:textId="16CA150D" w:rsidR="00D50882" w:rsidRPr="00AA46A3" w:rsidRDefault="00D50882" w:rsidP="00775CC9">
      <w:pPr>
        <w:pStyle w:val="NoteParagraph"/>
      </w:pPr>
    </w:p>
    <w:p w14:paraId="1277B1F8" w14:textId="42A27F55" w:rsidR="009A75D8" w:rsidRPr="00AA46A3" w:rsidRDefault="009A75D8" w:rsidP="009A75D8">
      <w:pPr>
        <w:rPr>
          <w:rFonts w:eastAsia="SimSun"/>
        </w:rPr>
      </w:pPr>
      <w:r w:rsidRPr="00AA46A3">
        <w:t xml:space="preserve">Companies need to know when their employees are at work and when they </w:t>
      </w:r>
      <w:r w:rsidR="00390C5D" w:rsidRPr="00AA46A3">
        <w:t>are not</w:t>
      </w:r>
      <w:r w:rsidRPr="00AA46A3">
        <w:t xml:space="preserve">. Employees need to be able to plan their vacation and managers need to be able to decide whether an employee's vacation request can be approved, for example, with the help of a team absence calendar. HR </w:t>
      </w:r>
      <w:r w:rsidR="00B8638D" w:rsidRPr="00AA46A3">
        <w:t xml:space="preserve">administrators </w:t>
      </w:r>
      <w:r w:rsidRPr="00AA46A3">
        <w:t xml:space="preserve">need to be able to set up new employees with the correct time accounts when they are hired and to make any necessary adjustments. At the same time, they want a complete picture of an employee's time data. </w:t>
      </w:r>
    </w:p>
    <w:p w14:paraId="14F32E9E" w14:textId="60BAD372" w:rsidR="009A75D8" w:rsidRPr="00AA46A3" w:rsidRDefault="009A75D8" w:rsidP="009A75D8">
      <w:r w:rsidRPr="00AA46A3">
        <w:t xml:space="preserve">This document describes the typical activities in </w:t>
      </w:r>
      <w:r w:rsidR="007742D8" w:rsidRPr="00AA46A3">
        <w:t xml:space="preserve">SAP </w:t>
      </w:r>
      <w:r w:rsidRPr="00AA46A3">
        <w:t>SuccessFactors E</w:t>
      </w:r>
      <w:r w:rsidR="003B7B51" w:rsidRPr="00AA46A3">
        <w:t xml:space="preserve">mployee </w:t>
      </w:r>
      <w:r w:rsidRPr="00AA46A3">
        <w:t>C</w:t>
      </w:r>
      <w:r w:rsidR="003B7B51" w:rsidRPr="00AA46A3">
        <w:t>entral</w:t>
      </w:r>
      <w:r w:rsidRPr="00AA46A3">
        <w:t xml:space="preserve"> related to time off: employees request time off and their </w:t>
      </w:r>
      <w:r w:rsidR="009A3278" w:rsidRPr="00AA46A3">
        <w:t>line managers</w:t>
      </w:r>
      <w:r w:rsidR="008F113E" w:rsidRPr="00AA46A3">
        <w:t xml:space="preserve"> and possibly HR business partners</w:t>
      </w:r>
      <w:r w:rsidR="009A3278" w:rsidRPr="00AA46A3">
        <w:t xml:space="preserve"> </w:t>
      </w:r>
      <w:r w:rsidRPr="00AA46A3">
        <w:t xml:space="preserve">approve or decline these requests. The HR </w:t>
      </w:r>
      <w:r w:rsidR="00B8638D" w:rsidRPr="00AA46A3">
        <w:t xml:space="preserve">administrator </w:t>
      </w:r>
      <w:r w:rsidRPr="00AA46A3">
        <w:t>checks an employee's time accounts, makes adjustments of that time account, and enters an absence request for an employee.</w:t>
      </w:r>
    </w:p>
    <w:p w14:paraId="38A41E95" w14:textId="2B35EDCB" w:rsidR="00E2158C" w:rsidRPr="00AA46A3" w:rsidRDefault="00CB63B8" w:rsidP="009A75D8">
      <w:r w:rsidRPr="00AA46A3">
        <w:t>Two use cases are considered</w:t>
      </w:r>
      <w:r w:rsidR="0095477F" w:rsidRPr="00AA46A3">
        <w:t xml:space="preserve"> separately in this document</w:t>
      </w:r>
      <w:r w:rsidRPr="00AA46A3">
        <w:t xml:space="preserve">: short-term </w:t>
      </w:r>
      <w:r w:rsidR="00D904C1" w:rsidRPr="00AA46A3">
        <w:t>absences and</w:t>
      </w:r>
      <w:r w:rsidRPr="00AA46A3">
        <w:t xml:space="preserve"> long-term absences. </w:t>
      </w:r>
    </w:p>
    <w:p w14:paraId="2EF7199B" w14:textId="56149A33" w:rsidR="00301FDD" w:rsidRPr="00AA46A3" w:rsidRDefault="00301FDD" w:rsidP="009A75D8">
      <w:r w:rsidRPr="00AA46A3">
        <w:t>I</w:t>
      </w:r>
      <w:r w:rsidR="00CB63B8" w:rsidRPr="00AA46A3">
        <w:t xml:space="preserve">n the first </w:t>
      </w:r>
      <w:r w:rsidRPr="00AA46A3">
        <w:t xml:space="preserve">use </w:t>
      </w:r>
      <w:r w:rsidR="00CB63B8" w:rsidRPr="00AA46A3">
        <w:t>case</w:t>
      </w:r>
      <w:r w:rsidRPr="00AA46A3">
        <w:t>,</w:t>
      </w:r>
      <w:r w:rsidR="00CB63B8" w:rsidRPr="00AA46A3">
        <w:t xml:space="preserve"> </w:t>
      </w:r>
      <w:r w:rsidR="00720C2E" w:rsidRPr="00AA46A3">
        <w:t>the employee status remains unchanged (meaning</w:t>
      </w:r>
      <w:r w:rsidR="00720C2E" w:rsidRPr="00AA46A3">
        <w:rPr>
          <w:rStyle w:val="UserInput"/>
          <w:sz w:val="18"/>
        </w:rPr>
        <w:t xml:space="preserve"> </w:t>
      </w:r>
      <w:r w:rsidR="00720C2E" w:rsidRPr="00AA46A3">
        <w:rPr>
          <w:rStyle w:val="UserInput"/>
          <w:b w:val="0"/>
          <w:sz w:val="18"/>
        </w:rPr>
        <w:t>Active</w:t>
      </w:r>
      <w:r w:rsidR="00720C2E" w:rsidRPr="00AA46A3">
        <w:t>)</w:t>
      </w:r>
      <w:r w:rsidRPr="00AA46A3">
        <w:t>.</w:t>
      </w:r>
      <w:r w:rsidR="00CB63B8" w:rsidRPr="00AA46A3">
        <w:t xml:space="preserve"> </w:t>
      </w:r>
    </w:p>
    <w:p w14:paraId="589E0B66" w14:textId="40B04C3C" w:rsidR="00301FDD" w:rsidRPr="00AA46A3" w:rsidRDefault="00301FDD" w:rsidP="00301FDD">
      <w:r w:rsidRPr="00AA46A3">
        <w:t>I</w:t>
      </w:r>
      <w:r w:rsidR="00CB63B8" w:rsidRPr="00AA46A3">
        <w:t xml:space="preserve">n the second </w:t>
      </w:r>
      <w:r w:rsidRPr="00AA46A3">
        <w:t xml:space="preserve">use </w:t>
      </w:r>
      <w:r w:rsidR="00CB63B8" w:rsidRPr="00AA46A3">
        <w:t>case</w:t>
      </w:r>
      <w:r w:rsidRPr="00AA46A3">
        <w:t>,</w:t>
      </w:r>
      <w:r w:rsidR="00CB63B8" w:rsidRPr="00AA46A3">
        <w:t xml:space="preserve"> an event with appropriate event reason is triggered and the employee’s status changes to highlight that the employee is not at work.</w:t>
      </w:r>
      <w:r w:rsidR="008F05BA" w:rsidRPr="00AA46A3">
        <w:t xml:space="preserve"> Once the employee returns to work, a new event with appropriate event reason is triggered to change the status of the employee accordingly.</w:t>
      </w:r>
      <w:r w:rsidRPr="00AA46A3">
        <w:t xml:space="preserve"> In addition, </w:t>
      </w:r>
      <w:r w:rsidRPr="00AA46A3">
        <w:rPr>
          <w:rStyle w:val="SAPEmphasis"/>
        </w:rPr>
        <w:t xml:space="preserve">in case Position Management </w:t>
      </w:r>
      <w:r w:rsidR="00CC32A9" w:rsidRPr="00CC32A9">
        <w:rPr>
          <w:rStyle w:val="SAPEmphasis"/>
        </w:rPr>
        <w:t xml:space="preserve">has been implemented </w:t>
      </w:r>
      <w:r w:rsidRPr="00AA46A3">
        <w:rPr>
          <w:rStyle w:val="SAPEmphasis"/>
        </w:rPr>
        <w:t xml:space="preserve">in the </w:t>
      </w:r>
      <w:r w:rsidR="008E6128" w:rsidRPr="00AA46A3">
        <w:rPr>
          <w:rStyle w:val="SAPEmphasis"/>
        </w:rPr>
        <w:t xml:space="preserve">SAP </w:t>
      </w:r>
      <w:r w:rsidR="00230E23" w:rsidRPr="00AA46A3">
        <w:rPr>
          <w:rStyle w:val="SAPEmphasis"/>
        </w:rPr>
        <w:t>SuccessFactors Employee Central</w:t>
      </w:r>
      <w:r w:rsidRPr="00AA46A3">
        <w:rPr>
          <w:rStyle w:val="SAPEmphasis"/>
        </w:rPr>
        <w:t xml:space="preserve"> </w:t>
      </w:r>
      <w:r w:rsidR="00230E23" w:rsidRPr="00AA46A3">
        <w:rPr>
          <w:rStyle w:val="SAPEmphasis"/>
        </w:rPr>
        <w:t>i</w:t>
      </w:r>
      <w:r w:rsidRPr="00AA46A3">
        <w:rPr>
          <w:rStyle w:val="SAPEmphasis"/>
        </w:rPr>
        <w:t>nstance</w:t>
      </w:r>
      <w:r w:rsidRPr="00AA46A3">
        <w:t xml:space="preserve">, you can decide whether the employee who went on a long-term absence should have the right to return to his or her current position when the leave of absence is over. For this, the </w:t>
      </w:r>
      <w:r w:rsidRPr="00AA46A3">
        <w:rPr>
          <w:rStyle w:val="SAPScreenElement"/>
          <w:color w:val="auto"/>
        </w:rPr>
        <w:t>Right to Return</w:t>
      </w:r>
      <w:r w:rsidRPr="00AA46A3">
        <w:t xml:space="preserve"> feature needs to be set.</w:t>
      </w:r>
    </w:p>
    <w:p w14:paraId="06F4FA11" w14:textId="77777777" w:rsidR="003943BB" w:rsidRPr="00AA46A3" w:rsidRDefault="003943BB" w:rsidP="00932F91">
      <w:pPr>
        <w:pStyle w:val="SAPNoteHeading"/>
      </w:pPr>
      <w:r w:rsidRPr="00AA46A3">
        <w:rPr>
          <w:noProof/>
        </w:rPr>
        <w:drawing>
          <wp:inline distT="0" distB="0" distL="0" distR="0" wp14:anchorId="0EC584E2" wp14:editId="4A8786A0">
            <wp:extent cx="225425" cy="225425"/>
            <wp:effectExtent l="0" t="0" r="0" b="3175"/>
            <wp:docPr id="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AA46A3">
        <w:t> Note</w:t>
      </w:r>
    </w:p>
    <w:p w14:paraId="2DF36B80" w14:textId="77777777" w:rsidR="00932F91" w:rsidRDefault="003943BB" w:rsidP="00932F91">
      <w:pPr>
        <w:pStyle w:val="NoteParagraph"/>
        <w:ind w:left="624"/>
        <w:rPr>
          <w:ins w:id="13" w:author="Author" w:date="2018-02-13T12:46:00Z"/>
        </w:rPr>
      </w:pPr>
      <w:r w:rsidRPr="00AA46A3">
        <w:t xml:space="preserve">If an employee does not return to work after a long-term absence, you have to perform the </w:t>
      </w:r>
      <w:r w:rsidRPr="00AA46A3">
        <w:rPr>
          <w:rStyle w:val="SAPScreenElement"/>
          <w:color w:val="auto"/>
        </w:rPr>
        <w:t>Terminate</w:t>
      </w:r>
      <w:r w:rsidRPr="00AA46A3">
        <w:t xml:space="preserve"> action for this employee. </w:t>
      </w:r>
    </w:p>
    <w:p w14:paraId="57EEC189" w14:textId="77777777" w:rsidR="00932F91" w:rsidRPr="00487E42" w:rsidRDefault="00932F91" w:rsidP="00932F91">
      <w:pPr>
        <w:pStyle w:val="NoteParagraph"/>
        <w:ind w:left="990"/>
        <w:rPr>
          <w:ins w:id="14" w:author="Author" w:date="2018-02-13T12:46:00Z"/>
          <w:rFonts w:ascii="BentonSans Regular" w:hAnsi="BentonSans Regular"/>
          <w:color w:val="666666"/>
          <w:sz w:val="22"/>
        </w:rPr>
      </w:pPr>
      <w:ins w:id="15" w:author="Author" w:date="2018-02-13T12:46:00Z">
        <w:r w:rsidRPr="00BB64F2">
          <w:rPr>
            <w:noProof/>
          </w:rPr>
          <w:lastRenderedPageBreak/>
          <w:drawing>
            <wp:inline distT="0" distB="0" distL="0" distR="0" wp14:anchorId="7D8386D9" wp14:editId="39D92A1E">
              <wp:extent cx="228600" cy="228600"/>
              <wp:effectExtent l="0" t="0" r="0" b="0"/>
              <wp:docPr id="24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87E42">
          <w:t> </w:t>
        </w:r>
        <w:r w:rsidRPr="00487E42">
          <w:rPr>
            <w:rFonts w:ascii="BentonSans Regular" w:hAnsi="BentonSans Regular"/>
            <w:color w:val="666666"/>
            <w:sz w:val="22"/>
          </w:rPr>
          <w:t>Recommendation</w:t>
        </w:r>
      </w:ins>
    </w:p>
    <w:p w14:paraId="08C09E80" w14:textId="0BAA4258" w:rsidR="00926E38" w:rsidRPr="00491BDF" w:rsidRDefault="00932F91" w:rsidP="00932F91">
      <w:pPr>
        <w:pStyle w:val="NoteParagraph"/>
        <w:ind w:left="990"/>
        <w:rPr>
          <w:rFonts w:ascii="BentonSans Book Italic" w:hAnsi="BentonSans Book Italic"/>
        </w:rPr>
      </w:pPr>
      <w:ins w:id="16" w:author="Author" w:date="2018-02-13T12:45:00Z">
        <w:r>
          <w:t xml:space="preserve">In case the </w:t>
        </w:r>
        <w:r>
          <w:rPr>
            <w:rStyle w:val="SAPEmphasis"/>
          </w:rPr>
          <w:t>Core</w:t>
        </w:r>
        <w:r>
          <w:t xml:space="preserve"> content has been </w:t>
        </w:r>
        <w:del w:id="17" w:author="Author" w:date="2018-02-13T17:48:00Z">
          <w:r w:rsidDel="009C74C5">
            <w:delText>implemented from</w:delText>
          </w:r>
        </w:del>
      </w:ins>
      <w:ins w:id="18" w:author="Author" w:date="2018-02-13T17:48:00Z">
        <w:r w:rsidR="009C74C5">
          <w:t>deployed with</w:t>
        </w:r>
      </w:ins>
      <w:ins w:id="19" w:author="Author" w:date="2018-02-13T12:45:00Z">
        <w:r>
          <w:t xml:space="preserve"> the SAP Best Practices, </w:t>
        </w:r>
      </w:ins>
      <w:ins w:id="20" w:author="Author" w:date="2018-02-13T12:46:00Z">
        <w:r>
          <w:t>you can</w:t>
        </w:r>
      </w:ins>
      <w:del w:id="21" w:author="Author" w:date="2018-02-13T12:45:00Z">
        <w:r w:rsidR="003943BB" w:rsidRPr="00AA46A3" w:rsidDel="00932F91">
          <w:delText xml:space="preserve">For details on executing the </w:delText>
        </w:r>
        <w:r w:rsidR="003943BB" w:rsidRPr="00AA46A3" w:rsidDel="00932F91">
          <w:rPr>
            <w:rStyle w:val="SAPScreenElement"/>
            <w:color w:val="auto"/>
          </w:rPr>
          <w:delText>Terminate</w:delText>
        </w:r>
        <w:r w:rsidR="003943BB" w:rsidRPr="00AA46A3" w:rsidDel="00932F91">
          <w:delText xml:space="preserve"> action</w:delText>
        </w:r>
      </w:del>
      <w:del w:id="22" w:author="Author" w:date="2018-02-13T12:46:00Z">
        <w:r w:rsidR="003943BB" w:rsidRPr="00AA46A3" w:rsidDel="00932F91">
          <w:delText>,</w:delText>
        </w:r>
      </w:del>
      <w:r w:rsidR="003943BB" w:rsidRPr="00AA46A3">
        <w:t xml:space="preserve"> refer to test script </w:t>
      </w:r>
      <w:r w:rsidR="003943BB" w:rsidRPr="00AA46A3">
        <w:rPr>
          <w:rStyle w:val="SAPTextReference"/>
        </w:rPr>
        <w:t>Take Action: Termination (FJ3)</w:t>
      </w:r>
      <w:del w:id="23" w:author="Author" w:date="2018-02-13T12:46:00Z">
        <w:r w:rsidR="003943BB" w:rsidRPr="00AA46A3" w:rsidDel="00932F91">
          <w:rPr>
            <w:rStyle w:val="SAPTextReference"/>
          </w:rPr>
          <w:delText>.</w:delText>
        </w:r>
      </w:del>
      <w:ins w:id="24" w:author="Author" w:date="2018-02-13T12:45:00Z">
        <w:r w:rsidRPr="00932F91">
          <w:t xml:space="preserve"> </w:t>
        </w:r>
      </w:ins>
      <w:ins w:id="25" w:author="Author" w:date="2018-02-13T12:46:00Z">
        <w:r>
          <w:t>f</w:t>
        </w:r>
      </w:ins>
      <w:ins w:id="26" w:author="Author" w:date="2018-02-13T12:45:00Z">
        <w:r w:rsidRPr="00AA46A3">
          <w:t xml:space="preserve">or details on executing the </w:t>
        </w:r>
        <w:r w:rsidRPr="00AA46A3">
          <w:rPr>
            <w:rStyle w:val="SAPScreenElement"/>
            <w:color w:val="auto"/>
          </w:rPr>
          <w:t>Terminate</w:t>
        </w:r>
        <w:r w:rsidRPr="00AA46A3">
          <w:t xml:space="preserve"> action</w:t>
        </w:r>
      </w:ins>
      <w:ins w:id="27" w:author="Author" w:date="2018-02-13T12:46:00Z">
        <w:r>
          <w:t>.</w:t>
        </w:r>
      </w:ins>
    </w:p>
    <w:p w14:paraId="1C8BB31E" w14:textId="77777777" w:rsidR="009A75D8" w:rsidRPr="00AA46A3" w:rsidRDefault="009A75D8" w:rsidP="009A75D8">
      <w:pPr>
        <w:pStyle w:val="Heading1"/>
      </w:pPr>
      <w:bookmarkStart w:id="28" w:name="_Toc410685034"/>
      <w:bookmarkStart w:id="29" w:name="_Toc507512898"/>
      <w:r w:rsidRPr="00AA46A3">
        <w:lastRenderedPageBreak/>
        <w:t>Prerequisites</w:t>
      </w:r>
      <w:bookmarkEnd w:id="28"/>
      <w:bookmarkEnd w:id="29"/>
    </w:p>
    <w:p w14:paraId="366358D8" w14:textId="77777777" w:rsidR="009A75D8" w:rsidRPr="00AA46A3" w:rsidRDefault="009A75D8" w:rsidP="009A75D8">
      <w:pPr>
        <w:rPr>
          <w:rFonts w:eastAsia="SimSun"/>
        </w:rPr>
      </w:pPr>
      <w:r w:rsidRPr="00AA46A3">
        <w:t>This section summarizes all prerequisites needed to conduct the test in terms of system, user, master data, organizational data, and other test data and business conditions.</w:t>
      </w:r>
    </w:p>
    <w:p w14:paraId="1C54333C" w14:textId="77777777" w:rsidR="009A75D8" w:rsidRPr="00AA46A3" w:rsidRDefault="009A75D8" w:rsidP="009A75D8">
      <w:pPr>
        <w:pStyle w:val="Heading2"/>
      </w:pPr>
      <w:bookmarkStart w:id="30" w:name="_Toc410685035"/>
      <w:bookmarkStart w:id="31" w:name="_Toc507512899"/>
      <w:r w:rsidRPr="00AA46A3">
        <w:t>Configuration</w:t>
      </w:r>
      <w:bookmarkEnd w:id="30"/>
      <w:bookmarkEnd w:id="31"/>
    </w:p>
    <w:p w14:paraId="653E3353" w14:textId="77777777" w:rsidR="009A75D8" w:rsidRPr="00AA46A3" w:rsidRDefault="009A75D8" w:rsidP="009A75D8">
      <w:pPr>
        <w:rPr>
          <w:rFonts w:eastAsia="SimSun"/>
          <w:lang w:eastAsia="zh-CN"/>
        </w:rPr>
      </w:pPr>
      <w:r w:rsidRPr="00AA46A3">
        <w:t xml:space="preserve">Please ensure to follow the correct installation sequence of building blocks as specified in the </w:t>
      </w:r>
      <w:r w:rsidRPr="004510A4">
        <w:rPr>
          <w:rStyle w:val="SAPScreenElement"/>
          <w:color w:val="auto"/>
        </w:rPr>
        <w:t>Prerequisite Matrix</w:t>
      </w:r>
      <w:r w:rsidRPr="00AA46A3">
        <w:t>.</w:t>
      </w:r>
    </w:p>
    <w:p w14:paraId="1E43EFA4" w14:textId="77777777" w:rsidR="009A75D8" w:rsidRPr="00AA46A3" w:rsidRDefault="009A75D8" w:rsidP="009A75D8">
      <w:pPr>
        <w:pStyle w:val="Heading2"/>
      </w:pPr>
      <w:bookmarkStart w:id="32" w:name="_Toc410685036"/>
      <w:bookmarkStart w:id="33" w:name="_Toc507512900"/>
      <w:r w:rsidRPr="00AA46A3">
        <w:t>System Access</w:t>
      </w:r>
      <w:bookmarkEnd w:id="32"/>
      <w:bookmarkEnd w:id="33"/>
      <w:r w:rsidRPr="00AA46A3">
        <w:t xml:space="preserve"> </w:t>
      </w:r>
    </w:p>
    <w:p w14:paraId="2F4D1D0D" w14:textId="77777777" w:rsidR="009A75D8" w:rsidRPr="00AA46A3" w:rsidRDefault="009A75D8" w:rsidP="009A75D8">
      <w:pPr>
        <w:rPr>
          <w:rFonts w:eastAsia="SimSun"/>
        </w:rPr>
      </w:pPr>
      <w:r w:rsidRPr="00AA46A3">
        <w:t>The test should be conducted with the following system and users:</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672"/>
        <w:gridCol w:w="4770"/>
        <w:gridCol w:w="6844"/>
      </w:tblGrid>
      <w:tr w:rsidR="009A75D8" w:rsidRPr="00AA46A3" w14:paraId="65A3DCE3" w14:textId="77777777" w:rsidTr="00D12B21">
        <w:trPr>
          <w:tblHeader/>
        </w:trPr>
        <w:tc>
          <w:tcPr>
            <w:tcW w:w="2672" w:type="dxa"/>
            <w:shd w:val="clear" w:color="auto" w:fill="999999"/>
          </w:tcPr>
          <w:p w14:paraId="3C605796" w14:textId="77777777" w:rsidR="009A75D8" w:rsidRPr="00AA46A3" w:rsidRDefault="009A75D8">
            <w:pPr>
              <w:pStyle w:val="SAPTableHeader"/>
            </w:pPr>
          </w:p>
        </w:tc>
        <w:tc>
          <w:tcPr>
            <w:tcW w:w="4770" w:type="dxa"/>
            <w:shd w:val="clear" w:color="auto" w:fill="999999"/>
            <w:hideMark/>
          </w:tcPr>
          <w:p w14:paraId="570CE37E" w14:textId="77777777" w:rsidR="009A75D8" w:rsidRPr="00AA46A3" w:rsidRDefault="009A75D8">
            <w:pPr>
              <w:pStyle w:val="SAPTableHeader"/>
            </w:pPr>
            <w:r w:rsidRPr="00AA46A3">
              <w:t>Type of Data</w:t>
            </w:r>
          </w:p>
        </w:tc>
        <w:tc>
          <w:tcPr>
            <w:tcW w:w="6844" w:type="dxa"/>
            <w:shd w:val="clear" w:color="auto" w:fill="999999"/>
            <w:hideMark/>
          </w:tcPr>
          <w:p w14:paraId="248035FC" w14:textId="77777777" w:rsidR="009A75D8" w:rsidRPr="00AA46A3" w:rsidRDefault="009A75D8">
            <w:pPr>
              <w:pStyle w:val="SAPTableHeader"/>
            </w:pPr>
            <w:r w:rsidRPr="00AA46A3">
              <w:t>Details</w:t>
            </w:r>
          </w:p>
        </w:tc>
      </w:tr>
      <w:tr w:rsidR="009A75D8" w:rsidRPr="00AA46A3" w14:paraId="4AE5DF24" w14:textId="77777777" w:rsidTr="00D12B21">
        <w:tc>
          <w:tcPr>
            <w:tcW w:w="2672" w:type="dxa"/>
            <w:hideMark/>
          </w:tcPr>
          <w:p w14:paraId="5A5DD039" w14:textId="77777777" w:rsidR="009A75D8" w:rsidRPr="00AA46A3" w:rsidRDefault="009A75D8">
            <w:r w:rsidRPr="00AA46A3">
              <w:t>System</w:t>
            </w:r>
          </w:p>
        </w:tc>
        <w:tc>
          <w:tcPr>
            <w:tcW w:w="4770" w:type="dxa"/>
            <w:hideMark/>
          </w:tcPr>
          <w:p w14:paraId="5C09F9CA" w14:textId="3A5BEEA0" w:rsidR="009A75D8" w:rsidRPr="00AA46A3" w:rsidRDefault="008E6128">
            <w:r w:rsidRPr="00AA46A3">
              <w:t xml:space="preserve">SAP </w:t>
            </w:r>
            <w:r w:rsidR="009A75D8" w:rsidRPr="00AA46A3">
              <w:t>SuccessFactors Employee Central</w:t>
            </w:r>
          </w:p>
        </w:tc>
        <w:tc>
          <w:tcPr>
            <w:tcW w:w="6844" w:type="dxa"/>
            <w:hideMark/>
          </w:tcPr>
          <w:p w14:paraId="05C0A77B" w14:textId="77777777" w:rsidR="009A75D8" w:rsidRPr="00AA46A3" w:rsidRDefault="00741A9B">
            <w:r w:rsidRPr="00AA46A3">
              <w:t>&lt;Provide details on how to access system, e.g. system client or URL&gt;</w:t>
            </w:r>
          </w:p>
        </w:tc>
      </w:tr>
      <w:tr w:rsidR="00741A9B" w:rsidRPr="00AA46A3" w14:paraId="03E9149B" w14:textId="77777777" w:rsidTr="00D12B21">
        <w:tc>
          <w:tcPr>
            <w:tcW w:w="2672" w:type="dxa"/>
            <w:hideMark/>
          </w:tcPr>
          <w:p w14:paraId="6FAE5087" w14:textId="77777777" w:rsidR="00741A9B" w:rsidRPr="00AA46A3" w:rsidRDefault="00741A9B">
            <w:r w:rsidRPr="00AA46A3">
              <w:t xml:space="preserve">Standard User </w:t>
            </w:r>
          </w:p>
        </w:tc>
        <w:tc>
          <w:tcPr>
            <w:tcW w:w="4770" w:type="dxa"/>
            <w:hideMark/>
          </w:tcPr>
          <w:p w14:paraId="0D542CD4" w14:textId="77777777" w:rsidR="00741A9B" w:rsidRPr="00AA46A3" w:rsidRDefault="00741A9B">
            <w:r w:rsidRPr="00AA46A3">
              <w:t>Employee</w:t>
            </w:r>
          </w:p>
        </w:tc>
        <w:tc>
          <w:tcPr>
            <w:tcW w:w="6844" w:type="dxa"/>
            <w:hideMark/>
          </w:tcPr>
          <w:p w14:paraId="71487623" w14:textId="77777777" w:rsidR="00741A9B" w:rsidRPr="00AA46A3" w:rsidRDefault="00741A9B" w:rsidP="00BC4D85">
            <w:r w:rsidRPr="00AA46A3">
              <w:t>&lt;Provide Standard User Id and Password for test, if applicable&gt;</w:t>
            </w:r>
          </w:p>
        </w:tc>
      </w:tr>
      <w:tr w:rsidR="00741A9B" w:rsidRPr="00AA46A3" w14:paraId="576A1598" w14:textId="77777777" w:rsidTr="00D12B21">
        <w:tc>
          <w:tcPr>
            <w:tcW w:w="2672" w:type="dxa"/>
            <w:hideMark/>
          </w:tcPr>
          <w:p w14:paraId="1FC82367" w14:textId="77777777" w:rsidR="00741A9B" w:rsidRPr="00AA46A3" w:rsidRDefault="00741A9B">
            <w:r w:rsidRPr="00AA46A3">
              <w:t xml:space="preserve">Standard User </w:t>
            </w:r>
          </w:p>
        </w:tc>
        <w:tc>
          <w:tcPr>
            <w:tcW w:w="4770" w:type="dxa"/>
            <w:hideMark/>
          </w:tcPr>
          <w:p w14:paraId="5C02D685" w14:textId="5C6952A2" w:rsidR="00741A9B" w:rsidRPr="00AA46A3" w:rsidRDefault="009A3278">
            <w:r w:rsidRPr="00AA46A3">
              <w:t>Line Manager</w:t>
            </w:r>
          </w:p>
        </w:tc>
        <w:tc>
          <w:tcPr>
            <w:tcW w:w="6844" w:type="dxa"/>
            <w:hideMark/>
          </w:tcPr>
          <w:p w14:paraId="73EC9DAE" w14:textId="77777777" w:rsidR="00741A9B" w:rsidRPr="00AA46A3" w:rsidRDefault="00741A9B" w:rsidP="00BC4D85">
            <w:r w:rsidRPr="00AA46A3">
              <w:t>&lt;Provide Standard User Id and Password for test, if applicable&gt;</w:t>
            </w:r>
          </w:p>
        </w:tc>
      </w:tr>
      <w:tr w:rsidR="00741A9B" w:rsidRPr="00AA46A3" w14:paraId="067798AA" w14:textId="77777777" w:rsidTr="00D12B21">
        <w:tc>
          <w:tcPr>
            <w:tcW w:w="2672" w:type="dxa"/>
            <w:hideMark/>
          </w:tcPr>
          <w:p w14:paraId="1BCB4BF3" w14:textId="77777777" w:rsidR="00741A9B" w:rsidRPr="00AA46A3" w:rsidRDefault="00741A9B">
            <w:r w:rsidRPr="00AA46A3">
              <w:t xml:space="preserve">Standard User </w:t>
            </w:r>
          </w:p>
        </w:tc>
        <w:tc>
          <w:tcPr>
            <w:tcW w:w="4770" w:type="dxa"/>
            <w:hideMark/>
          </w:tcPr>
          <w:p w14:paraId="612D7A0C" w14:textId="4F94055D" w:rsidR="00741A9B" w:rsidRPr="00AA46A3" w:rsidRDefault="00741A9B">
            <w:r w:rsidRPr="00AA46A3">
              <w:t xml:space="preserve">HR </w:t>
            </w:r>
            <w:r w:rsidR="00B8638D" w:rsidRPr="00AA46A3">
              <w:t>Administrator</w:t>
            </w:r>
          </w:p>
        </w:tc>
        <w:tc>
          <w:tcPr>
            <w:tcW w:w="6844" w:type="dxa"/>
            <w:hideMark/>
          </w:tcPr>
          <w:p w14:paraId="28B01738" w14:textId="77777777" w:rsidR="00741A9B" w:rsidRPr="00AA46A3" w:rsidRDefault="00741A9B" w:rsidP="00BC4D85">
            <w:r w:rsidRPr="00AA46A3">
              <w:t>&lt;Provide Standard User Id and Password for test, if applicable&gt;</w:t>
            </w:r>
          </w:p>
        </w:tc>
      </w:tr>
      <w:tr w:rsidR="001B6209" w:rsidRPr="00AA46A3" w14:paraId="20ABE657" w14:textId="77777777" w:rsidTr="00D12B21">
        <w:tc>
          <w:tcPr>
            <w:tcW w:w="2672" w:type="dxa"/>
          </w:tcPr>
          <w:p w14:paraId="577BCC51" w14:textId="276E1876" w:rsidR="001B6209" w:rsidRPr="00AA46A3" w:rsidRDefault="001B6209">
            <w:r w:rsidRPr="00AA46A3">
              <w:t>Standard User</w:t>
            </w:r>
          </w:p>
        </w:tc>
        <w:tc>
          <w:tcPr>
            <w:tcW w:w="4770" w:type="dxa"/>
          </w:tcPr>
          <w:p w14:paraId="435A2A59" w14:textId="7C9EABEE" w:rsidR="001B6209" w:rsidRPr="00AA46A3" w:rsidRDefault="001B6209">
            <w:r w:rsidRPr="00AA46A3">
              <w:t xml:space="preserve">Employee’s </w:t>
            </w:r>
            <w:r w:rsidR="00173817" w:rsidRPr="00AA46A3">
              <w:t xml:space="preserve">HR </w:t>
            </w:r>
            <w:r w:rsidR="00480DFA" w:rsidRPr="00AA46A3">
              <w:t>Business Partner</w:t>
            </w:r>
          </w:p>
        </w:tc>
        <w:tc>
          <w:tcPr>
            <w:tcW w:w="6844" w:type="dxa"/>
          </w:tcPr>
          <w:p w14:paraId="751779E3" w14:textId="1121CC5E" w:rsidR="001B6209" w:rsidRPr="00AA46A3" w:rsidRDefault="001B6209" w:rsidP="00BC4D85">
            <w:r w:rsidRPr="00AA46A3">
              <w:t>&lt;Provide Standard User Id and Password for test, if applicable&gt;</w:t>
            </w:r>
          </w:p>
        </w:tc>
      </w:tr>
    </w:tbl>
    <w:p w14:paraId="352852A7" w14:textId="77777777" w:rsidR="006E0656" w:rsidRPr="00AA46A3" w:rsidRDefault="00DF1A4C" w:rsidP="00AA46A3">
      <w:pPr>
        <w:pStyle w:val="SAPNoteHeading"/>
        <w:ind w:left="720"/>
      </w:pPr>
      <w:bookmarkStart w:id="34" w:name="_Toc394394471"/>
      <w:bookmarkStart w:id="35" w:name="_Toc394394516"/>
      <w:bookmarkStart w:id="36" w:name="_Toc410685037"/>
      <w:bookmarkEnd w:id="34"/>
      <w:bookmarkEnd w:id="35"/>
      <w:r w:rsidRPr="00AA46A3">
        <w:rPr>
          <w:noProof/>
        </w:rPr>
        <w:drawing>
          <wp:inline distT="0" distB="0" distL="0" distR="0" wp14:anchorId="53BD7211" wp14:editId="25CDD603">
            <wp:extent cx="225425" cy="225425"/>
            <wp:effectExtent l="0" t="0" r="0" b="3175"/>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6E0656" w:rsidRPr="00AA46A3">
        <w:t> Note</w:t>
      </w:r>
    </w:p>
    <w:p w14:paraId="66F7A08A" w14:textId="77777777" w:rsidR="006E0656" w:rsidRPr="00AA46A3" w:rsidRDefault="006E0656" w:rsidP="00AA46A3">
      <w:pPr>
        <w:pStyle w:val="NoteParagraph"/>
        <w:ind w:left="720"/>
      </w:pPr>
      <w:r w:rsidRPr="00AA46A3">
        <w:t>In the following, we will use the following abbreviations for the systems:</w:t>
      </w:r>
    </w:p>
    <w:p w14:paraId="44D6C019" w14:textId="718DC5FD" w:rsidR="006E0656" w:rsidRPr="00AA46A3" w:rsidRDefault="008E6128" w:rsidP="00A0021A">
      <w:pPr>
        <w:pStyle w:val="NoteParagraph"/>
        <w:numPr>
          <w:ilvl w:val="0"/>
          <w:numId w:val="37"/>
        </w:numPr>
        <w:ind w:left="1080"/>
        <w:rPr>
          <w:rStyle w:val="SAPTextReference"/>
        </w:rPr>
      </w:pPr>
      <w:r w:rsidRPr="00AA46A3">
        <w:rPr>
          <w:rStyle w:val="SAPTextReference"/>
        </w:rPr>
        <w:t xml:space="preserve">SAP </w:t>
      </w:r>
      <w:r w:rsidR="006E0656" w:rsidRPr="00AA46A3">
        <w:rPr>
          <w:rStyle w:val="SAPTextReference"/>
        </w:rPr>
        <w:t>SuccessFactors Employee Central</w:t>
      </w:r>
      <w:r w:rsidR="006E0656" w:rsidRPr="00AA46A3">
        <w:t xml:space="preserve"> will be </w:t>
      </w:r>
      <w:r w:rsidRPr="00AA46A3">
        <w:t xml:space="preserve">referenced as </w:t>
      </w:r>
      <w:r w:rsidRPr="00AA46A3">
        <w:rPr>
          <w:rStyle w:val="SAPTextReference"/>
        </w:rPr>
        <w:t>Employee Central</w:t>
      </w:r>
      <w:r w:rsidR="00B22ABD" w:rsidRPr="00AA46A3">
        <w:rPr>
          <w:rStyle w:val="SAPTextReference"/>
        </w:rPr>
        <w:t>.</w:t>
      </w:r>
    </w:p>
    <w:p w14:paraId="7D94637C" w14:textId="66F1629C" w:rsidR="006E0656" w:rsidRPr="00AA46A3" w:rsidRDefault="002D04BF" w:rsidP="00A0021A">
      <w:pPr>
        <w:pStyle w:val="NoteParagraph"/>
        <w:numPr>
          <w:ilvl w:val="0"/>
          <w:numId w:val="37"/>
        </w:numPr>
        <w:ind w:left="1080"/>
      </w:pPr>
      <w:r w:rsidRPr="00AA46A3">
        <w:t>As the customer might also consider integration to</w:t>
      </w:r>
      <w:r w:rsidRPr="00AA46A3">
        <w:rPr>
          <w:rStyle w:val="SAPTextReference"/>
        </w:rPr>
        <w:t xml:space="preserve"> </w:t>
      </w:r>
      <w:r w:rsidR="008E6128" w:rsidRPr="00AA46A3">
        <w:rPr>
          <w:rStyle w:val="SAPTextReference"/>
        </w:rPr>
        <w:t xml:space="preserve">SAP </w:t>
      </w:r>
      <w:r w:rsidR="006E0656" w:rsidRPr="00AA46A3">
        <w:rPr>
          <w:rStyle w:val="SAPTextReference"/>
        </w:rPr>
        <w:t>SuccessFactors Employee Central Payroll</w:t>
      </w:r>
      <w:r w:rsidR="008E6128" w:rsidRPr="00AA46A3">
        <w:rPr>
          <w:rStyle w:val="SAPTextReference"/>
        </w:rPr>
        <w:t>,</w:t>
      </w:r>
      <w:r w:rsidR="006E0656" w:rsidRPr="00AA46A3">
        <w:t xml:space="preserve"> </w:t>
      </w:r>
      <w:r w:rsidRPr="00AA46A3">
        <w:t xml:space="preserve">this system </w:t>
      </w:r>
      <w:r w:rsidR="006E0656" w:rsidRPr="00AA46A3">
        <w:t xml:space="preserve">will be </w:t>
      </w:r>
      <w:r w:rsidR="00D00D5E" w:rsidRPr="00AA46A3">
        <w:t xml:space="preserve">referenced as </w:t>
      </w:r>
      <w:r w:rsidR="00D00D5E" w:rsidRPr="00AA46A3">
        <w:rPr>
          <w:rStyle w:val="SAPTextReference"/>
        </w:rPr>
        <w:t>Employee Central Payroll</w:t>
      </w:r>
      <w:r w:rsidR="00B22ABD" w:rsidRPr="00AA46A3">
        <w:rPr>
          <w:rStyle w:val="SAPTextReference"/>
        </w:rPr>
        <w:t>.</w:t>
      </w:r>
    </w:p>
    <w:p w14:paraId="40B9752C" w14:textId="77777777" w:rsidR="009A75D8" w:rsidRPr="00AA46A3" w:rsidRDefault="009A75D8" w:rsidP="009A75D8">
      <w:pPr>
        <w:pStyle w:val="Heading2"/>
      </w:pPr>
      <w:bookmarkStart w:id="37" w:name="_Toc507512901"/>
      <w:r w:rsidRPr="00AA46A3">
        <w:t>Roles</w:t>
      </w:r>
      <w:bookmarkEnd w:id="36"/>
      <w:bookmarkEnd w:id="37"/>
    </w:p>
    <w:p w14:paraId="25D0ECD5" w14:textId="01045D67" w:rsidR="009A75D8" w:rsidRPr="00AA46A3" w:rsidRDefault="009A75D8" w:rsidP="009A75D8">
      <w:pPr>
        <w:rPr>
          <w:rFonts w:eastAsia="SimSun"/>
        </w:rPr>
      </w:pPr>
      <w:r w:rsidRPr="00AA46A3">
        <w:t xml:space="preserve">For non-standard users, the following roles must be assigned in </w:t>
      </w:r>
      <w:r w:rsidR="00741A9B" w:rsidRPr="00AA46A3">
        <w:t>Employee Central</w:t>
      </w:r>
      <w:r w:rsidRPr="00AA46A3">
        <w:t xml:space="preserve"> to the system user(s) testing this scenario. </w:t>
      </w:r>
    </w:p>
    <w:tbl>
      <w:tblPr>
        <w:tblW w:w="1437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562"/>
        <w:gridCol w:w="4140"/>
        <w:gridCol w:w="1620"/>
        <w:gridCol w:w="4050"/>
      </w:tblGrid>
      <w:tr w:rsidR="0054135D" w:rsidRPr="00AA46A3" w14:paraId="5094CDD4" w14:textId="77777777" w:rsidTr="00491BDF">
        <w:trPr>
          <w:tblHeader/>
        </w:trPr>
        <w:tc>
          <w:tcPr>
            <w:tcW w:w="4562" w:type="dxa"/>
            <w:shd w:val="clear" w:color="auto" w:fill="999999"/>
            <w:hideMark/>
          </w:tcPr>
          <w:p w14:paraId="5B1A64AB" w14:textId="77777777" w:rsidR="009A75D8" w:rsidRPr="00AA46A3" w:rsidRDefault="009A75D8">
            <w:pPr>
              <w:pStyle w:val="SAPTableHeader"/>
            </w:pPr>
            <w:r w:rsidRPr="00AA46A3">
              <w:lastRenderedPageBreak/>
              <w:t>Business Role</w:t>
            </w:r>
          </w:p>
        </w:tc>
        <w:tc>
          <w:tcPr>
            <w:tcW w:w="4140" w:type="dxa"/>
            <w:shd w:val="clear" w:color="auto" w:fill="999999"/>
            <w:hideMark/>
          </w:tcPr>
          <w:p w14:paraId="1E94E44B" w14:textId="77777777" w:rsidR="009A75D8" w:rsidRPr="00AA46A3" w:rsidRDefault="009A75D8">
            <w:pPr>
              <w:pStyle w:val="SAPTableHeader"/>
            </w:pPr>
            <w:commentRangeStart w:id="38"/>
            <w:r w:rsidRPr="00AA46A3">
              <w:t>Permission Role</w:t>
            </w:r>
            <w:commentRangeEnd w:id="38"/>
            <w:r w:rsidR="008B595C">
              <w:rPr>
                <w:rStyle w:val="CommentReference"/>
                <w:rFonts w:ascii="BentonSans Book" w:hAnsi="BentonSans Book"/>
                <w:color w:val="auto"/>
              </w:rPr>
              <w:commentReference w:id="38"/>
            </w:r>
          </w:p>
        </w:tc>
        <w:tc>
          <w:tcPr>
            <w:tcW w:w="1620" w:type="dxa"/>
            <w:shd w:val="clear" w:color="auto" w:fill="999999"/>
            <w:hideMark/>
          </w:tcPr>
          <w:p w14:paraId="5106C180" w14:textId="77777777" w:rsidR="009A75D8" w:rsidRPr="00AA46A3" w:rsidRDefault="009A75D8">
            <w:pPr>
              <w:pStyle w:val="SAPTableHeader"/>
            </w:pPr>
            <w:r w:rsidRPr="00AA46A3">
              <w:t>Process Step</w:t>
            </w:r>
          </w:p>
        </w:tc>
        <w:tc>
          <w:tcPr>
            <w:tcW w:w="4050" w:type="dxa"/>
            <w:shd w:val="clear" w:color="auto" w:fill="999999"/>
            <w:hideMark/>
          </w:tcPr>
          <w:p w14:paraId="0B3A2472" w14:textId="77777777" w:rsidR="009A75D8" w:rsidRPr="00AA46A3" w:rsidRDefault="009A75D8">
            <w:pPr>
              <w:pStyle w:val="SAPTableHeader"/>
            </w:pPr>
            <w:r w:rsidRPr="00AA46A3">
              <w:t>Sample data</w:t>
            </w:r>
          </w:p>
        </w:tc>
      </w:tr>
      <w:tr w:rsidR="00937058" w:rsidRPr="00AA46A3" w14:paraId="4CFEFB77" w14:textId="77777777" w:rsidTr="00491BDF">
        <w:tc>
          <w:tcPr>
            <w:tcW w:w="4562" w:type="dxa"/>
            <w:hideMark/>
          </w:tcPr>
          <w:p w14:paraId="77A9227E" w14:textId="77777777" w:rsidR="00937058" w:rsidRPr="00AA46A3" w:rsidRDefault="00937058">
            <w:r w:rsidRPr="00AA46A3">
              <w:t>Employee</w:t>
            </w:r>
          </w:p>
        </w:tc>
        <w:tc>
          <w:tcPr>
            <w:tcW w:w="4140" w:type="dxa"/>
            <w:hideMark/>
          </w:tcPr>
          <w:p w14:paraId="2E9D2BDE" w14:textId="2148CEA8" w:rsidR="00937058" w:rsidRPr="00AA46A3" w:rsidRDefault="0054135D">
            <w:pPr>
              <w:rPr>
                <w:color w:val="000000"/>
              </w:rPr>
            </w:pPr>
            <w:r w:rsidRPr="00491BDF">
              <w:rPr>
                <w:rStyle w:val="SAPScreenElement"/>
                <w:color w:val="auto"/>
              </w:rPr>
              <w:t xml:space="preserve">SAP BestPractices </w:t>
            </w:r>
            <w:r w:rsidR="009177E3">
              <w:rPr>
                <w:rStyle w:val="SAPTextReference"/>
              </w:rPr>
              <w:t>Time Off</w:t>
            </w:r>
            <w:r w:rsidR="009177E3">
              <w:rPr>
                <w:i/>
              </w:rPr>
              <w:t xml:space="preserve"> </w:t>
            </w:r>
            <w:r w:rsidR="00937058" w:rsidRPr="00491BDF">
              <w:rPr>
                <w:rStyle w:val="SAPScreenElement"/>
                <w:color w:val="auto"/>
              </w:rPr>
              <w:t>Employee (</w:t>
            </w:r>
            <w:r w:rsidR="00F03FDD" w:rsidRPr="00491BDF">
              <w:rPr>
                <w:rStyle w:val="SAPScreenElement"/>
                <w:color w:val="auto"/>
              </w:rPr>
              <w:t>Self</w:t>
            </w:r>
            <w:r w:rsidR="009177E3">
              <w:rPr>
                <w:rStyle w:val="SAPScreenElement"/>
                <w:color w:val="auto"/>
              </w:rPr>
              <w:t>-</w:t>
            </w:r>
            <w:r w:rsidR="00F03FDD" w:rsidRPr="00491BDF">
              <w:rPr>
                <w:rStyle w:val="SAPScreenElement"/>
                <w:color w:val="auto"/>
              </w:rPr>
              <w:t>Service for EC</w:t>
            </w:r>
            <w:r w:rsidR="00937058" w:rsidRPr="00491BDF">
              <w:rPr>
                <w:rStyle w:val="SAPScreenElement"/>
                <w:color w:val="auto"/>
              </w:rPr>
              <w:t>)</w:t>
            </w:r>
          </w:p>
        </w:tc>
        <w:tc>
          <w:tcPr>
            <w:tcW w:w="1620" w:type="dxa"/>
            <w:hideMark/>
          </w:tcPr>
          <w:p w14:paraId="5EA8B34C" w14:textId="116ACFF3" w:rsidR="00937058" w:rsidRPr="00AA46A3" w:rsidRDefault="00937058" w:rsidP="006608D2">
            <w:pPr>
              <w:rPr>
                <w:color w:val="000000"/>
              </w:rPr>
            </w:pPr>
            <w:r w:rsidRPr="00AA46A3">
              <w:rPr>
                <w:rStyle w:val="Hyperlink"/>
                <w:color w:val="000000"/>
              </w:rPr>
              <w:t xml:space="preserve">Refer to chapter </w:t>
            </w:r>
            <w:r w:rsidRPr="00AA46A3">
              <w:rPr>
                <w:rStyle w:val="SAPScreenElement"/>
                <w:color w:val="auto"/>
              </w:rPr>
              <w:t>Overview Table</w:t>
            </w:r>
          </w:p>
        </w:tc>
        <w:tc>
          <w:tcPr>
            <w:tcW w:w="4050" w:type="dxa"/>
            <w:hideMark/>
          </w:tcPr>
          <w:p w14:paraId="08F347AD" w14:textId="77777777" w:rsidR="00937058" w:rsidRPr="00AA46A3" w:rsidRDefault="00937058">
            <w:pPr>
              <w:rPr>
                <w:rStyle w:val="SAPUserEntry"/>
              </w:rPr>
            </w:pPr>
            <w:r w:rsidRPr="00AA46A3">
              <w:t xml:space="preserve">Test user: </w:t>
            </w:r>
            <w:r w:rsidRPr="00AA46A3">
              <w:rPr>
                <w:rStyle w:val="SAPUserEntry"/>
              </w:rPr>
              <w:t>&lt;userid&gt;</w:t>
            </w:r>
            <w:r w:rsidRPr="00AA46A3">
              <w:t xml:space="preserve">; Password: </w:t>
            </w:r>
            <w:r w:rsidRPr="00AA46A3">
              <w:rPr>
                <w:rStyle w:val="SAPUserEntry"/>
              </w:rPr>
              <w:t>&lt;password&gt;</w:t>
            </w:r>
          </w:p>
          <w:p w14:paraId="78115BE3" w14:textId="1EC4B3D9" w:rsidR="005034E6" w:rsidRPr="00AA46A3" w:rsidRDefault="005034E6">
            <w:r w:rsidRPr="00AA46A3">
              <w:t>For testing purpose</w:t>
            </w:r>
            <w:r w:rsidR="00FF2DCC">
              <w:t>s</w:t>
            </w:r>
            <w:r w:rsidR="002E4299" w:rsidRPr="00AA46A3">
              <w:t>,</w:t>
            </w:r>
            <w:r w:rsidRPr="00AA46A3">
              <w:t xml:space="preserve"> </w:t>
            </w:r>
            <w:r w:rsidR="00FF2DCC">
              <w:t xml:space="preserve">you can log in as </w:t>
            </w:r>
            <w:r w:rsidR="00FF2DCC" w:rsidRPr="00A15582">
              <w:t>Super Admin</w:t>
            </w:r>
            <w:r w:rsidR="00FF2DCC">
              <w:t xml:space="preserve"> and use the </w:t>
            </w:r>
            <w:r w:rsidR="00FF2DCC" w:rsidRPr="00491BDF">
              <w:rPr>
                <w:rStyle w:val="SAPScreenElement"/>
              </w:rPr>
              <w:t>Proxy Now</w:t>
            </w:r>
            <w:r w:rsidR="00FF2DCC">
              <w:t xml:space="preserve"> option to proxy as the employee role.</w:t>
            </w:r>
          </w:p>
        </w:tc>
      </w:tr>
      <w:tr w:rsidR="00937058" w:rsidRPr="00AA46A3" w14:paraId="163E7C5B" w14:textId="77777777" w:rsidTr="00491BDF">
        <w:tc>
          <w:tcPr>
            <w:tcW w:w="4562" w:type="dxa"/>
            <w:hideMark/>
          </w:tcPr>
          <w:p w14:paraId="6EB62D95" w14:textId="77777777" w:rsidR="003E543D" w:rsidRPr="00AA46A3" w:rsidRDefault="009A3278">
            <w:r w:rsidRPr="00AA46A3">
              <w:t>Line Manager</w:t>
            </w:r>
          </w:p>
          <w:p w14:paraId="340B4EAA" w14:textId="625A01EA" w:rsidR="003E543D" w:rsidRPr="00AA46A3" w:rsidRDefault="00AA46A3" w:rsidP="003E543D">
            <w:pPr>
              <w:pStyle w:val="SAPNoteHeading"/>
              <w:ind w:left="0"/>
            </w:pPr>
            <w:r w:rsidRPr="00AA46A3">
              <w:rPr>
                <w:noProof/>
              </w:rPr>
              <w:drawing>
                <wp:inline distT="0" distB="0" distL="0" distR="0" wp14:anchorId="32085D5A" wp14:editId="05F21C64">
                  <wp:extent cx="225425" cy="225425"/>
                  <wp:effectExtent l="0" t="0" r="0" b="3175"/>
                  <wp:docPr id="2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3E543D" w:rsidRPr="00AA46A3">
              <w:t> Note</w:t>
            </w:r>
          </w:p>
          <w:p w14:paraId="6D01E290" w14:textId="49B867B8" w:rsidR="009A3278" w:rsidRPr="00AA46A3" w:rsidRDefault="003E543D" w:rsidP="006608D2">
            <w:r w:rsidRPr="00AA46A3">
              <w:t xml:space="preserve">The line manager is maintained in field </w:t>
            </w:r>
            <w:r w:rsidRPr="00AA46A3">
              <w:rPr>
                <w:rStyle w:val="SAPScreenElement"/>
              </w:rPr>
              <w:t>Supervisor</w:t>
            </w:r>
            <w:r w:rsidRPr="00AA46A3">
              <w:t xml:space="preserve"> in the </w:t>
            </w:r>
            <w:r w:rsidRPr="00AA46A3">
              <w:rPr>
                <w:rStyle w:val="SAPScreenElement"/>
              </w:rPr>
              <w:t>Job Information</w:t>
            </w:r>
            <w:r w:rsidRPr="00AA46A3">
              <w:t xml:space="preserve"> </w:t>
            </w:r>
            <w:r w:rsidR="00A240D3" w:rsidRPr="00AA46A3">
              <w:t xml:space="preserve">block </w:t>
            </w:r>
            <w:r w:rsidRPr="00AA46A3">
              <w:t>of the employee.</w:t>
            </w:r>
            <w:r w:rsidR="00A240D3" w:rsidRPr="00AA46A3">
              <w:t xml:space="preserve"> The </w:t>
            </w:r>
            <w:r w:rsidR="00A240D3" w:rsidRPr="00AA46A3">
              <w:rPr>
                <w:rStyle w:val="SAPScreenElement"/>
              </w:rPr>
              <w:t>Job Information</w:t>
            </w:r>
            <w:r w:rsidR="00A240D3" w:rsidRPr="00AA46A3">
              <w:t xml:space="preserve"> block is located in the </w:t>
            </w:r>
            <w:r w:rsidR="00A240D3" w:rsidRPr="00AA46A3">
              <w:rPr>
                <w:rStyle w:val="SAPScreenElement"/>
              </w:rPr>
              <w:t>Employment Information</w:t>
            </w:r>
            <w:r w:rsidR="00A240D3" w:rsidRPr="00AA46A3">
              <w:t xml:space="preserve"> section </w:t>
            </w:r>
            <w:r w:rsidR="00A240D3" w:rsidRPr="00AA46A3">
              <w:rPr>
                <w:rStyle w:val="SAPScreenElement"/>
                <w:color w:val="auto"/>
              </w:rPr>
              <w:t>&gt;</w:t>
            </w:r>
            <w:r w:rsidR="00A240D3" w:rsidRPr="00AA46A3">
              <w:t xml:space="preserve"> </w:t>
            </w:r>
            <w:r w:rsidR="00A240D3" w:rsidRPr="00AA46A3">
              <w:rPr>
                <w:rStyle w:val="SAPScreenElement"/>
              </w:rPr>
              <w:t>Job Information</w:t>
            </w:r>
            <w:r w:rsidR="00A240D3" w:rsidRPr="00AA46A3">
              <w:t xml:space="preserve"> subsection.</w:t>
            </w:r>
          </w:p>
        </w:tc>
        <w:tc>
          <w:tcPr>
            <w:tcW w:w="4140" w:type="dxa"/>
            <w:hideMark/>
          </w:tcPr>
          <w:p w14:paraId="7C5DA273" w14:textId="2D56F893" w:rsidR="00937058" w:rsidRPr="00AA46A3" w:rsidRDefault="0054135D">
            <w:pPr>
              <w:rPr>
                <w:color w:val="000000"/>
              </w:rPr>
            </w:pPr>
            <w:r w:rsidRPr="00491BDF">
              <w:rPr>
                <w:rStyle w:val="SAPScreenElement"/>
                <w:color w:val="auto"/>
              </w:rPr>
              <w:t xml:space="preserve">SAP BestPractices </w:t>
            </w:r>
            <w:r w:rsidR="009177E3">
              <w:rPr>
                <w:rStyle w:val="SAPTextReference"/>
              </w:rPr>
              <w:t>Time off</w:t>
            </w:r>
            <w:r w:rsidR="009177E3">
              <w:rPr>
                <w:i/>
              </w:rPr>
              <w:t xml:space="preserve"> </w:t>
            </w:r>
            <w:r w:rsidR="00937058" w:rsidRPr="00491BDF">
              <w:rPr>
                <w:rStyle w:val="SAPScreenElement"/>
                <w:color w:val="auto"/>
              </w:rPr>
              <w:t>Manager</w:t>
            </w:r>
            <w:r w:rsidR="00F03FDD" w:rsidRPr="00491BDF">
              <w:rPr>
                <w:rStyle w:val="SAPScreenElement"/>
                <w:color w:val="auto"/>
              </w:rPr>
              <w:t xml:space="preserve"> (EC)</w:t>
            </w:r>
          </w:p>
        </w:tc>
        <w:tc>
          <w:tcPr>
            <w:tcW w:w="1620" w:type="dxa"/>
            <w:hideMark/>
          </w:tcPr>
          <w:p w14:paraId="2F2E0499" w14:textId="577738EF" w:rsidR="00937058" w:rsidRPr="00AA46A3" w:rsidRDefault="00937058" w:rsidP="006608D2">
            <w:pPr>
              <w:rPr>
                <w:color w:val="000000"/>
              </w:rPr>
            </w:pPr>
            <w:r w:rsidRPr="00AA46A3">
              <w:rPr>
                <w:rStyle w:val="Hyperlink"/>
                <w:color w:val="000000"/>
              </w:rPr>
              <w:t xml:space="preserve">Refer to chapter </w:t>
            </w:r>
            <w:r w:rsidRPr="00AA46A3">
              <w:rPr>
                <w:rStyle w:val="SAPScreenElement"/>
                <w:color w:val="auto"/>
              </w:rPr>
              <w:t>Overview Table</w:t>
            </w:r>
          </w:p>
        </w:tc>
        <w:tc>
          <w:tcPr>
            <w:tcW w:w="4050" w:type="dxa"/>
            <w:hideMark/>
          </w:tcPr>
          <w:p w14:paraId="13732DF0" w14:textId="77777777" w:rsidR="00937058" w:rsidRPr="00AA46A3" w:rsidRDefault="00937058">
            <w:pPr>
              <w:rPr>
                <w:rStyle w:val="SAPUserEntry"/>
              </w:rPr>
            </w:pPr>
            <w:r w:rsidRPr="00AA46A3">
              <w:t xml:space="preserve">Test user: </w:t>
            </w:r>
            <w:r w:rsidRPr="00AA46A3">
              <w:rPr>
                <w:rStyle w:val="SAPUserEntry"/>
              </w:rPr>
              <w:t>&lt;userid&gt;</w:t>
            </w:r>
            <w:r w:rsidRPr="00AA46A3">
              <w:t xml:space="preserve">; Password: </w:t>
            </w:r>
            <w:r w:rsidRPr="00AA46A3">
              <w:rPr>
                <w:rStyle w:val="SAPUserEntry"/>
              </w:rPr>
              <w:t>&lt;password&gt;</w:t>
            </w:r>
          </w:p>
          <w:p w14:paraId="44B6072F" w14:textId="75146037" w:rsidR="005034E6" w:rsidRPr="00AA46A3" w:rsidRDefault="005034E6" w:rsidP="00775CC9">
            <w:r w:rsidRPr="00AA46A3">
              <w:t>For testing purpose</w:t>
            </w:r>
            <w:r w:rsidR="00FF2DCC">
              <w:t>s</w:t>
            </w:r>
            <w:r w:rsidR="002E4299" w:rsidRPr="00AA46A3">
              <w:t>,</w:t>
            </w:r>
            <w:r w:rsidRPr="00AA46A3">
              <w:t xml:space="preserve"> you can </w:t>
            </w:r>
            <w:r w:rsidR="00A15582">
              <w:t xml:space="preserve">log in as </w:t>
            </w:r>
            <w:r w:rsidR="00A15582" w:rsidRPr="00A15582">
              <w:t>Super Admin</w:t>
            </w:r>
            <w:r w:rsidR="00A15582">
              <w:t xml:space="preserve"> and use the </w:t>
            </w:r>
            <w:r w:rsidR="00A15582" w:rsidRPr="0069574D">
              <w:rPr>
                <w:rStyle w:val="SAPScreenElement"/>
              </w:rPr>
              <w:t>Proxy Now</w:t>
            </w:r>
            <w:r w:rsidR="00A15582">
              <w:t xml:space="preserve"> option to proxy as the manager role.</w:t>
            </w:r>
          </w:p>
        </w:tc>
      </w:tr>
      <w:tr w:rsidR="00B8638D" w:rsidRPr="00AA46A3" w14:paraId="25F14B53" w14:textId="77777777" w:rsidTr="00491BDF">
        <w:tc>
          <w:tcPr>
            <w:tcW w:w="4562" w:type="dxa"/>
          </w:tcPr>
          <w:p w14:paraId="1AC38AB6" w14:textId="14161F9B" w:rsidR="00B8638D" w:rsidRPr="00AA46A3" w:rsidRDefault="00B8638D" w:rsidP="00B8638D">
            <w:r w:rsidRPr="00AA46A3">
              <w:t>HR Administrator</w:t>
            </w:r>
          </w:p>
        </w:tc>
        <w:tc>
          <w:tcPr>
            <w:tcW w:w="4140" w:type="dxa"/>
          </w:tcPr>
          <w:p w14:paraId="5AAD355E" w14:textId="2D9D2854" w:rsidR="00B8638D" w:rsidRPr="00AA46A3" w:rsidRDefault="00B8638D" w:rsidP="00B8638D">
            <w:r w:rsidRPr="00AA46A3">
              <w:t>For testing purposes</w:t>
            </w:r>
            <w:r w:rsidR="0054135D" w:rsidRPr="00AA46A3">
              <w:t>,</w:t>
            </w:r>
            <w:r w:rsidRPr="00AA46A3">
              <w:t xml:space="preserve"> only: </w:t>
            </w:r>
            <w:r w:rsidR="00FF2DCC">
              <w:t xml:space="preserve">use the appropriate </w:t>
            </w:r>
            <w:r w:rsidR="00FF2DCC" w:rsidRPr="00A15582">
              <w:t>Super Admin</w:t>
            </w:r>
            <w:r w:rsidR="00FF2DCC">
              <w:t xml:space="preserve"> group to which the role of the </w:t>
            </w:r>
            <w:r w:rsidR="00FF2DCC" w:rsidRPr="00491BDF">
              <w:rPr>
                <w:rStyle w:val="SAPScreenElement"/>
                <w:color w:val="auto"/>
              </w:rPr>
              <w:t xml:space="preserve">SAP BestPractices Time Off Super Admin </w:t>
            </w:r>
            <w:r w:rsidR="00FF2DCC">
              <w:t>has been granted</w:t>
            </w:r>
          </w:p>
        </w:tc>
        <w:tc>
          <w:tcPr>
            <w:tcW w:w="1620" w:type="dxa"/>
          </w:tcPr>
          <w:p w14:paraId="41E53B67" w14:textId="2FA0F2CF" w:rsidR="00B8638D" w:rsidRPr="00AA46A3" w:rsidRDefault="00B8638D" w:rsidP="006608D2">
            <w:pPr>
              <w:rPr>
                <w:rStyle w:val="Hyperlink"/>
                <w:color w:val="000000"/>
              </w:rPr>
            </w:pPr>
            <w:r w:rsidRPr="00AA46A3">
              <w:rPr>
                <w:rStyle w:val="Hyperlink"/>
                <w:color w:val="000000"/>
              </w:rPr>
              <w:t xml:space="preserve">Refer to chapter </w:t>
            </w:r>
            <w:r w:rsidRPr="00AA46A3">
              <w:rPr>
                <w:rStyle w:val="SAPScreenElement"/>
                <w:color w:val="auto"/>
              </w:rPr>
              <w:t>Overview Table</w:t>
            </w:r>
          </w:p>
        </w:tc>
        <w:tc>
          <w:tcPr>
            <w:tcW w:w="4050" w:type="dxa"/>
          </w:tcPr>
          <w:p w14:paraId="1224B99C" w14:textId="01FC7B06" w:rsidR="00B8638D" w:rsidRPr="00AA46A3" w:rsidRDefault="00B8638D" w:rsidP="00B8638D">
            <w:r w:rsidRPr="00AA46A3">
              <w:t xml:space="preserve">Test user: </w:t>
            </w:r>
            <w:r w:rsidRPr="00AA46A3">
              <w:rPr>
                <w:rStyle w:val="SAPUserEntry"/>
              </w:rPr>
              <w:t>&lt;userid&gt;</w:t>
            </w:r>
            <w:r w:rsidRPr="00AA46A3">
              <w:t xml:space="preserve">; Password: </w:t>
            </w:r>
            <w:r w:rsidRPr="00AA46A3">
              <w:rPr>
                <w:rStyle w:val="SAPUserEntry"/>
              </w:rPr>
              <w:t>&lt;password&gt;</w:t>
            </w:r>
          </w:p>
        </w:tc>
      </w:tr>
      <w:tr w:rsidR="00B8638D" w:rsidRPr="00AA46A3" w14:paraId="735AB34D" w14:textId="77777777" w:rsidTr="00491BDF">
        <w:tc>
          <w:tcPr>
            <w:tcW w:w="4562" w:type="dxa"/>
          </w:tcPr>
          <w:p w14:paraId="76356035" w14:textId="3BC4EC9B" w:rsidR="00B8638D" w:rsidRPr="00AA46A3" w:rsidRDefault="00B8638D" w:rsidP="00B8638D">
            <w:r w:rsidRPr="00AA46A3">
              <w:t>(Employee’s) HR Business Partner</w:t>
            </w:r>
          </w:p>
          <w:p w14:paraId="78B8D773" w14:textId="77777777" w:rsidR="00B8638D" w:rsidRPr="00AA46A3" w:rsidRDefault="00B8638D" w:rsidP="00B8638D">
            <w:pPr>
              <w:pStyle w:val="SAPNoteHeading"/>
              <w:ind w:left="0"/>
            </w:pPr>
            <w:r w:rsidRPr="00AA46A3">
              <w:rPr>
                <w:noProof/>
              </w:rPr>
              <w:drawing>
                <wp:inline distT="0" distB="0" distL="0" distR="0" wp14:anchorId="6497F0C7" wp14:editId="33FCEB45">
                  <wp:extent cx="225425" cy="225425"/>
                  <wp:effectExtent l="0" t="0" r="0" b="3175"/>
                  <wp:docPr id="3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AA46A3">
              <w:t> Note</w:t>
            </w:r>
          </w:p>
          <w:p w14:paraId="662E3CE7" w14:textId="1D53A0C1" w:rsidR="00B8638D" w:rsidRPr="00AA46A3" w:rsidRDefault="00B8638D" w:rsidP="006608D2">
            <w:pPr>
              <w:pStyle w:val="ListBullet"/>
              <w:numPr>
                <w:ilvl w:val="0"/>
                <w:numId w:val="0"/>
              </w:numPr>
              <w:ind w:left="44"/>
            </w:pPr>
            <w:r w:rsidRPr="00AA46A3">
              <w:t xml:space="preserve">This is the person having </w:t>
            </w:r>
            <w:r w:rsidRPr="00AA46A3">
              <w:rPr>
                <w:rStyle w:val="SAPScreenElement"/>
              </w:rPr>
              <w:t>Relationship Type</w:t>
            </w:r>
            <w:r w:rsidRPr="00AA46A3">
              <w:rPr>
                <w:rStyle w:val="UserInput"/>
                <w:sz w:val="18"/>
              </w:rPr>
              <w:t xml:space="preserve"> HR Manager </w:t>
            </w:r>
            <w:r w:rsidRPr="00AA46A3">
              <w:t xml:space="preserve">to the employee; visible in the </w:t>
            </w:r>
            <w:r w:rsidRPr="00AA46A3">
              <w:rPr>
                <w:rStyle w:val="SAPScreenElement"/>
              </w:rPr>
              <w:t>Job Relationships</w:t>
            </w:r>
            <w:r w:rsidRPr="00AA46A3">
              <w:t xml:space="preserve"> </w:t>
            </w:r>
            <w:r w:rsidR="00A240D3" w:rsidRPr="00AA46A3">
              <w:t xml:space="preserve">block </w:t>
            </w:r>
            <w:r w:rsidRPr="00AA46A3">
              <w:t>of the employee</w:t>
            </w:r>
            <w:r w:rsidR="00D12B21" w:rsidRPr="00AA46A3">
              <w:t>.</w:t>
            </w:r>
            <w:r w:rsidR="00A240D3" w:rsidRPr="00AA46A3">
              <w:t xml:space="preserve"> The </w:t>
            </w:r>
            <w:r w:rsidR="00A240D3" w:rsidRPr="00AA46A3">
              <w:rPr>
                <w:rStyle w:val="SAPScreenElement"/>
              </w:rPr>
              <w:t>Job Relationships</w:t>
            </w:r>
            <w:r w:rsidR="00A240D3" w:rsidRPr="00AA46A3">
              <w:t xml:space="preserve"> block is located in the </w:t>
            </w:r>
            <w:r w:rsidR="00A240D3" w:rsidRPr="00AA46A3">
              <w:rPr>
                <w:rStyle w:val="SAPScreenElement"/>
              </w:rPr>
              <w:t>Employment Information</w:t>
            </w:r>
            <w:r w:rsidR="00A240D3" w:rsidRPr="00AA46A3">
              <w:t xml:space="preserve"> section </w:t>
            </w:r>
            <w:r w:rsidR="00A240D3" w:rsidRPr="00AA46A3">
              <w:rPr>
                <w:rStyle w:val="SAPScreenElement"/>
                <w:color w:val="auto"/>
              </w:rPr>
              <w:t>&gt;</w:t>
            </w:r>
            <w:r w:rsidR="00A240D3" w:rsidRPr="00AA46A3">
              <w:t xml:space="preserve"> </w:t>
            </w:r>
            <w:r w:rsidR="00A240D3" w:rsidRPr="00AA46A3">
              <w:rPr>
                <w:rStyle w:val="SAPScreenElement"/>
              </w:rPr>
              <w:t>Job Relationships</w:t>
            </w:r>
            <w:r w:rsidR="00A240D3" w:rsidRPr="00AA46A3">
              <w:t xml:space="preserve"> subsection.</w:t>
            </w:r>
          </w:p>
        </w:tc>
        <w:tc>
          <w:tcPr>
            <w:tcW w:w="4140" w:type="dxa"/>
          </w:tcPr>
          <w:p w14:paraId="16E359F0" w14:textId="0120DE5C" w:rsidR="00B8638D" w:rsidRPr="00AA46A3" w:rsidRDefault="0054135D" w:rsidP="00B8638D">
            <w:r w:rsidRPr="00491BDF">
              <w:rPr>
                <w:rStyle w:val="SAPScreenElement"/>
                <w:color w:val="auto"/>
              </w:rPr>
              <w:t>SAP BestPractices</w:t>
            </w:r>
            <w:r w:rsidR="009177E3">
              <w:rPr>
                <w:rStyle w:val="SAPScreenElement"/>
                <w:color w:val="auto"/>
              </w:rPr>
              <w:t xml:space="preserve"> </w:t>
            </w:r>
            <w:r w:rsidR="009177E3">
              <w:rPr>
                <w:rStyle w:val="SAPTextReference"/>
              </w:rPr>
              <w:t>Time Off</w:t>
            </w:r>
            <w:r w:rsidRPr="00491BDF">
              <w:rPr>
                <w:rStyle w:val="SAPScreenElement"/>
                <w:color w:val="auto"/>
              </w:rPr>
              <w:t xml:space="preserve"> </w:t>
            </w:r>
            <w:r w:rsidR="00B8638D" w:rsidRPr="00491BDF">
              <w:rPr>
                <w:rStyle w:val="SAPScreenElement"/>
                <w:color w:val="auto"/>
              </w:rPr>
              <w:t>Employee (</w:t>
            </w:r>
            <w:r w:rsidR="00F03FDD" w:rsidRPr="00491BDF">
              <w:rPr>
                <w:rStyle w:val="SAPScreenElement"/>
                <w:color w:val="auto"/>
              </w:rPr>
              <w:t>Self</w:t>
            </w:r>
            <w:r w:rsidR="009177E3">
              <w:rPr>
                <w:rStyle w:val="SAPScreenElement"/>
                <w:color w:val="auto"/>
              </w:rPr>
              <w:t>-</w:t>
            </w:r>
            <w:r w:rsidR="00F03FDD" w:rsidRPr="00491BDF">
              <w:rPr>
                <w:rStyle w:val="SAPScreenElement"/>
                <w:color w:val="auto"/>
              </w:rPr>
              <w:t>Service for EC</w:t>
            </w:r>
            <w:r w:rsidR="00B8638D" w:rsidRPr="00491BDF">
              <w:rPr>
                <w:rStyle w:val="SAPScreenElement"/>
                <w:color w:val="auto"/>
              </w:rPr>
              <w:t>)</w:t>
            </w:r>
          </w:p>
        </w:tc>
        <w:tc>
          <w:tcPr>
            <w:tcW w:w="1620" w:type="dxa"/>
          </w:tcPr>
          <w:p w14:paraId="2AFE14DF" w14:textId="29F4E6EB" w:rsidR="00B8638D" w:rsidRPr="00AA46A3" w:rsidRDefault="00B8638D" w:rsidP="006608D2">
            <w:pPr>
              <w:rPr>
                <w:rStyle w:val="Hyperlink"/>
                <w:color w:val="000000"/>
              </w:rPr>
            </w:pPr>
            <w:r w:rsidRPr="00AA46A3">
              <w:rPr>
                <w:rStyle w:val="Hyperlink"/>
                <w:color w:val="000000"/>
              </w:rPr>
              <w:t xml:space="preserve">Refer to chapter </w:t>
            </w:r>
            <w:r w:rsidRPr="00AA46A3">
              <w:rPr>
                <w:rStyle w:val="SAPScreenElement"/>
                <w:color w:val="auto"/>
              </w:rPr>
              <w:t>Overview Table</w:t>
            </w:r>
          </w:p>
        </w:tc>
        <w:tc>
          <w:tcPr>
            <w:tcW w:w="4050" w:type="dxa"/>
          </w:tcPr>
          <w:p w14:paraId="707369D4" w14:textId="77777777" w:rsidR="00B8638D" w:rsidRPr="00AA46A3" w:rsidRDefault="00B8638D" w:rsidP="00B8638D">
            <w:pPr>
              <w:rPr>
                <w:rStyle w:val="SAPUserEntry"/>
              </w:rPr>
            </w:pPr>
            <w:r w:rsidRPr="00AA46A3">
              <w:t xml:space="preserve">Test user: </w:t>
            </w:r>
            <w:r w:rsidRPr="00AA46A3">
              <w:rPr>
                <w:rStyle w:val="SAPUserEntry"/>
              </w:rPr>
              <w:t>&lt;userid&gt;</w:t>
            </w:r>
            <w:r w:rsidRPr="00AA46A3">
              <w:t xml:space="preserve">; Password: </w:t>
            </w:r>
            <w:r w:rsidRPr="00AA46A3">
              <w:rPr>
                <w:rStyle w:val="SAPUserEntry"/>
              </w:rPr>
              <w:t>&lt;password&gt;</w:t>
            </w:r>
          </w:p>
          <w:p w14:paraId="16AFDA69" w14:textId="1C69827C" w:rsidR="00B8638D" w:rsidRPr="00AA46A3" w:rsidRDefault="00B8638D" w:rsidP="00B8638D">
            <w:r w:rsidRPr="00AA46A3">
              <w:t>For testing purpose</w:t>
            </w:r>
            <w:r w:rsidR="00FF2DCC">
              <w:t>s</w:t>
            </w:r>
            <w:r w:rsidR="002E4299" w:rsidRPr="00AA46A3">
              <w:t>,</w:t>
            </w:r>
            <w:r w:rsidRPr="00AA46A3">
              <w:t xml:space="preserve"> you can </w:t>
            </w:r>
            <w:r w:rsidR="00A15582">
              <w:t xml:space="preserve">log in as </w:t>
            </w:r>
            <w:r w:rsidR="00A15582" w:rsidRPr="00A15582">
              <w:t>Super Admin</w:t>
            </w:r>
            <w:r w:rsidR="00A15582">
              <w:t xml:space="preserve"> and use the </w:t>
            </w:r>
            <w:r w:rsidR="00A15582" w:rsidRPr="0069574D">
              <w:rPr>
                <w:rStyle w:val="SAPScreenElement"/>
              </w:rPr>
              <w:t>Proxy Now</w:t>
            </w:r>
            <w:r w:rsidR="00A15582">
              <w:t xml:space="preserve"> option to proxy as the employee role</w:t>
            </w:r>
            <w:r w:rsidR="00A240D3" w:rsidRPr="00AA46A3">
              <w:t>.</w:t>
            </w:r>
          </w:p>
        </w:tc>
      </w:tr>
    </w:tbl>
    <w:p w14:paraId="58A0477B" w14:textId="77777777" w:rsidR="009A75D8" w:rsidRPr="00AA46A3" w:rsidRDefault="009A75D8" w:rsidP="009A75D8">
      <w:pPr>
        <w:pStyle w:val="Heading2"/>
      </w:pPr>
      <w:bookmarkStart w:id="39" w:name="_Toc394394473"/>
      <w:bookmarkStart w:id="40" w:name="_Toc394394518"/>
      <w:bookmarkStart w:id="41" w:name="_Toc410685038"/>
      <w:bookmarkStart w:id="42" w:name="_Toc507512902"/>
      <w:bookmarkEnd w:id="39"/>
      <w:bookmarkEnd w:id="40"/>
      <w:r w:rsidRPr="00AA46A3">
        <w:t>Master Data, Organizational Data, and Other Data</w:t>
      </w:r>
      <w:bookmarkEnd w:id="41"/>
      <w:bookmarkEnd w:id="42"/>
    </w:p>
    <w:p w14:paraId="17E32CED" w14:textId="7EB59637" w:rsidR="009A75D8" w:rsidRPr="00AA46A3" w:rsidRDefault="009A75D8" w:rsidP="009A75D8">
      <w:pPr>
        <w:rPr>
          <w:rFonts w:eastAsia="SimSun"/>
          <w:lang w:eastAsia="zh-CN"/>
        </w:rPr>
      </w:pPr>
      <w:r w:rsidRPr="00AA46A3">
        <w:t>The organizational structure and master data of your company ha</w:t>
      </w:r>
      <w:r w:rsidR="00585A77" w:rsidRPr="00AA46A3">
        <w:t>ve</w:t>
      </w:r>
      <w:r w:rsidRPr="00AA46A3">
        <w:t xml:space="preserve"> been created in your system during implementation. The organizational structure reflects the structure of your company and includes the company, cost center and location in the system. </w:t>
      </w:r>
      <w:r w:rsidR="009C3808" w:rsidRPr="00AA46A3">
        <w:t>The master data reflects employee specific data</w:t>
      </w:r>
      <w:r w:rsidRPr="00AA46A3">
        <w:t>.</w:t>
      </w:r>
    </w:p>
    <w:p w14:paraId="013F4184" w14:textId="77777777" w:rsidR="009A75D8" w:rsidRPr="00AA46A3" w:rsidRDefault="009A75D8" w:rsidP="009A75D8">
      <w:pPr>
        <w:pStyle w:val="Heading2"/>
      </w:pPr>
      <w:bookmarkStart w:id="43" w:name="_Toc384797912"/>
      <w:bookmarkStart w:id="44" w:name="_Toc384797945"/>
      <w:bookmarkStart w:id="45" w:name="_Toc386109854"/>
      <w:bookmarkStart w:id="46" w:name="_Toc410685039"/>
      <w:bookmarkStart w:id="47" w:name="_Toc507512903"/>
      <w:bookmarkStart w:id="48" w:name="_Toc371939849"/>
      <w:r w:rsidRPr="00AA46A3">
        <w:t>Business Conditions</w:t>
      </w:r>
      <w:bookmarkEnd w:id="43"/>
      <w:bookmarkEnd w:id="44"/>
      <w:bookmarkEnd w:id="45"/>
      <w:bookmarkEnd w:id="46"/>
      <w:bookmarkEnd w:id="47"/>
    </w:p>
    <w:p w14:paraId="72C10804" w14:textId="77777777" w:rsidR="009A75D8" w:rsidRPr="00AA46A3" w:rsidRDefault="009A75D8" w:rsidP="009A75D8">
      <w:pPr>
        <w:rPr>
          <w:rFonts w:eastAsia="SimSun"/>
        </w:rPr>
      </w:pPr>
      <w:r w:rsidRPr="00AA46A3">
        <w:t>Before this scope item can be tested, the following business conditions must be met.</w:t>
      </w:r>
    </w:p>
    <w:tbl>
      <w:tblPr>
        <w:tblW w:w="1437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Change w:id="49" w:author="Author" w:date="2018-02-16T10:13:00Z">
          <w:tblPr>
            <w:tblW w:w="1437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PrChange>
      </w:tblPr>
      <w:tblGrid>
        <w:gridCol w:w="461"/>
        <w:gridCol w:w="8961"/>
        <w:gridCol w:w="4950"/>
        <w:tblGridChange w:id="50">
          <w:tblGrid>
            <w:gridCol w:w="461"/>
            <w:gridCol w:w="8151"/>
            <w:gridCol w:w="5760"/>
          </w:tblGrid>
        </w:tblGridChange>
      </w:tblGrid>
      <w:tr w:rsidR="009A75D8" w:rsidRPr="00AA46A3" w14:paraId="2E9A419E" w14:textId="77777777" w:rsidTr="0008172B">
        <w:trPr>
          <w:tblHeader/>
          <w:trPrChange w:id="51" w:author="Author" w:date="2018-02-16T10:13:00Z">
            <w:trPr>
              <w:tblHeader/>
            </w:trPr>
          </w:trPrChange>
        </w:trPr>
        <w:tc>
          <w:tcPr>
            <w:tcW w:w="461" w:type="dxa"/>
            <w:shd w:val="clear" w:color="auto" w:fill="999999"/>
            <w:tcPrChange w:id="52" w:author="Author" w:date="2018-02-16T10:13:00Z">
              <w:tcPr>
                <w:tcW w:w="461" w:type="dxa"/>
                <w:shd w:val="clear" w:color="auto" w:fill="999999"/>
              </w:tcPr>
            </w:tcPrChange>
          </w:tcPr>
          <w:p w14:paraId="725D81F4" w14:textId="77777777" w:rsidR="009A75D8" w:rsidRPr="00AA46A3" w:rsidRDefault="009A75D8">
            <w:pPr>
              <w:pStyle w:val="SAPTableHeader"/>
            </w:pPr>
          </w:p>
        </w:tc>
        <w:tc>
          <w:tcPr>
            <w:tcW w:w="8961" w:type="dxa"/>
            <w:shd w:val="clear" w:color="auto" w:fill="999999"/>
            <w:hideMark/>
            <w:tcPrChange w:id="53" w:author="Author" w:date="2018-02-16T10:13:00Z">
              <w:tcPr>
                <w:tcW w:w="8151" w:type="dxa"/>
                <w:shd w:val="clear" w:color="auto" w:fill="999999"/>
                <w:hideMark/>
              </w:tcPr>
            </w:tcPrChange>
          </w:tcPr>
          <w:p w14:paraId="084F66CE" w14:textId="77777777" w:rsidR="009A75D8" w:rsidRPr="00AA46A3" w:rsidRDefault="009A75D8">
            <w:pPr>
              <w:pStyle w:val="SAPTableHeader"/>
              <w:rPr>
                <w:b/>
              </w:rPr>
            </w:pPr>
            <w:r w:rsidRPr="00AA46A3">
              <w:t>Business Condition</w:t>
            </w:r>
          </w:p>
        </w:tc>
        <w:tc>
          <w:tcPr>
            <w:tcW w:w="4950" w:type="dxa"/>
            <w:shd w:val="clear" w:color="auto" w:fill="999999"/>
            <w:hideMark/>
            <w:tcPrChange w:id="54" w:author="Author" w:date="2018-02-16T10:13:00Z">
              <w:tcPr>
                <w:tcW w:w="5760" w:type="dxa"/>
                <w:shd w:val="clear" w:color="auto" w:fill="999999"/>
                <w:hideMark/>
              </w:tcPr>
            </w:tcPrChange>
          </w:tcPr>
          <w:p w14:paraId="6927955F" w14:textId="77777777" w:rsidR="009A75D8" w:rsidRPr="00AA46A3" w:rsidRDefault="009A75D8">
            <w:pPr>
              <w:pStyle w:val="SAPTableHeader"/>
            </w:pPr>
            <w:r w:rsidRPr="00AA46A3">
              <w:t>Comment</w:t>
            </w:r>
          </w:p>
        </w:tc>
      </w:tr>
      <w:bookmarkEnd w:id="48"/>
      <w:tr w:rsidR="009E527C" w:rsidRPr="00AA46A3" w14:paraId="15ADD17E" w14:textId="77777777" w:rsidTr="0008172B">
        <w:tc>
          <w:tcPr>
            <w:tcW w:w="461" w:type="dxa"/>
            <w:tcPrChange w:id="55" w:author="Author" w:date="2018-02-16T10:13:00Z">
              <w:tcPr>
                <w:tcW w:w="461" w:type="dxa"/>
              </w:tcPr>
            </w:tcPrChange>
          </w:tcPr>
          <w:p w14:paraId="42415781" w14:textId="467CF784" w:rsidR="009E527C" w:rsidRPr="00AA46A3" w:rsidRDefault="009E527C" w:rsidP="009E527C">
            <w:r>
              <w:t>1</w:t>
            </w:r>
          </w:p>
        </w:tc>
        <w:tc>
          <w:tcPr>
            <w:tcW w:w="8961" w:type="dxa"/>
            <w:tcPrChange w:id="56" w:author="Author" w:date="2018-02-16T10:13:00Z">
              <w:tcPr>
                <w:tcW w:w="8151" w:type="dxa"/>
              </w:tcPr>
            </w:tcPrChange>
          </w:tcPr>
          <w:p w14:paraId="5FC6D5D7" w14:textId="181B55F8" w:rsidR="009E527C" w:rsidRPr="00AA46A3" w:rsidRDefault="009E527C" w:rsidP="009E527C">
            <w:pPr>
              <w:rPr>
                <w:lang w:eastAsia="de-DE"/>
              </w:rPr>
            </w:pPr>
            <w:r w:rsidRPr="00AA46A3">
              <w:rPr>
                <w:lang w:eastAsia="de-DE"/>
              </w:rPr>
              <w:t xml:space="preserve">One administrator user with the complete access to all employee views and fields must exist. </w:t>
            </w:r>
          </w:p>
        </w:tc>
        <w:tc>
          <w:tcPr>
            <w:tcW w:w="4950" w:type="dxa"/>
            <w:tcPrChange w:id="57" w:author="Author" w:date="2018-02-16T10:13:00Z">
              <w:tcPr>
                <w:tcW w:w="5760" w:type="dxa"/>
              </w:tcPr>
            </w:tcPrChange>
          </w:tcPr>
          <w:p w14:paraId="6A067B1C" w14:textId="27D847C0" w:rsidR="009E527C" w:rsidRPr="00AA46A3" w:rsidRDefault="009E527C" w:rsidP="009E527C">
            <w:pPr>
              <w:rPr>
                <w:lang w:eastAsia="de-DE"/>
              </w:rPr>
            </w:pPr>
            <w:r w:rsidRPr="00AA46A3">
              <w:rPr>
                <w:lang w:eastAsia="de-DE"/>
              </w:rPr>
              <w:t xml:space="preserve">Permission </w:t>
            </w:r>
            <w:r w:rsidR="00FE2C72">
              <w:rPr>
                <w:lang w:eastAsia="de-DE"/>
              </w:rPr>
              <w:t>group</w:t>
            </w:r>
            <w:r w:rsidRPr="00AA46A3">
              <w:rPr>
                <w:lang w:eastAsia="de-DE"/>
              </w:rPr>
              <w:t xml:space="preserve"> </w:t>
            </w:r>
            <w:r w:rsidRPr="00AA46A3">
              <w:rPr>
                <w:rStyle w:val="SAPTextReference"/>
              </w:rPr>
              <w:t xml:space="preserve">SAP BestPractices Super Admin </w:t>
            </w:r>
            <w:r w:rsidRPr="00AA46A3">
              <w:rPr>
                <w:lang w:eastAsia="de-DE"/>
              </w:rPr>
              <w:t xml:space="preserve">can be used as reference. </w:t>
            </w:r>
          </w:p>
        </w:tc>
      </w:tr>
      <w:tr w:rsidR="009E527C" w:rsidRPr="00AA46A3" w14:paraId="4CD9B678" w14:textId="77777777" w:rsidTr="0008172B">
        <w:tc>
          <w:tcPr>
            <w:tcW w:w="461" w:type="dxa"/>
            <w:hideMark/>
            <w:tcPrChange w:id="58" w:author="Author" w:date="2018-02-16T10:13:00Z">
              <w:tcPr>
                <w:tcW w:w="461" w:type="dxa"/>
                <w:hideMark/>
              </w:tcPr>
            </w:tcPrChange>
          </w:tcPr>
          <w:p w14:paraId="6ED417A6" w14:textId="4749E81C" w:rsidR="009E527C" w:rsidRPr="00AA46A3" w:rsidRDefault="009E527C" w:rsidP="009E527C">
            <w:r>
              <w:t>2</w:t>
            </w:r>
          </w:p>
        </w:tc>
        <w:tc>
          <w:tcPr>
            <w:tcW w:w="8961" w:type="dxa"/>
            <w:hideMark/>
            <w:tcPrChange w:id="59" w:author="Author" w:date="2018-02-16T10:13:00Z">
              <w:tcPr>
                <w:tcW w:w="8151" w:type="dxa"/>
                <w:hideMark/>
              </w:tcPr>
            </w:tcPrChange>
          </w:tcPr>
          <w:p w14:paraId="599C1F8F" w14:textId="77777777" w:rsidR="009E527C" w:rsidRPr="00AA46A3" w:rsidRDefault="009E527C" w:rsidP="009E527C">
            <w:pPr>
              <w:rPr>
                <w:lang w:eastAsia="de-DE"/>
              </w:rPr>
            </w:pPr>
            <w:r w:rsidRPr="00AA46A3">
              <w:rPr>
                <w:lang w:eastAsia="de-DE"/>
              </w:rPr>
              <w:t>Employees must have been hired (or rehired) and already exist in the system.</w:t>
            </w:r>
          </w:p>
        </w:tc>
        <w:tc>
          <w:tcPr>
            <w:tcW w:w="4950" w:type="dxa"/>
            <w:hideMark/>
            <w:tcPrChange w:id="60" w:author="Author" w:date="2018-02-16T10:13:00Z">
              <w:tcPr>
                <w:tcW w:w="5760" w:type="dxa"/>
                <w:hideMark/>
              </w:tcPr>
            </w:tcPrChange>
          </w:tcPr>
          <w:p w14:paraId="55738C49" w14:textId="17F13A75" w:rsidR="009E527C" w:rsidRPr="00AA46A3" w:rsidRDefault="00932F91" w:rsidP="009E527C">
            <w:pPr>
              <w:rPr>
                <w:rFonts w:cs="Arial"/>
              </w:rPr>
            </w:pPr>
            <w:ins w:id="61" w:author="Author" w:date="2018-02-13T12:41:00Z">
              <w:r>
                <w:t xml:space="preserve">In case the </w:t>
              </w:r>
              <w:r>
                <w:rPr>
                  <w:rStyle w:val="SAPEmphasis"/>
                </w:rPr>
                <w:t>Core</w:t>
              </w:r>
              <w:r>
                <w:t xml:space="preserve"> content has been </w:t>
              </w:r>
            </w:ins>
            <w:ins w:id="62" w:author="Author" w:date="2018-02-13T17:48:00Z">
              <w:r w:rsidR="009C74C5">
                <w:t xml:space="preserve">deployed with </w:t>
              </w:r>
            </w:ins>
            <w:ins w:id="63" w:author="Author" w:date="2018-02-13T12:41:00Z">
              <w:del w:id="64" w:author="Author" w:date="2018-02-13T17:48:00Z">
                <w:r w:rsidDel="009C74C5">
                  <w:delText xml:space="preserve">implemented from </w:delText>
                </w:r>
              </w:del>
              <w:r>
                <w:t>the SAP Best Practices</w:t>
              </w:r>
            </w:ins>
            <w:commentRangeStart w:id="65"/>
            <w:del w:id="66" w:author="Author" w:date="2018-02-13T12:41:00Z">
              <w:r w:rsidR="00AA70D7" w:rsidDel="00932F91">
                <w:delText>As example of how to hire or rehire somebody</w:delText>
              </w:r>
            </w:del>
            <w:r w:rsidR="00AA70D7">
              <w:t xml:space="preserve">, you can </w:t>
            </w:r>
            <w:r w:rsidR="00AA70D7">
              <w:rPr>
                <w:lang w:eastAsia="de-DE"/>
              </w:rPr>
              <w:t>r</w:t>
            </w:r>
            <w:r w:rsidR="009E527C" w:rsidRPr="00AA46A3">
              <w:rPr>
                <w:lang w:eastAsia="de-DE"/>
              </w:rPr>
              <w:t xml:space="preserve">efer to the appropriate </w:t>
            </w:r>
            <w:ins w:id="67" w:author="Author" w:date="2018-02-13T09:47:00Z">
              <w:r w:rsidR="003313C5">
                <w:rPr>
                  <w:lang w:eastAsia="de-DE"/>
                </w:rPr>
                <w:t xml:space="preserve">process </w:t>
              </w:r>
            </w:ins>
            <w:r w:rsidR="009E527C" w:rsidRPr="00AA46A3">
              <w:rPr>
                <w:lang w:eastAsia="de-DE"/>
              </w:rPr>
              <w:t xml:space="preserve">step of scope item </w:t>
            </w:r>
            <w:r w:rsidR="009E527C" w:rsidRPr="00AA46A3">
              <w:rPr>
                <w:rStyle w:val="SAPScreenElement"/>
                <w:color w:val="auto"/>
              </w:rPr>
              <w:t>Add New Employee / Rehire (FJ0).</w:t>
            </w:r>
            <w:commentRangeEnd w:id="65"/>
            <w:r w:rsidR="003313C5">
              <w:rPr>
                <w:rStyle w:val="CommentReference"/>
              </w:rPr>
              <w:commentReference w:id="65"/>
            </w:r>
          </w:p>
        </w:tc>
      </w:tr>
      <w:tr w:rsidR="009E527C" w:rsidRPr="00AA46A3" w14:paraId="1560E660" w14:textId="77777777" w:rsidTr="0008172B">
        <w:tc>
          <w:tcPr>
            <w:tcW w:w="461" w:type="dxa"/>
            <w:tcPrChange w:id="68" w:author="Author" w:date="2018-02-16T10:13:00Z">
              <w:tcPr>
                <w:tcW w:w="461" w:type="dxa"/>
              </w:tcPr>
            </w:tcPrChange>
          </w:tcPr>
          <w:p w14:paraId="52952985" w14:textId="7C467AB1" w:rsidR="009E527C" w:rsidRPr="005D2A4C" w:rsidRDefault="009E527C" w:rsidP="009E527C">
            <w:r w:rsidRPr="005D2A4C">
              <w:t>3</w:t>
            </w:r>
          </w:p>
        </w:tc>
        <w:tc>
          <w:tcPr>
            <w:tcW w:w="8961" w:type="dxa"/>
            <w:tcPrChange w:id="69" w:author="Author" w:date="2018-02-16T10:13:00Z">
              <w:tcPr>
                <w:tcW w:w="8151" w:type="dxa"/>
              </w:tcPr>
            </w:tcPrChange>
          </w:tcPr>
          <w:p w14:paraId="3F66AC68" w14:textId="313DDCC8" w:rsidR="006C6938" w:rsidRPr="00491BDF" w:rsidRDefault="00AA70D7">
            <w:r>
              <w:t xml:space="preserve">Optionally, </w:t>
            </w:r>
            <w:r>
              <w:rPr>
                <w:rStyle w:val="SAPEmphasis"/>
              </w:rPr>
              <w:t>i</w:t>
            </w:r>
            <w:r w:rsidR="006C6938" w:rsidRPr="005D2A4C">
              <w:rPr>
                <w:rStyle w:val="SAPEmphasis"/>
              </w:rPr>
              <w:t xml:space="preserve">n case Payroll Time Sheet </w:t>
            </w:r>
            <w:r w:rsidR="006C6938" w:rsidRPr="00491BDF">
              <w:rPr>
                <w:rStyle w:val="SAPEmphasis"/>
              </w:rPr>
              <w:t>content</w:t>
            </w:r>
            <w:r w:rsidR="006C6938" w:rsidRPr="00491BDF">
              <w:t xml:space="preserve"> </w:t>
            </w:r>
            <w:r w:rsidR="006C6938" w:rsidRPr="005D2A4C">
              <w:rPr>
                <w:rStyle w:val="SAPEmphasis"/>
              </w:rPr>
              <w:t xml:space="preserve">has also been implemented in your Employee Central instance: </w:t>
            </w:r>
            <w:r w:rsidR="009E527C" w:rsidRPr="00491BDF">
              <w:t>under certain conditions the employee may accrue upon recording working time an appropriate amount for time account</w:t>
            </w:r>
            <w:ins w:id="70" w:author="Author" w:date="2018-02-12T13:58:00Z">
              <w:r w:rsidR="00CC2203">
                <w:t xml:space="preserve"> type</w:t>
              </w:r>
            </w:ins>
            <w:r w:rsidR="009E527C" w:rsidRPr="00491BDF">
              <w:rPr>
                <w:rStyle w:val="UserInput"/>
                <w:sz w:val="18"/>
              </w:rPr>
              <w:t xml:space="preserve"> Working Time Accounts</w:t>
            </w:r>
            <w:r w:rsidRPr="00491BDF">
              <w:rPr>
                <w:rStyle w:val="UserInput"/>
                <w:sz w:val="18"/>
              </w:rPr>
              <w:t xml:space="preserve"> </w:t>
            </w:r>
            <w:r>
              <w:t>or</w:t>
            </w:r>
            <w:r w:rsidRPr="00491BDF">
              <w:rPr>
                <w:rStyle w:val="UserInput"/>
                <w:sz w:val="18"/>
              </w:rPr>
              <w:t xml:space="preserve"> Time Off in Lieu</w:t>
            </w:r>
            <w:r w:rsidR="009E527C" w:rsidRPr="00491BDF">
              <w:t>, from which he or she can request time off.</w:t>
            </w:r>
          </w:p>
        </w:tc>
        <w:tc>
          <w:tcPr>
            <w:tcW w:w="4950" w:type="dxa"/>
            <w:tcPrChange w:id="71" w:author="Author" w:date="2018-02-16T10:13:00Z">
              <w:tcPr>
                <w:tcW w:w="5760" w:type="dxa"/>
              </w:tcPr>
            </w:tcPrChange>
          </w:tcPr>
          <w:p w14:paraId="60F0EA7F" w14:textId="6E390053" w:rsidR="009E527C" w:rsidRPr="00491BDF" w:rsidRDefault="00932F91" w:rsidP="009E527C">
            <w:pPr>
              <w:rPr>
                <w:lang w:eastAsia="de-DE"/>
              </w:rPr>
            </w:pPr>
            <w:ins w:id="72" w:author="Author" w:date="2018-02-13T12:41:00Z">
              <w:r>
                <w:t xml:space="preserve">In case the </w:t>
              </w:r>
              <w:r>
                <w:rPr>
                  <w:rStyle w:val="SAPEmphasis"/>
                </w:rPr>
                <w:t>Payroll Time Sheet</w:t>
              </w:r>
              <w:r>
                <w:t xml:space="preserve"> content has been </w:t>
              </w:r>
            </w:ins>
            <w:ins w:id="73" w:author="Author" w:date="2018-02-13T17:48:00Z">
              <w:r w:rsidR="009C74C5">
                <w:t>deployed with</w:t>
              </w:r>
            </w:ins>
            <w:ins w:id="74" w:author="Author" w:date="2018-02-13T12:41:00Z">
              <w:del w:id="75" w:author="Author" w:date="2018-02-13T17:48:00Z">
                <w:r w:rsidDel="009C74C5">
                  <w:delText>implemented from</w:delText>
                </w:r>
              </w:del>
              <w:r>
                <w:t xml:space="preserve"> the SAP Best Practices</w:t>
              </w:r>
            </w:ins>
            <w:ins w:id="76" w:author="Author" w:date="2018-02-13T12:42:00Z">
              <w:r>
                <w:t xml:space="preserve">, </w:t>
              </w:r>
            </w:ins>
            <w:del w:id="77" w:author="Author" w:date="2018-02-13T12:42:00Z">
              <w:r w:rsidR="009E527C" w:rsidRPr="00491BDF" w:rsidDel="00932F91">
                <w:rPr>
                  <w:lang w:eastAsia="de-DE"/>
                </w:rPr>
                <w:delText>R</w:delText>
              </w:r>
            </w:del>
            <w:ins w:id="78" w:author="Author" w:date="2018-02-15T17:16:00Z">
              <w:r w:rsidR="009A0BD5">
                <w:t xml:space="preserve">you can </w:t>
              </w:r>
            </w:ins>
            <w:ins w:id="79" w:author="Author" w:date="2018-02-13T12:42:00Z">
              <w:r>
                <w:rPr>
                  <w:lang w:eastAsia="de-DE"/>
                </w:rPr>
                <w:t>r</w:t>
              </w:r>
            </w:ins>
            <w:r w:rsidR="009E527C" w:rsidRPr="00491BDF">
              <w:rPr>
                <w:lang w:eastAsia="de-DE"/>
              </w:rPr>
              <w:t xml:space="preserve">efer to scope item </w:t>
            </w:r>
            <w:r w:rsidR="009E527C" w:rsidRPr="00491BDF">
              <w:rPr>
                <w:rFonts w:ascii="BentonSans Book Italic" w:hAnsi="BentonSans Book Italic"/>
              </w:rPr>
              <w:t>Record Working Time</w:t>
            </w:r>
            <w:r w:rsidR="009E527C" w:rsidRPr="00491BDF">
              <w:rPr>
                <w:rStyle w:val="SAPScreenElement"/>
                <w:color w:val="auto"/>
              </w:rPr>
              <w:t xml:space="preserve"> (15S).</w:t>
            </w:r>
          </w:p>
        </w:tc>
      </w:tr>
    </w:tbl>
    <w:p w14:paraId="073C777C" w14:textId="77777777" w:rsidR="00DD7008" w:rsidRPr="00121F36" w:rsidRDefault="00DD7008" w:rsidP="00DD7008">
      <w:pPr>
        <w:pStyle w:val="Heading2"/>
      </w:pPr>
      <w:bookmarkStart w:id="80" w:name="_Toc494048809"/>
      <w:bookmarkStart w:id="81" w:name="_Toc507512904"/>
      <w:bookmarkStart w:id="82" w:name="_Toc410685040"/>
      <w:r w:rsidRPr="00121F36">
        <w:t>Preliminary Steps</w:t>
      </w:r>
      <w:bookmarkEnd w:id="80"/>
      <w:bookmarkEnd w:id="81"/>
    </w:p>
    <w:p w14:paraId="35C07C2E" w14:textId="28B5A20D" w:rsidR="00DD7008" w:rsidRPr="00121F36" w:rsidRDefault="00DD7008" w:rsidP="00DD7008">
      <w:pPr>
        <w:pStyle w:val="Heading3"/>
        <w:ind w:left="720" w:hanging="720"/>
      </w:pPr>
      <w:r w:rsidRPr="00121F36">
        <w:t xml:space="preserve"> </w:t>
      </w:r>
      <w:bookmarkStart w:id="83" w:name="_Toc507512905"/>
      <w:r>
        <w:t xml:space="preserve">Maintaining </w:t>
      </w:r>
      <w:r w:rsidR="00C46760">
        <w:t xml:space="preserve">Employee </w:t>
      </w:r>
      <w:r w:rsidRPr="00491BDF">
        <w:rPr>
          <w:i/>
        </w:rPr>
        <w:t>Time</w:t>
      </w:r>
      <w:r w:rsidR="00510176" w:rsidRPr="00491BDF">
        <w:rPr>
          <w:i/>
        </w:rPr>
        <w:t xml:space="preserve"> Off</w:t>
      </w:r>
      <w:r w:rsidRPr="00491BDF">
        <w:rPr>
          <w:i/>
        </w:rPr>
        <w:t xml:space="preserve"> Information</w:t>
      </w:r>
      <w:r w:rsidR="00B0779A">
        <w:t xml:space="preserve"> Fields</w:t>
      </w:r>
      <w:bookmarkEnd w:id="83"/>
    </w:p>
    <w:p w14:paraId="3468CA07" w14:textId="71E1940F" w:rsidR="00DD7008" w:rsidRDefault="00DD7008" w:rsidP="00DD7008">
      <w:pPr>
        <w:pStyle w:val="SAPKeyblockTitle"/>
      </w:pPr>
      <w:r w:rsidRPr="00121F36">
        <w:t>Use</w:t>
      </w:r>
    </w:p>
    <w:p w14:paraId="30D0945A" w14:textId="0E416081" w:rsidR="00FB4D57" w:rsidRDefault="00FB4D57" w:rsidP="000400DD">
      <w:r w:rsidRPr="00AA46A3">
        <w:t>In order that the process steps can be executed as described, following</w:t>
      </w:r>
      <w:r>
        <w:t xml:space="preserve"> fields must be filled</w:t>
      </w:r>
      <w:r w:rsidR="00504B84">
        <w:t xml:space="preserve"> in the employee’s master data record</w:t>
      </w:r>
      <w:r>
        <w:t xml:space="preserve"> in the </w:t>
      </w:r>
      <w:r w:rsidRPr="00AA46A3">
        <w:rPr>
          <w:rStyle w:val="SAPScreenElement"/>
        </w:rPr>
        <w:t xml:space="preserve">Time </w:t>
      </w:r>
      <w:r w:rsidR="00510176">
        <w:rPr>
          <w:rStyle w:val="SAPScreenElement"/>
        </w:rPr>
        <w:t xml:space="preserve">Off </w:t>
      </w:r>
      <w:r w:rsidRPr="00AA46A3">
        <w:rPr>
          <w:rStyle w:val="SAPScreenElement"/>
        </w:rPr>
        <w:t>Information</w:t>
      </w:r>
      <w:r w:rsidRPr="00AA46A3">
        <w:t xml:space="preserve"> </w:t>
      </w:r>
      <w:r>
        <w:t xml:space="preserve">block of the </w:t>
      </w:r>
      <w:r w:rsidRPr="00AA46A3">
        <w:rPr>
          <w:rStyle w:val="SAPScreenElement"/>
        </w:rPr>
        <w:t>Job Information</w:t>
      </w:r>
      <w:r w:rsidRPr="00AA46A3">
        <w:t xml:space="preserve"> subsection</w:t>
      </w:r>
      <w:r>
        <w:t>:</w:t>
      </w:r>
    </w:p>
    <w:p w14:paraId="09A8E2A8" w14:textId="77777777" w:rsidR="000400DD" w:rsidRPr="00AA46A3" w:rsidRDefault="000400DD" w:rsidP="00FB4D57">
      <w:pPr>
        <w:pStyle w:val="ListBullet"/>
        <w:numPr>
          <w:ilvl w:val="0"/>
          <w:numId w:val="41"/>
        </w:numPr>
        <w:ind w:left="360"/>
      </w:pPr>
      <w:r w:rsidRPr="00AA46A3">
        <w:t>Time Profile</w:t>
      </w:r>
    </w:p>
    <w:p w14:paraId="2F0BF7D0" w14:textId="77777777" w:rsidR="000400DD" w:rsidRPr="00AA46A3" w:rsidRDefault="000400DD" w:rsidP="00FB4D57">
      <w:pPr>
        <w:pStyle w:val="ListBullet"/>
        <w:numPr>
          <w:ilvl w:val="0"/>
          <w:numId w:val="41"/>
        </w:numPr>
        <w:ind w:left="360"/>
      </w:pPr>
      <w:r w:rsidRPr="00AA46A3">
        <w:t>Holiday Calendar Code</w:t>
      </w:r>
    </w:p>
    <w:p w14:paraId="792EA38D" w14:textId="77777777" w:rsidR="000400DD" w:rsidRPr="00AA46A3" w:rsidDel="00B212E4" w:rsidRDefault="000400DD" w:rsidP="00997D94">
      <w:pPr>
        <w:pStyle w:val="ListBullet"/>
        <w:numPr>
          <w:ilvl w:val="0"/>
          <w:numId w:val="42"/>
        </w:numPr>
        <w:ind w:left="360"/>
        <w:rPr>
          <w:del w:id="84" w:author="Author" w:date="2018-02-09T11:43:00Z"/>
        </w:rPr>
      </w:pPr>
      <w:r w:rsidRPr="00AA46A3">
        <w:t xml:space="preserve">Work Schedule </w:t>
      </w:r>
    </w:p>
    <w:p w14:paraId="10AB1D2E" w14:textId="55646360" w:rsidR="00FB4D57" w:rsidRPr="00AA46A3" w:rsidRDefault="000400DD">
      <w:pPr>
        <w:pStyle w:val="ListBullet"/>
        <w:numPr>
          <w:ilvl w:val="0"/>
          <w:numId w:val="42"/>
        </w:numPr>
        <w:ind w:left="360"/>
      </w:pPr>
      <w:del w:id="85" w:author="Author" w:date="2018-02-09T11:43:00Z">
        <w:r w:rsidRPr="00AA46A3" w:rsidDel="00B212E4">
          <w:delText>Time Recording Variant</w:delText>
        </w:r>
        <w:r w:rsidR="00FB4D57" w:rsidDel="00B212E4">
          <w:delText>.</w:delText>
        </w:r>
      </w:del>
    </w:p>
    <w:p w14:paraId="65AD4022" w14:textId="77777777" w:rsidR="000400DD" w:rsidRPr="00491BDF" w:rsidRDefault="000400DD" w:rsidP="005D2A4C">
      <w:pPr>
        <w:pStyle w:val="SAPNoteHeading"/>
        <w:ind w:left="450"/>
      </w:pPr>
      <w:r w:rsidRPr="00491BDF">
        <w:rPr>
          <w:noProof/>
        </w:rPr>
        <w:drawing>
          <wp:inline distT="0" distB="0" distL="0" distR="0" wp14:anchorId="1CD9D947" wp14:editId="6C714524">
            <wp:extent cx="231775" cy="2317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Pr="00491BDF">
        <w:rPr>
          <w:lang w:eastAsia="zh-CN"/>
        </w:rPr>
        <w:t xml:space="preserve"> Note</w:t>
      </w:r>
    </w:p>
    <w:p w14:paraId="7A7FB9A8" w14:textId="615CCB97" w:rsidR="005D2A4C" w:rsidRDefault="006C6938" w:rsidP="00491BDF">
      <w:pPr>
        <w:pStyle w:val="ListBullet"/>
        <w:numPr>
          <w:ilvl w:val="0"/>
          <w:numId w:val="0"/>
        </w:numPr>
        <w:ind w:left="450"/>
      </w:pPr>
      <w:r w:rsidRPr="005D2A4C">
        <w:rPr>
          <w:noProof/>
        </w:rPr>
        <w:t xml:space="preserve">In case you have also implemented the </w:t>
      </w:r>
      <w:r w:rsidRPr="005D2A4C">
        <w:rPr>
          <w:rStyle w:val="SAPEmphasis"/>
        </w:rPr>
        <w:t>Payroll Time Sheet</w:t>
      </w:r>
      <w:r w:rsidRPr="005D2A4C">
        <w:t xml:space="preserve"> content from </w:t>
      </w:r>
      <w:r w:rsidRPr="005D2A4C">
        <w:rPr>
          <w:rStyle w:val="SAPEmphasis"/>
        </w:rPr>
        <w:t>Upgrade Center</w:t>
      </w:r>
      <w:r w:rsidRPr="005D2A4C">
        <w:t xml:space="preserve">, in addition to the above-mentioned fields, following fields are displayed for maintenance: </w:t>
      </w:r>
      <w:r w:rsidRPr="005D2A4C">
        <w:rPr>
          <w:rStyle w:val="SAPScreenElement"/>
        </w:rPr>
        <w:t>Time Recording Profile</w:t>
      </w:r>
      <w:r w:rsidRPr="005D2A4C">
        <w:t xml:space="preserve">, </w:t>
      </w:r>
      <w:ins w:id="86" w:author="Author" w:date="2018-02-09T11:43:00Z">
        <w:r w:rsidR="00B212E4" w:rsidRPr="00997D94">
          <w:rPr>
            <w:rStyle w:val="SAPScreenElement"/>
            <w:rPrChange w:id="87" w:author="Author" w:date="2018-02-09T11:44:00Z">
              <w:rPr/>
            </w:rPrChange>
          </w:rPr>
          <w:t>Time Recording Variant</w:t>
        </w:r>
        <w:r w:rsidR="00B212E4">
          <w:t>,</w:t>
        </w:r>
        <w:r w:rsidR="00B212E4" w:rsidRPr="005D2A4C">
          <w:rPr>
            <w:rStyle w:val="SAPScreenElement"/>
          </w:rPr>
          <w:t xml:space="preserve"> </w:t>
        </w:r>
      </w:ins>
      <w:r w:rsidRPr="005D2A4C">
        <w:rPr>
          <w:rStyle w:val="SAPScreenElement"/>
        </w:rPr>
        <w:t>Time Recording Admissibility</w:t>
      </w:r>
      <w:r w:rsidR="00AA70D7">
        <w:rPr>
          <w:rStyle w:val="SAPScreenElement"/>
        </w:rPr>
        <w:t>,</w:t>
      </w:r>
      <w:r w:rsidRPr="005D2A4C">
        <w:t xml:space="preserve"> and </w:t>
      </w:r>
      <w:r w:rsidR="005D2A4C" w:rsidRPr="000E26A4">
        <w:rPr>
          <w:rStyle w:val="SAPScreenElement"/>
        </w:rPr>
        <w:t>Default Overtime Compensation Variant</w:t>
      </w:r>
      <w:r w:rsidRPr="005D2A4C">
        <w:t xml:space="preserve">. </w:t>
      </w:r>
      <w:r w:rsidR="005D2A4C">
        <w:t xml:space="preserve">For details </w:t>
      </w:r>
      <w:r w:rsidR="005D2A4C">
        <w:rPr>
          <w:noProof/>
        </w:rPr>
        <w:t xml:space="preserve">in maintaining the </w:t>
      </w:r>
      <w:r w:rsidR="005D2A4C" w:rsidRPr="004C67B0">
        <w:rPr>
          <w:rStyle w:val="SAPEmphasis"/>
        </w:rPr>
        <w:t>Payroll Time Sheet</w:t>
      </w:r>
      <w:r w:rsidR="005D2A4C">
        <w:rPr>
          <w:noProof/>
        </w:rPr>
        <w:t xml:space="preserve"> relevant fields in the </w:t>
      </w:r>
      <w:r w:rsidR="005D2A4C" w:rsidRPr="00B11C25">
        <w:rPr>
          <w:rStyle w:val="SAPScreenElement"/>
        </w:rPr>
        <w:t>Time</w:t>
      </w:r>
      <w:r w:rsidR="005D2A4C">
        <w:rPr>
          <w:rStyle w:val="SAPScreenElement"/>
        </w:rPr>
        <w:t xml:space="preserve"> Off</w:t>
      </w:r>
      <w:r w:rsidR="005D2A4C" w:rsidRPr="00B11C25">
        <w:rPr>
          <w:rStyle w:val="SAPScreenElement"/>
        </w:rPr>
        <w:t xml:space="preserve"> Information </w:t>
      </w:r>
      <w:r w:rsidR="005D2A4C" w:rsidRPr="00B11C25">
        <w:t>block</w:t>
      </w:r>
      <w:r w:rsidR="005D2A4C">
        <w:t xml:space="preserve">, refer to test script </w:t>
      </w:r>
      <w:r w:rsidR="005D2A4C">
        <w:rPr>
          <w:rStyle w:val="SAPScreenElement"/>
          <w:color w:val="auto"/>
        </w:rPr>
        <w:t>Record Working Time</w:t>
      </w:r>
      <w:r w:rsidR="005D2A4C" w:rsidRPr="00096338">
        <w:rPr>
          <w:rStyle w:val="SAPScreenElement"/>
          <w:color w:val="auto"/>
        </w:rPr>
        <w:t xml:space="preserve"> </w:t>
      </w:r>
      <w:r w:rsidR="005D2A4C" w:rsidRPr="00C50C67">
        <w:rPr>
          <w:rStyle w:val="SAPScreenElement"/>
          <w:color w:val="auto"/>
        </w:rPr>
        <w:t>(</w:t>
      </w:r>
      <w:r w:rsidR="005D2A4C">
        <w:rPr>
          <w:rStyle w:val="SAPScreenElement"/>
          <w:color w:val="auto"/>
        </w:rPr>
        <w:t>15S</w:t>
      </w:r>
      <w:r w:rsidR="005D2A4C" w:rsidRPr="00C50C67">
        <w:rPr>
          <w:rStyle w:val="SAPScreenElement"/>
          <w:color w:val="auto"/>
        </w:rPr>
        <w:t>)</w:t>
      </w:r>
      <w:r w:rsidR="00491BDF">
        <w:rPr>
          <w:rStyle w:val="SAPScreenElement"/>
          <w:color w:val="auto"/>
        </w:rPr>
        <w:t xml:space="preserve">, </w:t>
      </w:r>
      <w:r w:rsidR="00491BDF">
        <w:t xml:space="preserve">chapter </w:t>
      </w:r>
      <w:r w:rsidR="00491BDF" w:rsidRPr="00F1421B">
        <w:rPr>
          <w:rStyle w:val="SAPScreenElement"/>
          <w:color w:val="auto"/>
        </w:rPr>
        <w:t>Preliminary Steps</w:t>
      </w:r>
      <w:r w:rsidR="005D2A4C">
        <w:t>.</w:t>
      </w:r>
    </w:p>
    <w:p w14:paraId="6AB303B8" w14:textId="77777777" w:rsidR="005D2A4C" w:rsidRDefault="005D2A4C"/>
    <w:p w14:paraId="3E013865" w14:textId="1199ECC0" w:rsidR="005D2A4C" w:rsidRPr="005D2A4C" w:rsidRDefault="005D2A4C">
      <w:r>
        <w:t xml:space="preserve">Below, the procedure for maintaining the </w:t>
      </w:r>
      <w:commentRangeStart w:id="88"/>
      <w:del w:id="89" w:author="Author" w:date="2018-02-13T12:42:00Z">
        <w:r w:rsidDel="00932F91">
          <w:delText xml:space="preserve">four </w:delText>
        </w:r>
      </w:del>
      <w:ins w:id="90" w:author="Author" w:date="2018-02-13T12:42:00Z">
        <w:r w:rsidR="00932F91">
          <w:t xml:space="preserve">three </w:t>
        </w:r>
        <w:commentRangeEnd w:id="88"/>
        <w:r w:rsidR="00932F91">
          <w:rPr>
            <w:rStyle w:val="CommentReference"/>
          </w:rPr>
          <w:commentReference w:id="88"/>
        </w:r>
      </w:ins>
      <w:r>
        <w:t>above-mentioned fields is given.</w:t>
      </w:r>
    </w:p>
    <w:p w14:paraId="35EBC959" w14:textId="77777777" w:rsidR="00DD7008" w:rsidRPr="00121F36" w:rsidRDefault="00DD7008" w:rsidP="00DD7008">
      <w:pPr>
        <w:pStyle w:val="SAPKeyblockTitle"/>
      </w:pPr>
      <w:r w:rsidRPr="00121F36">
        <w:lastRenderedPageBreak/>
        <w:t>Procedure</w:t>
      </w:r>
    </w:p>
    <w:p w14:paraId="07AADB1E" w14:textId="77777777" w:rsidR="00DD7008" w:rsidRPr="00AA46A3" w:rsidRDefault="00DD7008" w:rsidP="004F6C9F">
      <w:pPr>
        <w:pStyle w:val="ListBullet3"/>
        <w:numPr>
          <w:ilvl w:val="0"/>
          <w:numId w:val="54"/>
        </w:numPr>
        <w:ind w:left="360"/>
      </w:pPr>
      <w:r w:rsidRPr="00AA46A3">
        <w:t xml:space="preserve">Log on to </w:t>
      </w:r>
      <w:r w:rsidRPr="00FE4F9E">
        <w:rPr>
          <w:rStyle w:val="SAPScreenElement"/>
          <w:color w:val="auto"/>
        </w:rPr>
        <w:t>Employee Central</w:t>
      </w:r>
      <w:r w:rsidRPr="00FE4F9E">
        <w:t xml:space="preserve"> </w:t>
      </w:r>
      <w:r w:rsidRPr="00AA46A3">
        <w:t>as HR Administrator.</w:t>
      </w:r>
    </w:p>
    <w:p w14:paraId="40A4C4E5" w14:textId="186E9FD4" w:rsidR="00DD7008" w:rsidRDefault="00EF0FBD">
      <w:pPr>
        <w:pStyle w:val="ListBullet3"/>
        <w:numPr>
          <w:ilvl w:val="0"/>
          <w:numId w:val="54"/>
        </w:numPr>
        <w:ind w:left="360"/>
      </w:pPr>
      <w:r w:rsidRPr="00AA46A3">
        <w:t>In the</w:t>
      </w:r>
      <w:r w:rsidRPr="00AA46A3">
        <w:rPr>
          <w:rStyle w:val="SAPScreenElement"/>
        </w:rPr>
        <w:t xml:space="preserve"> Search for actions or people</w:t>
      </w:r>
      <w:r w:rsidRPr="00AA46A3">
        <w:t xml:space="preserve"> box, in the top right corner of the screen, enter the name (or name parts) of the employee whose data you want to </w:t>
      </w:r>
      <w:r>
        <w:t>maintain. C</w:t>
      </w:r>
      <w:r w:rsidR="00DD7008" w:rsidRPr="00AA46A3">
        <w:t>hoose in the list of employees matching the search criteria the appropriate employee.</w:t>
      </w:r>
      <w:r w:rsidR="00476E5E">
        <w:t xml:space="preserve"> </w:t>
      </w:r>
      <w:r w:rsidR="00476E5E" w:rsidRPr="00AA46A3">
        <w:t xml:space="preserve">You are directed to the </w:t>
      </w:r>
      <w:r w:rsidR="00476E5E" w:rsidRPr="00AA46A3">
        <w:rPr>
          <w:rStyle w:val="SAPScreenElement"/>
        </w:rPr>
        <w:t>Employee Files</w:t>
      </w:r>
      <w:r w:rsidR="00476E5E" w:rsidRPr="00AA46A3">
        <w:t xml:space="preserve"> page in which the profile of the </w:t>
      </w:r>
      <w:r w:rsidR="00476E5E">
        <w:t xml:space="preserve">selected </w:t>
      </w:r>
      <w:r w:rsidR="00476E5E" w:rsidRPr="00AA46A3">
        <w:t>employee is displayed.</w:t>
      </w:r>
    </w:p>
    <w:p w14:paraId="4D9ABC01" w14:textId="77777777" w:rsidR="00DD7008" w:rsidRPr="00AA46A3" w:rsidRDefault="00DD7008" w:rsidP="004F6C9F">
      <w:pPr>
        <w:pStyle w:val="ListBullet3"/>
        <w:numPr>
          <w:ilvl w:val="0"/>
          <w:numId w:val="54"/>
        </w:numPr>
        <w:ind w:left="360"/>
      </w:pPr>
      <w:r w:rsidRPr="00AA46A3">
        <w:t xml:space="preserve">Go to the </w:t>
      </w:r>
      <w:r w:rsidRPr="00AA46A3">
        <w:rPr>
          <w:rStyle w:val="SAPScreenElement"/>
        </w:rPr>
        <w:t>Employment Information</w:t>
      </w:r>
      <w:r w:rsidRPr="00AA46A3">
        <w:t xml:space="preserve"> section and there scroll to the </w:t>
      </w:r>
      <w:r w:rsidRPr="00AA46A3">
        <w:rPr>
          <w:rStyle w:val="SAPScreenElement"/>
        </w:rPr>
        <w:t>Job Information</w:t>
      </w:r>
      <w:r w:rsidRPr="00AA46A3">
        <w:t xml:space="preserve"> subsection. Select the </w:t>
      </w:r>
      <w:r w:rsidRPr="00AA46A3">
        <w:rPr>
          <w:rStyle w:val="SAPScreenElement"/>
        </w:rPr>
        <w:t>Clock (History)</w:t>
      </w:r>
      <w:r w:rsidRPr="00AA46A3">
        <w:t xml:space="preserve"> icon next to the </w:t>
      </w:r>
      <w:r w:rsidRPr="00AA46A3">
        <w:rPr>
          <w:rStyle w:val="SAPScreenElement"/>
        </w:rPr>
        <w:t>Job Information</w:t>
      </w:r>
      <w:r w:rsidRPr="00AA46A3">
        <w:t xml:space="preserve"> block.</w:t>
      </w:r>
    </w:p>
    <w:p w14:paraId="442B586A" w14:textId="40116456" w:rsidR="00DD7008" w:rsidRPr="00AA46A3" w:rsidRDefault="00DD7008" w:rsidP="004F6C9F">
      <w:pPr>
        <w:pStyle w:val="ListBullet3"/>
        <w:numPr>
          <w:ilvl w:val="0"/>
          <w:numId w:val="54"/>
        </w:numPr>
        <w:ind w:left="360"/>
      </w:pPr>
      <w:r w:rsidRPr="00AA46A3">
        <w:t xml:space="preserve">In the </w:t>
      </w:r>
      <w:r w:rsidRPr="00AA46A3">
        <w:rPr>
          <w:rStyle w:val="SAPScreenElement"/>
        </w:rPr>
        <w:t>Change History</w:t>
      </w:r>
      <w:r w:rsidRPr="00AA46A3">
        <w:t xml:space="preserve"> part of the upcoming</w:t>
      </w:r>
      <w:r w:rsidR="0040321E" w:rsidRPr="0040321E">
        <w:rPr>
          <w:rStyle w:val="SAPScreenElement"/>
        </w:rPr>
        <w:t xml:space="preserve"> </w:t>
      </w:r>
      <w:r w:rsidR="0040321E" w:rsidRPr="00AA46A3">
        <w:rPr>
          <w:rStyle w:val="SAPScreenElement"/>
        </w:rPr>
        <w:t>Job Information</w:t>
      </w:r>
      <w:r w:rsidR="0040321E">
        <w:rPr>
          <w:rStyle w:val="SAPScreenElement"/>
        </w:rPr>
        <w:t xml:space="preserve"> Changes</w:t>
      </w:r>
      <w:r w:rsidRPr="00AA46A3">
        <w:t xml:space="preserve"> dialog box, select the appropriate </w:t>
      </w:r>
      <w:r w:rsidRPr="00AA46A3">
        <w:rPr>
          <w:rStyle w:val="SAPScreenElement"/>
          <w:color w:val="000000"/>
        </w:rPr>
        <w:t>New Hire</w:t>
      </w:r>
      <w:r w:rsidRPr="00AA46A3">
        <w:t xml:space="preserve"> record and choose the </w:t>
      </w:r>
      <w:r w:rsidRPr="00AA46A3">
        <w:rPr>
          <w:rStyle w:val="SAPScreenElement"/>
        </w:rPr>
        <w:t>Edit</w:t>
      </w:r>
      <w:r w:rsidRPr="00AA46A3">
        <w:t xml:space="preserve"> button.</w:t>
      </w:r>
    </w:p>
    <w:p w14:paraId="461C9626" w14:textId="1343E793" w:rsidR="004A2D92" w:rsidRDefault="00DD7008" w:rsidP="004F6C9F">
      <w:pPr>
        <w:pStyle w:val="ListBullet3"/>
        <w:numPr>
          <w:ilvl w:val="0"/>
          <w:numId w:val="54"/>
        </w:numPr>
        <w:ind w:left="360"/>
      </w:pPr>
      <w:r w:rsidRPr="00AA46A3">
        <w:t xml:space="preserve">In the </w:t>
      </w:r>
      <w:r w:rsidRPr="00AA46A3">
        <w:rPr>
          <w:rStyle w:val="SAPScreenElement"/>
        </w:rPr>
        <w:t>Edit History of Job Information on &lt;hire date&gt;</w:t>
      </w:r>
      <w:r w:rsidRPr="00AA46A3">
        <w:t xml:space="preserve"> dialog box, </w:t>
      </w:r>
      <w:r w:rsidR="008E5478">
        <w:t xml:space="preserve">make sure that </w:t>
      </w:r>
      <w:r w:rsidRPr="00AA46A3">
        <w:t xml:space="preserve">in the </w:t>
      </w:r>
      <w:r w:rsidRPr="00AA46A3">
        <w:rPr>
          <w:rStyle w:val="SAPScreenElement"/>
        </w:rPr>
        <w:t>When would you like your changes to take effect?</w:t>
      </w:r>
      <w:r w:rsidRPr="00AA46A3">
        <w:t xml:space="preserve"> field the</w:t>
      </w:r>
      <w:r w:rsidR="004A2D92">
        <w:t xml:space="preserve"> employee’s</w:t>
      </w:r>
      <w:r w:rsidRPr="00AA46A3">
        <w:t xml:space="preserve"> hiring date</w:t>
      </w:r>
      <w:r w:rsidR="008E5478">
        <w:t xml:space="preserve"> is displayed</w:t>
      </w:r>
      <w:r w:rsidR="004A2D92">
        <w:t xml:space="preserve">. </w:t>
      </w:r>
    </w:p>
    <w:p w14:paraId="40F4E74D" w14:textId="5B7CC2C9" w:rsidR="004A2D92" w:rsidRDefault="004A2D92" w:rsidP="004F6C9F">
      <w:pPr>
        <w:pStyle w:val="ListBullet3"/>
        <w:numPr>
          <w:ilvl w:val="0"/>
          <w:numId w:val="54"/>
        </w:numPr>
        <w:ind w:left="360"/>
      </w:pPr>
      <w:r>
        <w:t xml:space="preserve">Scroll to the </w:t>
      </w:r>
      <w:r w:rsidRPr="00AA46A3">
        <w:rPr>
          <w:rStyle w:val="SAPScreenElement"/>
        </w:rPr>
        <w:t xml:space="preserve">Time </w:t>
      </w:r>
      <w:r w:rsidR="00F2618D">
        <w:rPr>
          <w:rStyle w:val="SAPScreenElement"/>
        </w:rPr>
        <w:t xml:space="preserve">Off </w:t>
      </w:r>
      <w:r w:rsidRPr="00AA46A3">
        <w:rPr>
          <w:rStyle w:val="SAPScreenElement"/>
        </w:rPr>
        <w:t>Information</w:t>
      </w:r>
      <w:r w:rsidRPr="00AA46A3">
        <w:t xml:space="preserve"> </w:t>
      </w:r>
      <w:r>
        <w:t>block</w:t>
      </w:r>
      <w:r w:rsidR="00DD7008" w:rsidRPr="00AA46A3">
        <w:t xml:space="preserve"> and make </w:t>
      </w:r>
      <w:r>
        <w:t>the following entries:</w:t>
      </w:r>
    </w:p>
    <w:p w14:paraId="00F89FF9" w14:textId="77777777" w:rsidR="004A2D92" w:rsidRPr="009C208B" w:rsidRDefault="004A2D92" w:rsidP="00491BDF">
      <w:pPr>
        <w:pStyle w:val="SAPNoteHeading"/>
        <w:ind w:left="720"/>
      </w:pPr>
      <w:r w:rsidRPr="009C208B">
        <w:rPr>
          <w:noProof/>
        </w:rPr>
        <w:drawing>
          <wp:inline distT="0" distB="0" distL="0" distR="0" wp14:anchorId="59D01739" wp14:editId="1F17BAAE">
            <wp:extent cx="228600" cy="228600"/>
            <wp:effectExtent l="0" t="0" r="0" b="0"/>
            <wp:docPr id="3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C208B">
        <w:t xml:space="preserve"> Note</w:t>
      </w:r>
    </w:p>
    <w:p w14:paraId="5D1DC309" w14:textId="0C3721AC" w:rsidR="004A2D92" w:rsidRDefault="004A2D92" w:rsidP="00491BDF">
      <w:pPr>
        <w:pStyle w:val="ListBullet3"/>
        <w:numPr>
          <w:ilvl w:val="0"/>
          <w:numId w:val="0"/>
        </w:numPr>
        <w:ind w:left="720"/>
      </w:pPr>
      <w:r>
        <w:t>Below</w:t>
      </w:r>
      <w:r w:rsidRPr="00B87152">
        <w:t xml:space="preserve"> we give only one example; for further possible values refer to the </w:t>
      </w:r>
      <w:del w:id="91" w:author="Author" w:date="2018-02-22T16:54:00Z">
        <w:r w:rsidRPr="00B87152" w:rsidDel="001C352D">
          <w:delText>configuration guide</w:delText>
        </w:r>
        <w:r w:rsidR="004A4C29" w:rsidDel="001C352D">
          <w:delText>s</w:delText>
        </w:r>
        <w:r w:rsidRPr="00B87152" w:rsidDel="001C352D">
          <w:delText xml:space="preserve"> of building block</w:delText>
        </w:r>
        <w:r w:rsidR="004A4C29" w:rsidDel="001C352D">
          <w:delText>s</w:delText>
        </w:r>
        <w:r w:rsidR="004A4C29" w:rsidRPr="004A4C29" w:rsidDel="001C352D">
          <w:rPr>
            <w:rStyle w:val="SAPEmphasis"/>
          </w:rPr>
          <w:delText xml:space="preserve"> </w:delText>
        </w:r>
        <w:commentRangeStart w:id="92"/>
        <w:r w:rsidR="004A4C29" w:rsidDel="001C352D">
          <w:rPr>
            <w:rStyle w:val="SAPEmphasis"/>
          </w:rPr>
          <w:delText xml:space="preserve">2Q6 </w:delText>
        </w:r>
        <w:r w:rsidR="004A4C29" w:rsidDel="001C352D">
          <w:delText>and</w:delText>
        </w:r>
        <w:r w:rsidRPr="00B87152" w:rsidDel="001C352D">
          <w:delText xml:space="preserve"> </w:delText>
        </w:r>
        <w:r w:rsidRPr="007A5AEE" w:rsidDel="001C352D">
          <w:rPr>
            <w:rStyle w:val="SAPEmphasis"/>
          </w:rPr>
          <w:delText>FK4(</w:delText>
        </w:r>
        <w:r w:rsidDel="001C352D">
          <w:rPr>
            <w:rStyle w:val="SAPEmphasis"/>
          </w:rPr>
          <w:delText>US</w:delText>
        </w:r>
        <w:r w:rsidRPr="00B87152" w:rsidDel="001C352D">
          <w:rPr>
            <w:rStyle w:val="SAPEmphasis"/>
          </w:rPr>
          <w:delText>)</w:delText>
        </w:r>
        <w:r w:rsidRPr="00B87152" w:rsidDel="001C352D">
          <w:delText xml:space="preserve">, </w:delText>
        </w:r>
        <w:commentRangeEnd w:id="92"/>
        <w:r w:rsidR="00C57B99" w:rsidDel="001C352D">
          <w:rPr>
            <w:rStyle w:val="CommentReference"/>
          </w:rPr>
          <w:commentReference w:id="92"/>
        </w:r>
        <w:r w:rsidRPr="00B87152" w:rsidDel="001C352D">
          <w:delText xml:space="preserve">where in chapter </w:delText>
        </w:r>
        <w:r w:rsidRPr="00906AAF" w:rsidDel="001C352D">
          <w:rPr>
            <w:rStyle w:val="SAPTextReference"/>
          </w:rPr>
          <w:delText>Preparation / Prerequisites</w:delText>
        </w:r>
        <w:r w:rsidRPr="007A5AEE" w:rsidDel="001C352D">
          <w:delText xml:space="preserve"> </w:delText>
        </w:r>
        <w:r w:rsidRPr="00B87152" w:rsidDel="001C352D">
          <w:delText xml:space="preserve">the reference to the </w:delText>
        </w:r>
      </w:del>
      <w:r w:rsidRPr="00B87152">
        <w:t xml:space="preserve">appropriate </w:t>
      </w:r>
      <w:r w:rsidRPr="00B87152">
        <w:rPr>
          <w:rStyle w:val="SAPTextReference"/>
        </w:rPr>
        <w:t>Time Off</w:t>
      </w:r>
      <w:r w:rsidRPr="00B87152">
        <w:t xml:space="preserve"> workbook</w:t>
      </w:r>
      <w:r w:rsidR="004A4C29">
        <w:t>s</w:t>
      </w:r>
      <w:del w:id="93" w:author="Author" w:date="2018-02-22T16:54:00Z">
        <w:r w:rsidRPr="00B87152" w:rsidDel="001C352D">
          <w:delText xml:space="preserve"> is given</w:delText>
        </w:r>
      </w:del>
      <w:r w:rsidRPr="00B87152">
        <w:t>.</w:t>
      </w:r>
    </w:p>
    <w:p w14:paraId="40FAA312" w14:textId="77777777" w:rsidR="004A2D92" w:rsidRDefault="004A2D92" w:rsidP="00491BDF">
      <w:pPr>
        <w:pStyle w:val="ListBullet3"/>
        <w:numPr>
          <w:ilvl w:val="0"/>
          <w:numId w:val="0"/>
        </w:numPr>
        <w:ind w:left="360"/>
      </w:pPr>
    </w:p>
    <w:tbl>
      <w:tblPr>
        <w:tblW w:w="13998" w:type="dxa"/>
        <w:tblInd w:w="392"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1488"/>
        <w:gridCol w:w="9630"/>
        <w:gridCol w:w="2880"/>
      </w:tblGrid>
      <w:tr w:rsidR="004A2D92" w:rsidRPr="00121F36" w14:paraId="1F213AC0" w14:textId="77777777" w:rsidTr="00F57322">
        <w:trPr>
          <w:tblHeader/>
        </w:trPr>
        <w:tc>
          <w:tcPr>
            <w:tcW w:w="1488" w:type="dxa"/>
            <w:tcBorders>
              <w:top w:val="single" w:sz="8" w:space="0" w:color="999999"/>
              <w:left w:val="single" w:sz="8" w:space="0" w:color="999999"/>
              <w:bottom w:val="single" w:sz="8" w:space="0" w:color="999999"/>
              <w:right w:val="single" w:sz="8" w:space="0" w:color="999999"/>
            </w:tcBorders>
            <w:shd w:val="clear" w:color="auto" w:fill="999999"/>
            <w:hideMark/>
          </w:tcPr>
          <w:p w14:paraId="6DF2564C" w14:textId="77777777" w:rsidR="004A2D92" w:rsidRPr="00121F36" w:rsidRDefault="004A2D92" w:rsidP="008E5478">
            <w:pPr>
              <w:pStyle w:val="SAPTableHeader"/>
              <w:keepLines w:val="0"/>
            </w:pPr>
            <w:r w:rsidRPr="00121F36">
              <w:t>Field Name</w:t>
            </w:r>
          </w:p>
        </w:tc>
        <w:tc>
          <w:tcPr>
            <w:tcW w:w="9630" w:type="dxa"/>
            <w:tcBorders>
              <w:top w:val="single" w:sz="8" w:space="0" w:color="999999"/>
              <w:left w:val="single" w:sz="8" w:space="0" w:color="999999"/>
              <w:bottom w:val="single" w:sz="8" w:space="0" w:color="999999"/>
              <w:right w:val="single" w:sz="8" w:space="0" w:color="999999"/>
            </w:tcBorders>
            <w:shd w:val="clear" w:color="auto" w:fill="999999"/>
            <w:hideMark/>
          </w:tcPr>
          <w:p w14:paraId="04E58139" w14:textId="77777777" w:rsidR="004A2D92" w:rsidRPr="00121F36" w:rsidRDefault="004A2D92" w:rsidP="008E5478">
            <w:pPr>
              <w:pStyle w:val="SAPTableHeader"/>
              <w:keepLines w:val="0"/>
            </w:pPr>
            <w:r w:rsidRPr="00121F36">
              <w:t>User Action and Values</w:t>
            </w:r>
          </w:p>
        </w:tc>
        <w:tc>
          <w:tcPr>
            <w:tcW w:w="2880" w:type="dxa"/>
            <w:tcBorders>
              <w:top w:val="single" w:sz="8" w:space="0" w:color="999999"/>
              <w:left w:val="single" w:sz="8" w:space="0" w:color="999999"/>
              <w:bottom w:val="single" w:sz="8" w:space="0" w:color="999999"/>
              <w:right w:val="single" w:sz="8" w:space="0" w:color="999999"/>
            </w:tcBorders>
            <w:shd w:val="clear" w:color="auto" w:fill="999999"/>
            <w:hideMark/>
          </w:tcPr>
          <w:p w14:paraId="739B127D" w14:textId="77777777" w:rsidR="004A2D92" w:rsidRPr="00121F36" w:rsidRDefault="004A2D92" w:rsidP="008E5478">
            <w:pPr>
              <w:pStyle w:val="SAPTableHeader"/>
              <w:keepLines w:val="0"/>
            </w:pPr>
            <w:r>
              <w:t>Additional Information</w:t>
            </w:r>
          </w:p>
        </w:tc>
      </w:tr>
      <w:tr w:rsidR="004A2D92" w:rsidRPr="00121F36" w14:paraId="5F3F1411" w14:textId="77777777" w:rsidTr="00F57322">
        <w:tc>
          <w:tcPr>
            <w:tcW w:w="1488" w:type="dxa"/>
            <w:tcBorders>
              <w:top w:val="single" w:sz="8" w:space="0" w:color="999999"/>
              <w:left w:val="single" w:sz="8" w:space="0" w:color="999999"/>
              <w:bottom w:val="single" w:sz="8" w:space="0" w:color="999999"/>
              <w:right w:val="single" w:sz="8" w:space="0" w:color="999999"/>
            </w:tcBorders>
          </w:tcPr>
          <w:p w14:paraId="58D79C9C" w14:textId="77777777" w:rsidR="004A2D92" w:rsidRPr="00121F36" w:rsidRDefault="004A2D92" w:rsidP="008E5478">
            <w:r w:rsidRPr="00C50C67">
              <w:rPr>
                <w:rStyle w:val="SAPScreenElement"/>
              </w:rPr>
              <w:t>Time Profile</w:t>
            </w:r>
          </w:p>
        </w:tc>
        <w:tc>
          <w:tcPr>
            <w:tcW w:w="9630" w:type="dxa"/>
            <w:tcBorders>
              <w:top w:val="single" w:sz="8" w:space="0" w:color="999999"/>
              <w:left w:val="single" w:sz="8" w:space="0" w:color="999999"/>
              <w:bottom w:val="single" w:sz="8" w:space="0" w:color="999999"/>
              <w:right w:val="single" w:sz="8" w:space="0" w:color="999999"/>
            </w:tcBorders>
          </w:tcPr>
          <w:p w14:paraId="62825164" w14:textId="77777777" w:rsidR="004A2D92" w:rsidRDefault="004A2D92" w:rsidP="008E5478">
            <w:pPr>
              <w:rPr>
                <w:rStyle w:val="SAPUserEntry"/>
              </w:rPr>
            </w:pPr>
            <w:r w:rsidRPr="00C50C67">
              <w:t>select from drop-down; for example</w:t>
            </w:r>
            <w:r w:rsidR="008E5478">
              <w:t>,</w:t>
            </w:r>
            <w:r w:rsidRPr="00647922">
              <w:rPr>
                <w:rStyle w:val="SAPUserEntry"/>
              </w:rPr>
              <w:t xml:space="preserve"> </w:t>
            </w:r>
            <w:r w:rsidRPr="00C50C67">
              <w:rPr>
                <w:rStyle w:val="SAPUserEntry"/>
              </w:rPr>
              <w:t>Generic Profile</w:t>
            </w:r>
            <w:r w:rsidRPr="00647922">
              <w:t xml:space="preserve"> </w:t>
            </w:r>
            <w:r w:rsidRPr="00C50C67">
              <w:rPr>
                <w:rStyle w:val="SAPUserEntry"/>
              </w:rPr>
              <w:t>(US)</w:t>
            </w:r>
            <w:r w:rsidR="00491BDF" w:rsidRPr="00491BDF">
              <w:rPr>
                <w:b/>
              </w:rPr>
              <w:t xml:space="preserve"> </w:t>
            </w:r>
            <w:r>
              <w:rPr>
                <w:rStyle w:val="SAPUserEntry"/>
              </w:rPr>
              <w:t>(US_Generic_Profile)</w:t>
            </w:r>
          </w:p>
          <w:p w14:paraId="19364D08" w14:textId="77777777" w:rsidR="007E3C64" w:rsidRPr="009C6594" w:rsidRDefault="007E3C64" w:rsidP="007E3C64">
            <w:pPr>
              <w:pStyle w:val="SAPNoteHeading"/>
              <w:ind w:left="0"/>
            </w:pPr>
            <w:r w:rsidRPr="009C6594">
              <w:rPr>
                <w:noProof/>
              </w:rPr>
              <w:drawing>
                <wp:inline distT="0" distB="0" distL="0" distR="0" wp14:anchorId="58E674CF" wp14:editId="1C1C18B2">
                  <wp:extent cx="228600" cy="228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C6594">
              <w:t> Note</w:t>
            </w:r>
          </w:p>
          <w:p w14:paraId="629FE3BD" w14:textId="4A3F0BF9" w:rsidR="007E3C64" w:rsidRPr="00121F36" w:rsidRDefault="007E3C64" w:rsidP="007E3C64">
            <w:r>
              <w:t xml:space="preserve">Within </w:t>
            </w:r>
            <w:del w:id="94" w:author="Author" w:date="2018-02-14T14:38:00Z">
              <w:r w:rsidDel="00EF7E2C">
                <w:delText xml:space="preserve">this </w:delText>
              </w:r>
            </w:del>
            <w:ins w:id="95" w:author="Author" w:date="2018-02-14T14:38:00Z">
              <w:r w:rsidR="00EF7E2C">
                <w:t xml:space="preserve">the SAP </w:t>
              </w:r>
            </w:ins>
            <w:del w:id="96" w:author="Author" w:date="2018-02-14T14:38:00Z">
              <w:r w:rsidDel="00EF7E2C">
                <w:delText>b</w:delText>
              </w:r>
            </w:del>
            <w:ins w:id="97" w:author="Author" w:date="2018-02-14T14:38:00Z">
              <w:r w:rsidR="00EF7E2C">
                <w:t>B</w:t>
              </w:r>
            </w:ins>
            <w:r>
              <w:t xml:space="preserve">est </w:t>
            </w:r>
            <w:del w:id="98" w:author="Author" w:date="2018-02-14T14:38:00Z">
              <w:r w:rsidDel="00EF7E2C">
                <w:delText>p</w:delText>
              </w:r>
            </w:del>
            <w:ins w:id="99" w:author="Author" w:date="2018-02-14T14:38:00Z">
              <w:r w:rsidR="00EF7E2C">
                <w:t>P</w:t>
              </w:r>
            </w:ins>
            <w:r>
              <w:t>ractices</w:t>
            </w:r>
            <w:del w:id="100" w:author="Author" w:date="2018-02-12T18:25:00Z">
              <w:r w:rsidDel="002755DC">
                <w:delText xml:space="preserve"> solution</w:delText>
              </w:r>
            </w:del>
            <w:r>
              <w:t>, time profiles for California</w:t>
            </w:r>
            <w:ins w:id="101" w:author="Author" w:date="2018-02-23T11:25:00Z">
              <w:r w:rsidR="00C417F4">
                <w:t xml:space="preserve"> (</w:t>
              </w:r>
              <w:r w:rsidR="00C417F4">
                <w:rPr>
                  <w:rStyle w:val="SAPUserEntry"/>
                </w:rPr>
                <w:t>US_CA_Profile</w:t>
              </w:r>
              <w:r w:rsidR="00C417F4">
                <w:t>)</w:t>
              </w:r>
            </w:ins>
            <w:r>
              <w:t xml:space="preserve"> and Colorado</w:t>
            </w:r>
            <w:ins w:id="102" w:author="Author" w:date="2018-02-23T11:25:00Z">
              <w:r w:rsidR="00C417F4">
                <w:t xml:space="preserve"> (</w:t>
              </w:r>
              <w:r w:rsidR="00C417F4">
                <w:rPr>
                  <w:rStyle w:val="SAPUserEntry"/>
                </w:rPr>
                <w:t>US_C</w:t>
              </w:r>
            </w:ins>
            <w:ins w:id="103" w:author="Author" w:date="2018-02-23T11:26:00Z">
              <w:r w:rsidR="00C417F4">
                <w:rPr>
                  <w:rStyle w:val="SAPUserEntry"/>
                </w:rPr>
                <w:t>O</w:t>
              </w:r>
            </w:ins>
            <w:ins w:id="104" w:author="Author" w:date="2018-02-23T11:25:00Z">
              <w:r w:rsidR="00C417F4">
                <w:rPr>
                  <w:rStyle w:val="SAPUserEntry"/>
                </w:rPr>
                <w:t>_Profile</w:t>
              </w:r>
              <w:r w:rsidR="00C417F4">
                <w:t>)</w:t>
              </w:r>
            </w:ins>
            <w:r>
              <w:t xml:space="preserve"> are also delivered.</w:t>
            </w:r>
            <w:ins w:id="105" w:author="Author" w:date="2018-02-15T09:14:00Z">
              <w:r w:rsidR="00AD1F04">
                <w:t xml:space="preserve"> Choose the appropriate value in case the </w:t>
              </w:r>
              <w:del w:id="106" w:author="Author" w:date="2018-02-16T09:59:00Z">
                <w:r w:rsidR="00AD1F04" w:rsidDel="00F24720">
                  <w:delText>company</w:delText>
                </w:r>
              </w:del>
            </w:ins>
            <w:ins w:id="107" w:author="Author" w:date="2018-02-16T09:59:00Z">
              <w:r w:rsidR="00F24720">
                <w:t>employee’s location</w:t>
              </w:r>
            </w:ins>
            <w:ins w:id="108" w:author="Author" w:date="2018-02-15T09:14:00Z">
              <w:r w:rsidR="00AD1F04">
                <w:t xml:space="preserve"> is </w:t>
              </w:r>
              <w:del w:id="109" w:author="Author" w:date="2018-02-16T09:59:00Z">
                <w:r w:rsidR="00AD1F04" w:rsidDel="00F24720">
                  <w:delText xml:space="preserve">located </w:delText>
                </w:r>
              </w:del>
              <w:r w:rsidR="00AD1F04">
                <w:t>in California or Colorado.</w:t>
              </w:r>
            </w:ins>
          </w:p>
        </w:tc>
        <w:tc>
          <w:tcPr>
            <w:tcW w:w="2880" w:type="dxa"/>
            <w:tcBorders>
              <w:top w:val="single" w:sz="8" w:space="0" w:color="999999"/>
              <w:left w:val="single" w:sz="8" w:space="0" w:color="999999"/>
              <w:bottom w:val="single" w:sz="8" w:space="0" w:color="999999"/>
              <w:right w:val="single" w:sz="8" w:space="0" w:color="999999"/>
            </w:tcBorders>
          </w:tcPr>
          <w:p w14:paraId="57547CA8" w14:textId="0B41FA31" w:rsidR="004A2D92" w:rsidRPr="00121F36" w:rsidRDefault="004A2D92" w:rsidP="008E5478">
            <w:pPr>
              <w:rPr>
                <w:rStyle w:val="SAPUserEntry"/>
              </w:rPr>
            </w:pPr>
            <w:commentRangeStart w:id="110"/>
            <w:del w:id="111" w:author="Author" w:date="2018-02-27T14:30:00Z">
              <w:r w:rsidRPr="00C50C67" w:rsidDel="004F65A9">
                <w:delText>When time type profile is created, time accounts are created automatically for the employee to whom it is assigned. If an appropriate rule has been assigned to the time account type, the accrual amount can be prorated and created automatically. If no such rule has been assigned, the balance is zero and the accrual must be entered manually.</w:delText>
              </w:r>
              <w:commentRangeEnd w:id="110"/>
              <w:r w:rsidR="00AD1F04" w:rsidDel="004F65A9">
                <w:rPr>
                  <w:rStyle w:val="CommentReference"/>
                </w:rPr>
                <w:commentReference w:id="110"/>
              </w:r>
            </w:del>
          </w:p>
        </w:tc>
      </w:tr>
      <w:tr w:rsidR="004A2D92" w:rsidRPr="00121F36" w14:paraId="6EEA8ACA" w14:textId="77777777" w:rsidTr="00F57322">
        <w:tc>
          <w:tcPr>
            <w:tcW w:w="1488" w:type="dxa"/>
            <w:tcBorders>
              <w:top w:val="single" w:sz="8" w:space="0" w:color="999999"/>
              <w:left w:val="single" w:sz="8" w:space="0" w:color="999999"/>
              <w:bottom w:val="single" w:sz="8" w:space="0" w:color="999999"/>
              <w:right w:val="single" w:sz="8" w:space="0" w:color="999999"/>
            </w:tcBorders>
          </w:tcPr>
          <w:p w14:paraId="11F1C49E" w14:textId="77777777" w:rsidR="004A2D92" w:rsidRPr="00C50C67" w:rsidRDefault="004A2D92" w:rsidP="008E5478">
            <w:pPr>
              <w:rPr>
                <w:rStyle w:val="SAPScreenElement"/>
              </w:rPr>
            </w:pPr>
            <w:r w:rsidRPr="00C50C67">
              <w:rPr>
                <w:rStyle w:val="SAPScreenElement"/>
              </w:rPr>
              <w:t>Holiday Calendar Code</w:t>
            </w:r>
          </w:p>
        </w:tc>
        <w:tc>
          <w:tcPr>
            <w:tcW w:w="9630" w:type="dxa"/>
            <w:tcBorders>
              <w:top w:val="single" w:sz="8" w:space="0" w:color="999999"/>
              <w:left w:val="single" w:sz="8" w:space="0" w:color="999999"/>
              <w:bottom w:val="single" w:sz="8" w:space="0" w:color="999999"/>
              <w:right w:val="single" w:sz="8" w:space="0" w:color="999999"/>
            </w:tcBorders>
          </w:tcPr>
          <w:p w14:paraId="03109F38" w14:textId="77777777" w:rsidR="004A2D92" w:rsidRPr="00121F36" w:rsidRDefault="004A2D92" w:rsidP="008E5478">
            <w:r w:rsidRPr="00C50C67">
              <w:t>select</w:t>
            </w:r>
            <w:r w:rsidRPr="004F6C9F">
              <w:rPr>
                <w:rStyle w:val="SAPUserEntry"/>
              </w:rPr>
              <w:t xml:space="preserve"> </w:t>
            </w:r>
            <w:r w:rsidRPr="00C50C67">
              <w:rPr>
                <w:rStyle w:val="SAPUserEntry"/>
              </w:rPr>
              <w:t>Federal</w:t>
            </w:r>
            <w:r w:rsidRPr="00742AE2">
              <w:rPr>
                <w:rStyle w:val="SAPUserEntry"/>
              </w:rPr>
              <w:t xml:space="preserve"> </w:t>
            </w:r>
            <w:r w:rsidRPr="00C50C67">
              <w:rPr>
                <w:rStyle w:val="SAPUserEntry"/>
              </w:rPr>
              <w:t>Holidays</w:t>
            </w:r>
            <w:r w:rsidRPr="00647922">
              <w:t xml:space="preserve"> </w:t>
            </w:r>
            <w:r w:rsidRPr="00C50C67">
              <w:rPr>
                <w:rStyle w:val="SAPUserEntry"/>
              </w:rPr>
              <w:t>(US)</w:t>
            </w:r>
            <w:r w:rsidRPr="003B5D00">
              <w:rPr>
                <w:rStyle w:val="SAPUserEntry"/>
              </w:rPr>
              <w:t>(US_Federal_Holidays</w:t>
            </w:r>
            <w:r>
              <w:rPr>
                <w:rStyle w:val="SAPUserEntry"/>
              </w:rPr>
              <w:t>)</w:t>
            </w:r>
            <w:r w:rsidRPr="004F6C9F">
              <w:rPr>
                <w:b/>
              </w:rPr>
              <w:t xml:space="preserve"> </w:t>
            </w:r>
            <w:r w:rsidRPr="00C50C67">
              <w:t>from drop-down</w:t>
            </w:r>
          </w:p>
        </w:tc>
        <w:tc>
          <w:tcPr>
            <w:tcW w:w="2880" w:type="dxa"/>
            <w:tcBorders>
              <w:top w:val="single" w:sz="8" w:space="0" w:color="999999"/>
              <w:left w:val="single" w:sz="8" w:space="0" w:color="999999"/>
              <w:bottom w:val="single" w:sz="8" w:space="0" w:color="999999"/>
              <w:right w:val="single" w:sz="8" w:space="0" w:color="999999"/>
            </w:tcBorders>
          </w:tcPr>
          <w:p w14:paraId="2FB8D534" w14:textId="77777777" w:rsidR="004A2D92" w:rsidDel="009B2799" w:rsidRDefault="004A2D92" w:rsidP="008E5478">
            <w:pPr>
              <w:rPr>
                <w:del w:id="112" w:author="Author" w:date="2018-02-15T12:02:00Z"/>
              </w:rPr>
            </w:pPr>
            <w:r w:rsidRPr="00C50C67">
              <w:t>Public holidays for the country where the employee is working</w:t>
            </w:r>
            <w:r>
              <w:t>.</w:t>
            </w:r>
          </w:p>
          <w:p w14:paraId="559276F5" w14:textId="08A35965" w:rsidR="004A2D92" w:rsidRPr="00121F36" w:rsidRDefault="004A2D92" w:rsidP="008E5478">
            <w:pPr>
              <w:rPr>
                <w:rStyle w:val="SAPUserEntry"/>
              </w:rPr>
            </w:pPr>
            <w:del w:id="113" w:author="Author" w:date="2018-02-15T12:02:00Z">
              <w:r w:rsidRPr="00C50C67" w:rsidDel="009B2799">
                <w:delText xml:space="preserve"> </w:delText>
              </w:r>
            </w:del>
          </w:p>
        </w:tc>
      </w:tr>
      <w:tr w:rsidR="004A2D92" w:rsidRPr="00121F36" w14:paraId="63E38E3D" w14:textId="77777777" w:rsidTr="00F57322">
        <w:tc>
          <w:tcPr>
            <w:tcW w:w="1488" w:type="dxa"/>
            <w:tcBorders>
              <w:top w:val="single" w:sz="8" w:space="0" w:color="999999"/>
              <w:left w:val="single" w:sz="8" w:space="0" w:color="999999"/>
              <w:bottom w:val="single" w:sz="8" w:space="0" w:color="999999"/>
              <w:right w:val="single" w:sz="8" w:space="0" w:color="999999"/>
            </w:tcBorders>
          </w:tcPr>
          <w:p w14:paraId="36DB55E7" w14:textId="77777777" w:rsidR="004A2D92" w:rsidRPr="00C50C67" w:rsidRDefault="004A2D92" w:rsidP="008E5478">
            <w:pPr>
              <w:rPr>
                <w:rStyle w:val="SAPScreenElement"/>
              </w:rPr>
            </w:pPr>
            <w:r w:rsidRPr="00C50C67">
              <w:rPr>
                <w:rStyle w:val="SAPScreenElement"/>
              </w:rPr>
              <w:t>Work Schedule</w:t>
            </w:r>
          </w:p>
        </w:tc>
        <w:tc>
          <w:tcPr>
            <w:tcW w:w="9630" w:type="dxa"/>
            <w:tcBorders>
              <w:top w:val="single" w:sz="8" w:space="0" w:color="999999"/>
              <w:left w:val="single" w:sz="8" w:space="0" w:color="999999"/>
              <w:bottom w:val="single" w:sz="8" w:space="0" w:color="999999"/>
              <w:right w:val="single" w:sz="8" w:space="0" w:color="999999"/>
            </w:tcBorders>
          </w:tcPr>
          <w:p w14:paraId="5D14D6F5" w14:textId="77777777" w:rsidR="004A2D92" w:rsidRDefault="004A2D92" w:rsidP="008E5478">
            <w:pPr>
              <w:rPr>
                <w:rStyle w:val="SAPUserEntry"/>
              </w:rPr>
            </w:pPr>
            <w:r w:rsidRPr="00C50C67">
              <w:t>select from drop-down; for example</w:t>
            </w:r>
            <w:r>
              <w:t>,</w:t>
            </w:r>
            <w:r w:rsidRPr="004F6C9F">
              <w:rPr>
                <w:b/>
              </w:rPr>
              <w:t xml:space="preserve"> </w:t>
            </w:r>
            <w:r w:rsidRPr="00C50C67">
              <w:rPr>
                <w:rStyle w:val="SAPUserEntry"/>
              </w:rPr>
              <w:t>8:00 Hours Mo</w:t>
            </w:r>
            <w:r>
              <w:rPr>
                <w:rStyle w:val="SAPUserEntry"/>
              </w:rPr>
              <w:t>n</w:t>
            </w:r>
            <w:r w:rsidRPr="00C50C67">
              <w:rPr>
                <w:rStyle w:val="SAPUserEntry"/>
              </w:rPr>
              <w:t>-Fr</w:t>
            </w:r>
            <w:r>
              <w:rPr>
                <w:rStyle w:val="SAPUserEntry"/>
              </w:rPr>
              <w:t>i</w:t>
            </w:r>
            <w:r w:rsidRPr="00647922">
              <w:t xml:space="preserve"> </w:t>
            </w:r>
            <w:r w:rsidRPr="00C50C67">
              <w:rPr>
                <w:rStyle w:val="SAPUserEntry"/>
              </w:rPr>
              <w:t>(5D8H)</w:t>
            </w:r>
          </w:p>
          <w:p w14:paraId="23EAF145" w14:textId="77777777" w:rsidR="005200A1" w:rsidRPr="009C6594" w:rsidRDefault="005200A1" w:rsidP="005200A1">
            <w:pPr>
              <w:pStyle w:val="SAPNoteHeading"/>
              <w:ind w:left="0"/>
            </w:pPr>
            <w:r w:rsidRPr="009C6594">
              <w:rPr>
                <w:noProof/>
              </w:rPr>
              <w:drawing>
                <wp:inline distT="0" distB="0" distL="0" distR="0" wp14:anchorId="590C4B5E" wp14:editId="47B43A87">
                  <wp:extent cx="228600" cy="228600"/>
                  <wp:effectExtent l="0" t="0" r="0" b="0"/>
                  <wp:docPr id="25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C6594">
              <w:t> Note</w:t>
            </w:r>
          </w:p>
          <w:p w14:paraId="2A99457E" w14:textId="55A51350" w:rsidR="00B95CF2" w:rsidRDefault="005200A1" w:rsidP="005200A1">
            <w:pPr>
              <w:rPr>
                <w:rStyle w:val="SAPUserEntry"/>
              </w:rPr>
            </w:pPr>
            <w:r>
              <w:t xml:space="preserve">The work schedule selected should fit to the values of fields </w:t>
            </w:r>
            <w:r w:rsidRPr="00491BDF">
              <w:rPr>
                <w:rStyle w:val="SAPScreenElement"/>
              </w:rPr>
              <w:t>Standard Weekly Hours</w:t>
            </w:r>
            <w:r>
              <w:t xml:space="preserve"> and </w:t>
            </w:r>
            <w:r w:rsidRPr="00491BDF">
              <w:rPr>
                <w:rStyle w:val="SAPScreenElement"/>
              </w:rPr>
              <w:t>Working Days Per Week</w:t>
            </w:r>
            <w:r>
              <w:t>.</w:t>
            </w:r>
          </w:p>
          <w:p w14:paraId="6E7EC694" w14:textId="77777777" w:rsidR="00B95CF2" w:rsidRPr="009C6594" w:rsidRDefault="00B95CF2" w:rsidP="00B95CF2">
            <w:pPr>
              <w:pStyle w:val="SAPNoteHeading"/>
              <w:ind w:left="0"/>
            </w:pPr>
            <w:r w:rsidRPr="009C6594">
              <w:rPr>
                <w:noProof/>
              </w:rPr>
              <w:drawing>
                <wp:inline distT="0" distB="0" distL="0" distR="0" wp14:anchorId="3F59B924" wp14:editId="7020659A">
                  <wp:extent cx="228600" cy="228600"/>
                  <wp:effectExtent l="0" t="0" r="0" b="0"/>
                  <wp:docPr id="6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C6594">
              <w:t> Note</w:t>
            </w:r>
          </w:p>
          <w:p w14:paraId="177B55C3" w14:textId="35D1BE03" w:rsidR="006760F9" w:rsidRPr="00121F36" w:rsidRDefault="006760F9">
            <w:r>
              <w:t>In</w:t>
            </w:r>
            <w:r w:rsidR="00B95CF2">
              <w:t xml:space="preserve"> case the employee is a shift employee</w:t>
            </w:r>
            <w:r>
              <w:t>, pay attention to</w:t>
            </w:r>
            <w:r w:rsidR="00B95CF2">
              <w:t xml:space="preserve"> </w:t>
            </w:r>
            <w:r>
              <w:t>s</w:t>
            </w:r>
            <w:r w:rsidR="00B95CF2">
              <w:t>elect an appropriate work schedule.</w:t>
            </w:r>
            <w:r>
              <w:t xml:space="preserve"> You can recognize if the employee is a shift employee or not, by checking the value maintained in the </w:t>
            </w:r>
            <w:r w:rsidRPr="00B11C25">
              <w:rPr>
                <w:rStyle w:val="SAPScreenElement"/>
              </w:rPr>
              <w:t>Is Shift Employee</w:t>
            </w:r>
            <w:r w:rsidRPr="00B11C25">
              <w:t xml:space="preserve"> </w:t>
            </w:r>
            <w:r>
              <w:t xml:space="preserve">field located in the </w:t>
            </w:r>
            <w:r w:rsidRPr="00AA46A3">
              <w:rPr>
                <w:rStyle w:val="SAPScreenElement"/>
              </w:rPr>
              <w:t>Job Information</w:t>
            </w:r>
            <w:r w:rsidRPr="00B11C25">
              <w:t xml:space="preserve"> </w:t>
            </w:r>
            <w:r>
              <w:t>block.</w:t>
            </w:r>
          </w:p>
        </w:tc>
        <w:tc>
          <w:tcPr>
            <w:tcW w:w="2880" w:type="dxa"/>
            <w:tcBorders>
              <w:top w:val="single" w:sz="8" w:space="0" w:color="999999"/>
              <w:left w:val="single" w:sz="8" w:space="0" w:color="999999"/>
              <w:bottom w:val="single" w:sz="8" w:space="0" w:color="999999"/>
              <w:right w:val="single" w:sz="8" w:space="0" w:color="999999"/>
            </w:tcBorders>
          </w:tcPr>
          <w:p w14:paraId="7195E152" w14:textId="77777777" w:rsidR="004A2D92" w:rsidRPr="00C50C67" w:rsidRDefault="004A2D92" w:rsidP="008E5478">
            <w:pPr>
              <w:pStyle w:val="SAPNoteHeading"/>
              <w:ind w:left="0"/>
            </w:pPr>
            <w:r w:rsidRPr="00C50C67">
              <w:rPr>
                <w:noProof/>
              </w:rPr>
              <w:drawing>
                <wp:inline distT="0" distB="0" distL="0" distR="0" wp14:anchorId="6365D726" wp14:editId="54FBC297">
                  <wp:extent cx="228600" cy="228600"/>
                  <wp:effectExtent l="0" t="0" r="0" b="0"/>
                  <wp:docPr id="24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50C67">
              <w:t> Recommendation</w:t>
            </w:r>
          </w:p>
          <w:p w14:paraId="1DF1EB92" w14:textId="77777777" w:rsidR="004A2D92" w:rsidRDefault="004A2D92" w:rsidP="008E5478">
            <w:r w:rsidRPr="00C50C67">
              <w:t xml:space="preserve">Required if integration with </w:t>
            </w:r>
            <w:r w:rsidRPr="006E4C56">
              <w:t>Employee Central Payroll</w:t>
            </w:r>
            <w:r>
              <w:t xml:space="preserve"> </w:t>
            </w:r>
            <w:r w:rsidRPr="00C50C67">
              <w:t>is in place.</w:t>
            </w:r>
          </w:p>
          <w:p w14:paraId="64E6FF5A" w14:textId="77777777" w:rsidR="004A2D92" w:rsidRPr="009C6594" w:rsidRDefault="004A2D92" w:rsidP="008E5478">
            <w:pPr>
              <w:pStyle w:val="SAPNoteHeading"/>
              <w:ind w:left="0"/>
            </w:pPr>
            <w:r w:rsidRPr="009C6594">
              <w:rPr>
                <w:noProof/>
              </w:rPr>
              <w:drawing>
                <wp:inline distT="0" distB="0" distL="0" distR="0" wp14:anchorId="59650960" wp14:editId="14257EA5">
                  <wp:extent cx="228600" cy="228600"/>
                  <wp:effectExtent l="0" t="0" r="0" b="0"/>
                  <wp:docPr id="25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C6594">
              <w:t> Note</w:t>
            </w:r>
          </w:p>
          <w:p w14:paraId="0CDF0C32" w14:textId="77777777" w:rsidR="004A2D92" w:rsidRPr="007B0D1F" w:rsidRDefault="004A2D92" w:rsidP="008E5478">
            <w:pPr>
              <w:rPr>
                <w:rStyle w:val="SAPUserEntry"/>
                <w:rFonts w:ascii="BentonSans Book" w:hAnsi="BentonSans Book"/>
                <w:b w:val="0"/>
                <w:color w:val="auto"/>
              </w:rPr>
            </w:pPr>
            <w:r>
              <w:t xml:space="preserve">You can select the </w:t>
            </w:r>
            <w:r>
              <w:rPr>
                <w:rStyle w:val="SAPScreenElement"/>
              </w:rPr>
              <w:t>Details</w:t>
            </w:r>
            <w:r>
              <w:t xml:space="preserve"> button to view details on the selected work schedule.</w:t>
            </w:r>
          </w:p>
        </w:tc>
      </w:tr>
      <w:tr w:rsidR="004A2D92" w:rsidRPr="00121F36" w:rsidDel="00B212E4" w14:paraId="1FB49D16" w14:textId="6EFDCDB7" w:rsidTr="00F57322">
        <w:trPr>
          <w:del w:id="114" w:author="Author" w:date="2018-02-09T11:44:00Z"/>
        </w:trPr>
        <w:tc>
          <w:tcPr>
            <w:tcW w:w="1488" w:type="dxa"/>
            <w:tcBorders>
              <w:top w:val="single" w:sz="8" w:space="0" w:color="999999"/>
              <w:left w:val="single" w:sz="8" w:space="0" w:color="999999"/>
              <w:bottom w:val="single" w:sz="8" w:space="0" w:color="999999"/>
              <w:right w:val="single" w:sz="8" w:space="0" w:color="999999"/>
            </w:tcBorders>
          </w:tcPr>
          <w:p w14:paraId="2BD49D38" w14:textId="3F69E08D" w:rsidR="004A2D92" w:rsidRPr="00C50C67" w:rsidDel="00B212E4" w:rsidRDefault="004A2D92" w:rsidP="008E5478">
            <w:pPr>
              <w:rPr>
                <w:del w:id="115" w:author="Author" w:date="2018-02-09T11:44:00Z"/>
                <w:rStyle w:val="SAPScreenElement"/>
              </w:rPr>
            </w:pPr>
            <w:del w:id="116" w:author="Author" w:date="2018-02-09T11:44:00Z">
              <w:r w:rsidRPr="002564F3" w:rsidDel="00B212E4">
                <w:rPr>
                  <w:rStyle w:val="SAPScreenElement"/>
                </w:rPr>
                <w:delText>Time Recording Variant</w:delText>
              </w:r>
            </w:del>
          </w:p>
        </w:tc>
        <w:tc>
          <w:tcPr>
            <w:tcW w:w="9630" w:type="dxa"/>
            <w:tcBorders>
              <w:top w:val="single" w:sz="8" w:space="0" w:color="999999"/>
              <w:left w:val="single" w:sz="8" w:space="0" w:color="999999"/>
              <w:bottom w:val="single" w:sz="8" w:space="0" w:color="999999"/>
              <w:right w:val="single" w:sz="8" w:space="0" w:color="999999"/>
            </w:tcBorders>
          </w:tcPr>
          <w:p w14:paraId="16A025C5" w14:textId="0F369D09" w:rsidR="004A2D92" w:rsidRPr="00121F36" w:rsidDel="00B212E4" w:rsidRDefault="004A2D92" w:rsidP="008E5478">
            <w:pPr>
              <w:rPr>
                <w:del w:id="117" w:author="Author" w:date="2018-02-09T11:44:00Z"/>
              </w:rPr>
            </w:pPr>
            <w:del w:id="118" w:author="Author" w:date="2018-02-09T11:44:00Z">
              <w:r w:rsidRPr="00C50C67" w:rsidDel="00B212E4">
                <w:delText>select</w:delText>
              </w:r>
              <w:r w:rsidRPr="00491BDF" w:rsidDel="00B212E4">
                <w:rPr>
                  <w:rStyle w:val="SAPUserEntry"/>
                </w:rPr>
                <w:delText xml:space="preserve"> </w:delText>
              </w:r>
              <w:r w:rsidR="008106AC" w:rsidDel="00B212E4">
                <w:rPr>
                  <w:rStyle w:val="SAPUserEntry"/>
                </w:rPr>
                <w:delText>Duration</w:delText>
              </w:r>
              <w:r w:rsidR="008106AC" w:rsidRPr="0058789A" w:rsidDel="00B212E4">
                <w:rPr>
                  <w:rStyle w:val="SAPUserEntry"/>
                </w:rPr>
                <w:delText xml:space="preserve"> </w:delText>
              </w:r>
              <w:r w:rsidRPr="00C50C67" w:rsidDel="00B212E4">
                <w:delText>from drop-down</w:delText>
              </w:r>
            </w:del>
          </w:p>
        </w:tc>
        <w:tc>
          <w:tcPr>
            <w:tcW w:w="2880" w:type="dxa"/>
            <w:tcBorders>
              <w:top w:val="single" w:sz="8" w:space="0" w:color="999999"/>
              <w:left w:val="single" w:sz="8" w:space="0" w:color="999999"/>
              <w:bottom w:val="single" w:sz="8" w:space="0" w:color="999999"/>
              <w:right w:val="single" w:sz="8" w:space="0" w:color="999999"/>
            </w:tcBorders>
          </w:tcPr>
          <w:p w14:paraId="569EA88A" w14:textId="3D332ACD" w:rsidR="004A2D92" w:rsidRPr="00121F36" w:rsidDel="00B212E4" w:rsidRDefault="004A2D92" w:rsidP="008E5478">
            <w:pPr>
              <w:rPr>
                <w:del w:id="119" w:author="Author" w:date="2018-02-09T11:44:00Z"/>
                <w:rStyle w:val="SAPUserEntry"/>
              </w:rPr>
            </w:pPr>
          </w:p>
        </w:tc>
      </w:tr>
    </w:tbl>
    <w:p w14:paraId="53D820CF" w14:textId="77777777" w:rsidR="004A2D92" w:rsidRDefault="004A2D92" w:rsidP="00491BDF">
      <w:pPr>
        <w:pStyle w:val="ListBullet3"/>
        <w:numPr>
          <w:ilvl w:val="0"/>
          <w:numId w:val="0"/>
        </w:numPr>
        <w:ind w:left="360"/>
      </w:pPr>
    </w:p>
    <w:p w14:paraId="4DEBC37B" w14:textId="41CF6E65" w:rsidR="00DD7008" w:rsidRPr="00491BDF" w:rsidRDefault="00DD7008" w:rsidP="004F6C9F">
      <w:pPr>
        <w:pStyle w:val="ListBullet3"/>
        <w:numPr>
          <w:ilvl w:val="0"/>
          <w:numId w:val="54"/>
        </w:numPr>
        <w:ind w:left="360"/>
        <w:rPr>
          <w:rStyle w:val="SAPScreenElement"/>
          <w:rFonts w:ascii="BentonSans Book" w:hAnsi="BentonSans Book"/>
          <w:color w:val="auto"/>
        </w:rPr>
      </w:pPr>
      <w:r w:rsidRPr="00AA46A3">
        <w:t xml:space="preserve">When done, choose the </w:t>
      </w:r>
      <w:r w:rsidRPr="00AA46A3">
        <w:rPr>
          <w:rStyle w:val="SAPScreenElement"/>
        </w:rPr>
        <w:t xml:space="preserve">Save </w:t>
      </w:r>
      <w:r w:rsidRPr="00AA46A3">
        <w:t xml:space="preserve">button. The data is saved and is visible in the employee’s </w:t>
      </w:r>
      <w:r w:rsidRPr="00AA46A3">
        <w:rPr>
          <w:rStyle w:val="SAPScreenElement"/>
        </w:rPr>
        <w:t>Job Information</w:t>
      </w:r>
      <w:r w:rsidRPr="00AA46A3">
        <w:t xml:space="preserve"> subsection of the</w:t>
      </w:r>
      <w:r w:rsidRPr="00AA46A3">
        <w:rPr>
          <w:rStyle w:val="SAPScreenElement"/>
        </w:rPr>
        <w:t xml:space="preserve"> Employment Information</w:t>
      </w:r>
      <w:r w:rsidRPr="00AA46A3">
        <w:t xml:space="preserve"> section</w:t>
      </w:r>
      <w:r w:rsidRPr="00AA46A3">
        <w:rPr>
          <w:rStyle w:val="SAPScreenElement"/>
        </w:rPr>
        <w:t>.</w:t>
      </w:r>
    </w:p>
    <w:p w14:paraId="4AB67C08" w14:textId="77777777" w:rsidR="00F2618D" w:rsidRDefault="00F2618D" w:rsidP="00491BDF">
      <w:pPr>
        <w:pStyle w:val="ListBullet3"/>
        <w:numPr>
          <w:ilvl w:val="0"/>
          <w:numId w:val="0"/>
        </w:numPr>
        <w:ind w:left="360"/>
      </w:pPr>
    </w:p>
    <w:p w14:paraId="0278AED6" w14:textId="161BFC9B" w:rsidR="00F2618D" w:rsidRPr="009C6594" w:rsidRDefault="00F2618D" w:rsidP="00491BDF">
      <w:pPr>
        <w:pStyle w:val="SAPNoteHeading"/>
        <w:ind w:left="720"/>
      </w:pPr>
      <w:r w:rsidRPr="009C6594">
        <w:rPr>
          <w:noProof/>
        </w:rPr>
        <w:lastRenderedPageBreak/>
        <w:drawing>
          <wp:inline distT="0" distB="0" distL="0" distR="0" wp14:anchorId="6AD80209" wp14:editId="7BD2F93F">
            <wp:extent cx="228600" cy="228600"/>
            <wp:effectExtent l="0" t="0" r="0" b="0"/>
            <wp:docPr id="26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C6594">
        <w:t> Note</w:t>
      </w:r>
    </w:p>
    <w:p w14:paraId="14F706E3" w14:textId="37E914DC" w:rsidR="00F2618D" w:rsidRDefault="00F2618D" w:rsidP="00491BDF">
      <w:pPr>
        <w:pStyle w:val="ListBullet3"/>
        <w:numPr>
          <w:ilvl w:val="0"/>
          <w:numId w:val="0"/>
        </w:numPr>
        <w:ind w:left="720"/>
      </w:pPr>
      <w:r w:rsidRPr="00491BDF">
        <w:t>In case the</w:t>
      </w:r>
      <w:r>
        <w:rPr>
          <w:rStyle w:val="SAPScreenElement"/>
        </w:rPr>
        <w:t xml:space="preserve"> </w:t>
      </w:r>
      <w:r w:rsidR="00476E5E" w:rsidRPr="00AA46A3">
        <w:rPr>
          <w:rStyle w:val="SAPScreenElement"/>
        </w:rPr>
        <w:t>Time</w:t>
      </w:r>
      <w:r w:rsidR="00476E5E">
        <w:rPr>
          <w:rStyle w:val="SAPScreenElement"/>
        </w:rPr>
        <w:t xml:space="preserve"> Off</w:t>
      </w:r>
      <w:r w:rsidR="00476E5E" w:rsidRPr="00AA46A3">
        <w:rPr>
          <w:rStyle w:val="SAPScreenElement"/>
        </w:rPr>
        <w:t xml:space="preserve"> Information</w:t>
      </w:r>
      <w:r w:rsidR="00476E5E" w:rsidRPr="00AA46A3">
        <w:t xml:space="preserve"> data should be valid only starting an effective date</w:t>
      </w:r>
      <w:r w:rsidR="00465C66">
        <w:t>, other than the hiring date of the employee</w:t>
      </w:r>
      <w:r w:rsidR="00476E5E">
        <w:t>, proceed as follows:</w:t>
      </w:r>
    </w:p>
    <w:p w14:paraId="2EB971E7" w14:textId="40DDC3C9" w:rsidR="00476E5E" w:rsidRDefault="00476E5E" w:rsidP="00491BDF">
      <w:pPr>
        <w:pStyle w:val="ListBullet3"/>
        <w:numPr>
          <w:ilvl w:val="0"/>
          <w:numId w:val="56"/>
        </w:numPr>
        <w:ind w:left="1080"/>
        <w:rPr>
          <w:rStyle w:val="SAPScreenElement"/>
        </w:rPr>
      </w:pPr>
      <w:r>
        <w:t>On</w:t>
      </w:r>
      <w:r w:rsidRPr="00AA46A3">
        <w:t xml:space="preserve"> the </w:t>
      </w:r>
      <w:r w:rsidRPr="00AA46A3">
        <w:rPr>
          <w:rStyle w:val="SAPScreenElement"/>
        </w:rPr>
        <w:t>Employee Files</w:t>
      </w:r>
      <w:r w:rsidRPr="00AA46A3">
        <w:t xml:space="preserve"> page of the </w:t>
      </w:r>
      <w:r>
        <w:t xml:space="preserve">selected </w:t>
      </w:r>
      <w:r w:rsidRPr="00AA46A3">
        <w:t>employee</w:t>
      </w:r>
      <w:r>
        <w:t>,</w:t>
      </w:r>
      <w:r w:rsidRPr="00AA46A3">
        <w:t xml:space="preserve"> </w:t>
      </w:r>
      <w:r>
        <w:t xml:space="preserve">choose the </w:t>
      </w:r>
      <w:del w:id="120" w:author="Author" w:date="2018-03-07T11:13:00Z">
        <w:r w:rsidRPr="00AA46A3" w:rsidDel="003F5703">
          <w:rPr>
            <w:rStyle w:val="SAPScreenElement"/>
          </w:rPr>
          <w:delText xml:space="preserve">Take </w:delText>
        </w:r>
      </w:del>
      <w:r w:rsidRPr="00AA46A3">
        <w:rPr>
          <w:rStyle w:val="SAPScreenElement"/>
        </w:rPr>
        <w:t>Action</w:t>
      </w:r>
      <w:ins w:id="121" w:author="Author" w:date="2018-03-07T11:13:00Z">
        <w:r w:rsidR="003F5703">
          <w:rPr>
            <w:rStyle w:val="SAPScreenElement"/>
          </w:rPr>
          <w:t>s</w:t>
        </w:r>
      </w:ins>
      <w:r w:rsidRPr="00AA46A3">
        <w:rPr>
          <w:rStyle w:val="SAPScreenElement"/>
        </w:rPr>
        <w:t xml:space="preserve"> </w:t>
      </w:r>
      <w:r w:rsidRPr="008E6DA3">
        <w:t xml:space="preserve">button </w:t>
      </w:r>
      <w:r>
        <w:t xml:space="preserve">located in the top right corner of the screen </w:t>
      </w:r>
      <w:r w:rsidRPr="00C61233">
        <w:rPr>
          <w:rFonts w:cs="Arial"/>
          <w:bCs/>
        </w:rPr>
        <w:t>and from the value list</w:t>
      </w:r>
      <w:r>
        <w:t>,</w:t>
      </w:r>
      <w:r w:rsidRPr="008E6DA3">
        <w:t xml:space="preserve"> </w:t>
      </w:r>
      <w:r>
        <w:t>which</w:t>
      </w:r>
      <w:r w:rsidRPr="008E6DA3">
        <w:t xml:space="preserve"> appears</w:t>
      </w:r>
      <w:r>
        <w:t>,</w:t>
      </w:r>
      <w:r w:rsidRPr="00C61233">
        <w:rPr>
          <w:rFonts w:cs="Arial"/>
          <w:bCs/>
        </w:rPr>
        <w:t xml:space="preserve"> select </w:t>
      </w:r>
      <w:r w:rsidRPr="00AA46A3">
        <w:rPr>
          <w:rStyle w:val="SAPScreenElement"/>
        </w:rPr>
        <w:t>Change Job and Compensation Info</w:t>
      </w:r>
      <w:r>
        <w:rPr>
          <w:rStyle w:val="SAPScreenElement"/>
        </w:rPr>
        <w:t>.</w:t>
      </w:r>
    </w:p>
    <w:p w14:paraId="168CEE3A" w14:textId="4E749A6D" w:rsidR="008E5478" w:rsidRDefault="00476E5E" w:rsidP="00D53C70">
      <w:pPr>
        <w:pStyle w:val="ListBullet3"/>
        <w:numPr>
          <w:ilvl w:val="0"/>
          <w:numId w:val="56"/>
        </w:numPr>
      </w:pPr>
      <w:r w:rsidRPr="00AA46A3">
        <w:t xml:space="preserve">In the upcoming </w:t>
      </w:r>
      <w:r w:rsidRPr="00AA46A3">
        <w:rPr>
          <w:rStyle w:val="SAPScreenElement"/>
        </w:rPr>
        <w:t>Change Job and Compensation Info</w:t>
      </w:r>
      <w:r w:rsidRPr="00AA46A3">
        <w:t xml:space="preserve"> dialog box, </w:t>
      </w:r>
      <w:r w:rsidRPr="006A4D4F">
        <w:t xml:space="preserve">flag </w:t>
      </w:r>
      <w:r w:rsidR="008E5478">
        <w:t>i</w:t>
      </w:r>
      <w:r w:rsidR="008E5478" w:rsidRPr="003767C1">
        <w:t xml:space="preserve">n the </w:t>
      </w:r>
      <w:bookmarkStart w:id="122" w:name="_GoBack"/>
      <w:ins w:id="123" w:author="Author" w:date="2018-03-07T11:21:00Z">
        <w:r w:rsidR="00D53C70" w:rsidRPr="00D53C70">
          <w:rPr>
            <w:rStyle w:val="SAPScreenElement"/>
            <w:rPrChange w:id="124" w:author="Author" w:date="2018-03-07T11:21:00Z">
              <w:rPr/>
            </w:rPrChange>
          </w:rPr>
          <w:t>Choose what you want to change</w:t>
        </w:r>
        <w:r w:rsidR="00D53C70">
          <w:t xml:space="preserve"> </w:t>
        </w:r>
      </w:ins>
      <w:bookmarkEnd w:id="122"/>
      <w:del w:id="125" w:author="Author" w:date="2018-03-07T11:21:00Z">
        <w:r w:rsidR="008E5478" w:rsidDel="00D53C70">
          <w:rPr>
            <w:rStyle w:val="SAPScreenElement"/>
          </w:rPr>
          <w:delText>You May Also Change</w:delText>
        </w:r>
        <w:r w:rsidR="008E5478" w:rsidDel="00D53C70">
          <w:delText xml:space="preserve"> </w:delText>
        </w:r>
      </w:del>
      <w:r w:rsidR="008E5478" w:rsidRPr="003767C1">
        <w:t>block</w:t>
      </w:r>
      <w:r w:rsidR="008E5478">
        <w:t xml:space="preserve"> </w:t>
      </w:r>
      <w:r w:rsidRPr="006A4D4F">
        <w:t xml:space="preserve">the </w:t>
      </w:r>
      <w:r w:rsidRPr="006A4D4F">
        <w:rPr>
          <w:rStyle w:val="SAPScreenElement"/>
        </w:rPr>
        <w:t>Job Information</w:t>
      </w:r>
      <w:r w:rsidRPr="006A4D4F">
        <w:t xml:space="preserve"> check box</w:t>
      </w:r>
      <w:r w:rsidR="008E5478">
        <w:t>.</w:t>
      </w:r>
    </w:p>
    <w:p w14:paraId="6E9BB79E" w14:textId="30BFA0D3" w:rsidR="008E5478" w:rsidRPr="00491BDF" w:rsidRDefault="008E5478" w:rsidP="00491BDF">
      <w:pPr>
        <w:pStyle w:val="ListBullet3"/>
        <w:numPr>
          <w:ilvl w:val="0"/>
          <w:numId w:val="56"/>
        </w:numPr>
        <w:ind w:left="1080"/>
        <w:rPr>
          <w:rStyle w:val="SAPScreenElement"/>
          <w:rFonts w:ascii="BentonSans Book" w:hAnsi="BentonSans Book"/>
          <w:color w:val="auto"/>
        </w:rPr>
      </w:pPr>
      <w:r>
        <w:t>In the</w:t>
      </w:r>
      <w:r w:rsidRPr="008E5478">
        <w:rPr>
          <w:rStyle w:val="SAPScreenElement"/>
        </w:rPr>
        <w:t xml:space="preserve"> </w:t>
      </w:r>
      <w:r w:rsidRPr="00AA46A3">
        <w:rPr>
          <w:rStyle w:val="SAPScreenElement"/>
        </w:rPr>
        <w:t>When would you like your changes to take effect?</w:t>
      </w:r>
      <w:r w:rsidRPr="00AA46A3">
        <w:t xml:space="preserve"> field</w:t>
      </w:r>
      <w:r>
        <w:t xml:space="preserve">, select </w:t>
      </w:r>
      <w:r w:rsidR="00476E5E" w:rsidRPr="00AA46A3">
        <w:t>the validity start date</w:t>
      </w:r>
      <w:r>
        <w:t xml:space="preserve"> from calendar help.</w:t>
      </w:r>
      <w:r w:rsidR="00476E5E" w:rsidRPr="00AA46A3">
        <w:t xml:space="preserve"> </w:t>
      </w:r>
      <w:r w:rsidRPr="003767C1">
        <w:t xml:space="preserve">The </w:t>
      </w:r>
      <w:r w:rsidRPr="003767C1">
        <w:rPr>
          <w:rStyle w:val="SAPScreenElement"/>
        </w:rPr>
        <w:t xml:space="preserve">Event </w:t>
      </w:r>
      <w:r w:rsidRPr="003767C1">
        <w:t xml:space="preserve">field, and several blocks related to </w:t>
      </w:r>
      <w:r>
        <w:t>job</w:t>
      </w:r>
      <w:r w:rsidRPr="003767C1">
        <w:t xml:space="preserve"> information are displayed.</w:t>
      </w:r>
      <w:r>
        <w:t xml:space="preserve"> C</w:t>
      </w:r>
      <w:r w:rsidR="00476E5E" w:rsidRPr="00AA46A3">
        <w:t xml:space="preserve">hoose for the </w:t>
      </w:r>
      <w:r w:rsidR="00476E5E" w:rsidRPr="00AA46A3">
        <w:rPr>
          <w:rStyle w:val="SAPScreenElement"/>
        </w:rPr>
        <w:t xml:space="preserve">Event </w:t>
      </w:r>
      <w:r w:rsidRPr="00AA46A3">
        <w:t xml:space="preserve">field </w:t>
      </w:r>
      <w:r w:rsidR="00476E5E" w:rsidRPr="00AA46A3">
        <w:t>value</w:t>
      </w:r>
      <w:r w:rsidR="00476E5E" w:rsidRPr="00AA46A3">
        <w:rPr>
          <w:rStyle w:val="SAPUserEntry"/>
        </w:rPr>
        <w:t xml:space="preserve"> Data Change</w:t>
      </w:r>
      <w:r w:rsidR="00476E5E" w:rsidRPr="00AA46A3">
        <w:t>.</w:t>
      </w:r>
      <w:r w:rsidRPr="008E5478">
        <w:rPr>
          <w:rStyle w:val="SAPScreenElement"/>
        </w:rPr>
        <w:t xml:space="preserve"> </w:t>
      </w:r>
    </w:p>
    <w:p w14:paraId="5709B390" w14:textId="54372E78" w:rsidR="00476E5E" w:rsidRDefault="008E5478" w:rsidP="00491BDF">
      <w:pPr>
        <w:pStyle w:val="ListBullet3"/>
        <w:numPr>
          <w:ilvl w:val="0"/>
          <w:numId w:val="56"/>
        </w:numPr>
        <w:ind w:left="1080"/>
      </w:pPr>
      <w:r w:rsidRPr="00C61233">
        <w:rPr>
          <w:rFonts w:cs="Arial"/>
          <w:bCs/>
        </w:rPr>
        <w:t xml:space="preserve">Once you enter the </w:t>
      </w:r>
      <w:r w:rsidRPr="00C61233">
        <w:rPr>
          <w:rStyle w:val="SAPScreenElement"/>
        </w:rPr>
        <w:t>Event,</w:t>
      </w:r>
      <w:r w:rsidRPr="00C61233">
        <w:rPr>
          <w:rFonts w:cs="Arial"/>
          <w:bCs/>
        </w:rPr>
        <w:t xml:space="preserve"> the </w:t>
      </w:r>
      <w:r w:rsidRPr="00C61233">
        <w:rPr>
          <w:rStyle w:val="SAPScreenElement"/>
        </w:rPr>
        <w:t>Event Reason</w:t>
      </w:r>
      <w:r w:rsidRPr="00C61233">
        <w:rPr>
          <w:rFonts w:cs="Arial"/>
          <w:bCs/>
        </w:rPr>
        <w:t xml:space="preserve"> can be selected.</w:t>
      </w:r>
      <w:r>
        <w:rPr>
          <w:rFonts w:cs="Arial"/>
          <w:bCs/>
        </w:rPr>
        <w:t xml:space="preserve"> Select </w:t>
      </w:r>
      <w:r w:rsidRPr="00AA46A3">
        <w:t>value</w:t>
      </w:r>
      <w:r w:rsidRPr="00AA46A3">
        <w:rPr>
          <w:rStyle w:val="SAPUserEntry"/>
        </w:rPr>
        <w:t xml:space="preserve"> Data Change</w:t>
      </w:r>
      <w:r w:rsidRPr="00AA46A3">
        <w:t>.</w:t>
      </w:r>
    </w:p>
    <w:p w14:paraId="1688A705" w14:textId="428990A0" w:rsidR="004F6C9F" w:rsidRPr="00AA46A3" w:rsidRDefault="00465C66" w:rsidP="00491BDF">
      <w:pPr>
        <w:pStyle w:val="ListBullet3"/>
        <w:numPr>
          <w:ilvl w:val="0"/>
          <w:numId w:val="56"/>
        </w:numPr>
        <w:ind w:left="1080"/>
      </w:pPr>
      <w:r>
        <w:t xml:space="preserve">Scroll to </w:t>
      </w:r>
      <w:r w:rsidR="00476E5E" w:rsidRPr="00AA46A3">
        <w:t xml:space="preserve">the </w:t>
      </w:r>
      <w:r w:rsidR="00476E5E" w:rsidRPr="00AA46A3">
        <w:rPr>
          <w:rStyle w:val="SAPScreenElement"/>
        </w:rPr>
        <w:t xml:space="preserve">Time </w:t>
      </w:r>
      <w:r w:rsidR="00476E5E">
        <w:rPr>
          <w:rStyle w:val="SAPScreenElement"/>
        </w:rPr>
        <w:t xml:space="preserve">Off </w:t>
      </w:r>
      <w:r w:rsidR="00476E5E" w:rsidRPr="00AA46A3">
        <w:rPr>
          <w:rStyle w:val="SAPScreenElement"/>
        </w:rPr>
        <w:t>Information</w:t>
      </w:r>
      <w:r w:rsidR="00476E5E" w:rsidRPr="00AA46A3">
        <w:t xml:space="preserve"> block, enter the required information</w:t>
      </w:r>
      <w:r w:rsidR="004A4C29">
        <w:t>,</w:t>
      </w:r>
      <w:r w:rsidR="00476E5E" w:rsidRPr="00AA46A3">
        <w:t xml:space="preserve"> and choose the </w:t>
      </w:r>
      <w:r w:rsidR="00476E5E" w:rsidRPr="00AA46A3">
        <w:rPr>
          <w:rStyle w:val="SAPScreenElement"/>
        </w:rPr>
        <w:t xml:space="preserve">Save </w:t>
      </w:r>
      <w:r w:rsidR="00476E5E" w:rsidRPr="00AA46A3">
        <w:t xml:space="preserve">button. The data is saved and is visible in the employee’s </w:t>
      </w:r>
      <w:r w:rsidR="00476E5E" w:rsidRPr="00AA46A3">
        <w:rPr>
          <w:rStyle w:val="SAPScreenElement"/>
        </w:rPr>
        <w:t>Job Information</w:t>
      </w:r>
      <w:r w:rsidR="00476E5E" w:rsidRPr="00AA46A3">
        <w:t xml:space="preserve"> subsection of the</w:t>
      </w:r>
      <w:r w:rsidR="00476E5E" w:rsidRPr="00AA46A3">
        <w:rPr>
          <w:rStyle w:val="SAPScreenElement"/>
        </w:rPr>
        <w:t xml:space="preserve"> Employment Information</w:t>
      </w:r>
      <w:r w:rsidR="00476E5E" w:rsidRPr="00AA46A3">
        <w:t xml:space="preserve"> section</w:t>
      </w:r>
      <w:r w:rsidR="00476E5E">
        <w:t>.</w:t>
      </w:r>
    </w:p>
    <w:p w14:paraId="3A257102" w14:textId="77777777" w:rsidR="00DD7008" w:rsidRPr="00121F36" w:rsidRDefault="00DD7008" w:rsidP="00DD7008">
      <w:pPr>
        <w:pStyle w:val="SAPKeyblockTitle"/>
      </w:pPr>
      <w:r w:rsidRPr="00121F36">
        <w:t>Result</w:t>
      </w:r>
    </w:p>
    <w:p w14:paraId="4047A8C2" w14:textId="6B49FA32" w:rsidR="00CF25A1" w:rsidRDefault="0061212F" w:rsidP="008106AC">
      <w:r w:rsidRPr="00491BDF">
        <w:t xml:space="preserve">The </w:t>
      </w:r>
      <w:r>
        <w:t>fields related to time information have been maintained for the employee.</w:t>
      </w:r>
      <w:r w:rsidR="002D5251">
        <w:t xml:space="preserve"> For </w:t>
      </w:r>
      <w:ins w:id="126" w:author="Author" w:date="2018-02-15T10:54:00Z">
        <w:r w:rsidR="00F0168B">
          <w:t xml:space="preserve">each </w:t>
        </w:r>
      </w:ins>
      <w:r w:rsidR="002D5251">
        <w:t>time type</w:t>
      </w:r>
      <w:del w:id="127" w:author="Author" w:date="2018-02-15T10:54:00Z">
        <w:r w:rsidR="002D5251" w:rsidDel="00F0168B">
          <w:delText>s</w:delText>
        </w:r>
      </w:del>
      <w:r w:rsidR="002D5251">
        <w:t xml:space="preserve">, </w:t>
      </w:r>
      <w:ins w:id="128" w:author="Author" w:date="2018-02-15T10:53:00Z">
        <w:r w:rsidR="00F0168B">
          <w:t xml:space="preserve">which </w:t>
        </w:r>
      </w:ins>
      <w:ins w:id="129" w:author="Author" w:date="2018-02-15T10:54:00Z">
        <w:r w:rsidR="00F0168B">
          <w:t>has a</w:t>
        </w:r>
      </w:ins>
      <w:ins w:id="130" w:author="Author" w:date="2018-02-15T10:53:00Z">
        <w:r w:rsidR="00F0168B">
          <w:t xml:space="preserve"> time account type assigned </w:t>
        </w:r>
      </w:ins>
      <w:r w:rsidR="002D5251">
        <w:t xml:space="preserve">for which </w:t>
      </w:r>
      <w:r w:rsidR="002D5251" w:rsidRPr="00AA46A3">
        <w:t xml:space="preserve">accrual rules </w:t>
      </w:r>
      <w:r w:rsidR="002D5251">
        <w:t>have</w:t>
      </w:r>
      <w:r w:rsidR="002D5251" w:rsidRPr="00AA46A3">
        <w:t xml:space="preserve"> be</w:t>
      </w:r>
      <w:r w:rsidR="002D5251">
        <w:t>en</w:t>
      </w:r>
      <w:r w:rsidR="002D5251" w:rsidRPr="00AA46A3">
        <w:t xml:space="preserve"> defined</w:t>
      </w:r>
      <w:del w:id="131" w:author="Author" w:date="2018-02-15T10:54:00Z">
        <w:r w:rsidR="002D5251" w:rsidRPr="00AA46A3" w:rsidDel="00F0168B">
          <w:delText xml:space="preserve"> and assigned</w:delText>
        </w:r>
      </w:del>
      <w:r w:rsidR="002D5251">
        <w:t>, a</w:t>
      </w:r>
      <w:ins w:id="132" w:author="Author" w:date="2018-02-15T10:54:00Z">
        <w:del w:id="133" w:author="Author" w:date="2018-02-15T11:02:00Z">
          <w:r w:rsidR="007D3D14" w:rsidDel="00E14D98">
            <w:delText>n</w:delText>
          </w:r>
        </w:del>
        <w:r w:rsidR="007D3D14">
          <w:t xml:space="preserve"> </w:t>
        </w:r>
      </w:ins>
      <w:del w:id="134" w:author="Author" w:date="2018-02-15T10:54:00Z">
        <w:r w:rsidR="002D5251" w:rsidDel="007D3D14">
          <w:delText xml:space="preserve"> </w:delText>
        </w:r>
      </w:del>
      <w:r w:rsidR="002D5251">
        <w:t xml:space="preserve">time account with appropriate number of days/hours </w:t>
      </w:r>
      <w:r w:rsidR="002D5251" w:rsidRPr="00C50C67">
        <w:t>has been generated</w:t>
      </w:r>
      <w:r w:rsidR="00926C24">
        <w:t xml:space="preserve"> automatically</w:t>
      </w:r>
      <w:r w:rsidR="002D5251">
        <w:t xml:space="preserve">, based on the accrual rules configured in the instance. </w:t>
      </w:r>
    </w:p>
    <w:p w14:paraId="2B26411C" w14:textId="77777777" w:rsidR="005F28E2" w:rsidRDefault="008106AC" w:rsidP="00DF498F">
      <w:pPr>
        <w:rPr>
          <w:ins w:id="135" w:author="Author" w:date="2018-02-15T14:59:00Z"/>
        </w:rPr>
      </w:pPr>
      <w:r>
        <w:t xml:space="preserve">For an employee hired at a </w:t>
      </w:r>
      <w:r w:rsidR="00A62748">
        <w:t xml:space="preserve">company in the </w:t>
      </w:r>
      <w:r>
        <w:t>United States</w:t>
      </w:r>
      <w:ins w:id="136" w:author="Author" w:date="2018-02-14T14:50:00Z">
        <w:del w:id="137" w:author="Author" w:date="2018-02-15T14:54:00Z">
          <w:r w:rsidR="00533799" w:rsidDel="005F28E2">
            <w:delText xml:space="preserve"> (in a state other than California</w:delText>
          </w:r>
        </w:del>
        <w:del w:id="138" w:author="Author" w:date="2018-02-15T14:53:00Z">
          <w:r w:rsidR="00533799" w:rsidDel="005F28E2">
            <w:delText xml:space="preserve"> or Colorado</w:delText>
          </w:r>
        </w:del>
        <w:del w:id="139" w:author="Author" w:date="2018-02-15T14:54:00Z">
          <w:r w:rsidR="00533799" w:rsidDel="005F28E2">
            <w:delText>)</w:delText>
          </w:r>
        </w:del>
      </w:ins>
      <w:r w:rsidR="002D5251" w:rsidRPr="00AA46A3">
        <w:t>, the time account</w:t>
      </w:r>
      <w:r w:rsidR="00926C24">
        <w:t xml:space="preserve"> type</w:t>
      </w:r>
      <w:r w:rsidR="002D5251" w:rsidRPr="00AA46A3">
        <w:t xml:space="preserve">s may be </w:t>
      </w:r>
      <w:r w:rsidR="00823E80" w:rsidRPr="00AA46A3">
        <w:rPr>
          <w:rStyle w:val="SAPScreenElement"/>
        </w:rPr>
        <w:t>Vacation</w:t>
      </w:r>
      <w:r w:rsidR="00823E80" w:rsidRPr="00AA46A3">
        <w:t xml:space="preserve"> </w:t>
      </w:r>
      <w:r w:rsidR="002D5251" w:rsidRPr="00AA46A3">
        <w:t xml:space="preserve">and </w:t>
      </w:r>
      <w:r w:rsidR="00823E80" w:rsidRPr="00AA46A3">
        <w:rPr>
          <w:rStyle w:val="SAPScreenElement"/>
        </w:rPr>
        <w:t>Floating</w:t>
      </w:r>
      <w:r w:rsidR="002D5251" w:rsidRPr="00AA46A3">
        <w:t>.</w:t>
      </w:r>
      <w:r w:rsidR="002D5251">
        <w:t xml:space="preserve"> </w:t>
      </w:r>
    </w:p>
    <w:p w14:paraId="2F03C868" w14:textId="77777777" w:rsidR="005F28E2" w:rsidRDefault="005F28E2" w:rsidP="005F28E2">
      <w:pPr>
        <w:rPr>
          <w:ins w:id="140" w:author="Author" w:date="2018-02-15T14:59:00Z"/>
        </w:rPr>
      </w:pPr>
      <w:ins w:id="141" w:author="Author" w:date="2018-02-15T14:59:00Z">
        <w:r>
          <w:t>For an employee hired at a company in California</w:t>
        </w:r>
        <w:r w:rsidRPr="00AA46A3">
          <w:t xml:space="preserve">, </w:t>
        </w:r>
        <w:r>
          <w:t xml:space="preserve">in addition to the two above-mentioned time account types, also </w:t>
        </w:r>
        <w:r w:rsidRPr="00AA46A3">
          <w:t>time account</w:t>
        </w:r>
        <w:r>
          <w:t xml:space="preserve"> type</w:t>
        </w:r>
        <w:r w:rsidRPr="00AA46A3">
          <w:t xml:space="preserve"> </w:t>
        </w:r>
        <w:r>
          <w:rPr>
            <w:rStyle w:val="SAPScreenElement"/>
          </w:rPr>
          <w:t>Sickness</w:t>
        </w:r>
        <w:r w:rsidRPr="005F28E2">
          <w:t xml:space="preserve"> </w:t>
        </w:r>
        <w:r>
          <w:t>will be available.</w:t>
        </w:r>
      </w:ins>
    </w:p>
    <w:p w14:paraId="4D1A6337" w14:textId="1DE5EC4E" w:rsidR="00A80E67" w:rsidDel="00F74FDF" w:rsidRDefault="00CF25A1" w:rsidP="00DF498F">
      <w:pPr>
        <w:rPr>
          <w:ins w:id="142" w:author="Author" w:date="2018-02-14T14:52:00Z"/>
          <w:del w:id="143" w:author="Author" w:date="2018-02-15T15:05:00Z"/>
        </w:rPr>
      </w:pPr>
      <w:r>
        <w:t xml:space="preserve">In case of </w:t>
      </w:r>
      <w:r w:rsidRPr="00AA46A3">
        <w:t>time account</w:t>
      </w:r>
      <w:r>
        <w:t xml:space="preserve"> type</w:t>
      </w:r>
      <w:r w:rsidRPr="00AA46A3">
        <w:t xml:space="preserve"> </w:t>
      </w:r>
      <w:r w:rsidRPr="00AA46A3">
        <w:rPr>
          <w:rStyle w:val="SAPScreenElement"/>
        </w:rPr>
        <w:t>Vacation</w:t>
      </w:r>
      <w:r>
        <w:rPr>
          <w:rStyle w:val="SAPScreenElement"/>
        </w:rPr>
        <w:t>,</w:t>
      </w:r>
      <w:r w:rsidRPr="00AA46A3">
        <w:t xml:space="preserve"> </w:t>
      </w:r>
      <w:ins w:id="144" w:author="Author" w:date="2018-02-15T15:01:00Z">
        <w:r w:rsidR="005F28E2">
          <w:t xml:space="preserve">depending on the time profile chosen, </w:t>
        </w:r>
      </w:ins>
      <w:ins w:id="145" w:author="Author" w:date="2018-02-15T15:02:00Z">
        <w:r w:rsidR="00F74FDF">
          <w:t>the accrual rules will differ. For time profile</w:t>
        </w:r>
        <w:r w:rsidR="00F74FDF" w:rsidRPr="00AD4C38">
          <w:rPr>
            <w:rStyle w:val="SAPUserEntry"/>
            <w:color w:val="auto"/>
            <w:rPrChange w:id="146" w:author="Author" w:date="2018-02-15T15:03:00Z">
              <w:rPr/>
            </w:rPrChange>
          </w:rPr>
          <w:t xml:space="preserve"> </w:t>
        </w:r>
      </w:ins>
      <w:ins w:id="147" w:author="Author" w:date="2018-02-15T15:03:00Z">
        <w:r w:rsidR="00F74FDF" w:rsidRPr="00AD4C38">
          <w:rPr>
            <w:rStyle w:val="SAPUserEntry"/>
            <w:b w:val="0"/>
            <w:color w:val="auto"/>
            <w:rPrChange w:id="148" w:author="Author" w:date="2018-02-15T15:03:00Z">
              <w:rPr>
                <w:rStyle w:val="SAPUserEntry"/>
              </w:rPr>
            </w:rPrChange>
          </w:rPr>
          <w:t>Generic Profile</w:t>
        </w:r>
        <w:r w:rsidR="00F74FDF" w:rsidRPr="00AD4C38">
          <w:t xml:space="preserve"> </w:t>
        </w:r>
        <w:r w:rsidR="00F74FDF" w:rsidRPr="00AD4C38">
          <w:rPr>
            <w:rStyle w:val="SAPUserEntry"/>
            <w:b w:val="0"/>
            <w:color w:val="auto"/>
            <w:rPrChange w:id="149" w:author="Author" w:date="2018-02-15T15:03:00Z">
              <w:rPr>
                <w:rStyle w:val="SAPUserEntry"/>
              </w:rPr>
            </w:rPrChange>
          </w:rPr>
          <w:t>(US)</w:t>
        </w:r>
        <w:r w:rsidR="00F74FDF" w:rsidRPr="00AD4C38">
          <w:t xml:space="preserve">, </w:t>
        </w:r>
      </w:ins>
      <w:r>
        <w:t>the number of vacation days is accrued based on the hiring date of the employee. This means, that the later in the calendar year the employee is hired, the less the amount of vacation days he or she is entitled to in the hiring year will be.</w:t>
      </w:r>
      <w:ins w:id="150" w:author="Author" w:date="2018-02-14T14:02:00Z">
        <w:r w:rsidR="00BB1FA4">
          <w:t xml:space="preserve"> In the subsequent years, a fixed amount of vacation days will be posted.</w:t>
        </w:r>
      </w:ins>
      <w:ins w:id="151" w:author="Author" w:date="2018-02-15T15:05:00Z">
        <w:r w:rsidR="00F74FDF">
          <w:t xml:space="preserve"> </w:t>
        </w:r>
      </w:ins>
    </w:p>
    <w:p w14:paraId="01AE4E2B" w14:textId="61A30C1E" w:rsidR="00624EBB" w:rsidRDefault="00533799" w:rsidP="00533799">
      <w:pPr>
        <w:rPr>
          <w:ins w:id="152" w:author="Author" w:date="2018-02-15T14:52:00Z"/>
        </w:rPr>
      </w:pPr>
      <w:ins w:id="153" w:author="Author" w:date="2018-02-14T14:54:00Z">
        <w:del w:id="154" w:author="Author" w:date="2018-02-15T14:59:00Z">
          <w:r w:rsidDel="005F28E2">
            <w:delText>For an employee hired at a company in California</w:delText>
          </w:r>
          <w:r w:rsidRPr="00AA46A3" w:rsidDel="005F28E2">
            <w:delText xml:space="preserve">, </w:delText>
          </w:r>
        </w:del>
        <w:del w:id="155" w:author="Author" w:date="2018-02-15T15:00:00Z">
          <w:r w:rsidRPr="00AA46A3" w:rsidDel="005F28E2">
            <w:delText>the time account</w:delText>
          </w:r>
          <w:r w:rsidDel="005F28E2">
            <w:delText xml:space="preserve"> type</w:delText>
          </w:r>
          <w:r w:rsidRPr="00AA46A3" w:rsidDel="005F28E2">
            <w:delText xml:space="preserve">s may be </w:delText>
          </w:r>
          <w:r w:rsidRPr="00AA46A3" w:rsidDel="005F28E2">
            <w:rPr>
              <w:rStyle w:val="SAPScreenElement"/>
            </w:rPr>
            <w:delText>Vacation</w:delText>
          </w:r>
          <w:r w:rsidRPr="00AA46A3" w:rsidDel="005F28E2">
            <w:delText xml:space="preserve"> and </w:delText>
          </w:r>
          <w:r w:rsidDel="005F28E2">
            <w:rPr>
              <w:rStyle w:val="SAPScreenElement"/>
            </w:rPr>
            <w:delText>Sickness</w:delText>
          </w:r>
          <w:r w:rsidRPr="00AA46A3" w:rsidDel="005F28E2">
            <w:delText>.</w:delText>
          </w:r>
          <w:r w:rsidDel="005F28E2">
            <w:delText xml:space="preserve"> </w:delText>
          </w:r>
        </w:del>
      </w:ins>
      <w:ins w:id="156" w:author="Author" w:date="2018-02-15T15:04:00Z">
        <w:r w:rsidR="00F74FDF">
          <w:t xml:space="preserve">For time profiles related to California or Colorado, the </w:t>
        </w:r>
        <w:r w:rsidR="00F74FDF" w:rsidRPr="00AD4C38">
          <w:t>number</w:t>
        </w:r>
      </w:ins>
      <w:ins w:id="157" w:author="Author" w:date="2018-02-14T14:54:00Z">
        <w:del w:id="158" w:author="Author" w:date="2018-02-15T15:04:00Z">
          <w:r w:rsidRPr="00AD4C38" w:rsidDel="00F74FDF">
            <w:delText xml:space="preserve">In case of time account type </w:delText>
          </w:r>
          <w:r w:rsidRPr="00AD4C38" w:rsidDel="00F74FDF">
            <w:rPr>
              <w:rStyle w:val="SAPScreenElement"/>
            </w:rPr>
            <w:delText>Vacation,</w:delText>
          </w:r>
          <w:r w:rsidRPr="00AD4C38" w:rsidDel="00F74FDF">
            <w:delText xml:space="preserve"> the number</w:delText>
          </w:r>
        </w:del>
        <w:r w:rsidRPr="00AD4C38">
          <w:t xml:space="preserve"> of vacation days is accrued based </w:t>
        </w:r>
        <w:del w:id="159" w:author="Author" w:date="2018-02-15T14:52:00Z">
          <w:r w:rsidRPr="00AD4C38" w:rsidDel="005F28E2">
            <w:delText>on the hiring date of the employee. This means, that the later in the calendar year the employee is hired, the less the amount of vacation days he or she is entitled to in the hiring year will be. In the subsequent years, a fixed amount of vacation days will be posted.</w:delText>
          </w:r>
        </w:del>
      </w:ins>
      <w:ins w:id="160" w:author="Author" w:date="2018-02-14T14:55:00Z">
        <w:del w:id="161" w:author="Author" w:date="2018-02-15T14:52:00Z">
          <w:r w:rsidRPr="00AD4C38" w:rsidDel="005F28E2">
            <w:rPr>
              <w:rPrChange w:id="162" w:author="Author" w:date="2018-02-15T15:04:00Z">
                <w:rPr>
                  <w:highlight w:val="yellow"/>
                </w:rPr>
              </w:rPrChange>
            </w:rPr>
            <w:delText xml:space="preserve"> </w:delText>
          </w:r>
        </w:del>
      </w:ins>
      <w:ins w:id="163" w:author="Author" w:date="2018-02-15T14:52:00Z">
        <w:r w:rsidR="00624EBB" w:rsidRPr="00AD4C38">
          <w:t>on</w:t>
        </w:r>
        <w:r w:rsidR="00624EBB">
          <w:t xml:space="preserve"> a seniority lookup table</w:t>
        </w:r>
      </w:ins>
      <w:ins w:id="164" w:author="Author" w:date="2018-02-15T15:05:00Z">
        <w:r w:rsidR="00F74FDF">
          <w:t>.</w:t>
        </w:r>
      </w:ins>
    </w:p>
    <w:p w14:paraId="73590D63" w14:textId="116CA070" w:rsidR="00533799" w:rsidRDefault="00533799" w:rsidP="00533799">
      <w:pPr>
        <w:rPr>
          <w:ins w:id="165" w:author="Author" w:date="2018-02-14T14:54:00Z"/>
        </w:rPr>
      </w:pPr>
      <w:ins w:id="166" w:author="Author" w:date="2018-02-14T14:55:00Z">
        <w:r w:rsidRPr="003E33DE">
          <w:rPr>
            <w:rPrChange w:id="167" w:author="Author" w:date="2018-02-15T08:44:00Z">
              <w:rPr>
                <w:highlight w:val="yellow"/>
              </w:rPr>
            </w:rPrChange>
          </w:rPr>
          <w:t xml:space="preserve">In case of time account type </w:t>
        </w:r>
        <w:r w:rsidRPr="003E33DE">
          <w:rPr>
            <w:rStyle w:val="SAPScreenElement"/>
          </w:rPr>
          <w:t>Sickness</w:t>
        </w:r>
      </w:ins>
      <w:ins w:id="168" w:author="Author" w:date="2018-02-15T15:09:00Z">
        <w:r w:rsidR="00F74FDF" w:rsidRPr="00F74FDF">
          <w:t xml:space="preserve"> </w:t>
        </w:r>
        <w:r w:rsidR="00F74FDF">
          <w:t>for California</w:t>
        </w:r>
      </w:ins>
      <w:ins w:id="169" w:author="Author" w:date="2018-02-15T08:44:00Z">
        <w:r w:rsidR="006871D4">
          <w:rPr>
            <w:rStyle w:val="SAPScreenElement"/>
          </w:rPr>
          <w:t xml:space="preserve">, </w:t>
        </w:r>
      </w:ins>
      <w:ins w:id="170" w:author="Author" w:date="2018-02-14T14:55:00Z">
        <w:del w:id="171" w:author="Author" w:date="2018-02-15T08:44:00Z">
          <w:r w:rsidRPr="003E33DE" w:rsidDel="006871D4">
            <w:rPr>
              <w:rStyle w:val="SAPScreenElement"/>
              <w:rPrChange w:id="172" w:author="Author" w:date="2018-02-15T08:44:00Z">
                <w:rPr>
                  <w:rStyle w:val="SAPScreenElement"/>
                  <w:highlight w:val="yellow"/>
                </w:rPr>
              </w:rPrChange>
            </w:rPr>
            <w:delText>,</w:delText>
          </w:r>
          <w:r w:rsidRPr="003E33DE" w:rsidDel="006871D4">
            <w:rPr>
              <w:rStyle w:val="SAPScreenElement"/>
            </w:rPr>
            <w:delText xml:space="preserve"> </w:delText>
          </w:r>
        </w:del>
      </w:ins>
      <w:ins w:id="173" w:author="Author" w:date="2018-02-15T08:44:00Z">
        <w:r w:rsidR="006871D4" w:rsidRPr="003E33DE">
          <w:rPr>
            <w:rPrChange w:id="174" w:author="Author" w:date="2018-02-15T08:44:00Z">
              <w:rPr>
                <w:highlight w:val="yellow"/>
              </w:rPr>
            </w:rPrChange>
          </w:rPr>
          <w:t xml:space="preserve">the number of </w:t>
        </w:r>
        <w:r w:rsidR="006871D4">
          <w:t>hours</w:t>
        </w:r>
      </w:ins>
      <w:ins w:id="175" w:author="Author" w:date="2018-02-15T08:45:00Z">
        <w:r w:rsidR="006871D4">
          <w:t xml:space="preserve"> </w:t>
        </w:r>
      </w:ins>
      <w:ins w:id="176" w:author="Author" w:date="2018-02-15T08:44:00Z">
        <w:r w:rsidR="006871D4">
          <w:t xml:space="preserve">the employee </w:t>
        </w:r>
      </w:ins>
      <w:ins w:id="177" w:author="Author" w:date="2018-02-15T08:50:00Z">
        <w:r w:rsidR="003E33DE">
          <w:t xml:space="preserve">is entitled to take off </w:t>
        </w:r>
      </w:ins>
      <w:ins w:id="178" w:author="Author" w:date="2018-02-15T08:44:00Z">
        <w:r w:rsidR="006871D4">
          <w:t xml:space="preserve">due to </w:t>
        </w:r>
      </w:ins>
      <w:ins w:id="179" w:author="Author" w:date="2018-02-15T08:51:00Z">
        <w:r w:rsidR="003E33DE">
          <w:t>sickness</w:t>
        </w:r>
      </w:ins>
      <w:ins w:id="180" w:author="Author" w:date="2018-02-15T08:44:00Z">
        <w:r w:rsidR="006871D4">
          <w:t xml:space="preserve"> </w:t>
        </w:r>
        <w:r w:rsidR="006871D4" w:rsidRPr="003E33DE">
          <w:rPr>
            <w:rPrChange w:id="181" w:author="Author" w:date="2018-02-15T08:44:00Z">
              <w:rPr>
                <w:highlight w:val="yellow"/>
              </w:rPr>
            </w:rPrChange>
          </w:rPr>
          <w:t>is accrued based on the hiring date of the employee</w:t>
        </w:r>
      </w:ins>
      <w:ins w:id="182" w:author="Author" w:date="2018-02-15T08:50:00Z">
        <w:r w:rsidR="003E33DE" w:rsidRPr="003E33DE">
          <w:t>.</w:t>
        </w:r>
      </w:ins>
      <w:ins w:id="183" w:author="Author" w:date="2018-02-15T08:51:00Z">
        <w:r w:rsidR="003E33DE" w:rsidRPr="003E33DE">
          <w:rPr>
            <w:rPrChange w:id="184" w:author="Author" w:date="2018-02-15T08:51:00Z">
              <w:rPr>
                <w:highlight w:val="yellow"/>
              </w:rPr>
            </w:rPrChange>
          </w:rPr>
          <w:t xml:space="preserve"> This means, that the later in the calendar year the employee is hired, the less the amount of </w:t>
        </w:r>
        <w:r w:rsidR="003E33DE">
          <w:t>sickness hours</w:t>
        </w:r>
        <w:r w:rsidR="003E33DE" w:rsidRPr="003E33DE">
          <w:rPr>
            <w:rPrChange w:id="185" w:author="Author" w:date="2018-02-15T08:51:00Z">
              <w:rPr>
                <w:highlight w:val="yellow"/>
              </w:rPr>
            </w:rPrChange>
          </w:rPr>
          <w:t xml:space="preserve"> he or she is entitled to in the hiring year will be. In the subsequent years, a fixed amount of </w:t>
        </w:r>
      </w:ins>
      <w:ins w:id="186" w:author="Author" w:date="2018-02-15T08:52:00Z">
        <w:r w:rsidR="003E33DE">
          <w:t>sickness hours</w:t>
        </w:r>
      </w:ins>
      <w:ins w:id="187" w:author="Author" w:date="2018-02-15T08:51:00Z">
        <w:r w:rsidR="003E33DE" w:rsidRPr="003E33DE">
          <w:rPr>
            <w:rPrChange w:id="188" w:author="Author" w:date="2018-02-15T08:51:00Z">
              <w:rPr>
                <w:highlight w:val="yellow"/>
              </w:rPr>
            </w:rPrChange>
          </w:rPr>
          <w:t xml:space="preserve"> will be posted</w:t>
        </w:r>
        <w:r w:rsidR="003E33DE" w:rsidRPr="003E33DE">
          <w:t>.</w:t>
        </w:r>
      </w:ins>
    </w:p>
    <w:p w14:paraId="5EA61C56" w14:textId="114DE61E" w:rsidR="00533799" w:rsidDel="00F74FDF" w:rsidRDefault="00533799" w:rsidP="00533799">
      <w:pPr>
        <w:rPr>
          <w:ins w:id="189" w:author="Author" w:date="2018-02-14T14:52:00Z"/>
          <w:del w:id="190" w:author="Author" w:date="2018-02-15T15:09:00Z"/>
        </w:rPr>
      </w:pPr>
      <w:ins w:id="191" w:author="Author" w:date="2018-02-14T14:52:00Z">
        <w:del w:id="192" w:author="Author" w:date="2018-02-15T15:09:00Z">
          <w:r w:rsidDel="00F74FDF">
            <w:delText>For an employee hired at a company in Colorado</w:delText>
          </w:r>
          <w:r w:rsidRPr="00AA46A3" w:rsidDel="00F74FDF">
            <w:delText xml:space="preserve">, the </w:delText>
          </w:r>
        </w:del>
      </w:ins>
      <w:ins w:id="193" w:author="Author" w:date="2018-02-14T14:54:00Z">
        <w:del w:id="194" w:author="Author" w:date="2018-02-15T15:09:00Z">
          <w:r w:rsidDel="00F74FDF">
            <w:delText xml:space="preserve">available </w:delText>
          </w:r>
        </w:del>
      </w:ins>
      <w:ins w:id="195" w:author="Author" w:date="2018-02-14T14:52:00Z">
        <w:del w:id="196" w:author="Author" w:date="2018-02-15T15:09:00Z">
          <w:r w:rsidRPr="00AA46A3" w:rsidDel="00F74FDF">
            <w:delText>time account</w:delText>
          </w:r>
          <w:r w:rsidDel="00F74FDF">
            <w:delText xml:space="preserve"> type</w:delText>
          </w:r>
          <w:r w:rsidRPr="00AA46A3" w:rsidDel="00F74FDF">
            <w:delText xml:space="preserve"> </w:delText>
          </w:r>
          <w:r w:rsidDel="00F74FDF">
            <w:delText>is</w:delText>
          </w:r>
          <w:r w:rsidRPr="00AA46A3" w:rsidDel="00F74FDF">
            <w:delText xml:space="preserve"> </w:delText>
          </w:r>
          <w:r w:rsidRPr="00AA46A3" w:rsidDel="00F74FDF">
            <w:rPr>
              <w:rStyle w:val="SAPScreenElement"/>
            </w:rPr>
            <w:delText>Vacation</w:delText>
          </w:r>
          <w:r w:rsidRPr="00AA46A3" w:rsidDel="00F74FDF">
            <w:delText>.</w:delText>
          </w:r>
          <w:r w:rsidDel="00F74FDF">
            <w:delText xml:space="preserve"> </w:delText>
          </w:r>
        </w:del>
      </w:ins>
      <w:commentRangeStart w:id="197"/>
      <w:ins w:id="198" w:author="Author" w:date="2018-02-14T14:53:00Z">
        <w:del w:id="199" w:author="Author" w:date="2018-02-15T15:09:00Z">
          <w:r w:rsidRPr="00593742" w:rsidDel="00F74FDF">
            <w:rPr>
              <w:highlight w:val="yellow"/>
              <w:rPrChange w:id="200" w:author="Author" w:date="2018-02-14T14:53:00Z">
                <w:rPr/>
              </w:rPrChange>
            </w:rPr>
            <w:delText>T</w:delText>
          </w:r>
        </w:del>
      </w:ins>
      <w:ins w:id="201" w:author="Author" w:date="2018-02-14T14:52:00Z">
        <w:del w:id="202" w:author="Author" w:date="2018-02-15T15:09:00Z">
          <w:r w:rsidRPr="00593742" w:rsidDel="00F74FDF">
            <w:rPr>
              <w:highlight w:val="yellow"/>
              <w:rPrChange w:id="203" w:author="Author" w:date="2018-02-14T14:53:00Z">
                <w:rPr/>
              </w:rPrChange>
            </w:rPr>
            <w:delText>he number of vacation days is accrued based on the hiring date of the employee. This means, that the later in the calendar year the employee is hired, the less the amount of vacation days he or she is entitled to in the hiring year will be. In the subsequent years, a fixed amount of vacation days will be posted.</w:delText>
          </w:r>
        </w:del>
      </w:ins>
      <w:commentRangeEnd w:id="197"/>
      <w:ins w:id="204" w:author="Author" w:date="2018-02-14T14:53:00Z">
        <w:del w:id="205" w:author="Author" w:date="2018-02-15T15:09:00Z">
          <w:r w:rsidDel="00F74FDF">
            <w:rPr>
              <w:rStyle w:val="CommentReference"/>
            </w:rPr>
            <w:commentReference w:id="197"/>
          </w:r>
        </w:del>
      </w:ins>
    </w:p>
    <w:p w14:paraId="1C94AA2C" w14:textId="3D529392" w:rsidR="00533799" w:rsidDel="003E33DE" w:rsidRDefault="00533799" w:rsidP="00DF498F">
      <w:pPr>
        <w:rPr>
          <w:del w:id="206" w:author="Author" w:date="2018-02-15T08:52:00Z"/>
        </w:rPr>
      </w:pPr>
    </w:p>
    <w:p w14:paraId="30D05FD3" w14:textId="77777777" w:rsidR="008106AC" w:rsidRPr="00487E42" w:rsidRDefault="008106AC" w:rsidP="008106AC">
      <w:pPr>
        <w:pStyle w:val="NoteParagraph"/>
        <w:ind w:left="720"/>
        <w:rPr>
          <w:rFonts w:ascii="BentonSans Regular" w:hAnsi="BentonSans Regular"/>
          <w:color w:val="666666"/>
          <w:sz w:val="22"/>
        </w:rPr>
      </w:pPr>
      <w:r w:rsidRPr="00BB64F2">
        <w:rPr>
          <w:noProof/>
        </w:rPr>
        <w:drawing>
          <wp:inline distT="0" distB="0" distL="0" distR="0" wp14:anchorId="1D5693A6" wp14:editId="1D6B0559">
            <wp:extent cx="228600" cy="228600"/>
            <wp:effectExtent l="0" t="0" r="0" b="0"/>
            <wp:docPr id="25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87E42">
        <w:t> </w:t>
      </w:r>
      <w:r w:rsidRPr="00487E42">
        <w:rPr>
          <w:rFonts w:ascii="BentonSans Regular" w:hAnsi="BentonSans Regular"/>
          <w:color w:val="666666"/>
          <w:sz w:val="22"/>
        </w:rPr>
        <w:t>Recommendation</w:t>
      </w:r>
    </w:p>
    <w:p w14:paraId="43DF416C" w14:textId="2095A836" w:rsidR="00CE2648" w:rsidRDefault="008106AC" w:rsidP="00491BDF">
      <w:pPr>
        <w:ind w:left="720"/>
      </w:pPr>
      <w:r>
        <w:t xml:space="preserve">For details on the accrual rules delivered </w:t>
      </w:r>
      <w:commentRangeStart w:id="207"/>
      <w:r>
        <w:t xml:space="preserve">within </w:t>
      </w:r>
      <w:del w:id="208" w:author="Author" w:date="2018-02-14T14:04:00Z">
        <w:r w:rsidDel="00BB1FA4">
          <w:delText xml:space="preserve">this </w:delText>
        </w:r>
      </w:del>
      <w:ins w:id="209" w:author="Author" w:date="2018-02-14T14:04:00Z">
        <w:r w:rsidR="00BB1FA4">
          <w:t xml:space="preserve">the SAP </w:t>
        </w:r>
      </w:ins>
      <w:del w:id="210" w:author="Author" w:date="2018-02-14T14:04:00Z">
        <w:r w:rsidDel="00BB1FA4">
          <w:delText>b</w:delText>
        </w:r>
      </w:del>
      <w:ins w:id="211" w:author="Author" w:date="2018-02-14T14:04:00Z">
        <w:r w:rsidR="00BB1FA4">
          <w:t>B</w:t>
        </w:r>
      </w:ins>
      <w:r>
        <w:t xml:space="preserve">est </w:t>
      </w:r>
      <w:del w:id="212" w:author="Author" w:date="2018-02-14T14:04:00Z">
        <w:r w:rsidDel="00BB1FA4">
          <w:delText>p</w:delText>
        </w:r>
      </w:del>
      <w:ins w:id="213" w:author="Author" w:date="2018-02-14T14:04:00Z">
        <w:r w:rsidR="00BB1FA4">
          <w:t>P</w:t>
        </w:r>
      </w:ins>
      <w:r>
        <w:t>ractices</w:t>
      </w:r>
      <w:commentRangeEnd w:id="207"/>
      <w:r w:rsidR="00BB1FA4">
        <w:rPr>
          <w:rStyle w:val="CommentReference"/>
        </w:rPr>
        <w:commentReference w:id="207"/>
      </w:r>
      <w:del w:id="214" w:author="Author" w:date="2018-02-12T18:25:00Z">
        <w:r w:rsidDel="002755DC">
          <w:delText xml:space="preserve"> solution</w:delText>
        </w:r>
      </w:del>
      <w:r>
        <w:t xml:space="preserve">, refer to </w:t>
      </w:r>
      <w:del w:id="215" w:author="Author" w:date="2018-02-19T16:40:00Z">
        <w:r w:rsidDel="00C57B99">
          <w:delText xml:space="preserve">configuration guide of building block </w:delText>
        </w:r>
        <w:r w:rsidDel="00C57B99">
          <w:rPr>
            <w:rStyle w:val="SAPEmphasis"/>
          </w:rPr>
          <w:delText>FK4(US</w:delText>
        </w:r>
        <w:r w:rsidRPr="00487E42" w:rsidDel="00C57B99">
          <w:rPr>
            <w:rStyle w:val="SAPEmphasis"/>
          </w:rPr>
          <w:delText>)</w:delText>
        </w:r>
        <w:r w:rsidDel="00C57B99">
          <w:delText xml:space="preserve">, where </w:delText>
        </w:r>
        <w:r w:rsidRPr="00487E42" w:rsidDel="00C57B99">
          <w:delText xml:space="preserve">chapter </w:delText>
        </w:r>
        <w:r w:rsidRPr="002F2044" w:rsidDel="00C57B99">
          <w:rPr>
            <w:rStyle w:val="SAPScreenElement"/>
            <w:color w:val="auto"/>
          </w:rPr>
          <w:delText>Preparation / Prerequisites</w:delText>
        </w:r>
        <w:r w:rsidRPr="00487E42" w:rsidDel="00C57B99">
          <w:delText xml:space="preserve"> the reference to </w:delText>
        </w:r>
      </w:del>
      <w:r w:rsidRPr="00487E42">
        <w:t xml:space="preserve">the appropriate </w:t>
      </w:r>
      <w:r>
        <w:rPr>
          <w:rStyle w:val="SAPScreenElement"/>
          <w:color w:val="auto"/>
        </w:rPr>
        <w:t>Time Off</w:t>
      </w:r>
      <w:r w:rsidRPr="00487E42">
        <w:t xml:space="preserve"> workbook </w:t>
      </w:r>
      <w:ins w:id="216" w:author="Author" w:date="2018-02-19T16:40:00Z">
        <w:r w:rsidR="00C57B99">
          <w:t xml:space="preserve">for </w:t>
        </w:r>
        <w:r w:rsidR="00C57B99" w:rsidRPr="00D07956">
          <w:rPr>
            <w:b/>
          </w:rPr>
          <w:t>US</w:t>
        </w:r>
      </w:ins>
      <w:del w:id="217" w:author="Author" w:date="2018-02-19T16:40:00Z">
        <w:r w:rsidRPr="00487E42" w:rsidDel="00C57B99">
          <w:delText>is given</w:delText>
        </w:r>
      </w:del>
      <w:r w:rsidRPr="00487E42">
        <w:t>.</w:t>
      </w:r>
    </w:p>
    <w:p w14:paraId="2379E52F" w14:textId="77777777" w:rsidR="00CE2648" w:rsidRDefault="00CE2648" w:rsidP="00DD7008"/>
    <w:p w14:paraId="53891A3D" w14:textId="77777777" w:rsidR="006F55DC" w:rsidRPr="009C6594" w:rsidRDefault="006F55DC" w:rsidP="006F55DC">
      <w:pPr>
        <w:pStyle w:val="SAPNoteHeading"/>
        <w:ind w:left="720"/>
      </w:pPr>
      <w:r w:rsidRPr="009C6594">
        <w:rPr>
          <w:noProof/>
        </w:rPr>
        <w:drawing>
          <wp:inline distT="0" distB="0" distL="0" distR="0" wp14:anchorId="4DC07432" wp14:editId="6B367A6D">
            <wp:extent cx="228600" cy="228600"/>
            <wp:effectExtent l="0" t="0" r="0" b="0"/>
            <wp:docPr id="27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C6594">
        <w:t> Note</w:t>
      </w:r>
    </w:p>
    <w:p w14:paraId="22D8688C" w14:textId="2A19F16A" w:rsidR="001F114C" w:rsidRDefault="006F55DC" w:rsidP="005271E0">
      <w:pPr>
        <w:ind w:left="720"/>
      </w:pPr>
      <w:r>
        <w:rPr>
          <w:noProof/>
        </w:rPr>
        <w:t xml:space="preserve">In case </w:t>
      </w:r>
      <w:r w:rsidRPr="00B87152">
        <w:t xml:space="preserve">your company </w:t>
      </w:r>
      <w:r>
        <w:rPr>
          <w:noProof/>
        </w:rPr>
        <w:t xml:space="preserve">has also </w:t>
      </w:r>
      <w:ins w:id="218" w:author="Author" w:date="2018-02-15T12:12:00Z">
        <w:r w:rsidR="00C2249B">
          <w:rPr>
            <w:noProof/>
          </w:rPr>
          <w:t xml:space="preserve">deployed in </w:t>
        </w:r>
        <w:r w:rsidR="00C2249B">
          <w:t>the Employee Central instance</w:t>
        </w:r>
        <w:r w:rsidR="00C2249B">
          <w:rPr>
            <w:noProof/>
          </w:rPr>
          <w:t xml:space="preserve"> </w:t>
        </w:r>
      </w:ins>
      <w:del w:id="219" w:author="Author" w:date="2018-02-15T12:12:00Z">
        <w:r w:rsidDel="00C2249B">
          <w:rPr>
            <w:noProof/>
          </w:rPr>
          <w:delText xml:space="preserve">implemented </w:delText>
        </w:r>
      </w:del>
      <w:r>
        <w:rPr>
          <w:noProof/>
        </w:rPr>
        <w:t xml:space="preserve">the </w:t>
      </w:r>
      <w:r w:rsidRPr="009F5286">
        <w:rPr>
          <w:rStyle w:val="SAPEmphasis"/>
        </w:rPr>
        <w:t>Payroll Time Sheet</w:t>
      </w:r>
      <w:r>
        <w:t xml:space="preserve"> content </w:t>
      </w:r>
      <w:ins w:id="220" w:author="Author" w:date="2018-02-15T12:12:00Z">
        <w:r w:rsidR="00C2249B">
          <w:t>with the SAP Best Practices</w:t>
        </w:r>
      </w:ins>
      <w:del w:id="221" w:author="Author" w:date="2018-02-15T12:12:00Z">
        <w:r w:rsidR="00926C24" w:rsidDel="00C2249B">
          <w:delText>in the Employee Central instance</w:delText>
        </w:r>
      </w:del>
      <w:r>
        <w:rPr>
          <w:rStyle w:val="SAPEmphasis"/>
        </w:rPr>
        <w:t>:</w:t>
      </w:r>
      <w:r>
        <w:t xml:space="preserve"> </w:t>
      </w:r>
      <w:r w:rsidR="00183D62">
        <w:t>depending on</w:t>
      </w:r>
      <w:r w:rsidR="00183D62" w:rsidRPr="00A330EE">
        <w:t xml:space="preserve"> </w:t>
      </w:r>
      <w:r w:rsidRPr="00A330EE">
        <w:t>the</w:t>
      </w:r>
      <w:r w:rsidR="00183D62">
        <w:t xml:space="preserve"> </w:t>
      </w:r>
      <w:r w:rsidRPr="00A330EE">
        <w:t>combination</w:t>
      </w:r>
      <w:r w:rsidR="00183D62">
        <w:t xml:space="preserve"> of</w:t>
      </w:r>
      <w:r w:rsidRPr="00A330EE">
        <w:t xml:space="preserve"> </w:t>
      </w:r>
      <w:r w:rsidRPr="002947B4">
        <w:rPr>
          <w:rStyle w:val="SAPScreenElement"/>
        </w:rPr>
        <w:t xml:space="preserve">Time </w:t>
      </w:r>
      <w:r>
        <w:rPr>
          <w:rStyle w:val="SAPScreenElement"/>
        </w:rPr>
        <w:t>P</w:t>
      </w:r>
      <w:r w:rsidRPr="002947B4">
        <w:rPr>
          <w:rStyle w:val="SAPScreenElement"/>
        </w:rPr>
        <w:t>rofile</w:t>
      </w:r>
      <w:r w:rsidRPr="00491BDF">
        <w:t xml:space="preserve"> </w:t>
      </w:r>
      <w:r w:rsidRPr="002947B4">
        <w:t xml:space="preserve">and </w:t>
      </w:r>
      <w:r>
        <w:rPr>
          <w:rStyle w:val="SAPScreenElement"/>
        </w:rPr>
        <w:t>T</w:t>
      </w:r>
      <w:r w:rsidRPr="002947B4">
        <w:rPr>
          <w:rStyle w:val="SAPScreenElement"/>
        </w:rPr>
        <w:t xml:space="preserve">ime Recording </w:t>
      </w:r>
      <w:r>
        <w:rPr>
          <w:rStyle w:val="SAPScreenElement"/>
        </w:rPr>
        <w:t>P</w:t>
      </w:r>
      <w:r w:rsidRPr="002947B4">
        <w:rPr>
          <w:rStyle w:val="SAPScreenElement"/>
        </w:rPr>
        <w:t>rofile</w:t>
      </w:r>
      <w:r w:rsidRPr="00491BDF">
        <w:t xml:space="preserve"> </w:t>
      </w:r>
      <w:r w:rsidR="00183D62" w:rsidRPr="00491BDF">
        <w:t>that</w:t>
      </w:r>
      <w:r w:rsidRPr="002947B4">
        <w:t xml:space="preserve"> has been chosen for the employee</w:t>
      </w:r>
      <w:r w:rsidRPr="00A330EE">
        <w:t xml:space="preserve">, in addition </w:t>
      </w:r>
      <w:r w:rsidRPr="002947B4">
        <w:t xml:space="preserve">to </w:t>
      </w:r>
      <w:r w:rsidR="00823E80">
        <w:t>the above-mentioned</w:t>
      </w:r>
      <w:r>
        <w:t xml:space="preserve"> </w:t>
      </w:r>
      <w:r w:rsidRPr="002947B4">
        <w:t>time account</w:t>
      </w:r>
      <w:r>
        <w:t>s</w:t>
      </w:r>
      <w:r w:rsidR="00926C24">
        <w:t xml:space="preserve"> types</w:t>
      </w:r>
      <w:r w:rsidRPr="002947B4">
        <w:rPr>
          <w:rStyle w:val="SAPScreenElement"/>
        </w:rPr>
        <w:t>,</w:t>
      </w:r>
      <w:r w:rsidR="004A4C29">
        <w:rPr>
          <w:rStyle w:val="SAPScreenElement"/>
        </w:rPr>
        <w:t xml:space="preserve"> </w:t>
      </w:r>
      <w:r w:rsidR="004A4C29" w:rsidRPr="00491BDF">
        <w:t>either</w:t>
      </w:r>
      <w:r w:rsidRPr="00491BDF">
        <w:t xml:space="preserve"> </w:t>
      </w:r>
      <w:r w:rsidRPr="002947B4">
        <w:t>the time account</w:t>
      </w:r>
      <w:r w:rsidR="00926C24">
        <w:t xml:space="preserve"> type</w:t>
      </w:r>
      <w:r w:rsidRPr="002947B4">
        <w:t xml:space="preserve"> </w:t>
      </w:r>
      <w:r w:rsidRPr="002947B4">
        <w:rPr>
          <w:rStyle w:val="SAPScreenElement"/>
        </w:rPr>
        <w:t xml:space="preserve">Working Time Accounts </w:t>
      </w:r>
      <w:r w:rsidR="00926C24">
        <w:t>or</w:t>
      </w:r>
      <w:r w:rsidR="004A4C29">
        <w:t xml:space="preserve"> </w:t>
      </w:r>
      <w:r w:rsidR="004A4C29" w:rsidRPr="002947B4">
        <w:t>the time account</w:t>
      </w:r>
      <w:r w:rsidR="004A4C29">
        <w:t xml:space="preserve"> type</w:t>
      </w:r>
      <w:r w:rsidR="00926C24" w:rsidRPr="00491BDF">
        <w:t xml:space="preserve"> </w:t>
      </w:r>
      <w:r w:rsidR="00926C24">
        <w:rPr>
          <w:rStyle w:val="SAPScreenElement"/>
        </w:rPr>
        <w:t xml:space="preserve">Time Off in Lieu </w:t>
      </w:r>
      <w:r w:rsidR="00183D62">
        <w:t xml:space="preserve">might </w:t>
      </w:r>
      <w:r w:rsidR="00823E80">
        <w:t>also</w:t>
      </w:r>
      <w:r w:rsidRPr="002947B4">
        <w:t xml:space="preserve"> be generated.</w:t>
      </w:r>
      <w:r w:rsidR="00823E80">
        <w:t xml:space="preserve"> </w:t>
      </w:r>
      <w:r w:rsidR="004A4C29">
        <w:t>The</w:t>
      </w:r>
      <w:r w:rsidR="00823E80">
        <w:t xml:space="preserve"> time account </w:t>
      </w:r>
      <w:r w:rsidR="004A4C29">
        <w:t>has</w:t>
      </w:r>
      <w:r w:rsidR="00823E80">
        <w:t xml:space="preserve"> no</w:t>
      </w:r>
      <w:r w:rsidR="000B7441">
        <w:t xml:space="preserve"> number of days/hours accrued yet; </w:t>
      </w:r>
      <w:r w:rsidR="000B7441" w:rsidRPr="000B7441">
        <w:t xml:space="preserve">instead </w:t>
      </w:r>
      <w:r w:rsidR="000B7441">
        <w:t xml:space="preserve">the employee </w:t>
      </w:r>
      <w:r w:rsidR="000B7441" w:rsidRPr="00491BDF">
        <w:t xml:space="preserve">will possibly accrue </w:t>
      </w:r>
      <w:r w:rsidR="000B7441" w:rsidRPr="00F937FB">
        <w:t>an appropriate amount for</w:t>
      </w:r>
      <w:r w:rsidR="004A4C29">
        <w:t xml:space="preserve"> one of</w:t>
      </w:r>
      <w:r w:rsidR="000B7441" w:rsidRPr="00F937FB">
        <w:t xml:space="preserve"> </w:t>
      </w:r>
      <w:r w:rsidR="000B7441">
        <w:t>th</w:t>
      </w:r>
      <w:r w:rsidR="004A4C29">
        <w:t>is</w:t>
      </w:r>
      <w:r w:rsidR="000B7441">
        <w:t xml:space="preserve"> </w:t>
      </w:r>
      <w:r w:rsidR="000B7441" w:rsidRPr="00F937FB">
        <w:t>time account</w:t>
      </w:r>
      <w:r w:rsidR="004A4C29">
        <w:t>s</w:t>
      </w:r>
      <w:r w:rsidR="000B7441">
        <w:t xml:space="preserve"> </w:t>
      </w:r>
      <w:r w:rsidR="000B7441" w:rsidRPr="00491BDF">
        <w:t>upon recording working time.</w:t>
      </w:r>
      <w:r w:rsidR="00183D62">
        <w:t xml:space="preserve"> </w:t>
      </w:r>
      <w:commentRangeStart w:id="222"/>
      <w:r w:rsidR="00183D62">
        <w:t xml:space="preserve">For details refer to </w:t>
      </w:r>
      <w:ins w:id="223" w:author="Author" w:date="2018-02-19T16:47:00Z">
        <w:r w:rsidR="00E05A7E" w:rsidRPr="00912441">
          <w:t xml:space="preserve">the </w:t>
        </w:r>
        <w:r w:rsidR="00E05A7E" w:rsidRPr="00912441">
          <w:rPr>
            <w:rStyle w:val="SAPScreenElement"/>
            <w:color w:val="auto"/>
          </w:rPr>
          <w:t>Time Sheet</w:t>
        </w:r>
        <w:r w:rsidR="00E05A7E" w:rsidRPr="00912441">
          <w:t xml:space="preserve"> workbook</w:t>
        </w:r>
      </w:ins>
      <w:ins w:id="224" w:author="Author" w:date="2018-02-19T16:48:00Z">
        <w:r w:rsidR="00E05A7E">
          <w:t xml:space="preserve"> </w:t>
        </w:r>
      </w:ins>
      <w:del w:id="225" w:author="Author" w:date="2018-02-19T16:47:00Z">
        <w:r w:rsidR="00183D62" w:rsidDel="00E05A7E">
          <w:delText xml:space="preserve">configuration guide of building block </w:delText>
        </w:r>
        <w:r w:rsidR="00183D62" w:rsidRPr="00491BDF" w:rsidDel="00E05A7E">
          <w:rPr>
            <w:rStyle w:val="SAPEmphasis"/>
          </w:rPr>
          <w:delText>15V</w:delText>
        </w:r>
        <w:r w:rsidR="00FE2C72" w:rsidDel="00E05A7E">
          <w:rPr>
            <w:rStyle w:val="SAPEmphasis"/>
          </w:rPr>
          <w:delText xml:space="preserve"> </w:delText>
        </w:r>
      </w:del>
      <w:r w:rsidR="00183D62">
        <w:t xml:space="preserve">and test script of scope item </w:t>
      </w:r>
      <w:ins w:id="226" w:author="Author" w:date="2018-02-19T16:48:00Z">
        <w:r w:rsidR="00E05A7E" w:rsidRPr="00912441">
          <w:rPr>
            <w:rStyle w:val="SAPScreenElement"/>
            <w:color w:val="auto"/>
          </w:rPr>
          <w:t>Record Working Time (15S)</w:t>
        </w:r>
      </w:ins>
      <w:del w:id="227" w:author="Author" w:date="2018-02-19T16:48:00Z">
        <w:r w:rsidR="00183D62" w:rsidRPr="001A3E2E" w:rsidDel="00E05A7E">
          <w:rPr>
            <w:rStyle w:val="SAPEmphasis"/>
          </w:rPr>
          <w:delText>15</w:delText>
        </w:r>
        <w:r w:rsidR="00183D62" w:rsidDel="00E05A7E">
          <w:rPr>
            <w:rStyle w:val="SAPEmphasis"/>
          </w:rPr>
          <w:delText>S</w:delText>
        </w:r>
      </w:del>
      <w:r w:rsidR="00183D62">
        <w:t>.</w:t>
      </w:r>
      <w:commentRangeEnd w:id="222"/>
      <w:r w:rsidR="00C2249B">
        <w:rPr>
          <w:rStyle w:val="CommentReference"/>
        </w:rPr>
        <w:commentReference w:id="222"/>
      </w:r>
    </w:p>
    <w:p w14:paraId="73B7E9CF" w14:textId="621BE7F7" w:rsidR="009A75D8" w:rsidRPr="00AA46A3" w:rsidRDefault="009A75D8" w:rsidP="009A75D8">
      <w:pPr>
        <w:pStyle w:val="Heading1"/>
      </w:pPr>
      <w:bookmarkStart w:id="228" w:name="_Toc507512906"/>
      <w:r w:rsidRPr="00AA46A3">
        <w:lastRenderedPageBreak/>
        <w:t>Overview Table</w:t>
      </w:r>
      <w:bookmarkEnd w:id="82"/>
      <w:bookmarkEnd w:id="228"/>
    </w:p>
    <w:p w14:paraId="71919AE3" w14:textId="33995EAA" w:rsidR="009A75D8" w:rsidRPr="00AA46A3" w:rsidRDefault="009A75D8" w:rsidP="009A75D8">
      <w:r w:rsidRPr="00AA46A3">
        <w:t xml:space="preserve">The scope item </w:t>
      </w:r>
      <w:r w:rsidRPr="00491BDF">
        <w:rPr>
          <w:rStyle w:val="SAPScreenElement"/>
          <w:color w:val="auto"/>
        </w:rPr>
        <w:t>Request and Manage Time Off</w:t>
      </w:r>
      <w:r w:rsidRPr="00AA46A3">
        <w:rPr>
          <w:rStyle w:val="SAPEmphasis"/>
        </w:rPr>
        <w:t xml:space="preserve"> </w:t>
      </w:r>
      <w:r w:rsidRPr="00AA46A3">
        <w:t>consists of several process steps provided in the table below.</w:t>
      </w:r>
    </w:p>
    <w:p w14:paraId="13C85E5C" w14:textId="77777777" w:rsidR="00AA4506" w:rsidRPr="00AA46A3" w:rsidRDefault="00AA4506" w:rsidP="00AA46A3">
      <w:pPr>
        <w:pStyle w:val="SAPNoteHeading"/>
        <w:ind w:left="720"/>
        <w:rPr>
          <w:rFonts w:eastAsia="SimSun"/>
          <w:lang w:eastAsia="zh-CN"/>
        </w:rPr>
      </w:pPr>
      <w:r w:rsidRPr="00AA46A3">
        <w:rPr>
          <w:noProof/>
        </w:rPr>
        <w:drawing>
          <wp:inline distT="0" distB="0" distL="0" distR="0" wp14:anchorId="7C890538" wp14:editId="2F9A3818">
            <wp:extent cx="228600" cy="228600"/>
            <wp:effectExtent l="0" t="0" r="0" b="0"/>
            <wp:docPr id="2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A46A3">
        <w:t> Note</w:t>
      </w:r>
    </w:p>
    <w:p w14:paraId="08D8B449" w14:textId="77777777" w:rsidR="00AA4506" w:rsidRPr="00AA46A3" w:rsidRDefault="00AA4506" w:rsidP="00AA46A3">
      <w:pPr>
        <w:ind w:left="720"/>
      </w:pPr>
      <w:r w:rsidRPr="00AA46A3">
        <w:t xml:space="preserve">Some of the process steps can be executed using the Mobile App. These process steps are mentioned accordingly, for details see the </w:t>
      </w:r>
      <w:r w:rsidRPr="00EC658C">
        <w:rPr>
          <w:rStyle w:val="SAPScreenElement"/>
          <w:color w:val="auto"/>
        </w:rPr>
        <w:t>Transaction Code</w:t>
      </w:r>
      <w:r w:rsidRPr="00EC658C">
        <w:t xml:space="preserve"> </w:t>
      </w:r>
      <w:r w:rsidRPr="00AA46A3">
        <w:t xml:space="preserve">column of below table. The procedure of executing these process steps using Mobile App is sketched the </w:t>
      </w:r>
      <w:r w:rsidRPr="00AA46A3">
        <w:rPr>
          <w:rFonts w:ascii="BentonSans Bold" w:hAnsi="BentonSans Bold"/>
          <w:color w:val="666666"/>
        </w:rPr>
        <w:t>Appendix</w:t>
      </w:r>
      <w:r w:rsidRPr="00AA46A3">
        <w:t xml:space="preserve"> of this document.</w:t>
      </w:r>
    </w:p>
    <w:p w14:paraId="1DD160F3" w14:textId="77777777" w:rsidR="00AA4506" w:rsidRPr="00AA46A3" w:rsidRDefault="00AA4506" w:rsidP="009A75D8"/>
    <w:tbl>
      <w:tblPr>
        <w:tblW w:w="1441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2510"/>
        <w:gridCol w:w="1080"/>
        <w:gridCol w:w="3330"/>
        <w:gridCol w:w="1440"/>
        <w:gridCol w:w="1440"/>
        <w:gridCol w:w="4618"/>
      </w:tblGrid>
      <w:tr w:rsidR="00356A3B" w:rsidRPr="00AA46A3" w14:paraId="1032AA85" w14:textId="77777777" w:rsidTr="000B00C7">
        <w:trPr>
          <w:tblHeader/>
        </w:trPr>
        <w:tc>
          <w:tcPr>
            <w:tcW w:w="2510" w:type="dxa"/>
            <w:shd w:val="clear" w:color="auto" w:fill="999999"/>
            <w:hideMark/>
          </w:tcPr>
          <w:p w14:paraId="06EAC375" w14:textId="77777777" w:rsidR="00356A3B" w:rsidRPr="00AA46A3" w:rsidRDefault="00356A3B">
            <w:pPr>
              <w:pStyle w:val="SAPTableHeader"/>
            </w:pPr>
            <w:r w:rsidRPr="00AA46A3">
              <w:t>Process Step</w:t>
            </w:r>
          </w:p>
        </w:tc>
        <w:tc>
          <w:tcPr>
            <w:tcW w:w="1080" w:type="dxa"/>
            <w:shd w:val="clear" w:color="auto" w:fill="999999"/>
            <w:hideMark/>
          </w:tcPr>
          <w:p w14:paraId="77590D95" w14:textId="77777777" w:rsidR="00356A3B" w:rsidRPr="00AA46A3" w:rsidRDefault="00356A3B">
            <w:pPr>
              <w:pStyle w:val="SAPTableHeader"/>
            </w:pPr>
            <w:r w:rsidRPr="00AA46A3">
              <w:t>UI Type</w:t>
            </w:r>
          </w:p>
        </w:tc>
        <w:tc>
          <w:tcPr>
            <w:tcW w:w="3330" w:type="dxa"/>
            <w:shd w:val="clear" w:color="auto" w:fill="999999"/>
            <w:hideMark/>
          </w:tcPr>
          <w:p w14:paraId="2E6B022B" w14:textId="77777777" w:rsidR="00356A3B" w:rsidRPr="00AA46A3" w:rsidRDefault="00356A3B">
            <w:pPr>
              <w:pStyle w:val="SAPTableHeader"/>
            </w:pPr>
            <w:r w:rsidRPr="00AA46A3">
              <w:t>Business Condition</w:t>
            </w:r>
          </w:p>
        </w:tc>
        <w:tc>
          <w:tcPr>
            <w:tcW w:w="1440" w:type="dxa"/>
            <w:shd w:val="clear" w:color="auto" w:fill="999999"/>
            <w:hideMark/>
          </w:tcPr>
          <w:p w14:paraId="5A3EFAF8" w14:textId="77777777" w:rsidR="00356A3B" w:rsidRPr="00AA46A3" w:rsidRDefault="00356A3B">
            <w:pPr>
              <w:pStyle w:val="SAPTableHeader"/>
            </w:pPr>
            <w:r w:rsidRPr="00AA46A3">
              <w:t>Business Role</w:t>
            </w:r>
          </w:p>
        </w:tc>
        <w:tc>
          <w:tcPr>
            <w:tcW w:w="1440" w:type="dxa"/>
            <w:shd w:val="clear" w:color="auto" w:fill="999999"/>
          </w:tcPr>
          <w:p w14:paraId="3D2EE3A5" w14:textId="77777777" w:rsidR="00356A3B" w:rsidRPr="00AA46A3" w:rsidRDefault="00513AC9">
            <w:pPr>
              <w:pStyle w:val="SAPTableHeader"/>
            </w:pPr>
            <w:r w:rsidRPr="00AA46A3">
              <w:rPr>
                <w:b/>
                <w:bCs/>
                <w:szCs w:val="18"/>
              </w:rPr>
              <w:t>Transaction</w:t>
            </w:r>
            <w:r w:rsidR="00356A3B" w:rsidRPr="00AA46A3">
              <w:rPr>
                <w:b/>
                <w:bCs/>
                <w:szCs w:val="18"/>
              </w:rPr>
              <w:t xml:space="preserve"> Code</w:t>
            </w:r>
          </w:p>
        </w:tc>
        <w:tc>
          <w:tcPr>
            <w:tcW w:w="4618" w:type="dxa"/>
            <w:shd w:val="clear" w:color="auto" w:fill="999999"/>
            <w:hideMark/>
          </w:tcPr>
          <w:p w14:paraId="4AE00BD4" w14:textId="77777777" w:rsidR="00356A3B" w:rsidRPr="00AA46A3" w:rsidRDefault="00356A3B">
            <w:pPr>
              <w:pStyle w:val="SAPTableHeader"/>
            </w:pPr>
            <w:r w:rsidRPr="00AA46A3">
              <w:t>Expected Results</w:t>
            </w:r>
          </w:p>
        </w:tc>
      </w:tr>
      <w:tr w:rsidR="005034E6" w:rsidRPr="00AA46A3" w14:paraId="45FE1458" w14:textId="77777777" w:rsidTr="00AB2D61">
        <w:tc>
          <w:tcPr>
            <w:tcW w:w="14418" w:type="dxa"/>
            <w:gridSpan w:val="6"/>
          </w:tcPr>
          <w:p w14:paraId="02C47661" w14:textId="77777777" w:rsidR="005034E6" w:rsidRPr="00AA46A3" w:rsidRDefault="005034E6">
            <w:r w:rsidRPr="00AA46A3">
              <w:rPr>
                <w:rStyle w:val="SAPEmphasis"/>
              </w:rPr>
              <w:t>Short-Term Absences</w:t>
            </w:r>
          </w:p>
        </w:tc>
      </w:tr>
      <w:tr w:rsidR="005438A1" w:rsidRPr="00AA46A3" w14:paraId="12F4A93C" w14:textId="77777777" w:rsidTr="000B00C7">
        <w:tc>
          <w:tcPr>
            <w:tcW w:w="2510" w:type="dxa"/>
            <w:hideMark/>
          </w:tcPr>
          <w:p w14:paraId="3F5F5B26" w14:textId="0F831E4D" w:rsidR="005438A1" w:rsidRPr="00AA46A3" w:rsidRDefault="005438A1" w:rsidP="00592A8C">
            <w:pPr>
              <w:rPr>
                <w:rStyle w:val="SAPEmphasis"/>
              </w:rPr>
            </w:pPr>
            <w:r w:rsidRPr="00AA46A3">
              <w:rPr>
                <w:rStyle w:val="SAPEmphasis"/>
              </w:rPr>
              <w:t xml:space="preserve">View Employee Time </w:t>
            </w:r>
            <w:r w:rsidR="00592A8C" w:rsidRPr="00AA46A3">
              <w:rPr>
                <w:rStyle w:val="SAPEmphasis"/>
              </w:rPr>
              <w:t xml:space="preserve">Account </w:t>
            </w:r>
            <w:r w:rsidRPr="00AA46A3">
              <w:rPr>
                <w:rStyle w:val="SAPEmphasis"/>
              </w:rPr>
              <w:t>Data</w:t>
            </w:r>
          </w:p>
        </w:tc>
        <w:tc>
          <w:tcPr>
            <w:tcW w:w="1080" w:type="dxa"/>
            <w:hideMark/>
          </w:tcPr>
          <w:p w14:paraId="48388FDB" w14:textId="1750B152" w:rsidR="005438A1" w:rsidRPr="00AA46A3" w:rsidRDefault="008E6128">
            <w:r w:rsidRPr="00AA46A3">
              <w:t xml:space="preserve">Employee Central </w:t>
            </w:r>
            <w:r w:rsidR="005438A1" w:rsidRPr="00AA46A3">
              <w:t>UI</w:t>
            </w:r>
          </w:p>
        </w:tc>
        <w:tc>
          <w:tcPr>
            <w:tcW w:w="3330" w:type="dxa"/>
          </w:tcPr>
          <w:p w14:paraId="3CF3903D" w14:textId="77777777" w:rsidR="005438A1" w:rsidRPr="00AA46A3" w:rsidRDefault="005438A1">
            <w:pPr>
              <w:spacing w:after="120"/>
            </w:pPr>
          </w:p>
        </w:tc>
        <w:tc>
          <w:tcPr>
            <w:tcW w:w="1440" w:type="dxa"/>
            <w:hideMark/>
          </w:tcPr>
          <w:p w14:paraId="66F1392B" w14:textId="342E2C37" w:rsidR="005438A1" w:rsidRPr="00AA46A3" w:rsidRDefault="005438A1">
            <w:r w:rsidRPr="00AA46A3">
              <w:t xml:space="preserve">HR </w:t>
            </w:r>
            <w:r w:rsidR="00B8638D" w:rsidRPr="00AA46A3">
              <w:t>Administrator</w:t>
            </w:r>
          </w:p>
        </w:tc>
        <w:tc>
          <w:tcPr>
            <w:tcW w:w="1440" w:type="dxa"/>
          </w:tcPr>
          <w:p w14:paraId="4F2B0BA0" w14:textId="0DAF5BA7" w:rsidR="005438A1" w:rsidRPr="00AA46A3" w:rsidRDefault="008E6128">
            <w:r w:rsidRPr="00AA46A3">
              <w:t xml:space="preserve">Company Instance </w:t>
            </w:r>
            <w:r w:rsidR="005438A1" w:rsidRPr="00AA46A3">
              <w:t>URL</w:t>
            </w:r>
          </w:p>
        </w:tc>
        <w:tc>
          <w:tcPr>
            <w:tcW w:w="4618" w:type="dxa"/>
            <w:hideMark/>
          </w:tcPr>
          <w:p w14:paraId="4169CD45" w14:textId="6A631551" w:rsidR="005438A1" w:rsidRPr="00AA46A3" w:rsidRDefault="005438A1">
            <w:r w:rsidRPr="00AA46A3">
              <w:t xml:space="preserve">Time </w:t>
            </w:r>
            <w:r w:rsidR="00592A8C" w:rsidRPr="00AA46A3">
              <w:t xml:space="preserve">account </w:t>
            </w:r>
            <w:r w:rsidRPr="00AA46A3">
              <w:t>data of specified employees has been viewed.</w:t>
            </w:r>
          </w:p>
        </w:tc>
      </w:tr>
      <w:tr w:rsidR="00BD4A13" w:rsidRPr="00AA46A3" w14:paraId="6D2AF554" w14:textId="77777777" w:rsidTr="000B00C7">
        <w:tc>
          <w:tcPr>
            <w:tcW w:w="2510" w:type="dxa"/>
          </w:tcPr>
          <w:p w14:paraId="386D9F9A" w14:textId="4C9E9055" w:rsidR="00BD4A13" w:rsidRPr="00AA46A3" w:rsidRDefault="00BD4A13" w:rsidP="00BD4A13">
            <w:pPr>
              <w:rPr>
                <w:rStyle w:val="SAPEmphasis"/>
              </w:rPr>
            </w:pPr>
            <w:r w:rsidRPr="00AA46A3">
              <w:rPr>
                <w:rStyle w:val="SAPEmphasis"/>
              </w:rPr>
              <w:t>Adjust Employee Time Accounts Manually (Optional)</w:t>
            </w:r>
          </w:p>
        </w:tc>
        <w:tc>
          <w:tcPr>
            <w:tcW w:w="1080" w:type="dxa"/>
          </w:tcPr>
          <w:p w14:paraId="6090AEFC" w14:textId="1B5BC660" w:rsidR="00BD4A13" w:rsidRPr="00AA46A3" w:rsidRDefault="00BD4A13">
            <w:r w:rsidRPr="00AA46A3">
              <w:t>Employee Central UI</w:t>
            </w:r>
          </w:p>
        </w:tc>
        <w:tc>
          <w:tcPr>
            <w:tcW w:w="3330" w:type="dxa"/>
          </w:tcPr>
          <w:p w14:paraId="2995E3CC" w14:textId="403F1AB7" w:rsidR="00BD4A13" w:rsidRPr="00DB7D74" w:rsidRDefault="00BD4A13" w:rsidP="00BD4A13">
            <w:pPr>
              <w:spacing w:after="120"/>
              <w:rPr>
                <w:strike/>
                <w:rPrChange w:id="229" w:author="Author" w:date="2018-02-27T15:34:00Z">
                  <w:rPr/>
                </w:rPrChange>
              </w:rPr>
            </w:pPr>
            <w:commentRangeStart w:id="230"/>
            <w:commentRangeStart w:id="231"/>
            <w:del w:id="232" w:author="Author" w:date="2018-02-27T15:34:00Z">
              <w:r w:rsidRPr="00DB7D74" w:rsidDel="000B00C7">
                <w:rPr>
                  <w:strike/>
                  <w:rPrChange w:id="233" w:author="Author" w:date="2018-02-27T15:34:00Z">
                    <w:rPr>
                      <w:highlight w:val="red"/>
                    </w:rPr>
                  </w:rPrChange>
                </w:rPr>
                <w:delText>The employee has been transferred from one location to another. New time accounts have been created automatically. The old time accounts need to be closed manually.</w:delText>
              </w:r>
              <w:commentRangeEnd w:id="230"/>
              <w:r w:rsidR="00C46079" w:rsidRPr="00DB7D74" w:rsidDel="000B00C7">
                <w:rPr>
                  <w:rStyle w:val="CommentReference"/>
                  <w:strike/>
                  <w:rPrChange w:id="234" w:author="Author" w:date="2018-02-27T15:34:00Z">
                    <w:rPr>
                      <w:rStyle w:val="CommentReference"/>
                      <w:highlight w:val="red"/>
                    </w:rPr>
                  </w:rPrChange>
                </w:rPr>
                <w:commentReference w:id="230"/>
              </w:r>
              <w:commentRangeEnd w:id="231"/>
              <w:r w:rsidR="00DB7D74" w:rsidRPr="00DB7D74" w:rsidDel="000B00C7">
                <w:rPr>
                  <w:rStyle w:val="CommentReference"/>
                  <w:strike/>
                  <w:rPrChange w:id="235" w:author="Author" w:date="2018-02-27T15:34:00Z">
                    <w:rPr>
                      <w:rStyle w:val="CommentReference"/>
                    </w:rPr>
                  </w:rPrChange>
                </w:rPr>
                <w:commentReference w:id="231"/>
              </w:r>
            </w:del>
          </w:p>
        </w:tc>
        <w:tc>
          <w:tcPr>
            <w:tcW w:w="1440" w:type="dxa"/>
          </w:tcPr>
          <w:p w14:paraId="7650D250" w14:textId="1DBB3532" w:rsidR="00BD4A13" w:rsidRPr="00AA46A3" w:rsidRDefault="00BD4A13" w:rsidP="00BD4A13">
            <w:r w:rsidRPr="00AA46A3">
              <w:t>HR Administrator</w:t>
            </w:r>
          </w:p>
        </w:tc>
        <w:tc>
          <w:tcPr>
            <w:tcW w:w="1440" w:type="dxa"/>
          </w:tcPr>
          <w:p w14:paraId="15A132AA" w14:textId="2AD606E6" w:rsidR="00BD4A13" w:rsidRPr="00AA46A3" w:rsidRDefault="00BD4A13">
            <w:r w:rsidRPr="00AA46A3">
              <w:t>Company Instance URL</w:t>
            </w:r>
          </w:p>
        </w:tc>
        <w:tc>
          <w:tcPr>
            <w:tcW w:w="4618" w:type="dxa"/>
          </w:tcPr>
          <w:p w14:paraId="642150F0" w14:textId="0BB35A2C" w:rsidR="00BD4A13" w:rsidRPr="00AA46A3" w:rsidRDefault="00BD4A13" w:rsidP="00BD4A13">
            <w:r w:rsidRPr="00AA46A3">
              <w:t>Manual adjustments to an employee’s time accounts have been performed.</w:t>
            </w:r>
          </w:p>
        </w:tc>
      </w:tr>
      <w:tr w:rsidR="00BD4A13" w:rsidRPr="00AA46A3" w14:paraId="342EA9BD" w14:textId="77777777" w:rsidTr="000B00C7">
        <w:tc>
          <w:tcPr>
            <w:tcW w:w="2510" w:type="dxa"/>
            <w:hideMark/>
          </w:tcPr>
          <w:p w14:paraId="17A94B27" w14:textId="77777777" w:rsidR="00BD4A13" w:rsidRPr="00AA46A3" w:rsidRDefault="00BD4A13" w:rsidP="00BD4A13">
            <w:pPr>
              <w:rPr>
                <w:rStyle w:val="SAPEmphasis"/>
              </w:rPr>
            </w:pPr>
            <w:r w:rsidRPr="00AA46A3">
              <w:rPr>
                <w:rStyle w:val="SAPEmphasis"/>
              </w:rPr>
              <w:t>View Public Holidays Calendar</w:t>
            </w:r>
          </w:p>
        </w:tc>
        <w:tc>
          <w:tcPr>
            <w:tcW w:w="1080" w:type="dxa"/>
            <w:hideMark/>
          </w:tcPr>
          <w:p w14:paraId="54B4DAAD" w14:textId="6FD37DF8" w:rsidR="00BD4A13" w:rsidRPr="00AA46A3" w:rsidRDefault="00BD4A13" w:rsidP="00BD4A13">
            <w:r w:rsidRPr="00AA46A3">
              <w:t>Employee Central UI</w:t>
            </w:r>
          </w:p>
        </w:tc>
        <w:tc>
          <w:tcPr>
            <w:tcW w:w="3330" w:type="dxa"/>
          </w:tcPr>
          <w:p w14:paraId="393611F0" w14:textId="77777777" w:rsidR="00BD4A13" w:rsidRPr="00AA46A3" w:rsidRDefault="00BD4A13" w:rsidP="00BD4A13">
            <w:pPr>
              <w:spacing w:after="120"/>
            </w:pPr>
          </w:p>
        </w:tc>
        <w:tc>
          <w:tcPr>
            <w:tcW w:w="1440" w:type="dxa"/>
            <w:hideMark/>
          </w:tcPr>
          <w:p w14:paraId="6A5AFE06" w14:textId="77777777" w:rsidR="00BD4A13" w:rsidRPr="00AA46A3" w:rsidRDefault="00BD4A13" w:rsidP="00BD4A13">
            <w:r w:rsidRPr="00AA46A3">
              <w:t>Employee</w:t>
            </w:r>
          </w:p>
        </w:tc>
        <w:tc>
          <w:tcPr>
            <w:tcW w:w="1440" w:type="dxa"/>
          </w:tcPr>
          <w:p w14:paraId="3FD02437" w14:textId="1F9479D3" w:rsidR="00BD4A13" w:rsidRPr="00AA46A3" w:rsidRDefault="00BD4A13" w:rsidP="00BD4A13">
            <w:r w:rsidRPr="00AA46A3">
              <w:t>Company Instance URL</w:t>
            </w:r>
          </w:p>
        </w:tc>
        <w:tc>
          <w:tcPr>
            <w:tcW w:w="4618" w:type="dxa"/>
            <w:hideMark/>
          </w:tcPr>
          <w:p w14:paraId="2F0A2B5F" w14:textId="77777777" w:rsidR="00BD4A13" w:rsidRPr="00AA46A3" w:rsidRDefault="00BD4A13" w:rsidP="00BD4A13">
            <w:r w:rsidRPr="00AA46A3">
              <w:t>The public holiday calendar relevant for the country and region in which the employee works has been viewed.</w:t>
            </w:r>
          </w:p>
        </w:tc>
      </w:tr>
      <w:tr w:rsidR="00BD4A13" w:rsidRPr="00AA46A3" w14:paraId="3D7FCF72" w14:textId="77777777" w:rsidTr="000B00C7">
        <w:tc>
          <w:tcPr>
            <w:tcW w:w="2510" w:type="dxa"/>
            <w:hideMark/>
          </w:tcPr>
          <w:p w14:paraId="7D328369" w14:textId="77777777" w:rsidR="00BD4A13" w:rsidRPr="00AA46A3" w:rsidRDefault="00BD4A13" w:rsidP="00BD4A13">
            <w:pPr>
              <w:rPr>
                <w:rStyle w:val="SAPEmphasis"/>
              </w:rPr>
            </w:pPr>
            <w:r w:rsidRPr="00AA46A3">
              <w:rPr>
                <w:rStyle w:val="SAPEmphasis"/>
              </w:rPr>
              <w:t>View Team Absences Calendar</w:t>
            </w:r>
          </w:p>
        </w:tc>
        <w:tc>
          <w:tcPr>
            <w:tcW w:w="1080" w:type="dxa"/>
            <w:hideMark/>
          </w:tcPr>
          <w:p w14:paraId="15E8457D" w14:textId="1E124854" w:rsidR="00BD4A13" w:rsidRPr="00AA46A3" w:rsidRDefault="00BD4A13" w:rsidP="00BD4A13">
            <w:r w:rsidRPr="00AA46A3">
              <w:t>Employee Central UI</w:t>
            </w:r>
          </w:p>
        </w:tc>
        <w:tc>
          <w:tcPr>
            <w:tcW w:w="3330" w:type="dxa"/>
          </w:tcPr>
          <w:p w14:paraId="0ABE8715" w14:textId="77777777" w:rsidR="00BD4A13" w:rsidRPr="00AA46A3" w:rsidRDefault="00BD4A13" w:rsidP="00BD4A13">
            <w:pPr>
              <w:spacing w:after="120"/>
            </w:pPr>
          </w:p>
        </w:tc>
        <w:tc>
          <w:tcPr>
            <w:tcW w:w="1440" w:type="dxa"/>
            <w:hideMark/>
          </w:tcPr>
          <w:p w14:paraId="4A50ECB9" w14:textId="77777777" w:rsidR="00BD4A13" w:rsidRPr="00AA46A3" w:rsidRDefault="00BD4A13" w:rsidP="00BD4A13">
            <w:r w:rsidRPr="00AA46A3">
              <w:t>Employee</w:t>
            </w:r>
          </w:p>
        </w:tc>
        <w:tc>
          <w:tcPr>
            <w:tcW w:w="1440" w:type="dxa"/>
          </w:tcPr>
          <w:p w14:paraId="1D96429C" w14:textId="3E6D8C97" w:rsidR="00BD4A13" w:rsidRPr="00AA46A3" w:rsidRDefault="00BD4A13" w:rsidP="00BD4A13">
            <w:r w:rsidRPr="00AA46A3">
              <w:t>Company Instance URL</w:t>
            </w:r>
          </w:p>
        </w:tc>
        <w:tc>
          <w:tcPr>
            <w:tcW w:w="4618" w:type="dxa"/>
            <w:hideMark/>
          </w:tcPr>
          <w:p w14:paraId="28862680" w14:textId="77777777" w:rsidR="00BD4A13" w:rsidRPr="00AA46A3" w:rsidRDefault="00BD4A13" w:rsidP="00BD4A13">
            <w:r w:rsidRPr="00AA46A3">
              <w:t>The absences of the team colleagues have been viewed.</w:t>
            </w:r>
          </w:p>
        </w:tc>
      </w:tr>
      <w:tr w:rsidR="00BD4A13" w:rsidRPr="00AA46A3" w14:paraId="71A3138A" w14:textId="77777777" w:rsidTr="000B00C7">
        <w:tc>
          <w:tcPr>
            <w:tcW w:w="2510" w:type="dxa"/>
            <w:hideMark/>
          </w:tcPr>
          <w:p w14:paraId="6B46252C" w14:textId="77777777" w:rsidR="00BD4A13" w:rsidRPr="00AA46A3" w:rsidRDefault="00BD4A13" w:rsidP="00BD4A13">
            <w:pPr>
              <w:rPr>
                <w:rStyle w:val="SAPEmphasis"/>
              </w:rPr>
            </w:pPr>
            <w:r w:rsidRPr="00AA46A3">
              <w:rPr>
                <w:rStyle w:val="SAPEmphasis"/>
              </w:rPr>
              <w:t>Request Time Off</w:t>
            </w:r>
          </w:p>
        </w:tc>
        <w:tc>
          <w:tcPr>
            <w:tcW w:w="1080" w:type="dxa"/>
            <w:hideMark/>
          </w:tcPr>
          <w:p w14:paraId="7D0D043D" w14:textId="0BB7610A" w:rsidR="00BD4A13" w:rsidRPr="00AA46A3" w:rsidRDefault="00BD4A13" w:rsidP="00BD4A13">
            <w:r w:rsidRPr="00AA46A3">
              <w:t>Employee Central UI</w:t>
            </w:r>
          </w:p>
        </w:tc>
        <w:tc>
          <w:tcPr>
            <w:tcW w:w="3330" w:type="dxa"/>
          </w:tcPr>
          <w:p w14:paraId="776890B7" w14:textId="77777777" w:rsidR="00BD4A13" w:rsidRPr="00AA46A3" w:rsidRDefault="00BD4A13" w:rsidP="00BD4A13">
            <w:pPr>
              <w:spacing w:after="120"/>
            </w:pPr>
          </w:p>
        </w:tc>
        <w:tc>
          <w:tcPr>
            <w:tcW w:w="1440" w:type="dxa"/>
            <w:hideMark/>
          </w:tcPr>
          <w:p w14:paraId="0184C6BA" w14:textId="77777777" w:rsidR="00BD4A13" w:rsidRPr="00AA46A3" w:rsidRDefault="00BD4A13" w:rsidP="00BD4A13">
            <w:r w:rsidRPr="00AA46A3">
              <w:t>Employee</w:t>
            </w:r>
          </w:p>
        </w:tc>
        <w:tc>
          <w:tcPr>
            <w:tcW w:w="1440" w:type="dxa"/>
          </w:tcPr>
          <w:p w14:paraId="5DC885FD" w14:textId="6B639052" w:rsidR="00BD4A13" w:rsidRPr="00AA46A3" w:rsidRDefault="00BD4A13" w:rsidP="00BD4A13">
            <w:r w:rsidRPr="00AA46A3">
              <w:t>Company Instance URL</w:t>
            </w:r>
            <w:r w:rsidR="003D0416" w:rsidRPr="00AA46A3">
              <w:t xml:space="preserve"> or Mobile App</w:t>
            </w:r>
          </w:p>
        </w:tc>
        <w:tc>
          <w:tcPr>
            <w:tcW w:w="4618" w:type="dxa"/>
            <w:hideMark/>
          </w:tcPr>
          <w:p w14:paraId="70C9327F" w14:textId="046F6C93" w:rsidR="00BD4A13" w:rsidRPr="00AA46A3" w:rsidRDefault="00BD4A13" w:rsidP="00BD4A13">
            <w:r w:rsidRPr="00AA46A3">
              <w:t>Time off of a specific type has been requested. The request has been sent to the line manager for approval.</w:t>
            </w:r>
          </w:p>
        </w:tc>
      </w:tr>
      <w:tr w:rsidR="00BD4A13" w:rsidRPr="00AA46A3" w14:paraId="6997CB20" w14:textId="77777777" w:rsidTr="000B00C7">
        <w:tc>
          <w:tcPr>
            <w:tcW w:w="2510" w:type="dxa"/>
            <w:hideMark/>
          </w:tcPr>
          <w:p w14:paraId="18319A6F" w14:textId="77777777" w:rsidR="00BD4A13" w:rsidRPr="00AA46A3" w:rsidRDefault="00BD4A13" w:rsidP="00BD4A13">
            <w:pPr>
              <w:rPr>
                <w:rStyle w:val="SAPEmphasis"/>
              </w:rPr>
            </w:pPr>
            <w:r w:rsidRPr="00AA46A3">
              <w:rPr>
                <w:rStyle w:val="SAPEmphasis"/>
              </w:rPr>
              <w:t>Process Time Off Request</w:t>
            </w:r>
          </w:p>
        </w:tc>
        <w:tc>
          <w:tcPr>
            <w:tcW w:w="1080" w:type="dxa"/>
            <w:hideMark/>
          </w:tcPr>
          <w:p w14:paraId="41FE4D32" w14:textId="7E8C1D8A" w:rsidR="00BD4A13" w:rsidRPr="00AA46A3" w:rsidRDefault="00BD4A13" w:rsidP="00BD4A13">
            <w:r w:rsidRPr="00AA46A3">
              <w:t>Employee Central UI</w:t>
            </w:r>
          </w:p>
        </w:tc>
        <w:tc>
          <w:tcPr>
            <w:tcW w:w="3330" w:type="dxa"/>
          </w:tcPr>
          <w:p w14:paraId="53E44BD5" w14:textId="77777777" w:rsidR="00BD4A13" w:rsidRPr="00AA46A3" w:rsidRDefault="00BD4A13" w:rsidP="00BD4A13">
            <w:pPr>
              <w:spacing w:after="120"/>
            </w:pPr>
          </w:p>
        </w:tc>
        <w:tc>
          <w:tcPr>
            <w:tcW w:w="1440" w:type="dxa"/>
            <w:hideMark/>
          </w:tcPr>
          <w:p w14:paraId="783E0DF5" w14:textId="41A4F2D5" w:rsidR="00BD4A13" w:rsidRPr="00AA46A3" w:rsidRDefault="00BD4A13" w:rsidP="00BD4A13">
            <w:r w:rsidRPr="00AA46A3">
              <w:t>Line Manager</w:t>
            </w:r>
          </w:p>
        </w:tc>
        <w:tc>
          <w:tcPr>
            <w:tcW w:w="1440" w:type="dxa"/>
          </w:tcPr>
          <w:p w14:paraId="7FAA5933" w14:textId="0F33000D" w:rsidR="00BD4A13" w:rsidRPr="00AA46A3" w:rsidRDefault="00BD4A13" w:rsidP="00BD4A13">
            <w:r w:rsidRPr="00AA46A3">
              <w:t>Company Instance URL</w:t>
            </w:r>
            <w:r w:rsidR="003D0416" w:rsidRPr="00AA46A3">
              <w:t xml:space="preserve"> or Mobile App</w:t>
            </w:r>
          </w:p>
        </w:tc>
        <w:tc>
          <w:tcPr>
            <w:tcW w:w="4618" w:type="dxa"/>
            <w:hideMark/>
          </w:tcPr>
          <w:p w14:paraId="452CFAA1" w14:textId="7EA32A6F" w:rsidR="00BD4A13" w:rsidRPr="00AA46A3" w:rsidRDefault="00BD4A13" w:rsidP="00BD4A13">
            <w:r w:rsidRPr="00AA46A3">
              <w:t>The time off request has been approved and, if applicable, sent to the HR business partner of the employee for further processing.</w:t>
            </w:r>
          </w:p>
        </w:tc>
      </w:tr>
      <w:tr w:rsidR="00BD4A13" w:rsidRPr="00AA46A3" w14:paraId="0D88E155" w14:textId="77777777" w:rsidTr="000B00C7">
        <w:tc>
          <w:tcPr>
            <w:tcW w:w="2510" w:type="dxa"/>
            <w:hideMark/>
          </w:tcPr>
          <w:p w14:paraId="7F588641" w14:textId="77777777" w:rsidR="00BD4A13" w:rsidRPr="00AA46A3" w:rsidRDefault="00BD4A13" w:rsidP="00BD4A13">
            <w:pPr>
              <w:rPr>
                <w:rStyle w:val="SAPEmphasis"/>
              </w:rPr>
            </w:pPr>
            <w:r w:rsidRPr="00AA46A3">
              <w:rPr>
                <w:rStyle w:val="SAPEmphasis"/>
              </w:rPr>
              <w:t>Process Approved Time Off Request (Optional)</w:t>
            </w:r>
          </w:p>
        </w:tc>
        <w:tc>
          <w:tcPr>
            <w:tcW w:w="1080" w:type="dxa"/>
            <w:hideMark/>
          </w:tcPr>
          <w:p w14:paraId="02236095" w14:textId="66D7CD16" w:rsidR="00BD4A13" w:rsidRPr="00AA46A3" w:rsidRDefault="00BD4A13" w:rsidP="00BD4A13">
            <w:r w:rsidRPr="00AA46A3">
              <w:t>Employee Central UI</w:t>
            </w:r>
          </w:p>
        </w:tc>
        <w:tc>
          <w:tcPr>
            <w:tcW w:w="3330" w:type="dxa"/>
            <w:hideMark/>
          </w:tcPr>
          <w:p w14:paraId="223CD613" w14:textId="308CCB24" w:rsidR="00BD4A13" w:rsidRPr="00AA46A3" w:rsidRDefault="00BD4A13" w:rsidP="00BD4A13">
            <w:pPr>
              <w:spacing w:after="120"/>
            </w:pPr>
            <w:r w:rsidRPr="00AA46A3">
              <w:t>The requested absence is of type</w:t>
            </w:r>
            <w:r w:rsidRPr="00AA46A3">
              <w:rPr>
                <w:rStyle w:val="UserInput"/>
                <w:sz w:val="18"/>
              </w:rPr>
              <w:t xml:space="preserve"> Unpaid </w:t>
            </w:r>
            <w:r w:rsidRPr="00AA46A3">
              <w:t>or</w:t>
            </w:r>
            <w:r w:rsidRPr="00AA46A3">
              <w:rPr>
                <w:rStyle w:val="UserInput"/>
                <w:sz w:val="18"/>
              </w:rPr>
              <w:t xml:space="preserve"> Military</w:t>
            </w:r>
            <w:r w:rsidRPr="00AA46A3">
              <w:rPr>
                <w:sz w:val="16"/>
              </w:rPr>
              <w:t xml:space="preserve"> </w:t>
            </w:r>
            <w:r w:rsidRPr="00AA46A3">
              <w:rPr>
                <w:rStyle w:val="UserInput"/>
                <w:sz w:val="18"/>
              </w:rPr>
              <w:t>Service</w:t>
            </w:r>
            <w:r w:rsidRPr="00AA46A3">
              <w:t>. The employee’s line manager has approved the time off request.</w:t>
            </w:r>
          </w:p>
        </w:tc>
        <w:tc>
          <w:tcPr>
            <w:tcW w:w="1440" w:type="dxa"/>
            <w:hideMark/>
          </w:tcPr>
          <w:p w14:paraId="12ED5540" w14:textId="25BF811F" w:rsidR="00BD4A13" w:rsidRPr="00AA46A3" w:rsidRDefault="00BD4A13" w:rsidP="00BD4A13">
            <w:r w:rsidRPr="00AA46A3">
              <w:t>HR Business Partner</w:t>
            </w:r>
            <w:r w:rsidRPr="00AA46A3" w:rsidDel="004D6316">
              <w:t xml:space="preserve"> </w:t>
            </w:r>
            <w:r w:rsidRPr="00AA46A3">
              <w:t>(of the employee)</w:t>
            </w:r>
          </w:p>
        </w:tc>
        <w:tc>
          <w:tcPr>
            <w:tcW w:w="1440" w:type="dxa"/>
          </w:tcPr>
          <w:p w14:paraId="35EC2129" w14:textId="1C17C953" w:rsidR="00BD4A13" w:rsidRPr="00AA46A3" w:rsidRDefault="00BD4A13" w:rsidP="00BD4A13">
            <w:r w:rsidRPr="00AA46A3">
              <w:t>Company Instance URL</w:t>
            </w:r>
            <w:r w:rsidR="003D0416" w:rsidRPr="00AA46A3">
              <w:t xml:space="preserve"> or Mobile App</w:t>
            </w:r>
          </w:p>
        </w:tc>
        <w:tc>
          <w:tcPr>
            <w:tcW w:w="4618" w:type="dxa"/>
            <w:hideMark/>
          </w:tcPr>
          <w:p w14:paraId="3EC1027A" w14:textId="3EC959EE" w:rsidR="00BD4A13" w:rsidRPr="00AA46A3" w:rsidRDefault="00BD4A13" w:rsidP="00BD4A13">
            <w:r w:rsidRPr="00AA46A3">
              <w:t>If applicable, the time off request has been approved by the HR business partner of the employee.</w:t>
            </w:r>
          </w:p>
        </w:tc>
      </w:tr>
      <w:tr w:rsidR="00BD4A13" w:rsidRPr="00AA46A3" w14:paraId="12D75F69" w14:textId="77777777" w:rsidTr="000B00C7">
        <w:tc>
          <w:tcPr>
            <w:tcW w:w="2510" w:type="dxa"/>
            <w:hideMark/>
          </w:tcPr>
          <w:p w14:paraId="573939A4" w14:textId="77777777" w:rsidR="00BD4A13" w:rsidRPr="00AA46A3" w:rsidRDefault="00BD4A13" w:rsidP="00BD4A13">
            <w:pPr>
              <w:rPr>
                <w:rStyle w:val="SAPEmphasis"/>
              </w:rPr>
            </w:pPr>
            <w:r w:rsidRPr="00AA46A3">
              <w:rPr>
                <w:rStyle w:val="SAPEmphasis"/>
              </w:rPr>
              <w:t>View my Time Off Request Status (Optional)</w:t>
            </w:r>
          </w:p>
        </w:tc>
        <w:tc>
          <w:tcPr>
            <w:tcW w:w="1080" w:type="dxa"/>
            <w:hideMark/>
          </w:tcPr>
          <w:p w14:paraId="49653885" w14:textId="27500182" w:rsidR="00BD4A13" w:rsidRPr="00AA46A3" w:rsidRDefault="00BD4A13" w:rsidP="00BD4A13">
            <w:r w:rsidRPr="00AA46A3">
              <w:t>Employee Central UI</w:t>
            </w:r>
          </w:p>
        </w:tc>
        <w:tc>
          <w:tcPr>
            <w:tcW w:w="3330" w:type="dxa"/>
          </w:tcPr>
          <w:p w14:paraId="4B362E64" w14:textId="77777777" w:rsidR="00BD4A13" w:rsidRPr="00AA46A3" w:rsidRDefault="00BD4A13" w:rsidP="00BD4A13">
            <w:pPr>
              <w:spacing w:after="120"/>
            </w:pPr>
          </w:p>
        </w:tc>
        <w:tc>
          <w:tcPr>
            <w:tcW w:w="1440" w:type="dxa"/>
            <w:hideMark/>
          </w:tcPr>
          <w:p w14:paraId="789E97A1" w14:textId="77777777" w:rsidR="00BD4A13" w:rsidRPr="00AA46A3" w:rsidRDefault="00BD4A13" w:rsidP="00BD4A13">
            <w:r w:rsidRPr="00AA46A3">
              <w:t>Employee</w:t>
            </w:r>
          </w:p>
        </w:tc>
        <w:tc>
          <w:tcPr>
            <w:tcW w:w="1440" w:type="dxa"/>
          </w:tcPr>
          <w:p w14:paraId="772BEB81" w14:textId="43569B83" w:rsidR="00BD4A13" w:rsidRPr="00AA46A3" w:rsidRDefault="00BD4A13" w:rsidP="00BD4A13">
            <w:r w:rsidRPr="00AA46A3">
              <w:t>Company Instance URL</w:t>
            </w:r>
          </w:p>
        </w:tc>
        <w:tc>
          <w:tcPr>
            <w:tcW w:w="4618" w:type="dxa"/>
            <w:hideMark/>
          </w:tcPr>
          <w:p w14:paraId="6AF6A2FB" w14:textId="77777777" w:rsidR="00BD4A13" w:rsidRPr="00AA46A3" w:rsidRDefault="00BD4A13" w:rsidP="00BD4A13">
            <w:r w:rsidRPr="00AA46A3">
              <w:t>The status of the time off request has been viewed by the requester.</w:t>
            </w:r>
          </w:p>
        </w:tc>
      </w:tr>
      <w:tr w:rsidR="00BD4A13" w:rsidRPr="00AA46A3" w14:paraId="24B2CD07" w14:textId="77777777" w:rsidTr="000B00C7">
        <w:tc>
          <w:tcPr>
            <w:tcW w:w="2510" w:type="dxa"/>
            <w:hideMark/>
          </w:tcPr>
          <w:p w14:paraId="6B740C18" w14:textId="77777777" w:rsidR="00BD4A13" w:rsidRPr="00AA46A3" w:rsidRDefault="00BD4A13" w:rsidP="00BD4A13">
            <w:pPr>
              <w:rPr>
                <w:rStyle w:val="SAPEmphasis"/>
              </w:rPr>
            </w:pPr>
            <w:r w:rsidRPr="00AA46A3">
              <w:rPr>
                <w:rStyle w:val="SAPEmphasis"/>
              </w:rPr>
              <w:lastRenderedPageBreak/>
              <w:t>View my Time Account Balances</w:t>
            </w:r>
          </w:p>
        </w:tc>
        <w:tc>
          <w:tcPr>
            <w:tcW w:w="1080" w:type="dxa"/>
            <w:hideMark/>
          </w:tcPr>
          <w:p w14:paraId="5E00E376" w14:textId="6C98CEC6" w:rsidR="00BD4A13" w:rsidRPr="00AA46A3" w:rsidRDefault="00BD4A13" w:rsidP="00BD4A13">
            <w:r w:rsidRPr="00AA46A3">
              <w:t>Employee Central UI</w:t>
            </w:r>
          </w:p>
        </w:tc>
        <w:tc>
          <w:tcPr>
            <w:tcW w:w="3330" w:type="dxa"/>
          </w:tcPr>
          <w:p w14:paraId="632311B0" w14:textId="77777777" w:rsidR="00BD4A13" w:rsidRPr="00AA46A3" w:rsidRDefault="00BD4A13" w:rsidP="00BD4A13">
            <w:pPr>
              <w:spacing w:after="120"/>
            </w:pPr>
          </w:p>
        </w:tc>
        <w:tc>
          <w:tcPr>
            <w:tcW w:w="1440" w:type="dxa"/>
            <w:hideMark/>
          </w:tcPr>
          <w:p w14:paraId="536A7563" w14:textId="77777777" w:rsidR="00BD4A13" w:rsidRPr="00AA46A3" w:rsidRDefault="00BD4A13" w:rsidP="00BD4A13">
            <w:r w:rsidRPr="00AA46A3">
              <w:t>Employee</w:t>
            </w:r>
          </w:p>
        </w:tc>
        <w:tc>
          <w:tcPr>
            <w:tcW w:w="1440" w:type="dxa"/>
          </w:tcPr>
          <w:p w14:paraId="362638BF" w14:textId="3D416822" w:rsidR="00BD4A13" w:rsidRPr="00AA46A3" w:rsidRDefault="00BD4A13" w:rsidP="00BD4A13">
            <w:r w:rsidRPr="00AA46A3">
              <w:t>Company Instance URL</w:t>
            </w:r>
          </w:p>
        </w:tc>
        <w:tc>
          <w:tcPr>
            <w:tcW w:w="4618" w:type="dxa"/>
            <w:hideMark/>
          </w:tcPr>
          <w:p w14:paraId="735BD2CC" w14:textId="77777777" w:rsidR="00BD4A13" w:rsidRPr="00AA46A3" w:rsidRDefault="00BD4A13" w:rsidP="00BD4A13">
            <w:r w:rsidRPr="00AA46A3">
              <w:t>The own time account balances have been viewed.</w:t>
            </w:r>
          </w:p>
        </w:tc>
      </w:tr>
      <w:tr w:rsidR="00BD4A13" w:rsidRPr="00AA46A3" w14:paraId="428115DD" w14:textId="77777777" w:rsidTr="00AB2D61">
        <w:tc>
          <w:tcPr>
            <w:tcW w:w="14418" w:type="dxa"/>
            <w:gridSpan w:val="6"/>
          </w:tcPr>
          <w:p w14:paraId="7A705530" w14:textId="77777777" w:rsidR="00BD4A13" w:rsidRPr="00AA46A3" w:rsidRDefault="00BD4A13" w:rsidP="00BD4A13">
            <w:r w:rsidRPr="00AA46A3">
              <w:rPr>
                <w:rStyle w:val="SAPEmphasis"/>
              </w:rPr>
              <w:t>Long-Term Absences</w:t>
            </w:r>
          </w:p>
        </w:tc>
      </w:tr>
      <w:tr w:rsidR="00BD4A13" w:rsidRPr="00AA46A3" w14:paraId="49E745B1" w14:textId="77777777" w:rsidTr="000B00C7">
        <w:tc>
          <w:tcPr>
            <w:tcW w:w="2510" w:type="dxa"/>
          </w:tcPr>
          <w:p w14:paraId="6D3089D6" w14:textId="77777777" w:rsidR="00BD4A13" w:rsidRPr="00AA46A3" w:rsidRDefault="00BD4A13" w:rsidP="00BD4A13">
            <w:pPr>
              <w:rPr>
                <w:rStyle w:val="SAPEmphasis"/>
              </w:rPr>
            </w:pPr>
            <w:r w:rsidRPr="00AA46A3">
              <w:rPr>
                <w:rStyle w:val="SAPEmphasis"/>
              </w:rPr>
              <w:t>Request Long-Term Time Off</w:t>
            </w:r>
          </w:p>
        </w:tc>
        <w:tc>
          <w:tcPr>
            <w:tcW w:w="1080" w:type="dxa"/>
          </w:tcPr>
          <w:p w14:paraId="7A24CCAD" w14:textId="1144B0E7" w:rsidR="00BD4A13" w:rsidRPr="00AA46A3" w:rsidRDefault="00BD4A13" w:rsidP="00BD4A13">
            <w:r w:rsidRPr="00AA46A3">
              <w:t>Employee Central UI</w:t>
            </w:r>
          </w:p>
        </w:tc>
        <w:tc>
          <w:tcPr>
            <w:tcW w:w="3330" w:type="dxa"/>
          </w:tcPr>
          <w:p w14:paraId="70CD0573" w14:textId="1A9E4BA7" w:rsidR="00BD4A13" w:rsidRPr="00AA46A3" w:rsidRDefault="00BD4A13" w:rsidP="00BD4A13">
            <w:r w:rsidRPr="00AA46A3">
              <w:t>The employee is going on parental leave.</w:t>
            </w:r>
          </w:p>
        </w:tc>
        <w:tc>
          <w:tcPr>
            <w:tcW w:w="1440" w:type="dxa"/>
          </w:tcPr>
          <w:p w14:paraId="04570FAE" w14:textId="77777777" w:rsidR="00BD4A13" w:rsidRPr="00AA46A3" w:rsidRDefault="00BD4A13" w:rsidP="00BD4A13">
            <w:r w:rsidRPr="00AA46A3">
              <w:t>Employee</w:t>
            </w:r>
          </w:p>
        </w:tc>
        <w:tc>
          <w:tcPr>
            <w:tcW w:w="1440" w:type="dxa"/>
          </w:tcPr>
          <w:p w14:paraId="1B014647" w14:textId="5B11BAE6" w:rsidR="00BD4A13" w:rsidRPr="00AA46A3" w:rsidRDefault="00BD4A13" w:rsidP="00BD4A13">
            <w:r w:rsidRPr="00AA46A3">
              <w:t>Company Instance URL</w:t>
            </w:r>
            <w:r w:rsidR="003D0416" w:rsidRPr="00AA46A3">
              <w:t xml:space="preserve"> or Mobile App</w:t>
            </w:r>
          </w:p>
        </w:tc>
        <w:tc>
          <w:tcPr>
            <w:tcW w:w="4618" w:type="dxa"/>
          </w:tcPr>
          <w:p w14:paraId="1AF1D0E3" w14:textId="4D8BC6DE" w:rsidR="00BD4A13" w:rsidRPr="00AA46A3" w:rsidRDefault="00BD4A13" w:rsidP="00BD4A13">
            <w:r w:rsidRPr="00AA46A3">
              <w:t>A long-term time off has been requested. The request has been sent to the line manager for approval.</w:t>
            </w:r>
          </w:p>
        </w:tc>
      </w:tr>
      <w:tr w:rsidR="00BD4A13" w:rsidRPr="00AA46A3" w14:paraId="0EC62F7C" w14:textId="77777777" w:rsidTr="000B00C7">
        <w:tc>
          <w:tcPr>
            <w:tcW w:w="2510" w:type="dxa"/>
          </w:tcPr>
          <w:p w14:paraId="48697E1A" w14:textId="77777777" w:rsidR="00BD4A13" w:rsidRPr="00AA46A3" w:rsidDel="00763343" w:rsidRDefault="00BD4A13" w:rsidP="00BD4A13">
            <w:pPr>
              <w:rPr>
                <w:rStyle w:val="SAPEmphasis"/>
              </w:rPr>
            </w:pPr>
            <w:r w:rsidRPr="00AA46A3">
              <w:rPr>
                <w:rStyle w:val="SAPEmphasis"/>
              </w:rPr>
              <w:t>Process Long-Term Time Off Request</w:t>
            </w:r>
          </w:p>
        </w:tc>
        <w:tc>
          <w:tcPr>
            <w:tcW w:w="1080" w:type="dxa"/>
          </w:tcPr>
          <w:p w14:paraId="12178D61" w14:textId="4D57EC17" w:rsidR="00BD4A13" w:rsidRPr="00AA46A3" w:rsidDel="00763343" w:rsidRDefault="00BD4A13" w:rsidP="00BD4A13">
            <w:pPr>
              <w:spacing w:after="120"/>
              <w:rPr>
                <w:lang w:eastAsia="zh-CN"/>
              </w:rPr>
            </w:pPr>
            <w:r w:rsidRPr="00AA46A3">
              <w:t>Employee Central UI</w:t>
            </w:r>
          </w:p>
        </w:tc>
        <w:tc>
          <w:tcPr>
            <w:tcW w:w="3330" w:type="dxa"/>
          </w:tcPr>
          <w:p w14:paraId="2C97853A" w14:textId="77777777" w:rsidR="00BD4A13" w:rsidRPr="00AA46A3" w:rsidDel="00763343" w:rsidRDefault="00BD4A13" w:rsidP="00BD4A13">
            <w:pPr>
              <w:spacing w:after="120"/>
            </w:pPr>
          </w:p>
        </w:tc>
        <w:tc>
          <w:tcPr>
            <w:tcW w:w="1440" w:type="dxa"/>
          </w:tcPr>
          <w:p w14:paraId="4BDEC462" w14:textId="06591076" w:rsidR="00BD4A13" w:rsidRPr="00AA46A3" w:rsidDel="00763343" w:rsidRDefault="00BD4A13" w:rsidP="00BD4A13">
            <w:pPr>
              <w:spacing w:after="120"/>
            </w:pPr>
            <w:r w:rsidRPr="00AA46A3">
              <w:t>Line Manager</w:t>
            </w:r>
          </w:p>
        </w:tc>
        <w:tc>
          <w:tcPr>
            <w:tcW w:w="1440" w:type="dxa"/>
          </w:tcPr>
          <w:p w14:paraId="3C20B3ED" w14:textId="6AAF61C3" w:rsidR="00BD4A13" w:rsidRPr="00AA46A3" w:rsidDel="00763343" w:rsidRDefault="00BD4A13" w:rsidP="00BD4A13">
            <w:r w:rsidRPr="00AA46A3">
              <w:t>Company Instance URL</w:t>
            </w:r>
            <w:r w:rsidR="003D0416" w:rsidRPr="00AA46A3">
              <w:t xml:space="preserve"> or Mobile App</w:t>
            </w:r>
          </w:p>
        </w:tc>
        <w:tc>
          <w:tcPr>
            <w:tcW w:w="4618" w:type="dxa"/>
          </w:tcPr>
          <w:p w14:paraId="4DA35A26" w14:textId="38E798A4" w:rsidR="00BD4A13" w:rsidRPr="00AA46A3" w:rsidDel="00763343" w:rsidRDefault="00BD4A13" w:rsidP="00BD4A13">
            <w:r w:rsidRPr="00AA46A3">
              <w:t>The long-term time off request has been approved by the line manager and sent to the HR business partner for further processing.</w:t>
            </w:r>
          </w:p>
        </w:tc>
      </w:tr>
      <w:tr w:rsidR="00BD4A13" w:rsidRPr="00AA46A3" w14:paraId="12267C7A" w14:textId="77777777" w:rsidTr="000B00C7">
        <w:tc>
          <w:tcPr>
            <w:tcW w:w="2510" w:type="dxa"/>
          </w:tcPr>
          <w:p w14:paraId="64186D0E" w14:textId="77777777" w:rsidR="00BD4A13" w:rsidRPr="00AA46A3" w:rsidDel="00763343" w:rsidRDefault="00BD4A13" w:rsidP="00BD4A13">
            <w:pPr>
              <w:rPr>
                <w:rStyle w:val="SAPEmphasis"/>
              </w:rPr>
            </w:pPr>
            <w:r w:rsidRPr="00AA46A3">
              <w:rPr>
                <w:rStyle w:val="SAPEmphasis"/>
              </w:rPr>
              <w:t>Process Approved Long-Term Time Off Request</w:t>
            </w:r>
          </w:p>
        </w:tc>
        <w:tc>
          <w:tcPr>
            <w:tcW w:w="1080" w:type="dxa"/>
          </w:tcPr>
          <w:p w14:paraId="181C9718" w14:textId="14E21CF0" w:rsidR="00BD4A13" w:rsidRPr="00AA46A3" w:rsidDel="00763343" w:rsidRDefault="00BD4A13" w:rsidP="00BD4A13">
            <w:pPr>
              <w:spacing w:after="120"/>
              <w:rPr>
                <w:lang w:eastAsia="zh-CN"/>
              </w:rPr>
            </w:pPr>
            <w:r w:rsidRPr="00AA46A3">
              <w:t>Employee Central UI</w:t>
            </w:r>
          </w:p>
        </w:tc>
        <w:tc>
          <w:tcPr>
            <w:tcW w:w="3330" w:type="dxa"/>
          </w:tcPr>
          <w:p w14:paraId="1BDD2181" w14:textId="27D79396" w:rsidR="00BD4A13" w:rsidRPr="00AA46A3" w:rsidDel="00763343" w:rsidRDefault="00BD4A13" w:rsidP="00BD4A13">
            <w:pPr>
              <w:spacing w:after="120"/>
            </w:pPr>
            <w:r w:rsidRPr="00AA46A3">
              <w:t>The employee’s line manager has approved the long-term time off request.</w:t>
            </w:r>
          </w:p>
        </w:tc>
        <w:tc>
          <w:tcPr>
            <w:tcW w:w="1440" w:type="dxa"/>
          </w:tcPr>
          <w:p w14:paraId="0D5B04AB" w14:textId="68227954" w:rsidR="00BD4A13" w:rsidRPr="00AA46A3" w:rsidDel="00763343" w:rsidRDefault="00BD4A13" w:rsidP="00BD4A13">
            <w:pPr>
              <w:spacing w:after="120"/>
            </w:pPr>
            <w:r w:rsidRPr="00AA46A3">
              <w:t>HR Business Partner</w:t>
            </w:r>
            <w:r w:rsidRPr="00AA46A3" w:rsidDel="004D6316">
              <w:t xml:space="preserve"> </w:t>
            </w:r>
            <w:r w:rsidRPr="00AA46A3">
              <w:t>(of the employee)</w:t>
            </w:r>
          </w:p>
        </w:tc>
        <w:tc>
          <w:tcPr>
            <w:tcW w:w="1440" w:type="dxa"/>
          </w:tcPr>
          <w:p w14:paraId="77CECD70" w14:textId="11DE47DE" w:rsidR="00BD4A13" w:rsidRPr="00AA46A3" w:rsidDel="00763343" w:rsidRDefault="00BD4A13" w:rsidP="00BD4A13">
            <w:r w:rsidRPr="00AA46A3">
              <w:t>Company Instance URL</w:t>
            </w:r>
            <w:r w:rsidR="003D0416" w:rsidRPr="00AA46A3">
              <w:t xml:space="preserve"> or Mobile App</w:t>
            </w:r>
          </w:p>
        </w:tc>
        <w:tc>
          <w:tcPr>
            <w:tcW w:w="4618" w:type="dxa"/>
          </w:tcPr>
          <w:p w14:paraId="53AC402A" w14:textId="552288C6" w:rsidR="00BD4A13" w:rsidRPr="00AA46A3" w:rsidDel="00763343" w:rsidRDefault="00BD4A13" w:rsidP="00BD4A13">
            <w:r w:rsidRPr="00AA46A3">
              <w:t>The HR business partner has approved the long-term time off request.</w:t>
            </w:r>
          </w:p>
        </w:tc>
      </w:tr>
      <w:tr w:rsidR="00BD4A13" w:rsidRPr="00AA46A3" w14:paraId="38E3FD41" w14:textId="77777777" w:rsidTr="000B00C7">
        <w:tc>
          <w:tcPr>
            <w:tcW w:w="2510" w:type="dxa"/>
          </w:tcPr>
          <w:p w14:paraId="69821967" w14:textId="77777777" w:rsidR="00BD4A13" w:rsidRPr="00AA46A3" w:rsidDel="00763343" w:rsidRDefault="00BD4A13" w:rsidP="00BD4A13">
            <w:pPr>
              <w:rPr>
                <w:rStyle w:val="SAPEmphasis"/>
              </w:rPr>
            </w:pPr>
            <w:r w:rsidRPr="00AA46A3">
              <w:rPr>
                <w:rStyle w:val="SAPEmphasis"/>
              </w:rPr>
              <w:t>Update Employee Job Information</w:t>
            </w:r>
          </w:p>
        </w:tc>
        <w:tc>
          <w:tcPr>
            <w:tcW w:w="1080" w:type="dxa"/>
          </w:tcPr>
          <w:p w14:paraId="3F157064" w14:textId="77777777" w:rsidR="00BD4A13" w:rsidRPr="00AA46A3" w:rsidDel="00763343" w:rsidRDefault="00BD4A13" w:rsidP="00BD4A13">
            <w:pPr>
              <w:spacing w:after="120"/>
              <w:rPr>
                <w:lang w:eastAsia="zh-CN"/>
              </w:rPr>
            </w:pPr>
            <w:r w:rsidRPr="00AA46A3">
              <w:rPr>
                <w:lang w:eastAsia="zh-CN"/>
              </w:rPr>
              <w:t>Back-ground</w:t>
            </w:r>
          </w:p>
        </w:tc>
        <w:tc>
          <w:tcPr>
            <w:tcW w:w="3330" w:type="dxa"/>
          </w:tcPr>
          <w:p w14:paraId="34857C5A" w14:textId="77777777" w:rsidR="00BD4A13" w:rsidRPr="00AA46A3" w:rsidDel="00763343" w:rsidRDefault="00BD4A13" w:rsidP="00BD4A13">
            <w:pPr>
              <w:spacing w:after="120"/>
            </w:pPr>
          </w:p>
        </w:tc>
        <w:tc>
          <w:tcPr>
            <w:tcW w:w="1440" w:type="dxa"/>
          </w:tcPr>
          <w:p w14:paraId="0000623D" w14:textId="77777777" w:rsidR="00BD4A13" w:rsidRPr="00AA46A3" w:rsidDel="00763343" w:rsidRDefault="00BD4A13" w:rsidP="00BD4A13">
            <w:pPr>
              <w:spacing w:after="120"/>
            </w:pPr>
          </w:p>
        </w:tc>
        <w:tc>
          <w:tcPr>
            <w:tcW w:w="1440" w:type="dxa"/>
          </w:tcPr>
          <w:p w14:paraId="29C573F6" w14:textId="77777777" w:rsidR="00BD4A13" w:rsidRPr="00AA46A3" w:rsidDel="00763343" w:rsidRDefault="00BD4A13" w:rsidP="00BD4A13"/>
        </w:tc>
        <w:tc>
          <w:tcPr>
            <w:tcW w:w="4618" w:type="dxa"/>
          </w:tcPr>
          <w:p w14:paraId="16FE67E2" w14:textId="439B1CB9" w:rsidR="00BD4A13" w:rsidRPr="00AA46A3" w:rsidDel="00763343" w:rsidRDefault="00BD4A13" w:rsidP="00BD4A13">
            <w:r w:rsidRPr="00AA46A3">
              <w:t>Upon the HR business partner</w:t>
            </w:r>
            <w:r w:rsidRPr="00AA46A3" w:rsidDel="00480DFA">
              <w:t xml:space="preserve"> </w:t>
            </w:r>
            <w:r w:rsidRPr="00AA46A3">
              <w:t>has approved the request, an event with appropriate event reason is triggered, which updates the employee’s job information.</w:t>
            </w:r>
          </w:p>
        </w:tc>
      </w:tr>
      <w:tr w:rsidR="00BD4A13" w:rsidRPr="00AA46A3" w14:paraId="0122A5DC" w14:textId="77777777" w:rsidTr="000B00C7">
        <w:tc>
          <w:tcPr>
            <w:tcW w:w="2510" w:type="dxa"/>
          </w:tcPr>
          <w:p w14:paraId="1D776A47" w14:textId="77777777" w:rsidR="00BD4A13" w:rsidRPr="00AA46A3" w:rsidDel="00763343" w:rsidRDefault="00BD4A13" w:rsidP="00BD4A13">
            <w:pPr>
              <w:rPr>
                <w:rStyle w:val="SAPEmphasis"/>
              </w:rPr>
            </w:pPr>
            <w:r w:rsidRPr="00AA46A3">
              <w:rPr>
                <w:rStyle w:val="SAPEmphasis"/>
              </w:rPr>
              <w:t>Update Employee Position Information (Optional)</w:t>
            </w:r>
          </w:p>
        </w:tc>
        <w:tc>
          <w:tcPr>
            <w:tcW w:w="1080" w:type="dxa"/>
          </w:tcPr>
          <w:p w14:paraId="0934DA19" w14:textId="77777777" w:rsidR="00BD4A13" w:rsidRPr="00AA46A3" w:rsidDel="00763343" w:rsidRDefault="00BD4A13" w:rsidP="00BD4A13">
            <w:pPr>
              <w:spacing w:after="120"/>
              <w:rPr>
                <w:lang w:eastAsia="zh-CN"/>
              </w:rPr>
            </w:pPr>
            <w:r w:rsidRPr="00AA46A3">
              <w:rPr>
                <w:lang w:eastAsia="zh-CN"/>
              </w:rPr>
              <w:t>Back-ground</w:t>
            </w:r>
          </w:p>
        </w:tc>
        <w:tc>
          <w:tcPr>
            <w:tcW w:w="3330" w:type="dxa"/>
          </w:tcPr>
          <w:p w14:paraId="4B9F9C51" w14:textId="056BCBB3" w:rsidR="00BD4A13" w:rsidRPr="00AA46A3" w:rsidDel="00763343" w:rsidRDefault="00BD4A13" w:rsidP="00BD4A13">
            <w:r w:rsidRPr="00AA46A3">
              <w:t xml:space="preserve">Relevant only if </w:t>
            </w:r>
            <w:r w:rsidRPr="00AA46A3">
              <w:rPr>
                <w:rStyle w:val="SAPEmphasis"/>
              </w:rPr>
              <w:t>Position Management</w:t>
            </w:r>
            <w:r w:rsidRPr="00AA46A3">
              <w:t xml:space="preserve"> </w:t>
            </w:r>
            <w:r w:rsidR="00CC32A9">
              <w:t>has been implemented</w:t>
            </w:r>
            <w:r w:rsidR="00CE312C">
              <w:t xml:space="preserve"> </w:t>
            </w:r>
            <w:r w:rsidRPr="00AA46A3">
              <w:t xml:space="preserve">and </w:t>
            </w:r>
            <w:r w:rsidRPr="00AA46A3">
              <w:rPr>
                <w:rStyle w:val="SAPScreenElement"/>
                <w:color w:val="auto"/>
              </w:rPr>
              <w:t>Right to Return</w:t>
            </w:r>
            <w:r w:rsidRPr="00AA46A3">
              <w:t xml:space="preserve"> feature is activated in your Employee Central instance.</w:t>
            </w:r>
            <w:r w:rsidRPr="00AA46A3">
              <w:rPr>
                <w:b/>
                <w:u w:val="single"/>
              </w:rPr>
              <w:t xml:space="preserve"> </w:t>
            </w:r>
          </w:p>
        </w:tc>
        <w:tc>
          <w:tcPr>
            <w:tcW w:w="1440" w:type="dxa"/>
          </w:tcPr>
          <w:p w14:paraId="453CA1D9" w14:textId="77777777" w:rsidR="00BD4A13" w:rsidRPr="00AA46A3" w:rsidDel="00763343" w:rsidRDefault="00BD4A13" w:rsidP="00BD4A13">
            <w:pPr>
              <w:spacing w:after="120"/>
            </w:pPr>
          </w:p>
        </w:tc>
        <w:tc>
          <w:tcPr>
            <w:tcW w:w="1440" w:type="dxa"/>
          </w:tcPr>
          <w:p w14:paraId="4219D42E" w14:textId="77777777" w:rsidR="00BD4A13" w:rsidRPr="00AA46A3" w:rsidDel="00763343" w:rsidRDefault="00BD4A13" w:rsidP="00BD4A13"/>
        </w:tc>
        <w:tc>
          <w:tcPr>
            <w:tcW w:w="4618" w:type="dxa"/>
          </w:tcPr>
          <w:p w14:paraId="73EDB416" w14:textId="6ACC05F3" w:rsidR="00BD4A13" w:rsidRPr="00AA46A3" w:rsidDel="00763343" w:rsidRDefault="00BD4A13" w:rsidP="00BD4A13">
            <w:r w:rsidRPr="00AA46A3">
              <w:t>Upon the HR business partner</w:t>
            </w:r>
            <w:r w:rsidRPr="00AA46A3" w:rsidDel="00480DFA">
              <w:t xml:space="preserve"> </w:t>
            </w:r>
            <w:r w:rsidRPr="00AA46A3">
              <w:t>has approved the request, the employee’s position is updated automatically with information related to the right of the employee to return on this position.</w:t>
            </w:r>
          </w:p>
        </w:tc>
      </w:tr>
      <w:tr w:rsidR="00BD4A13" w:rsidRPr="00AA46A3" w14:paraId="00E0E385" w14:textId="77777777" w:rsidTr="000B00C7">
        <w:tc>
          <w:tcPr>
            <w:tcW w:w="2510" w:type="dxa"/>
          </w:tcPr>
          <w:p w14:paraId="294191C2" w14:textId="77777777" w:rsidR="00BD4A13" w:rsidRPr="00AA46A3" w:rsidRDefault="00BD4A13" w:rsidP="00BD4A13">
            <w:pPr>
              <w:rPr>
                <w:rStyle w:val="SAPEmphasis"/>
              </w:rPr>
            </w:pPr>
            <w:r w:rsidRPr="00AA46A3">
              <w:rPr>
                <w:rStyle w:val="SAPEmphasis"/>
              </w:rPr>
              <w:t>View Employee Position Details (Optional)</w:t>
            </w:r>
          </w:p>
        </w:tc>
        <w:tc>
          <w:tcPr>
            <w:tcW w:w="1080" w:type="dxa"/>
          </w:tcPr>
          <w:p w14:paraId="53819917" w14:textId="4BCF9FE8" w:rsidR="00BD4A13" w:rsidRPr="00AA46A3" w:rsidRDefault="00BD4A13" w:rsidP="00BD4A13">
            <w:pPr>
              <w:spacing w:after="120"/>
              <w:rPr>
                <w:lang w:eastAsia="zh-CN"/>
              </w:rPr>
            </w:pPr>
            <w:r w:rsidRPr="00AA46A3">
              <w:t>Employee Central UI</w:t>
            </w:r>
          </w:p>
        </w:tc>
        <w:tc>
          <w:tcPr>
            <w:tcW w:w="3330" w:type="dxa"/>
          </w:tcPr>
          <w:p w14:paraId="2DDAF5FD" w14:textId="1CDD9652" w:rsidR="00BD4A13" w:rsidRPr="00AA46A3" w:rsidRDefault="00BD4A13" w:rsidP="00BD4A13">
            <w:r w:rsidRPr="00AA46A3">
              <w:t xml:space="preserve">Relevant only if </w:t>
            </w:r>
            <w:r w:rsidRPr="00AA46A3">
              <w:rPr>
                <w:rStyle w:val="SAPEmphasis"/>
              </w:rPr>
              <w:t>Position Management</w:t>
            </w:r>
            <w:r w:rsidRPr="00AA46A3">
              <w:t xml:space="preserve"> </w:t>
            </w:r>
            <w:r w:rsidR="00CC32A9">
              <w:t xml:space="preserve">has been implemented </w:t>
            </w:r>
            <w:r w:rsidRPr="00AA46A3">
              <w:t xml:space="preserve">and </w:t>
            </w:r>
            <w:r w:rsidRPr="00AA46A3">
              <w:rPr>
                <w:rStyle w:val="SAPScreenElement"/>
                <w:color w:val="auto"/>
              </w:rPr>
              <w:t>Right to Return</w:t>
            </w:r>
            <w:r w:rsidRPr="00AA46A3">
              <w:t xml:space="preserve"> feature is activated in your Employee Central instance.</w:t>
            </w:r>
          </w:p>
        </w:tc>
        <w:tc>
          <w:tcPr>
            <w:tcW w:w="1440" w:type="dxa"/>
          </w:tcPr>
          <w:p w14:paraId="441BB8FC" w14:textId="300D28F9" w:rsidR="00BD4A13" w:rsidRPr="00AA46A3" w:rsidDel="00763343" w:rsidRDefault="00BD4A13" w:rsidP="00BD4A13">
            <w:pPr>
              <w:spacing w:after="120"/>
            </w:pPr>
            <w:r w:rsidRPr="00AA46A3">
              <w:t>HR Administrator</w:t>
            </w:r>
          </w:p>
        </w:tc>
        <w:tc>
          <w:tcPr>
            <w:tcW w:w="1440" w:type="dxa"/>
          </w:tcPr>
          <w:p w14:paraId="76947FB9" w14:textId="29CC2219" w:rsidR="00BD4A13" w:rsidRPr="00AA46A3" w:rsidDel="00763343" w:rsidRDefault="00BD4A13" w:rsidP="00BD4A13">
            <w:r w:rsidRPr="00AA46A3">
              <w:t>Company Instance URL</w:t>
            </w:r>
          </w:p>
        </w:tc>
        <w:tc>
          <w:tcPr>
            <w:tcW w:w="4618" w:type="dxa"/>
          </w:tcPr>
          <w:p w14:paraId="39F4D6CA" w14:textId="1C643574" w:rsidR="00BD4A13" w:rsidRPr="00AA46A3" w:rsidRDefault="00BD4A13" w:rsidP="00BD4A13">
            <w:r w:rsidRPr="00AA46A3">
              <w:t xml:space="preserve">The position details of the employee who went on a long-term </w:t>
            </w:r>
            <w:r w:rsidR="00245D0B" w:rsidRPr="00AA46A3">
              <w:t>time off</w:t>
            </w:r>
            <w:r w:rsidRPr="00AA46A3">
              <w:t xml:space="preserve"> have been viewed.</w:t>
            </w:r>
          </w:p>
        </w:tc>
      </w:tr>
      <w:tr w:rsidR="00BD4A13" w:rsidRPr="00AA46A3" w14:paraId="256C5F15" w14:textId="77777777" w:rsidTr="000B00C7">
        <w:tc>
          <w:tcPr>
            <w:tcW w:w="2510" w:type="dxa"/>
          </w:tcPr>
          <w:p w14:paraId="4E851A84" w14:textId="77777777" w:rsidR="00BD4A13" w:rsidRPr="00AA46A3" w:rsidRDefault="00BD4A13" w:rsidP="00BD4A13">
            <w:pPr>
              <w:rPr>
                <w:rStyle w:val="SAPEmphasis"/>
              </w:rPr>
            </w:pPr>
            <w:r w:rsidRPr="00AA46A3">
              <w:rPr>
                <w:rStyle w:val="SAPEmphasis"/>
              </w:rPr>
              <w:t>View Employee Job Information Details</w:t>
            </w:r>
          </w:p>
        </w:tc>
        <w:tc>
          <w:tcPr>
            <w:tcW w:w="1080" w:type="dxa"/>
          </w:tcPr>
          <w:p w14:paraId="63571271" w14:textId="1744DF4B" w:rsidR="00BD4A13" w:rsidRPr="00AA46A3" w:rsidRDefault="00BD4A13" w:rsidP="00BD4A13">
            <w:pPr>
              <w:spacing w:after="120"/>
              <w:rPr>
                <w:lang w:eastAsia="zh-CN"/>
              </w:rPr>
            </w:pPr>
            <w:r w:rsidRPr="00AA46A3">
              <w:t>Employee Central UI</w:t>
            </w:r>
          </w:p>
        </w:tc>
        <w:tc>
          <w:tcPr>
            <w:tcW w:w="3330" w:type="dxa"/>
          </w:tcPr>
          <w:p w14:paraId="1E6B7236" w14:textId="77777777" w:rsidR="00BD4A13" w:rsidRPr="00AA46A3" w:rsidRDefault="00BD4A13" w:rsidP="00BD4A13">
            <w:pPr>
              <w:spacing w:after="120"/>
            </w:pPr>
          </w:p>
        </w:tc>
        <w:tc>
          <w:tcPr>
            <w:tcW w:w="1440" w:type="dxa"/>
          </w:tcPr>
          <w:p w14:paraId="1B095072" w14:textId="03E9AF4E" w:rsidR="00BD4A13" w:rsidRPr="00AA46A3" w:rsidRDefault="00BD4A13" w:rsidP="00BD4A13">
            <w:pPr>
              <w:spacing w:after="120"/>
            </w:pPr>
            <w:r w:rsidRPr="00AA46A3">
              <w:t>HR Administrator</w:t>
            </w:r>
          </w:p>
        </w:tc>
        <w:tc>
          <w:tcPr>
            <w:tcW w:w="1440" w:type="dxa"/>
          </w:tcPr>
          <w:p w14:paraId="4F5FDC30" w14:textId="4836FB4A" w:rsidR="00BD4A13" w:rsidRPr="00AA46A3" w:rsidRDefault="00BD4A13" w:rsidP="00BD4A13">
            <w:r w:rsidRPr="00AA46A3">
              <w:t>Company Instance URL</w:t>
            </w:r>
          </w:p>
        </w:tc>
        <w:tc>
          <w:tcPr>
            <w:tcW w:w="4618" w:type="dxa"/>
          </w:tcPr>
          <w:p w14:paraId="2B8EEED0" w14:textId="4B6375DC" w:rsidR="00BD4A13" w:rsidRPr="00AA46A3" w:rsidRDefault="00BD4A13" w:rsidP="00BD4A13">
            <w:r w:rsidRPr="00AA46A3">
              <w:t xml:space="preserve">The job information details of the employee who went on a long-term </w:t>
            </w:r>
            <w:r w:rsidR="00245D0B" w:rsidRPr="00AA46A3">
              <w:t>time off</w:t>
            </w:r>
            <w:r w:rsidRPr="00AA46A3">
              <w:t xml:space="preserve"> have been viewed.</w:t>
            </w:r>
          </w:p>
        </w:tc>
      </w:tr>
      <w:tr w:rsidR="00BD4A13" w:rsidRPr="00AA46A3" w14:paraId="318C2AD0" w14:textId="77777777" w:rsidTr="000B00C7">
        <w:tc>
          <w:tcPr>
            <w:tcW w:w="2510" w:type="dxa"/>
          </w:tcPr>
          <w:p w14:paraId="498860FA" w14:textId="41AD6724" w:rsidR="00BD4A13" w:rsidRPr="00AA46A3" w:rsidDel="00763343" w:rsidRDefault="00BD4A13" w:rsidP="00BD4A13">
            <w:pPr>
              <w:rPr>
                <w:rStyle w:val="SAPEmphasis"/>
              </w:rPr>
            </w:pPr>
            <w:r w:rsidRPr="00AA46A3">
              <w:rPr>
                <w:rStyle w:val="SAPEmphasis"/>
              </w:rPr>
              <w:t xml:space="preserve">Enter Return to Work from Long-Term </w:t>
            </w:r>
            <w:r w:rsidR="00245D0B" w:rsidRPr="00AA46A3">
              <w:rPr>
                <w:rStyle w:val="SAPEmphasis"/>
              </w:rPr>
              <w:t>Time Off</w:t>
            </w:r>
            <w:r w:rsidRPr="00AA46A3">
              <w:rPr>
                <w:rStyle w:val="SAPEmphasis"/>
              </w:rPr>
              <w:t xml:space="preserve"> Data</w:t>
            </w:r>
          </w:p>
        </w:tc>
        <w:tc>
          <w:tcPr>
            <w:tcW w:w="1080" w:type="dxa"/>
          </w:tcPr>
          <w:p w14:paraId="0FFD2114" w14:textId="005324D2" w:rsidR="00BD4A13" w:rsidRPr="00AA46A3" w:rsidDel="00763343" w:rsidRDefault="00BD4A13" w:rsidP="00BD4A13">
            <w:pPr>
              <w:spacing w:after="120"/>
              <w:rPr>
                <w:lang w:eastAsia="zh-CN"/>
              </w:rPr>
            </w:pPr>
            <w:r w:rsidRPr="00AA46A3">
              <w:t>Employee Central UI</w:t>
            </w:r>
          </w:p>
        </w:tc>
        <w:tc>
          <w:tcPr>
            <w:tcW w:w="3330" w:type="dxa"/>
          </w:tcPr>
          <w:p w14:paraId="7CEAAFF6" w14:textId="77777777" w:rsidR="00BD4A13" w:rsidRPr="00AA46A3" w:rsidDel="00763343" w:rsidRDefault="00BD4A13" w:rsidP="00BD4A13">
            <w:pPr>
              <w:spacing w:after="120"/>
            </w:pPr>
          </w:p>
        </w:tc>
        <w:tc>
          <w:tcPr>
            <w:tcW w:w="1440" w:type="dxa"/>
          </w:tcPr>
          <w:p w14:paraId="526D7D4E" w14:textId="36F6E475" w:rsidR="00BD4A13" w:rsidRPr="00AA46A3" w:rsidDel="00763343" w:rsidRDefault="00BD4A13" w:rsidP="00BD4A13">
            <w:pPr>
              <w:spacing w:after="120"/>
            </w:pPr>
            <w:r w:rsidRPr="00AA46A3">
              <w:t>HR Administrator</w:t>
            </w:r>
          </w:p>
        </w:tc>
        <w:tc>
          <w:tcPr>
            <w:tcW w:w="1440" w:type="dxa"/>
          </w:tcPr>
          <w:p w14:paraId="4D6D0CCD" w14:textId="10B84517" w:rsidR="00BD4A13" w:rsidRPr="00AA46A3" w:rsidDel="00763343" w:rsidRDefault="00BD4A13" w:rsidP="00BD4A13">
            <w:r w:rsidRPr="00AA46A3">
              <w:t>Company Instance URL</w:t>
            </w:r>
          </w:p>
        </w:tc>
        <w:tc>
          <w:tcPr>
            <w:tcW w:w="4618" w:type="dxa"/>
          </w:tcPr>
          <w:p w14:paraId="6B90EACA" w14:textId="345AB156" w:rsidR="00BD4A13" w:rsidRPr="00AA46A3" w:rsidDel="00763343" w:rsidRDefault="00BD4A13" w:rsidP="00BD4A13">
            <w:r w:rsidRPr="00AA46A3">
              <w:t xml:space="preserve">The return to work from a long-term </w:t>
            </w:r>
            <w:r w:rsidR="00245D0B" w:rsidRPr="00AA46A3">
              <w:t>time off</w:t>
            </w:r>
            <w:r w:rsidRPr="00AA46A3">
              <w:t xml:space="preserve"> of an employee has been entered into the system.</w:t>
            </w:r>
          </w:p>
        </w:tc>
      </w:tr>
      <w:tr w:rsidR="00BD4A13" w:rsidRPr="00AA46A3" w14:paraId="691AB48A" w14:textId="77777777" w:rsidTr="000B00C7">
        <w:tc>
          <w:tcPr>
            <w:tcW w:w="2510" w:type="dxa"/>
          </w:tcPr>
          <w:p w14:paraId="695348E6" w14:textId="77777777" w:rsidR="00BD4A13" w:rsidRPr="00AA46A3" w:rsidDel="00763343" w:rsidRDefault="00BD4A13" w:rsidP="00BD4A13">
            <w:pPr>
              <w:rPr>
                <w:rStyle w:val="SAPEmphasis"/>
              </w:rPr>
            </w:pPr>
            <w:r w:rsidRPr="00AA46A3">
              <w:rPr>
                <w:rStyle w:val="SAPEmphasis"/>
              </w:rPr>
              <w:t>Update Employee Job Information</w:t>
            </w:r>
          </w:p>
        </w:tc>
        <w:tc>
          <w:tcPr>
            <w:tcW w:w="1080" w:type="dxa"/>
          </w:tcPr>
          <w:p w14:paraId="3B208981" w14:textId="77777777" w:rsidR="00BD4A13" w:rsidRPr="00AA46A3" w:rsidDel="00763343" w:rsidRDefault="00BD4A13" w:rsidP="00BD4A13">
            <w:pPr>
              <w:spacing w:after="120"/>
              <w:rPr>
                <w:lang w:eastAsia="zh-CN"/>
              </w:rPr>
            </w:pPr>
            <w:r w:rsidRPr="00AA46A3">
              <w:rPr>
                <w:lang w:eastAsia="zh-CN"/>
              </w:rPr>
              <w:t>Back-ground</w:t>
            </w:r>
          </w:p>
        </w:tc>
        <w:tc>
          <w:tcPr>
            <w:tcW w:w="3330" w:type="dxa"/>
          </w:tcPr>
          <w:p w14:paraId="6A47ED8E" w14:textId="77777777" w:rsidR="00BD4A13" w:rsidRPr="00AA46A3" w:rsidDel="00763343" w:rsidRDefault="00BD4A13" w:rsidP="00BD4A13">
            <w:pPr>
              <w:spacing w:after="120"/>
            </w:pPr>
          </w:p>
        </w:tc>
        <w:tc>
          <w:tcPr>
            <w:tcW w:w="1440" w:type="dxa"/>
          </w:tcPr>
          <w:p w14:paraId="64715CAA" w14:textId="77777777" w:rsidR="00BD4A13" w:rsidRPr="00AA46A3" w:rsidDel="00763343" w:rsidRDefault="00BD4A13" w:rsidP="00BD4A13">
            <w:pPr>
              <w:spacing w:after="120"/>
            </w:pPr>
          </w:p>
        </w:tc>
        <w:tc>
          <w:tcPr>
            <w:tcW w:w="1440" w:type="dxa"/>
          </w:tcPr>
          <w:p w14:paraId="6BFCDE2A" w14:textId="77777777" w:rsidR="00BD4A13" w:rsidRPr="00AA46A3" w:rsidDel="00763343" w:rsidRDefault="00BD4A13" w:rsidP="00BD4A13"/>
        </w:tc>
        <w:tc>
          <w:tcPr>
            <w:tcW w:w="4618" w:type="dxa"/>
          </w:tcPr>
          <w:p w14:paraId="5EE3ED7D" w14:textId="77777777" w:rsidR="00BD4A13" w:rsidRPr="00AA46A3" w:rsidDel="00763343" w:rsidRDefault="00BD4A13" w:rsidP="00BD4A13">
            <w:r w:rsidRPr="00AA46A3">
              <w:t xml:space="preserve">Upon submitting the date, the employee returned to work, an event with appropriate event reason is </w:t>
            </w:r>
            <w:r w:rsidRPr="00AA46A3">
              <w:lastRenderedPageBreak/>
              <w:t>triggered, which updates the employee’s job information.</w:t>
            </w:r>
          </w:p>
        </w:tc>
      </w:tr>
      <w:tr w:rsidR="00BD4A13" w:rsidRPr="00AA46A3" w14:paraId="24516017" w14:textId="77777777" w:rsidTr="000B00C7">
        <w:tc>
          <w:tcPr>
            <w:tcW w:w="2510" w:type="dxa"/>
          </w:tcPr>
          <w:p w14:paraId="408D140F" w14:textId="77777777" w:rsidR="00BD4A13" w:rsidRPr="00AA46A3" w:rsidDel="00763343" w:rsidRDefault="00BD4A13" w:rsidP="00BD4A13">
            <w:pPr>
              <w:rPr>
                <w:rStyle w:val="SAPEmphasis"/>
              </w:rPr>
            </w:pPr>
            <w:r w:rsidRPr="00AA46A3">
              <w:rPr>
                <w:rStyle w:val="SAPEmphasis"/>
              </w:rPr>
              <w:lastRenderedPageBreak/>
              <w:t>Update Employee Position Information (Optional)</w:t>
            </w:r>
          </w:p>
        </w:tc>
        <w:tc>
          <w:tcPr>
            <w:tcW w:w="1080" w:type="dxa"/>
          </w:tcPr>
          <w:p w14:paraId="7F475BF0" w14:textId="77777777" w:rsidR="00BD4A13" w:rsidRPr="00AA46A3" w:rsidDel="00763343" w:rsidRDefault="00BD4A13" w:rsidP="00BD4A13">
            <w:pPr>
              <w:spacing w:after="120"/>
              <w:rPr>
                <w:lang w:eastAsia="zh-CN"/>
              </w:rPr>
            </w:pPr>
            <w:r w:rsidRPr="00AA46A3">
              <w:rPr>
                <w:lang w:eastAsia="zh-CN"/>
              </w:rPr>
              <w:t>Back-ground</w:t>
            </w:r>
          </w:p>
        </w:tc>
        <w:tc>
          <w:tcPr>
            <w:tcW w:w="3330" w:type="dxa"/>
          </w:tcPr>
          <w:p w14:paraId="6F9EF3E1" w14:textId="2875A4EE" w:rsidR="00BD4A13" w:rsidRPr="00AA46A3" w:rsidDel="00763343" w:rsidRDefault="00BD4A13" w:rsidP="00BD4A13">
            <w:pPr>
              <w:spacing w:after="120"/>
            </w:pPr>
            <w:r w:rsidRPr="00AA46A3">
              <w:t xml:space="preserve">Relevant only if </w:t>
            </w:r>
            <w:r w:rsidRPr="00AA46A3">
              <w:rPr>
                <w:rStyle w:val="SAPEmphasis"/>
              </w:rPr>
              <w:t>Position Management</w:t>
            </w:r>
            <w:r w:rsidRPr="00AA46A3">
              <w:t xml:space="preserve"> </w:t>
            </w:r>
            <w:r w:rsidR="00CC32A9">
              <w:t xml:space="preserve">has been implemented </w:t>
            </w:r>
            <w:r w:rsidRPr="00AA46A3">
              <w:t xml:space="preserve">and </w:t>
            </w:r>
            <w:r w:rsidRPr="00AA46A3">
              <w:rPr>
                <w:rStyle w:val="SAPScreenElement"/>
                <w:color w:val="auto"/>
              </w:rPr>
              <w:t>Right to Return</w:t>
            </w:r>
            <w:r w:rsidRPr="00AA46A3">
              <w:t xml:space="preserve"> feature is activated in your Employee Central instance.</w:t>
            </w:r>
          </w:p>
        </w:tc>
        <w:tc>
          <w:tcPr>
            <w:tcW w:w="1440" w:type="dxa"/>
          </w:tcPr>
          <w:p w14:paraId="3FFEFBF2" w14:textId="77777777" w:rsidR="00BD4A13" w:rsidRPr="00AA46A3" w:rsidDel="00763343" w:rsidRDefault="00BD4A13" w:rsidP="00BD4A13">
            <w:pPr>
              <w:spacing w:after="120"/>
            </w:pPr>
          </w:p>
        </w:tc>
        <w:tc>
          <w:tcPr>
            <w:tcW w:w="1440" w:type="dxa"/>
          </w:tcPr>
          <w:p w14:paraId="34143A79" w14:textId="77777777" w:rsidR="00BD4A13" w:rsidRPr="00AA46A3" w:rsidDel="00763343" w:rsidRDefault="00BD4A13" w:rsidP="00BD4A13"/>
        </w:tc>
        <w:tc>
          <w:tcPr>
            <w:tcW w:w="4618" w:type="dxa"/>
          </w:tcPr>
          <w:p w14:paraId="0713F958" w14:textId="539A3C91" w:rsidR="00BD4A13" w:rsidRPr="00AA46A3" w:rsidDel="00763343" w:rsidRDefault="00BD4A13" w:rsidP="00BD4A13">
            <w:r w:rsidRPr="00AA46A3">
              <w:t xml:space="preserve">Upon submitting the date, the employee returned to work, the employee is automatically assigned again to the position he or she occupied before the long-term </w:t>
            </w:r>
            <w:r w:rsidR="00245D0B" w:rsidRPr="00AA46A3">
              <w:t>time off</w:t>
            </w:r>
            <w:r w:rsidRPr="00AA46A3">
              <w:t>.</w:t>
            </w:r>
          </w:p>
        </w:tc>
      </w:tr>
      <w:tr w:rsidR="00BD4A13" w:rsidRPr="00AA46A3" w14:paraId="522682EA" w14:textId="77777777" w:rsidTr="000B00C7">
        <w:tc>
          <w:tcPr>
            <w:tcW w:w="2510" w:type="dxa"/>
          </w:tcPr>
          <w:p w14:paraId="60E011E5" w14:textId="77777777" w:rsidR="00BD4A13" w:rsidRPr="00AA46A3" w:rsidRDefault="00BD4A13" w:rsidP="00BD4A13">
            <w:pPr>
              <w:rPr>
                <w:rStyle w:val="SAPEmphasis"/>
              </w:rPr>
            </w:pPr>
            <w:r w:rsidRPr="00AA46A3">
              <w:rPr>
                <w:rStyle w:val="SAPEmphasis"/>
              </w:rPr>
              <w:t>View Employee Position Details (Optional)</w:t>
            </w:r>
          </w:p>
        </w:tc>
        <w:tc>
          <w:tcPr>
            <w:tcW w:w="1080" w:type="dxa"/>
          </w:tcPr>
          <w:p w14:paraId="0F1B593C" w14:textId="46750807" w:rsidR="00BD4A13" w:rsidRPr="00AA46A3" w:rsidRDefault="00BD4A13" w:rsidP="00BD4A13">
            <w:pPr>
              <w:spacing w:after="120"/>
              <w:rPr>
                <w:lang w:eastAsia="zh-CN"/>
              </w:rPr>
            </w:pPr>
            <w:r w:rsidRPr="00AA46A3">
              <w:t>Employee Central UI</w:t>
            </w:r>
          </w:p>
        </w:tc>
        <w:tc>
          <w:tcPr>
            <w:tcW w:w="3330" w:type="dxa"/>
          </w:tcPr>
          <w:p w14:paraId="273AFA83" w14:textId="33753493" w:rsidR="00BD4A13" w:rsidRPr="00AA46A3" w:rsidRDefault="00BD4A13" w:rsidP="00BD4A13">
            <w:pPr>
              <w:spacing w:after="120"/>
            </w:pPr>
            <w:r w:rsidRPr="00AA46A3">
              <w:t xml:space="preserve">Relevant only if </w:t>
            </w:r>
            <w:r w:rsidRPr="00AA46A3">
              <w:rPr>
                <w:rStyle w:val="SAPEmphasis"/>
              </w:rPr>
              <w:t>Position Management</w:t>
            </w:r>
            <w:r w:rsidRPr="00AA46A3">
              <w:t xml:space="preserve"> </w:t>
            </w:r>
            <w:r w:rsidR="00CC32A9">
              <w:t xml:space="preserve">has been implemented </w:t>
            </w:r>
            <w:r w:rsidRPr="00AA46A3">
              <w:t xml:space="preserve">and </w:t>
            </w:r>
            <w:r w:rsidRPr="00AA46A3">
              <w:rPr>
                <w:rStyle w:val="SAPScreenElement"/>
                <w:color w:val="auto"/>
              </w:rPr>
              <w:t>Right to Return</w:t>
            </w:r>
            <w:r w:rsidRPr="00AA46A3">
              <w:t xml:space="preserve"> feature is activated in your Employee Central instance.</w:t>
            </w:r>
          </w:p>
        </w:tc>
        <w:tc>
          <w:tcPr>
            <w:tcW w:w="1440" w:type="dxa"/>
          </w:tcPr>
          <w:p w14:paraId="1CA93168" w14:textId="38A71AEC" w:rsidR="00BD4A13" w:rsidRPr="00AA46A3" w:rsidDel="00763343" w:rsidRDefault="00BD4A13" w:rsidP="00BD4A13">
            <w:pPr>
              <w:spacing w:after="120"/>
            </w:pPr>
            <w:r w:rsidRPr="00AA46A3">
              <w:t>HR Administrator</w:t>
            </w:r>
          </w:p>
        </w:tc>
        <w:tc>
          <w:tcPr>
            <w:tcW w:w="1440" w:type="dxa"/>
          </w:tcPr>
          <w:p w14:paraId="21D93701" w14:textId="360722B9" w:rsidR="00BD4A13" w:rsidRPr="00AA46A3" w:rsidDel="00763343" w:rsidRDefault="00BD4A13" w:rsidP="00BD4A13">
            <w:r w:rsidRPr="00AA46A3">
              <w:t>Company Instance URL</w:t>
            </w:r>
          </w:p>
        </w:tc>
        <w:tc>
          <w:tcPr>
            <w:tcW w:w="4618" w:type="dxa"/>
          </w:tcPr>
          <w:p w14:paraId="251FDB23" w14:textId="5F125CB1" w:rsidR="00BD4A13" w:rsidRPr="00AA46A3" w:rsidRDefault="00BD4A13" w:rsidP="00BD4A13">
            <w:r w:rsidRPr="00AA46A3">
              <w:t xml:space="preserve">The position details of the employee who returned from long-term </w:t>
            </w:r>
            <w:r w:rsidR="00245D0B" w:rsidRPr="00AA46A3">
              <w:t>time off</w:t>
            </w:r>
            <w:r w:rsidR="005F1517" w:rsidRPr="00AA46A3">
              <w:t xml:space="preserve"> </w:t>
            </w:r>
            <w:r w:rsidRPr="00AA46A3">
              <w:t>have been viewed.</w:t>
            </w:r>
          </w:p>
        </w:tc>
      </w:tr>
      <w:tr w:rsidR="00BD4A13" w:rsidRPr="00AA46A3" w14:paraId="28DF6EA9" w14:textId="77777777" w:rsidTr="000B00C7">
        <w:tc>
          <w:tcPr>
            <w:tcW w:w="2510" w:type="dxa"/>
          </w:tcPr>
          <w:p w14:paraId="2A792380" w14:textId="77777777" w:rsidR="00BD4A13" w:rsidRPr="00AA46A3" w:rsidDel="00763343" w:rsidRDefault="00BD4A13" w:rsidP="00BD4A13">
            <w:pPr>
              <w:rPr>
                <w:rStyle w:val="SAPEmphasis"/>
              </w:rPr>
            </w:pPr>
            <w:r w:rsidRPr="00AA46A3">
              <w:rPr>
                <w:rStyle w:val="SAPEmphasis"/>
              </w:rPr>
              <w:t>View Employee Job Information Details</w:t>
            </w:r>
          </w:p>
        </w:tc>
        <w:tc>
          <w:tcPr>
            <w:tcW w:w="1080" w:type="dxa"/>
          </w:tcPr>
          <w:p w14:paraId="0453ACD6" w14:textId="4ACBDB96" w:rsidR="00BD4A13" w:rsidRPr="00AA46A3" w:rsidDel="00763343" w:rsidRDefault="00BD4A13" w:rsidP="00BD4A13">
            <w:pPr>
              <w:spacing w:after="120"/>
              <w:rPr>
                <w:lang w:eastAsia="zh-CN"/>
              </w:rPr>
            </w:pPr>
            <w:r w:rsidRPr="00AA46A3">
              <w:t>Employee Central UI</w:t>
            </w:r>
          </w:p>
        </w:tc>
        <w:tc>
          <w:tcPr>
            <w:tcW w:w="3330" w:type="dxa"/>
          </w:tcPr>
          <w:p w14:paraId="191A3E39" w14:textId="77777777" w:rsidR="00BD4A13" w:rsidRPr="00AA46A3" w:rsidDel="00763343" w:rsidRDefault="00BD4A13" w:rsidP="00BD4A13">
            <w:pPr>
              <w:spacing w:after="120"/>
            </w:pPr>
          </w:p>
        </w:tc>
        <w:tc>
          <w:tcPr>
            <w:tcW w:w="1440" w:type="dxa"/>
          </w:tcPr>
          <w:p w14:paraId="1ED1D831" w14:textId="7DC08EF8" w:rsidR="00BD4A13" w:rsidRPr="00AA46A3" w:rsidDel="00763343" w:rsidRDefault="00BD4A13" w:rsidP="00BD4A13">
            <w:pPr>
              <w:spacing w:after="120"/>
            </w:pPr>
            <w:r w:rsidRPr="00AA46A3">
              <w:t>HR Administrator</w:t>
            </w:r>
          </w:p>
        </w:tc>
        <w:tc>
          <w:tcPr>
            <w:tcW w:w="1440" w:type="dxa"/>
          </w:tcPr>
          <w:p w14:paraId="735F8E37" w14:textId="09B3F52B" w:rsidR="00BD4A13" w:rsidRPr="00AA46A3" w:rsidDel="00763343" w:rsidRDefault="00BD4A13" w:rsidP="00BD4A13">
            <w:r w:rsidRPr="00AA46A3">
              <w:t>Company Instance URL</w:t>
            </w:r>
          </w:p>
        </w:tc>
        <w:tc>
          <w:tcPr>
            <w:tcW w:w="4618" w:type="dxa"/>
          </w:tcPr>
          <w:p w14:paraId="33DFB996" w14:textId="5E7AE038" w:rsidR="00BD4A13" w:rsidRPr="00AA46A3" w:rsidDel="00763343" w:rsidRDefault="00BD4A13" w:rsidP="00BD4A13">
            <w:r w:rsidRPr="00AA46A3">
              <w:t xml:space="preserve">The job information details of the employee who returned from long-term </w:t>
            </w:r>
            <w:r w:rsidR="00245D0B" w:rsidRPr="00AA46A3">
              <w:t>time off</w:t>
            </w:r>
            <w:r w:rsidR="005F1517" w:rsidRPr="00AA46A3">
              <w:t xml:space="preserve"> </w:t>
            </w:r>
            <w:r w:rsidRPr="00AA46A3">
              <w:t>have been viewed.</w:t>
            </w:r>
          </w:p>
        </w:tc>
      </w:tr>
    </w:tbl>
    <w:p w14:paraId="1EA50198" w14:textId="77777777" w:rsidR="009A75D8" w:rsidRPr="00AA46A3" w:rsidRDefault="009A75D8" w:rsidP="009A75D8">
      <w:pPr>
        <w:pStyle w:val="Heading1"/>
      </w:pPr>
      <w:bookmarkStart w:id="236" w:name="_Toc394394493"/>
      <w:bookmarkStart w:id="237" w:name="_Toc394394538"/>
      <w:bookmarkStart w:id="238" w:name="_Toc394394494"/>
      <w:bookmarkStart w:id="239" w:name="_Toc394394539"/>
      <w:bookmarkStart w:id="240" w:name="_Toc410685041"/>
      <w:bookmarkStart w:id="241" w:name="_Toc507512907"/>
      <w:bookmarkEnd w:id="236"/>
      <w:bookmarkEnd w:id="237"/>
      <w:bookmarkEnd w:id="238"/>
      <w:bookmarkEnd w:id="239"/>
      <w:r w:rsidRPr="00AA46A3">
        <w:lastRenderedPageBreak/>
        <w:t>Testing the Process Steps</w:t>
      </w:r>
      <w:bookmarkEnd w:id="240"/>
      <w:bookmarkEnd w:id="241"/>
    </w:p>
    <w:p w14:paraId="3B3AE089" w14:textId="77777777" w:rsidR="009A75D8" w:rsidRPr="00AA46A3" w:rsidRDefault="009A75D8" w:rsidP="009A75D8">
      <w:pPr>
        <w:rPr>
          <w:rFonts w:eastAsia="SimSun"/>
        </w:rPr>
      </w:pPr>
      <w:r w:rsidRPr="00AA46A3">
        <w:t>This section describes test procedures for each process step that belongs to this scope item.</w:t>
      </w:r>
    </w:p>
    <w:p w14:paraId="5CC4CA13" w14:textId="77777777" w:rsidR="009A75D8" w:rsidRPr="00AA46A3" w:rsidRDefault="009A75D8" w:rsidP="009A75D8">
      <w:pPr>
        <w:rPr>
          <w:lang w:eastAsia="zh-CN"/>
        </w:rPr>
      </w:pPr>
      <w:r w:rsidRPr="00AA46A3">
        <w:t>The test should take</w:t>
      </w:r>
      <w:r w:rsidR="00F477B1" w:rsidRPr="00AA46A3">
        <w:t xml:space="preserve"> around</w:t>
      </w:r>
      <w:r w:rsidRPr="00AA46A3">
        <w:t xml:space="preserve"> </w:t>
      </w:r>
      <w:r w:rsidR="00F477B1" w:rsidRPr="00AA46A3">
        <w:t xml:space="preserve">100 </w:t>
      </w:r>
      <w:r w:rsidR="00D1029F" w:rsidRPr="00AA46A3">
        <w:t>minutes</w:t>
      </w:r>
      <w:r w:rsidRPr="00AA46A3">
        <w:t>.</w:t>
      </w:r>
    </w:p>
    <w:p w14:paraId="048920BC" w14:textId="77777777" w:rsidR="009A75D8" w:rsidRPr="00AA46A3" w:rsidRDefault="009A75D8" w:rsidP="009A75D8">
      <w:pPr>
        <w:pStyle w:val="SAPKeyblockTitle"/>
      </w:pPr>
      <w:r w:rsidRPr="00AA46A3">
        <w:t>Prerequisites</w:t>
      </w:r>
    </w:p>
    <w:p w14:paraId="19BE8784" w14:textId="514983D1" w:rsidR="009A75D8" w:rsidRPr="00AA46A3" w:rsidRDefault="008F20E2" w:rsidP="008F20E2">
      <w:pPr>
        <w:pStyle w:val="ListBullet"/>
        <w:numPr>
          <w:ilvl w:val="0"/>
          <w:numId w:val="27"/>
        </w:numPr>
        <w:ind w:left="341" w:hanging="284"/>
      </w:pPr>
      <w:r w:rsidRPr="00AA46A3">
        <w:t xml:space="preserve">The time off request requires the approval of the employee’s </w:t>
      </w:r>
      <w:r w:rsidR="009A3278" w:rsidRPr="00AA46A3">
        <w:t xml:space="preserve">line manager </w:t>
      </w:r>
      <w:r w:rsidRPr="00AA46A3">
        <w:t>and possibly</w:t>
      </w:r>
      <w:r w:rsidR="00480DFA" w:rsidRPr="00AA46A3">
        <w:t xml:space="preserve"> of his or her</w:t>
      </w:r>
      <w:r w:rsidRPr="00AA46A3">
        <w:t xml:space="preserve"> HR </w:t>
      </w:r>
      <w:r w:rsidR="000710BE" w:rsidRPr="00AA46A3">
        <w:t>b</w:t>
      </w:r>
      <w:r w:rsidR="00480DFA" w:rsidRPr="00AA46A3">
        <w:t xml:space="preserve">usiness </w:t>
      </w:r>
      <w:r w:rsidR="000710BE" w:rsidRPr="00AA46A3">
        <w:t>p</w:t>
      </w:r>
      <w:r w:rsidR="00480DFA" w:rsidRPr="00AA46A3">
        <w:t>artner</w:t>
      </w:r>
      <w:r w:rsidR="00B94700" w:rsidRPr="00AA46A3">
        <w:t>.</w:t>
      </w:r>
      <w:r w:rsidRPr="00AA46A3">
        <w:t xml:space="preserve"> </w:t>
      </w:r>
      <w:r w:rsidR="00B94700" w:rsidRPr="00AA46A3">
        <w:t>T</w:t>
      </w:r>
      <w:r w:rsidRPr="00AA46A3">
        <w:t>herefore</w:t>
      </w:r>
      <w:r w:rsidR="00B94700" w:rsidRPr="00AA46A3">
        <w:t>,</w:t>
      </w:r>
      <w:r w:rsidRPr="00AA46A3">
        <w:t xml:space="preserve"> during hiring of the employee the</w:t>
      </w:r>
      <w:r w:rsidR="00B94700" w:rsidRPr="00AA46A3">
        <w:t xml:space="preserve"> field</w:t>
      </w:r>
      <w:r w:rsidRPr="00AA46A3">
        <w:t xml:space="preserve"> </w:t>
      </w:r>
      <w:r w:rsidRPr="00AA46A3">
        <w:rPr>
          <w:rStyle w:val="SAPScreenElement"/>
        </w:rPr>
        <w:t>Supervisor</w:t>
      </w:r>
      <w:r w:rsidRPr="00AA46A3">
        <w:t xml:space="preserve"> (the employee’s </w:t>
      </w:r>
      <w:r w:rsidR="009A3278" w:rsidRPr="00AA46A3">
        <w:t>line manager</w:t>
      </w:r>
      <w:r w:rsidRPr="00AA46A3">
        <w:t>) and</w:t>
      </w:r>
      <w:r w:rsidR="00B94700" w:rsidRPr="00AA46A3">
        <w:t xml:space="preserve"> the</w:t>
      </w:r>
      <w:r w:rsidRPr="00AA46A3">
        <w:t xml:space="preserve"> </w:t>
      </w:r>
      <w:r w:rsidRPr="00AA46A3">
        <w:rPr>
          <w:rStyle w:val="SAPScreenElement"/>
        </w:rPr>
        <w:t>Relationship Type</w:t>
      </w:r>
      <w:r w:rsidRPr="00AA46A3">
        <w:rPr>
          <w:rStyle w:val="UserInput"/>
          <w:sz w:val="18"/>
        </w:rPr>
        <w:t xml:space="preserve"> HR Manager</w:t>
      </w:r>
      <w:r w:rsidR="00B94700" w:rsidRPr="00AA46A3">
        <w:rPr>
          <w:rStyle w:val="UserInput"/>
          <w:sz w:val="18"/>
        </w:rPr>
        <w:t xml:space="preserve"> </w:t>
      </w:r>
      <w:r w:rsidR="00B94700" w:rsidRPr="00AA46A3">
        <w:t>must have been maintained.</w:t>
      </w:r>
    </w:p>
    <w:p w14:paraId="63DEBF91" w14:textId="405EC0CB" w:rsidR="009A75D8" w:rsidRPr="00AA46A3" w:rsidDel="00932F91" w:rsidRDefault="00DF1A4C" w:rsidP="00034F47">
      <w:pPr>
        <w:pStyle w:val="SAPNoteHeading"/>
        <w:ind w:left="630"/>
        <w:rPr>
          <w:del w:id="242" w:author="Author" w:date="2018-02-13T12:44:00Z"/>
        </w:rPr>
      </w:pPr>
      <w:commentRangeStart w:id="243"/>
      <w:del w:id="244" w:author="Author" w:date="2018-02-13T12:44:00Z">
        <w:r w:rsidRPr="00AA46A3" w:rsidDel="00932F91">
          <w:rPr>
            <w:noProof/>
          </w:rPr>
          <w:drawing>
            <wp:inline distT="0" distB="0" distL="0" distR="0" wp14:anchorId="08DA7BE7" wp14:editId="40D00B7C">
              <wp:extent cx="231775" cy="231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009A75D8" w:rsidRPr="00AA46A3" w:rsidDel="00932F91">
          <w:rPr>
            <w:lang w:eastAsia="zh-CN"/>
          </w:rPr>
          <w:delText xml:space="preserve"> Note</w:delText>
        </w:r>
      </w:del>
    </w:p>
    <w:p w14:paraId="73681183" w14:textId="39D71BBA" w:rsidR="009A75D8" w:rsidRPr="00AA46A3" w:rsidDel="00932F91" w:rsidRDefault="009A75D8" w:rsidP="00034F47">
      <w:pPr>
        <w:pStyle w:val="NoteParagraph"/>
        <w:ind w:left="630"/>
        <w:rPr>
          <w:del w:id="245" w:author="Author" w:date="2018-02-13T12:44:00Z"/>
        </w:rPr>
      </w:pPr>
      <w:del w:id="246" w:author="Author" w:date="2018-02-13T12:44:00Z">
        <w:r w:rsidRPr="00AA46A3" w:rsidDel="00932F91">
          <w:delText>For details on these prerequisites</w:delText>
        </w:r>
        <w:r w:rsidR="0007459B" w:rsidRPr="00AA46A3" w:rsidDel="00932F91">
          <w:delText>,</w:delText>
        </w:r>
        <w:r w:rsidR="004A4C29" w:rsidDel="00932F91">
          <w:delText xml:space="preserve"> you can</w:delText>
        </w:r>
        <w:r w:rsidRPr="00AA46A3" w:rsidDel="00932F91">
          <w:delText xml:space="preserve"> refer </w:delText>
        </w:r>
        <w:r w:rsidR="004A4C29" w:rsidDel="00932F91">
          <w:delText xml:space="preserve">for example </w:delText>
        </w:r>
        <w:r w:rsidRPr="00AA46A3" w:rsidDel="00932F91">
          <w:delText>to test script</w:delText>
        </w:r>
        <w:r w:rsidR="004A4C29" w:rsidDel="00932F91">
          <w:delText xml:space="preserve"> of scope item</w:delText>
        </w:r>
        <w:r w:rsidRPr="00AA46A3" w:rsidDel="00932F91">
          <w:delText xml:space="preserve"> </w:delText>
        </w:r>
        <w:r w:rsidRPr="0099767F" w:rsidDel="00932F91">
          <w:rPr>
            <w:rStyle w:val="SAPScreenElement"/>
            <w:color w:val="auto"/>
          </w:rPr>
          <w:delText>Add New Employee / Rehire (FJ0</w:delText>
        </w:r>
        <w:r w:rsidR="00631319" w:rsidRPr="0099767F" w:rsidDel="00932F91">
          <w:rPr>
            <w:rStyle w:val="SAPScreenElement"/>
            <w:color w:val="auto"/>
          </w:rPr>
          <w:delText>)</w:delText>
        </w:r>
        <w:r w:rsidRPr="00AA46A3" w:rsidDel="00932F91">
          <w:delText>.</w:delText>
        </w:r>
        <w:commentRangeEnd w:id="243"/>
        <w:r w:rsidR="00932F91" w:rsidDel="00932F91">
          <w:rPr>
            <w:rStyle w:val="CommentReference"/>
          </w:rPr>
          <w:commentReference w:id="243"/>
        </w:r>
      </w:del>
    </w:p>
    <w:p w14:paraId="4B2ED6F8" w14:textId="633B6E81" w:rsidR="00485432" w:rsidRPr="00AA46A3" w:rsidDel="00932F91" w:rsidRDefault="00485432" w:rsidP="00034F47">
      <w:pPr>
        <w:pStyle w:val="NoteParagraph"/>
        <w:ind w:left="630"/>
        <w:rPr>
          <w:del w:id="247" w:author="Author" w:date="2018-02-13T12:44:00Z"/>
          <w:lang w:eastAsia="zh-CN"/>
        </w:rPr>
      </w:pPr>
    </w:p>
    <w:p w14:paraId="7A74C7BF" w14:textId="77777777" w:rsidR="006672EB" w:rsidRPr="00AA46A3" w:rsidRDefault="00DF1A4C" w:rsidP="00034F47">
      <w:pPr>
        <w:pStyle w:val="SAPNoteHeading"/>
        <w:ind w:left="630"/>
      </w:pPr>
      <w:r w:rsidRPr="00AA46A3">
        <w:rPr>
          <w:noProof/>
        </w:rPr>
        <w:drawing>
          <wp:inline distT="0" distB="0" distL="0" distR="0" wp14:anchorId="0855613A" wp14:editId="4E7FA4FE">
            <wp:extent cx="225425" cy="225425"/>
            <wp:effectExtent l="0" t="0" r="3175" b="3175"/>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6672EB" w:rsidRPr="00AA46A3">
        <w:t> Recommendation</w:t>
      </w:r>
    </w:p>
    <w:p w14:paraId="6D1FDFA6" w14:textId="66969228" w:rsidR="009A75D8" w:rsidRPr="00AA46A3" w:rsidRDefault="009A75D8" w:rsidP="00034F47">
      <w:pPr>
        <w:pStyle w:val="NoteParagraph"/>
        <w:ind w:left="630"/>
      </w:pPr>
      <w:r w:rsidRPr="00AA46A3">
        <w:t xml:space="preserve">In case </w:t>
      </w:r>
      <w:r w:rsidR="00FC410A">
        <w:t>it has been</w:t>
      </w:r>
      <w:r w:rsidRPr="00AA46A3">
        <w:t xml:space="preserve"> missed to maintain </w:t>
      </w:r>
      <w:r w:rsidR="007B72EA" w:rsidRPr="00AA46A3">
        <w:t xml:space="preserve">the </w:t>
      </w:r>
      <w:r w:rsidR="007B72EA" w:rsidRPr="00AA46A3">
        <w:rPr>
          <w:rStyle w:val="SAPScreenElement"/>
        </w:rPr>
        <w:t>Supervisor</w:t>
      </w:r>
      <w:r w:rsidR="00FC410A">
        <w:rPr>
          <w:rStyle w:val="SAPScreenElement"/>
        </w:rPr>
        <w:t xml:space="preserve"> </w:t>
      </w:r>
      <w:r w:rsidR="00FC410A" w:rsidRPr="00491BDF">
        <w:t>(meaning, value</w:t>
      </w:r>
      <w:r w:rsidR="00FC410A" w:rsidRPr="00491BDF">
        <w:rPr>
          <w:rStyle w:val="SAPUserEntry"/>
        </w:rPr>
        <w:t xml:space="preserve"> No Manager</w:t>
      </w:r>
      <w:r w:rsidR="007B72EA" w:rsidRPr="00AA46A3">
        <w:t xml:space="preserve">, </w:t>
      </w:r>
      <w:r w:rsidR="00FC410A">
        <w:t xml:space="preserve">has been entered) </w:t>
      </w:r>
      <w:r w:rsidRPr="00AA46A3">
        <w:t xml:space="preserve">or the maintained information is incorrect, </w:t>
      </w:r>
      <w:r w:rsidR="00FC410A">
        <w:t xml:space="preserve">it </w:t>
      </w:r>
      <w:r w:rsidRPr="00AA46A3">
        <w:t xml:space="preserve">can </w:t>
      </w:r>
      <w:r w:rsidR="00FC410A">
        <w:t xml:space="preserve">be </w:t>
      </w:r>
      <w:r w:rsidRPr="00AA46A3">
        <w:t>adapt</w:t>
      </w:r>
      <w:r w:rsidR="00FC410A">
        <w:t>ed</w:t>
      </w:r>
      <w:r w:rsidRPr="00AA46A3">
        <w:t xml:space="preserve"> as briefly described below:</w:t>
      </w:r>
    </w:p>
    <w:p w14:paraId="7AD3C77B" w14:textId="62FFC0DF" w:rsidR="009A75D8" w:rsidRPr="00AA46A3" w:rsidRDefault="009A75D8" w:rsidP="00034F47">
      <w:pPr>
        <w:pStyle w:val="ListBullet3"/>
        <w:ind w:hanging="410"/>
      </w:pPr>
      <w:r w:rsidRPr="00AA46A3">
        <w:t xml:space="preserve">Log on to </w:t>
      </w:r>
      <w:r w:rsidR="003B7B51" w:rsidRPr="00FE4F9E">
        <w:rPr>
          <w:rStyle w:val="SAPScreenElement"/>
          <w:color w:val="auto"/>
        </w:rPr>
        <w:t>Employee Central</w:t>
      </w:r>
      <w:r w:rsidRPr="00FE4F9E">
        <w:t xml:space="preserve"> </w:t>
      </w:r>
      <w:r w:rsidRPr="00AA46A3">
        <w:t xml:space="preserve">as HR </w:t>
      </w:r>
      <w:r w:rsidR="00B8638D" w:rsidRPr="00AA46A3">
        <w:t>Administrator.</w:t>
      </w:r>
    </w:p>
    <w:p w14:paraId="2998B458" w14:textId="089716EA" w:rsidR="009A75D8" w:rsidRPr="00AA46A3" w:rsidRDefault="009A75D8" w:rsidP="00034F47">
      <w:pPr>
        <w:pStyle w:val="ListBullet3"/>
        <w:ind w:hanging="410"/>
      </w:pPr>
      <w:r w:rsidRPr="00AA46A3">
        <w:t xml:space="preserve">Select from the </w:t>
      </w:r>
      <w:r w:rsidRPr="00AA46A3">
        <w:rPr>
          <w:rStyle w:val="SAPScreenElement"/>
        </w:rPr>
        <w:t xml:space="preserve">Home </w:t>
      </w:r>
      <w:r w:rsidRPr="00AA46A3">
        <w:t xml:space="preserve">drop-down </w:t>
      </w:r>
      <w:r w:rsidRPr="00AA46A3">
        <w:rPr>
          <w:rStyle w:val="SAPScreenElement"/>
        </w:rPr>
        <w:t>My Employee Files</w:t>
      </w:r>
      <w:r w:rsidR="00C138C3" w:rsidRPr="00AA46A3">
        <w:t>. Select the drop-down next to your name to</w:t>
      </w:r>
      <w:r w:rsidRPr="00AA46A3">
        <w:t xml:space="preserve"> enter the employee’s name in the search box, and </w:t>
      </w:r>
      <w:r w:rsidR="00E3355F" w:rsidRPr="00AA46A3">
        <w:t xml:space="preserve">choose </w:t>
      </w:r>
      <w:r w:rsidRPr="00AA46A3">
        <w:t>in the list of employees matching the search criteria the appropriate employee.</w:t>
      </w:r>
    </w:p>
    <w:p w14:paraId="4BB26FEB" w14:textId="2994A3C2" w:rsidR="00CF1115" w:rsidRPr="00AA46A3" w:rsidRDefault="00C138C3" w:rsidP="00034F47">
      <w:pPr>
        <w:pStyle w:val="ListBullet3"/>
        <w:ind w:hanging="410"/>
      </w:pPr>
      <w:r w:rsidRPr="00AA46A3">
        <w:t>Go to the</w:t>
      </w:r>
      <w:r w:rsidR="00CF1115" w:rsidRPr="00AA46A3">
        <w:t xml:space="preserve"> </w:t>
      </w:r>
      <w:r w:rsidR="00CF1115" w:rsidRPr="00AA46A3">
        <w:rPr>
          <w:rStyle w:val="SAPScreenElement"/>
        </w:rPr>
        <w:t>Employment Information</w:t>
      </w:r>
      <w:r w:rsidR="00CF1115" w:rsidRPr="00AA46A3">
        <w:t xml:space="preserve"> </w:t>
      </w:r>
      <w:r w:rsidRPr="00AA46A3">
        <w:t xml:space="preserve">section </w:t>
      </w:r>
      <w:r w:rsidR="00CF1115" w:rsidRPr="00AA46A3">
        <w:t xml:space="preserve">and </w:t>
      </w:r>
      <w:r w:rsidRPr="00AA46A3">
        <w:t xml:space="preserve">there scroll to the </w:t>
      </w:r>
      <w:r w:rsidR="00CF1115" w:rsidRPr="00AA46A3">
        <w:rPr>
          <w:rStyle w:val="SAPScreenElement"/>
        </w:rPr>
        <w:t>Job Information</w:t>
      </w:r>
      <w:r w:rsidR="00CF1115" w:rsidRPr="00AA46A3">
        <w:t xml:space="preserve"> </w:t>
      </w:r>
      <w:r w:rsidRPr="00AA46A3">
        <w:t xml:space="preserve">subsection. Select the </w:t>
      </w:r>
      <w:r w:rsidRPr="00AA46A3">
        <w:rPr>
          <w:rStyle w:val="SAPScreenElement"/>
        </w:rPr>
        <w:t>Clock</w:t>
      </w:r>
      <w:r w:rsidR="00130328" w:rsidRPr="00AA46A3">
        <w:rPr>
          <w:rStyle w:val="SAPScreenElement"/>
        </w:rPr>
        <w:t xml:space="preserve"> (History)</w:t>
      </w:r>
      <w:r w:rsidRPr="00AA46A3">
        <w:t xml:space="preserve"> icon next to the </w:t>
      </w:r>
      <w:r w:rsidRPr="00AA46A3">
        <w:rPr>
          <w:rStyle w:val="SAPScreenElement"/>
        </w:rPr>
        <w:t>Job Information</w:t>
      </w:r>
      <w:r w:rsidRPr="00AA46A3">
        <w:t xml:space="preserve"> block</w:t>
      </w:r>
      <w:r w:rsidR="00CF1115" w:rsidRPr="00AA46A3">
        <w:t>.</w:t>
      </w:r>
    </w:p>
    <w:p w14:paraId="03EBF772" w14:textId="5BAF7FE7" w:rsidR="00C138C3" w:rsidRPr="00AA46A3" w:rsidRDefault="00ED5D02" w:rsidP="00034F47">
      <w:pPr>
        <w:pStyle w:val="ListBullet3"/>
        <w:ind w:hanging="410"/>
      </w:pPr>
      <w:r w:rsidRPr="00AA46A3">
        <w:t xml:space="preserve">In the </w:t>
      </w:r>
      <w:r w:rsidRPr="00AA46A3">
        <w:rPr>
          <w:rStyle w:val="SAPScreenElement"/>
        </w:rPr>
        <w:t>Change History</w:t>
      </w:r>
      <w:r w:rsidRPr="00AA46A3">
        <w:t xml:space="preserve"> part of the upcoming dialog box, select the appropriate </w:t>
      </w:r>
      <w:r w:rsidRPr="00AA46A3">
        <w:rPr>
          <w:rStyle w:val="SAPScreenElement"/>
          <w:color w:val="000000"/>
        </w:rPr>
        <w:t>New Hire</w:t>
      </w:r>
      <w:r w:rsidRPr="00AA46A3">
        <w:t xml:space="preserve"> record and choose the </w:t>
      </w:r>
      <w:r w:rsidRPr="00AA46A3">
        <w:rPr>
          <w:rStyle w:val="SAPScreenElement"/>
        </w:rPr>
        <w:t>Edit</w:t>
      </w:r>
      <w:r w:rsidRPr="00AA46A3">
        <w:t xml:space="preserve"> button.</w:t>
      </w:r>
    </w:p>
    <w:p w14:paraId="1CA12053" w14:textId="4D221BE2" w:rsidR="00CF1115" w:rsidRPr="00491BDF" w:rsidRDefault="00ED5D02" w:rsidP="00034F47">
      <w:pPr>
        <w:pStyle w:val="ListBullet3"/>
        <w:ind w:hanging="410"/>
        <w:rPr>
          <w:rStyle w:val="SAPScreenElement"/>
          <w:rFonts w:ascii="BentonSans Book" w:hAnsi="BentonSans Book"/>
          <w:color w:val="auto"/>
        </w:rPr>
      </w:pPr>
      <w:r w:rsidRPr="00491BDF">
        <w:t xml:space="preserve">In the </w:t>
      </w:r>
      <w:r w:rsidRPr="00BB3A40">
        <w:rPr>
          <w:rStyle w:val="SAPScreenElement"/>
        </w:rPr>
        <w:t>Edit History of Job Information on &lt;hire date&gt;</w:t>
      </w:r>
      <w:r w:rsidRPr="00BB3A40">
        <w:t xml:space="preserve"> dialog box</w:t>
      </w:r>
      <w:r w:rsidR="00383E71" w:rsidRPr="00BB3A40">
        <w:t>,</w:t>
      </w:r>
      <w:r w:rsidRPr="00BB3A40">
        <w:t xml:space="preserve"> </w:t>
      </w:r>
      <w:r w:rsidR="00A439BA" w:rsidRPr="00BB3A40">
        <w:t xml:space="preserve">make sure that </w:t>
      </w:r>
      <w:r w:rsidRPr="00BB3A40">
        <w:t xml:space="preserve">in the </w:t>
      </w:r>
      <w:r w:rsidRPr="00BB3A40">
        <w:rPr>
          <w:rStyle w:val="SAPScreenElement"/>
        </w:rPr>
        <w:t>When would you like your changes to take effect?</w:t>
      </w:r>
      <w:r w:rsidRPr="00BB3A40">
        <w:t xml:space="preserve"> field </w:t>
      </w:r>
      <w:r w:rsidR="00C13913" w:rsidRPr="00BB3A40">
        <w:t xml:space="preserve">the </w:t>
      </w:r>
      <w:r w:rsidR="00A439BA" w:rsidRPr="00BB3A40">
        <w:t xml:space="preserve">employee’s </w:t>
      </w:r>
      <w:r w:rsidR="00C13913" w:rsidRPr="00BB3A40">
        <w:t xml:space="preserve">hiring date </w:t>
      </w:r>
      <w:r w:rsidR="00A439BA" w:rsidRPr="00BB3A40">
        <w:t>is displayed. M</w:t>
      </w:r>
      <w:r w:rsidRPr="00BB3A40">
        <w:t>ake the appropriate correction</w:t>
      </w:r>
      <w:r w:rsidR="00A439BA" w:rsidRPr="00BB3A40">
        <w:t xml:space="preserve"> for the supervisor name</w:t>
      </w:r>
      <w:r w:rsidRPr="00BB3A40">
        <w:t>. When done</w:t>
      </w:r>
      <w:r w:rsidR="00C13913" w:rsidRPr="00BB3A40">
        <w:t>,</w:t>
      </w:r>
      <w:r w:rsidRPr="00BB3A40">
        <w:t xml:space="preserve"> </w:t>
      </w:r>
      <w:r w:rsidR="00CF1115" w:rsidRPr="00BB3A40">
        <w:t xml:space="preserve">choose the </w:t>
      </w:r>
      <w:r w:rsidR="00CF1115" w:rsidRPr="00BB3A40">
        <w:rPr>
          <w:rStyle w:val="SAPScreenElement"/>
        </w:rPr>
        <w:t xml:space="preserve">Save </w:t>
      </w:r>
      <w:r w:rsidR="00CF1115" w:rsidRPr="00BB3A40">
        <w:t xml:space="preserve">button. The data is saved and </w:t>
      </w:r>
      <w:r w:rsidR="00DF436D" w:rsidRPr="00BB3A40">
        <w:t xml:space="preserve">is </w:t>
      </w:r>
      <w:r w:rsidR="00CF1115" w:rsidRPr="00BB3A40">
        <w:t xml:space="preserve">visible in the employee’s </w:t>
      </w:r>
      <w:r w:rsidRPr="00BB3A40">
        <w:rPr>
          <w:rStyle w:val="SAPScreenElement"/>
        </w:rPr>
        <w:t>Job Information</w:t>
      </w:r>
      <w:r w:rsidRPr="00BB3A40">
        <w:t xml:space="preserve"> subsection of the</w:t>
      </w:r>
      <w:r w:rsidRPr="00BB3A40">
        <w:rPr>
          <w:rStyle w:val="SAPScreenElement"/>
        </w:rPr>
        <w:t xml:space="preserve"> </w:t>
      </w:r>
      <w:r w:rsidR="00CF1115" w:rsidRPr="00BB3A40">
        <w:rPr>
          <w:rStyle w:val="SAPScreenElement"/>
        </w:rPr>
        <w:t>Employment Information</w:t>
      </w:r>
      <w:r w:rsidRPr="00BB3A40">
        <w:t xml:space="preserve"> section</w:t>
      </w:r>
      <w:r w:rsidR="00CF1115" w:rsidRPr="00BB3A40">
        <w:rPr>
          <w:rStyle w:val="SAPScreenElement"/>
        </w:rPr>
        <w:t>.</w:t>
      </w:r>
    </w:p>
    <w:p w14:paraId="070EC881" w14:textId="0E63E16B" w:rsidR="007B72EA" w:rsidRPr="00AA46A3" w:rsidRDefault="007B72EA" w:rsidP="00034F47">
      <w:pPr>
        <w:pStyle w:val="NoteParagraph"/>
        <w:ind w:left="1040" w:hanging="410"/>
      </w:pPr>
      <w:r w:rsidRPr="00AA46A3">
        <w:t xml:space="preserve">In case </w:t>
      </w:r>
      <w:r w:rsidR="00FC410A">
        <w:t>it has been</w:t>
      </w:r>
      <w:r w:rsidR="00FC410A" w:rsidRPr="00AA46A3">
        <w:t xml:space="preserve"> </w:t>
      </w:r>
      <w:r w:rsidRPr="00AA46A3">
        <w:t xml:space="preserve">missed to maintain the </w:t>
      </w:r>
      <w:r w:rsidRPr="00AA46A3">
        <w:rPr>
          <w:rStyle w:val="SAPScreenElement"/>
        </w:rPr>
        <w:t>Relationship Type</w:t>
      </w:r>
      <w:r w:rsidRPr="00AA46A3">
        <w:rPr>
          <w:rStyle w:val="UserInput"/>
          <w:sz w:val="18"/>
        </w:rPr>
        <w:t xml:space="preserve"> HR Manager</w:t>
      </w:r>
      <w:r w:rsidRPr="00AA46A3">
        <w:t xml:space="preserve">, </w:t>
      </w:r>
      <w:r w:rsidR="00FC410A">
        <w:t>it</w:t>
      </w:r>
      <w:r w:rsidR="00FC410A" w:rsidRPr="00AA46A3">
        <w:t xml:space="preserve"> </w:t>
      </w:r>
      <w:r w:rsidRPr="00AA46A3">
        <w:t>can</w:t>
      </w:r>
      <w:r w:rsidR="00FC410A">
        <w:t xml:space="preserve"> be</w:t>
      </w:r>
      <w:r w:rsidRPr="00AA46A3">
        <w:t xml:space="preserve"> add</w:t>
      </w:r>
      <w:r w:rsidR="00FC410A">
        <w:t>ed</w:t>
      </w:r>
      <w:r w:rsidRPr="00AA46A3">
        <w:t xml:space="preserve"> as briefly described below:</w:t>
      </w:r>
    </w:p>
    <w:p w14:paraId="5D2EBD4D" w14:textId="5422D11E" w:rsidR="007B72EA" w:rsidRPr="00AA46A3" w:rsidRDefault="007B72EA" w:rsidP="00034F47">
      <w:pPr>
        <w:pStyle w:val="ListBullet3"/>
        <w:numPr>
          <w:ilvl w:val="0"/>
          <w:numId w:val="28"/>
        </w:numPr>
        <w:ind w:left="1040" w:hanging="410"/>
      </w:pPr>
      <w:r w:rsidRPr="00AA46A3">
        <w:t xml:space="preserve">Log on to </w:t>
      </w:r>
      <w:r w:rsidRPr="00FE4F9E">
        <w:rPr>
          <w:rStyle w:val="SAPScreenElement"/>
          <w:color w:val="auto"/>
        </w:rPr>
        <w:t>Employee Central</w:t>
      </w:r>
      <w:r w:rsidRPr="00AA46A3">
        <w:t xml:space="preserve"> as HR </w:t>
      </w:r>
      <w:r w:rsidR="00B8638D" w:rsidRPr="00AA46A3">
        <w:t>Administrator.</w:t>
      </w:r>
    </w:p>
    <w:p w14:paraId="652114E7" w14:textId="39DAEAC9" w:rsidR="007B72EA" w:rsidRPr="00AA46A3" w:rsidRDefault="007B72EA" w:rsidP="00034F47">
      <w:pPr>
        <w:pStyle w:val="ListBullet3"/>
        <w:numPr>
          <w:ilvl w:val="0"/>
          <w:numId w:val="28"/>
        </w:numPr>
        <w:ind w:left="1040" w:hanging="410"/>
      </w:pPr>
      <w:r w:rsidRPr="00AA46A3">
        <w:t xml:space="preserve">Select from the </w:t>
      </w:r>
      <w:r w:rsidRPr="00AA46A3">
        <w:rPr>
          <w:rStyle w:val="SAPScreenElement"/>
        </w:rPr>
        <w:t xml:space="preserve">Home </w:t>
      </w:r>
      <w:r w:rsidRPr="00AA46A3">
        <w:t xml:space="preserve">drop-down </w:t>
      </w:r>
      <w:r w:rsidRPr="00AA46A3">
        <w:rPr>
          <w:rStyle w:val="SAPScreenElement"/>
        </w:rPr>
        <w:t>My Employee Files</w:t>
      </w:r>
      <w:r w:rsidR="003B5F2F" w:rsidRPr="00AA46A3">
        <w:t xml:space="preserve">. Select the drop-down next to your name to </w:t>
      </w:r>
      <w:r w:rsidRPr="00AA46A3">
        <w:t xml:space="preserve">enter the employee’s name in the search box, and </w:t>
      </w:r>
      <w:r w:rsidR="00E3355F" w:rsidRPr="00AA46A3">
        <w:t xml:space="preserve">choose </w:t>
      </w:r>
      <w:r w:rsidRPr="00AA46A3">
        <w:t>in the list of employees matching the search criteria the appropriate employee.</w:t>
      </w:r>
    </w:p>
    <w:p w14:paraId="08EE4FE6" w14:textId="28CB8ACF" w:rsidR="003B5F2F" w:rsidRPr="00AA46A3" w:rsidRDefault="003B5F2F" w:rsidP="00034F47">
      <w:pPr>
        <w:pStyle w:val="ListBullet3"/>
        <w:numPr>
          <w:ilvl w:val="0"/>
          <w:numId w:val="28"/>
        </w:numPr>
        <w:ind w:left="1040" w:hanging="410"/>
      </w:pPr>
      <w:r w:rsidRPr="00AA46A3">
        <w:t xml:space="preserve">Go to the </w:t>
      </w:r>
      <w:r w:rsidRPr="00AA46A3">
        <w:rPr>
          <w:rStyle w:val="SAPScreenElement"/>
        </w:rPr>
        <w:t>Employment Information</w:t>
      </w:r>
      <w:r w:rsidRPr="00AA46A3">
        <w:t xml:space="preserve"> section, and there scroll to the </w:t>
      </w:r>
      <w:r w:rsidRPr="00AA46A3">
        <w:rPr>
          <w:rStyle w:val="SAPScreenElement"/>
        </w:rPr>
        <w:t>Job Relationships</w:t>
      </w:r>
      <w:r w:rsidRPr="00AA46A3">
        <w:t xml:space="preserve"> subsection.</w:t>
      </w:r>
    </w:p>
    <w:p w14:paraId="676DCB56" w14:textId="035F277A" w:rsidR="003B5F2F" w:rsidRPr="00AA46A3" w:rsidRDefault="003B5F2F" w:rsidP="00034F47">
      <w:pPr>
        <w:pStyle w:val="ListBullet3"/>
        <w:numPr>
          <w:ilvl w:val="0"/>
          <w:numId w:val="28"/>
        </w:numPr>
        <w:ind w:left="1040" w:hanging="410"/>
      </w:pPr>
      <w:r w:rsidRPr="00AA46A3">
        <w:t xml:space="preserve">Select the </w:t>
      </w:r>
      <w:r w:rsidRPr="00AA46A3">
        <w:rPr>
          <w:rStyle w:val="SAPScreenElement"/>
        </w:rPr>
        <w:t>Pencil</w:t>
      </w:r>
      <w:r w:rsidR="002269BA" w:rsidRPr="00AA46A3">
        <w:rPr>
          <w:rStyle w:val="SAPScreenElement"/>
        </w:rPr>
        <w:t xml:space="preserve"> (Edit)</w:t>
      </w:r>
      <w:r w:rsidRPr="00AA46A3">
        <w:t xml:space="preserve"> icon next to the </w:t>
      </w:r>
      <w:r w:rsidRPr="00AA46A3">
        <w:rPr>
          <w:rStyle w:val="SAPScreenElement"/>
        </w:rPr>
        <w:t>Job Relationships</w:t>
      </w:r>
      <w:r w:rsidRPr="00AA46A3">
        <w:t xml:space="preserve"> block.</w:t>
      </w:r>
    </w:p>
    <w:p w14:paraId="28F7A354" w14:textId="440CA5B6" w:rsidR="003B5F2F" w:rsidRPr="00AA46A3" w:rsidRDefault="003B5F2F" w:rsidP="00034F47">
      <w:pPr>
        <w:pStyle w:val="ListBullet3"/>
        <w:numPr>
          <w:ilvl w:val="0"/>
          <w:numId w:val="28"/>
        </w:numPr>
        <w:ind w:left="1040" w:hanging="410"/>
      </w:pPr>
      <w:r w:rsidRPr="00AA46A3">
        <w:t xml:space="preserve">In the upcoming </w:t>
      </w:r>
      <w:r w:rsidRPr="00AA46A3">
        <w:rPr>
          <w:rStyle w:val="SAPScreenElement"/>
        </w:rPr>
        <w:t>Job Relationships</w:t>
      </w:r>
      <w:r w:rsidRPr="00AA46A3">
        <w:t xml:space="preserve"> dialog box</w:t>
      </w:r>
      <w:r w:rsidR="00C13913" w:rsidRPr="00AA46A3">
        <w:t>,</w:t>
      </w:r>
      <w:r w:rsidRPr="00AA46A3">
        <w:t xml:space="preserve"> enter in the </w:t>
      </w:r>
      <w:r w:rsidRPr="00AA46A3">
        <w:rPr>
          <w:rStyle w:val="SAPScreenElement"/>
        </w:rPr>
        <w:t>When would you like your changes to take effect?</w:t>
      </w:r>
      <w:r w:rsidRPr="00AA46A3">
        <w:t xml:space="preserve"> field the date the change is to become valid (most likely the hiring date of the employee). </w:t>
      </w:r>
      <w:r w:rsidR="007B1D27" w:rsidRPr="00AA46A3">
        <w:t xml:space="preserve">The </w:t>
      </w:r>
      <w:r w:rsidR="007B1D27" w:rsidRPr="00AA46A3">
        <w:rPr>
          <w:rStyle w:val="SAPScreenElement"/>
        </w:rPr>
        <w:t>Job Relationships</w:t>
      </w:r>
      <w:r w:rsidR="007B1D27" w:rsidRPr="00AA46A3">
        <w:t xml:space="preserve"> block shows up in the dialog box. </w:t>
      </w:r>
      <w:r w:rsidRPr="00AA46A3">
        <w:t xml:space="preserve">Select the </w:t>
      </w:r>
      <w:r w:rsidRPr="00AA46A3">
        <w:rPr>
          <w:rStyle w:val="SAPScreenElement"/>
        </w:rPr>
        <w:sym w:font="Symbol" w:char="F0C5"/>
      </w:r>
      <w:r w:rsidRPr="00AA46A3">
        <w:rPr>
          <w:rStyle w:val="SAPScreenElement"/>
        </w:rPr>
        <w:t xml:space="preserve"> Add</w:t>
      </w:r>
      <w:r w:rsidRPr="00AA46A3">
        <w:t xml:space="preserve"> link and make the following entries:</w:t>
      </w:r>
    </w:p>
    <w:p w14:paraId="4A52505D" w14:textId="77777777" w:rsidR="007B72EA" w:rsidRPr="00AA46A3" w:rsidRDefault="007B72EA" w:rsidP="00491BDF">
      <w:pPr>
        <w:pStyle w:val="ListBullet3"/>
        <w:numPr>
          <w:ilvl w:val="0"/>
          <w:numId w:val="0"/>
        </w:numPr>
        <w:spacing w:line="240" w:lineRule="auto"/>
        <w:ind w:left="1040"/>
      </w:pPr>
      <w:r w:rsidRPr="00AA46A3">
        <w:t xml:space="preserve">For field </w:t>
      </w:r>
      <w:r w:rsidRPr="00AA46A3">
        <w:rPr>
          <w:rStyle w:val="SAPScreenElement"/>
        </w:rPr>
        <w:t>Relationship Type</w:t>
      </w:r>
      <w:r w:rsidRPr="00AA46A3">
        <w:t>, select</w:t>
      </w:r>
      <w:r w:rsidRPr="00AA46A3">
        <w:rPr>
          <w:rStyle w:val="SAPUserEntry"/>
        </w:rPr>
        <w:t xml:space="preserve"> HR Manager</w:t>
      </w:r>
      <w:r w:rsidRPr="00AA46A3">
        <w:rPr>
          <w:rStyle w:val="UserInput"/>
          <w:sz w:val="18"/>
        </w:rPr>
        <w:t xml:space="preserve"> </w:t>
      </w:r>
      <w:r w:rsidRPr="00AA46A3">
        <w:t xml:space="preserve">from the drop-down, and for field </w:t>
      </w:r>
      <w:r w:rsidRPr="00AA46A3">
        <w:rPr>
          <w:rStyle w:val="SAPScreenElement"/>
        </w:rPr>
        <w:t>Name</w:t>
      </w:r>
      <w:r w:rsidRPr="00AA46A3">
        <w:t>, select the appropriate employee from the drop-down.</w:t>
      </w:r>
    </w:p>
    <w:p w14:paraId="5BDE1F6B" w14:textId="3C3AA956" w:rsidR="003B5F2F" w:rsidRPr="00AA46A3" w:rsidRDefault="003B5F2F" w:rsidP="00034F47">
      <w:pPr>
        <w:pStyle w:val="ListBullet3"/>
        <w:numPr>
          <w:ilvl w:val="0"/>
          <w:numId w:val="28"/>
        </w:numPr>
        <w:spacing w:line="240" w:lineRule="auto"/>
        <w:ind w:left="1040" w:hanging="410"/>
      </w:pPr>
      <w:r w:rsidRPr="00AA46A3">
        <w:t xml:space="preserve">To add additional relationship types, which should become effective the same data, select the </w:t>
      </w:r>
      <w:r w:rsidRPr="00AA46A3">
        <w:rPr>
          <w:rStyle w:val="SAPScreenElement"/>
        </w:rPr>
        <w:sym w:font="Symbol" w:char="F0C5"/>
      </w:r>
      <w:r w:rsidRPr="00AA46A3">
        <w:rPr>
          <w:rStyle w:val="SAPScreenElement"/>
        </w:rPr>
        <w:t xml:space="preserve"> Add</w:t>
      </w:r>
      <w:r w:rsidRPr="00AA46A3">
        <w:t xml:space="preserve"> link and make entries as appropriate.</w:t>
      </w:r>
    </w:p>
    <w:p w14:paraId="52E1CB76" w14:textId="57D059DB" w:rsidR="007B72EA" w:rsidRPr="00AA46A3" w:rsidRDefault="007B72EA" w:rsidP="00034F47">
      <w:pPr>
        <w:pStyle w:val="ListBullet3"/>
        <w:numPr>
          <w:ilvl w:val="0"/>
          <w:numId w:val="28"/>
        </w:numPr>
        <w:spacing w:line="240" w:lineRule="auto"/>
        <w:ind w:left="1040" w:hanging="410"/>
      </w:pPr>
      <w:r w:rsidRPr="00AA46A3">
        <w:t xml:space="preserve">Choose the </w:t>
      </w:r>
      <w:r w:rsidR="003B5F2F" w:rsidRPr="00AA46A3">
        <w:rPr>
          <w:rStyle w:val="SAPScreenElement"/>
        </w:rPr>
        <w:t xml:space="preserve">Save </w:t>
      </w:r>
      <w:r w:rsidRPr="00AA46A3">
        <w:t xml:space="preserve">button. The data is saved and </w:t>
      </w:r>
      <w:r w:rsidR="00DF436D" w:rsidRPr="00AA46A3">
        <w:t xml:space="preserve">is </w:t>
      </w:r>
      <w:r w:rsidRPr="00AA46A3">
        <w:t xml:space="preserve">visible in the employee’s </w:t>
      </w:r>
      <w:r w:rsidR="003B5F2F" w:rsidRPr="00AA46A3">
        <w:rPr>
          <w:rStyle w:val="SAPScreenElement"/>
        </w:rPr>
        <w:t>Job Relationships</w:t>
      </w:r>
      <w:r w:rsidR="003B5F2F" w:rsidRPr="00AA46A3">
        <w:t xml:space="preserve"> subsection of the</w:t>
      </w:r>
      <w:r w:rsidR="003B5F2F" w:rsidRPr="00AA46A3">
        <w:rPr>
          <w:rStyle w:val="SAPScreenElement"/>
        </w:rPr>
        <w:t xml:space="preserve"> </w:t>
      </w:r>
      <w:r w:rsidRPr="00AA46A3">
        <w:rPr>
          <w:rStyle w:val="SAPScreenElement"/>
        </w:rPr>
        <w:t>Employment Information</w:t>
      </w:r>
      <w:r w:rsidR="003A1A86" w:rsidRPr="00AA46A3">
        <w:rPr>
          <w:rStyle w:val="SAPScreenElement"/>
        </w:rPr>
        <w:t xml:space="preserve"> </w:t>
      </w:r>
      <w:r w:rsidR="003B5F2F" w:rsidRPr="00AA46A3">
        <w:t>section</w:t>
      </w:r>
      <w:r w:rsidRPr="00AA46A3">
        <w:t>.</w:t>
      </w:r>
      <w:r w:rsidR="00497516" w:rsidRPr="00AA46A3">
        <w:t xml:space="preserve"> Note, that also the </w:t>
      </w:r>
      <w:r w:rsidR="00497516" w:rsidRPr="00AA46A3">
        <w:rPr>
          <w:rStyle w:val="SAPScreenElement"/>
        </w:rPr>
        <w:t xml:space="preserve">Clock (History) </w:t>
      </w:r>
      <w:r w:rsidR="00497516" w:rsidRPr="00AA46A3">
        <w:t xml:space="preserve">icon becomes now visible. You can use it, for example, to make corrections on an existing </w:t>
      </w:r>
      <w:r w:rsidR="00497516" w:rsidRPr="00AA46A3">
        <w:rPr>
          <w:rStyle w:val="SAPScreenElement"/>
          <w:color w:val="auto"/>
        </w:rPr>
        <w:t>Job Relationships</w:t>
      </w:r>
      <w:r w:rsidR="00497516" w:rsidRPr="00AA46A3">
        <w:t xml:space="preserve"> record, if needed.</w:t>
      </w:r>
    </w:p>
    <w:p w14:paraId="3B47593D" w14:textId="77777777" w:rsidR="007B72EA" w:rsidRPr="00AA46A3" w:rsidRDefault="007B72EA" w:rsidP="004C0001">
      <w:pPr>
        <w:pStyle w:val="ListBullet3"/>
        <w:numPr>
          <w:ilvl w:val="0"/>
          <w:numId w:val="0"/>
        </w:numPr>
        <w:ind w:left="1021" w:hanging="284"/>
      </w:pPr>
    </w:p>
    <w:p w14:paraId="3B375E2A" w14:textId="6FEA48A1" w:rsidR="009A75D8" w:rsidRPr="00491BDF" w:rsidRDefault="009A75D8" w:rsidP="009A75D8">
      <w:pPr>
        <w:pStyle w:val="ListBullet"/>
        <w:numPr>
          <w:ilvl w:val="0"/>
          <w:numId w:val="27"/>
        </w:numPr>
        <w:ind w:left="341" w:hanging="284"/>
        <w:rPr>
          <w:lang w:eastAsia="zh-CN"/>
        </w:rPr>
      </w:pPr>
      <w:r w:rsidRPr="00491BDF">
        <w:lastRenderedPageBreak/>
        <w:t xml:space="preserve">For </w:t>
      </w:r>
      <w:r w:rsidR="00B5089E" w:rsidRPr="00491BDF">
        <w:t xml:space="preserve">(absence) </w:t>
      </w:r>
      <w:r w:rsidRPr="00491BDF">
        <w:t xml:space="preserve">time types </w:t>
      </w:r>
      <w:r w:rsidR="006D1055" w:rsidRPr="00491BDF">
        <w:t>that have a balance, rules need to be assigned for creating accrual automatically.</w:t>
      </w:r>
      <w:r w:rsidRPr="00491BDF">
        <w:t xml:space="preserve"> </w:t>
      </w:r>
      <w:r w:rsidR="006D1055" w:rsidRPr="00491BDF">
        <w:t xml:space="preserve">In order to request time off of this type, the accruals </w:t>
      </w:r>
      <w:r w:rsidRPr="00491BDF">
        <w:t>must have been generated and still exist with a sufficient remaining balance.</w:t>
      </w:r>
    </w:p>
    <w:p w14:paraId="56244567" w14:textId="4054FB30" w:rsidR="006D1055" w:rsidRPr="00491BDF" w:rsidRDefault="00DF1A4C" w:rsidP="006A4D4F">
      <w:pPr>
        <w:pStyle w:val="ListBullet"/>
        <w:numPr>
          <w:ilvl w:val="0"/>
          <w:numId w:val="0"/>
        </w:numPr>
        <w:ind w:left="720"/>
      </w:pPr>
      <w:r w:rsidRPr="00491BDF">
        <w:rPr>
          <w:noProof/>
        </w:rPr>
        <w:drawing>
          <wp:inline distT="0" distB="0" distL="0" distR="0" wp14:anchorId="11E98396" wp14:editId="4669C6C4">
            <wp:extent cx="231775" cy="23177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006D1055" w:rsidRPr="00491BDF">
        <w:rPr>
          <w:lang w:eastAsia="zh-CN"/>
        </w:rPr>
        <w:t xml:space="preserve"> </w:t>
      </w:r>
      <w:r w:rsidR="006D1055" w:rsidRPr="00491BDF">
        <w:rPr>
          <w:rFonts w:ascii="BentonSans Regular" w:hAnsi="BentonSans Regular"/>
          <w:color w:val="666666"/>
          <w:sz w:val="22"/>
          <w:lang w:eastAsia="zh-CN"/>
        </w:rPr>
        <w:t>Note</w:t>
      </w:r>
    </w:p>
    <w:p w14:paraId="3AC7A117" w14:textId="744FF81D" w:rsidR="007140ED" w:rsidRPr="00491BDF" w:rsidRDefault="006D1055" w:rsidP="006A4D4F">
      <w:pPr>
        <w:pStyle w:val="ListBullet"/>
        <w:numPr>
          <w:ilvl w:val="0"/>
          <w:numId w:val="0"/>
        </w:numPr>
        <w:ind w:left="720"/>
        <w:rPr>
          <w:rFonts w:ascii="Times New Roman" w:eastAsia="SimSun" w:hAnsi="Times New Roman"/>
          <w:sz w:val="24"/>
        </w:rPr>
      </w:pPr>
      <w:r w:rsidRPr="00491BDF">
        <w:t xml:space="preserve">For more details, refer to </w:t>
      </w:r>
      <w:del w:id="248" w:author="Author" w:date="2018-02-19T16:41:00Z">
        <w:r w:rsidRPr="00491BDF" w:rsidDel="00C57B99">
          <w:delText xml:space="preserve">configuration guide of building block </w:delText>
        </w:r>
        <w:r w:rsidRPr="00491BDF" w:rsidDel="00C57B99">
          <w:rPr>
            <w:b/>
          </w:rPr>
          <w:delText>FK4</w:delText>
        </w:r>
        <w:r w:rsidR="007140ED" w:rsidRPr="00491BDF" w:rsidDel="00C57B99">
          <w:rPr>
            <w:b/>
          </w:rPr>
          <w:delText>(</w:delText>
        </w:r>
        <w:r w:rsidR="0004588F" w:rsidRPr="00491BDF" w:rsidDel="00C57B99">
          <w:rPr>
            <w:b/>
          </w:rPr>
          <w:delText>US</w:delText>
        </w:r>
        <w:r w:rsidR="007140ED" w:rsidRPr="00491BDF" w:rsidDel="00C57B99">
          <w:rPr>
            <w:b/>
          </w:rPr>
          <w:delText>)</w:delText>
        </w:r>
        <w:r w:rsidR="007140ED" w:rsidRPr="00491BDF" w:rsidDel="00C57B99">
          <w:delText xml:space="preserve">, where in chapter </w:delText>
        </w:r>
        <w:r w:rsidR="007140ED" w:rsidRPr="00491BDF" w:rsidDel="00C57B99">
          <w:rPr>
            <w:rStyle w:val="SAPScreenElement"/>
            <w:color w:val="auto"/>
          </w:rPr>
          <w:delText>Preparation / Prerequisites</w:delText>
        </w:r>
        <w:r w:rsidR="007140ED" w:rsidRPr="00491BDF" w:rsidDel="00C57B99">
          <w:delText xml:space="preserve"> the reference to </w:delText>
        </w:r>
      </w:del>
      <w:r w:rsidR="007140ED" w:rsidRPr="00491BDF">
        <w:t xml:space="preserve">the appropriate </w:t>
      </w:r>
      <w:r w:rsidR="007140ED" w:rsidRPr="00491BDF">
        <w:rPr>
          <w:rStyle w:val="SAPScreenElement"/>
          <w:color w:val="auto"/>
        </w:rPr>
        <w:t>Time Off</w:t>
      </w:r>
      <w:r w:rsidR="007140ED" w:rsidRPr="00491BDF">
        <w:t xml:space="preserve"> workbook </w:t>
      </w:r>
      <w:ins w:id="249" w:author="Author" w:date="2018-02-19T16:41:00Z">
        <w:r w:rsidR="00C57B99">
          <w:t xml:space="preserve">for </w:t>
        </w:r>
        <w:r w:rsidR="00C57B99" w:rsidRPr="00D07956">
          <w:rPr>
            <w:b/>
          </w:rPr>
          <w:t>US</w:t>
        </w:r>
      </w:ins>
      <w:del w:id="250" w:author="Author" w:date="2018-02-19T16:41:00Z">
        <w:r w:rsidR="007140ED" w:rsidRPr="00491BDF" w:rsidDel="00C57B99">
          <w:delText>is given</w:delText>
        </w:r>
      </w:del>
      <w:r w:rsidR="007140ED" w:rsidRPr="00491BDF">
        <w:t>.</w:t>
      </w:r>
      <w:r w:rsidR="007140ED" w:rsidRPr="00491BDF">
        <w:rPr>
          <w:rFonts w:ascii="Times New Roman" w:eastAsia="SimSun" w:hAnsi="Times New Roman"/>
          <w:sz w:val="24"/>
        </w:rPr>
        <w:t xml:space="preserve"> </w:t>
      </w:r>
    </w:p>
    <w:p w14:paraId="327A4E8A" w14:textId="77777777" w:rsidR="007140ED" w:rsidRPr="000400DD" w:rsidRDefault="007140ED" w:rsidP="00E4339D">
      <w:pPr>
        <w:pStyle w:val="ListBullet"/>
        <w:numPr>
          <w:ilvl w:val="0"/>
          <w:numId w:val="0"/>
        </w:numPr>
        <w:ind w:left="680"/>
        <w:rPr>
          <w:highlight w:val="yellow"/>
        </w:rPr>
      </w:pPr>
    </w:p>
    <w:p w14:paraId="0B8488D1" w14:textId="77777777" w:rsidR="00721C02" w:rsidRPr="00491BDF" w:rsidRDefault="00DF1A4C" w:rsidP="00775CC9">
      <w:pPr>
        <w:pStyle w:val="SAPNoteHeading"/>
        <w:ind w:left="0"/>
      </w:pPr>
      <w:r w:rsidRPr="00491BDF">
        <w:rPr>
          <w:noProof/>
        </w:rPr>
        <w:drawing>
          <wp:inline distT="0" distB="0" distL="0" distR="0" wp14:anchorId="78E147E4" wp14:editId="758FE04C">
            <wp:extent cx="225425" cy="225425"/>
            <wp:effectExtent l="0" t="0" r="3175" b="3175"/>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721C02" w:rsidRPr="00491BDF">
        <w:t> Recommendation</w:t>
      </w:r>
    </w:p>
    <w:p w14:paraId="348335CA" w14:textId="15124E2C" w:rsidR="007140ED" w:rsidRPr="00AA46A3" w:rsidRDefault="007C75C0" w:rsidP="007140ED">
      <w:pPr>
        <w:pStyle w:val="ListBullet"/>
        <w:numPr>
          <w:ilvl w:val="0"/>
          <w:numId w:val="0"/>
        </w:numPr>
      </w:pPr>
      <w:r>
        <w:t>For</w:t>
      </w:r>
      <w:r w:rsidR="00721C02" w:rsidRPr="00491BDF">
        <w:t xml:space="preserve"> additional information you can refer to the </w:t>
      </w:r>
      <w:del w:id="251" w:author="Author" w:date="2018-02-22T16:54:00Z">
        <w:r w:rsidR="007140ED" w:rsidRPr="00491BDF" w:rsidDel="001C352D">
          <w:delText>configuration guide</w:delText>
        </w:r>
        <w:r w:rsidR="00C25CE5" w:rsidRPr="00491BDF" w:rsidDel="001C352D">
          <w:delText>s</w:delText>
        </w:r>
        <w:r w:rsidR="007140ED" w:rsidRPr="00491BDF" w:rsidDel="001C352D">
          <w:delText xml:space="preserve"> of building block</w:delText>
        </w:r>
        <w:r w:rsidR="00C25CE5" w:rsidRPr="00491BDF" w:rsidDel="001C352D">
          <w:delText xml:space="preserve">s </w:delText>
        </w:r>
        <w:commentRangeStart w:id="252"/>
        <w:r w:rsidR="00C25CE5" w:rsidRPr="00AA70D7" w:rsidDel="001C352D">
          <w:rPr>
            <w:rStyle w:val="SAPEmphasis"/>
          </w:rPr>
          <w:delText>2Q6</w:delText>
        </w:r>
        <w:r w:rsidR="00C25CE5" w:rsidRPr="003D4F91" w:rsidDel="001C352D">
          <w:rPr>
            <w:rStyle w:val="SAPEmphasis"/>
          </w:rPr>
          <w:delText xml:space="preserve"> </w:delText>
        </w:r>
        <w:r w:rsidR="00C25CE5" w:rsidRPr="003D4F91" w:rsidDel="001C352D">
          <w:delText xml:space="preserve">and </w:delText>
        </w:r>
        <w:r w:rsidR="007140ED" w:rsidRPr="00491BDF" w:rsidDel="001C352D">
          <w:rPr>
            <w:b/>
          </w:rPr>
          <w:delText>FK4(</w:delText>
        </w:r>
        <w:r w:rsidR="0004588F" w:rsidRPr="00491BDF" w:rsidDel="001C352D">
          <w:rPr>
            <w:b/>
          </w:rPr>
          <w:delText>US</w:delText>
        </w:r>
        <w:r w:rsidR="007140ED" w:rsidRPr="00491BDF" w:rsidDel="001C352D">
          <w:rPr>
            <w:b/>
          </w:rPr>
          <w:delText>)</w:delText>
        </w:r>
        <w:r w:rsidR="007140ED" w:rsidRPr="00491BDF" w:rsidDel="001C352D">
          <w:delText xml:space="preserve">, </w:delText>
        </w:r>
        <w:commentRangeEnd w:id="252"/>
        <w:r w:rsidR="00C57B99" w:rsidDel="001C352D">
          <w:rPr>
            <w:rStyle w:val="CommentReference"/>
          </w:rPr>
          <w:commentReference w:id="252"/>
        </w:r>
        <w:r w:rsidR="007140ED" w:rsidRPr="00491BDF" w:rsidDel="001C352D">
          <w:delText xml:space="preserve">where in chapter </w:delText>
        </w:r>
        <w:r w:rsidR="007140ED" w:rsidRPr="00491BDF" w:rsidDel="001C352D">
          <w:rPr>
            <w:rStyle w:val="SAPScreenElement"/>
            <w:color w:val="auto"/>
          </w:rPr>
          <w:delText>Preparation / Prerequisites</w:delText>
        </w:r>
        <w:r w:rsidR="007140ED" w:rsidRPr="00491BDF" w:rsidDel="001C352D">
          <w:delText xml:space="preserve"> the reference to the </w:delText>
        </w:r>
      </w:del>
      <w:r w:rsidR="007140ED" w:rsidRPr="00491BDF">
        <w:t xml:space="preserve">appropriate </w:t>
      </w:r>
      <w:r w:rsidR="007140ED" w:rsidRPr="00491BDF">
        <w:rPr>
          <w:rStyle w:val="SAPScreenElement"/>
          <w:color w:val="auto"/>
        </w:rPr>
        <w:t>Time Off</w:t>
      </w:r>
      <w:r w:rsidR="007140ED" w:rsidRPr="00491BDF">
        <w:t xml:space="preserve"> workbook</w:t>
      </w:r>
      <w:r w:rsidR="00C25CE5" w:rsidRPr="00491BDF">
        <w:t>s</w:t>
      </w:r>
      <w:del w:id="253" w:author="Author" w:date="2018-02-22T16:54:00Z">
        <w:r w:rsidR="007140ED" w:rsidRPr="00491BDF" w:rsidDel="001C352D">
          <w:delText xml:space="preserve"> is given</w:delText>
        </w:r>
      </w:del>
      <w:r w:rsidR="007140ED" w:rsidRPr="00491BDF">
        <w:t>.</w:t>
      </w:r>
    </w:p>
    <w:p w14:paraId="0BBB88FE" w14:textId="77777777" w:rsidR="007140ED" w:rsidRPr="00AA46A3" w:rsidRDefault="007140ED" w:rsidP="00775CC9">
      <w:pPr>
        <w:pStyle w:val="ListBullet"/>
        <w:numPr>
          <w:ilvl w:val="0"/>
          <w:numId w:val="0"/>
        </w:numPr>
      </w:pPr>
    </w:p>
    <w:p w14:paraId="29BDFA56" w14:textId="0AA6C540" w:rsidR="00AC2823" w:rsidRPr="00AA46A3" w:rsidRDefault="00AC2823" w:rsidP="00916505">
      <w:pPr>
        <w:pStyle w:val="ListBullet"/>
        <w:numPr>
          <w:ilvl w:val="0"/>
          <w:numId w:val="0"/>
        </w:numPr>
        <w:rPr>
          <w:lang w:eastAsia="zh-CN"/>
        </w:rPr>
      </w:pPr>
      <w:r w:rsidRPr="00AA46A3">
        <w:t>In the following, we structure the chapter in the assumption of two use cases: short-term absences and long-term absences.</w:t>
      </w:r>
      <w:r w:rsidR="00916505" w:rsidRPr="00AA46A3">
        <w:t xml:space="preserve"> In case of a short-term absence, the employee status remains unchanged, while a long-term absence is accompanied by a change in the employee status.</w:t>
      </w:r>
    </w:p>
    <w:p w14:paraId="783981D1" w14:textId="77777777" w:rsidR="008F20E2" w:rsidRPr="00AA46A3" w:rsidRDefault="008F20E2" w:rsidP="0091418C">
      <w:pPr>
        <w:pStyle w:val="ListBullet"/>
        <w:numPr>
          <w:ilvl w:val="0"/>
          <w:numId w:val="0"/>
        </w:numPr>
        <w:ind w:left="341"/>
        <w:rPr>
          <w:lang w:eastAsia="zh-CN"/>
        </w:rPr>
      </w:pPr>
    </w:p>
    <w:p w14:paraId="51362131" w14:textId="77777777" w:rsidR="00AC2823" w:rsidRPr="00AA46A3" w:rsidRDefault="00AC2823" w:rsidP="009A75D8">
      <w:pPr>
        <w:pStyle w:val="Heading2"/>
        <w:keepNext w:val="0"/>
        <w:keepLines w:val="0"/>
        <w:widowControl w:val="0"/>
        <w:tabs>
          <w:tab w:val="num" w:pos="576"/>
          <w:tab w:val="left" w:pos="9356"/>
        </w:tabs>
        <w:spacing w:before="240" w:after="60" w:line="240" w:lineRule="auto"/>
        <w:ind w:left="578" w:hanging="578"/>
      </w:pPr>
      <w:bookmarkStart w:id="254" w:name="_Toc507512908"/>
      <w:bookmarkStart w:id="255" w:name="_Toc391294240"/>
      <w:bookmarkStart w:id="256" w:name="_Toc410685042"/>
      <w:bookmarkStart w:id="257" w:name="_Toc391294242"/>
      <w:commentRangeStart w:id="258"/>
      <w:commentRangeStart w:id="259"/>
      <w:r w:rsidRPr="00AA46A3">
        <w:t>Short-Term Absences</w:t>
      </w:r>
      <w:commentRangeEnd w:id="258"/>
      <w:r w:rsidR="0078755C">
        <w:rPr>
          <w:rStyle w:val="CommentReference"/>
          <w:rFonts w:ascii="BentonSans Book" w:eastAsia="MS Mincho" w:hAnsi="BentonSans Book"/>
          <w:color w:val="auto"/>
        </w:rPr>
        <w:commentReference w:id="258"/>
      </w:r>
      <w:commentRangeEnd w:id="259"/>
      <w:r w:rsidR="007E7886">
        <w:rPr>
          <w:rStyle w:val="CommentReference"/>
          <w:rFonts w:ascii="BentonSans Book" w:eastAsia="MS Mincho" w:hAnsi="BentonSans Book"/>
          <w:color w:val="auto"/>
        </w:rPr>
        <w:commentReference w:id="259"/>
      </w:r>
      <w:bookmarkEnd w:id="254"/>
    </w:p>
    <w:p w14:paraId="18513FFE" w14:textId="77777777" w:rsidR="0095424A" w:rsidRPr="00AA46A3" w:rsidRDefault="0095424A" w:rsidP="0095424A">
      <w:pPr>
        <w:pStyle w:val="SAPKeyblockTitle"/>
      </w:pPr>
      <w:r w:rsidRPr="00AA46A3">
        <w:t>Purpose</w:t>
      </w:r>
    </w:p>
    <w:p w14:paraId="49A3DAFE" w14:textId="4ABECAE4" w:rsidR="00BB341D" w:rsidRDefault="00AC2823" w:rsidP="00775CC9">
      <w:r w:rsidRPr="00AA46A3">
        <w:t>In case of</w:t>
      </w:r>
      <w:r w:rsidR="00BB341D" w:rsidRPr="00AA46A3">
        <w:t xml:space="preserve"> short-term absences</w:t>
      </w:r>
      <w:r w:rsidR="0004588F" w:rsidRPr="00AA46A3">
        <w:t xml:space="preserve"> (for example vacation, unpaid, removal or bereavemental leave)</w:t>
      </w:r>
      <w:r w:rsidR="00BB341D" w:rsidRPr="00AA46A3">
        <w:t>, the employee status remains unchanged (meaning</w:t>
      </w:r>
      <w:r w:rsidR="00BB341D" w:rsidRPr="00AA46A3">
        <w:rPr>
          <w:rStyle w:val="UserInput"/>
          <w:sz w:val="18"/>
        </w:rPr>
        <w:t xml:space="preserve"> Active</w:t>
      </w:r>
      <w:r w:rsidR="00BB341D" w:rsidRPr="00AA46A3">
        <w:t xml:space="preserve">) in </w:t>
      </w:r>
      <w:r w:rsidR="00FE3F34" w:rsidRPr="00AA46A3">
        <w:t xml:space="preserve">the </w:t>
      </w:r>
      <w:r w:rsidR="00BB341D" w:rsidRPr="00AA46A3">
        <w:t>Employee Central system.</w:t>
      </w:r>
    </w:p>
    <w:p w14:paraId="34D5BC1F" w14:textId="77777777" w:rsidR="003D4F91" w:rsidRPr="009C6594" w:rsidRDefault="003D4F91" w:rsidP="007C75C0">
      <w:pPr>
        <w:pStyle w:val="SAPNoteHeading"/>
        <w:ind w:left="720"/>
      </w:pPr>
      <w:commentRangeStart w:id="260"/>
      <w:commentRangeStart w:id="261"/>
      <w:r w:rsidRPr="009C6594">
        <w:rPr>
          <w:noProof/>
        </w:rPr>
        <w:drawing>
          <wp:inline distT="0" distB="0" distL="0" distR="0" wp14:anchorId="13AC0416" wp14:editId="49258A19">
            <wp:extent cx="228600" cy="228600"/>
            <wp:effectExtent l="0" t="0" r="0" b="0"/>
            <wp:docPr id="26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C6594">
        <w:t> Note</w:t>
      </w:r>
      <w:commentRangeEnd w:id="260"/>
      <w:r w:rsidR="00C2249B">
        <w:rPr>
          <w:rStyle w:val="CommentReference"/>
          <w:rFonts w:ascii="BentonSans Book" w:hAnsi="BentonSans Book"/>
          <w:color w:val="auto"/>
        </w:rPr>
        <w:commentReference w:id="260"/>
      </w:r>
      <w:commentRangeEnd w:id="261"/>
      <w:r w:rsidR="00C2249B">
        <w:rPr>
          <w:rStyle w:val="CommentReference"/>
          <w:rFonts w:ascii="BentonSans Book" w:hAnsi="BentonSans Book"/>
          <w:color w:val="auto"/>
        </w:rPr>
        <w:commentReference w:id="261"/>
      </w:r>
    </w:p>
    <w:p w14:paraId="147A65D9" w14:textId="53BB9B34" w:rsidR="003D4F91" w:rsidRPr="00AA46A3" w:rsidRDefault="003D4F91" w:rsidP="000B00C7">
      <w:pPr>
        <w:ind w:left="720"/>
      </w:pPr>
      <w:r>
        <w:rPr>
          <w:noProof/>
        </w:rPr>
        <w:t xml:space="preserve">In case </w:t>
      </w:r>
      <w:r w:rsidRPr="00B87152">
        <w:t xml:space="preserve">your company </w:t>
      </w:r>
      <w:r>
        <w:rPr>
          <w:noProof/>
        </w:rPr>
        <w:t xml:space="preserve">has also </w:t>
      </w:r>
      <w:del w:id="262" w:author="Author" w:date="2018-02-15T12:08:00Z">
        <w:r w:rsidDel="00C2249B">
          <w:rPr>
            <w:noProof/>
          </w:rPr>
          <w:delText xml:space="preserve">implemented </w:delText>
        </w:r>
      </w:del>
      <w:ins w:id="263" w:author="Author" w:date="2018-02-15T12:08:00Z">
        <w:r w:rsidR="00C2249B">
          <w:rPr>
            <w:noProof/>
          </w:rPr>
          <w:t xml:space="preserve">deployed in </w:t>
        </w:r>
        <w:r w:rsidR="00C2249B">
          <w:t>the Employee Central instance</w:t>
        </w:r>
        <w:r w:rsidR="00C2249B">
          <w:rPr>
            <w:noProof/>
          </w:rPr>
          <w:t xml:space="preserve"> </w:t>
        </w:r>
      </w:ins>
      <w:r>
        <w:rPr>
          <w:noProof/>
        </w:rPr>
        <w:t xml:space="preserve">the </w:t>
      </w:r>
      <w:r w:rsidRPr="009F5286">
        <w:rPr>
          <w:rStyle w:val="SAPEmphasis"/>
        </w:rPr>
        <w:t>Payroll Time Sheet</w:t>
      </w:r>
      <w:r>
        <w:t xml:space="preserve"> content </w:t>
      </w:r>
      <w:ins w:id="264" w:author="Author" w:date="2018-02-15T12:09:00Z">
        <w:r w:rsidR="00C2249B">
          <w:t>with the SAP Best Practices</w:t>
        </w:r>
      </w:ins>
      <w:del w:id="265" w:author="Author" w:date="2018-02-15T12:08:00Z">
        <w:r w:rsidDel="00C2249B">
          <w:delText>in the Employee Central instance</w:delText>
        </w:r>
      </w:del>
      <w:r w:rsidR="007C75C0">
        <w:t>, then,</w:t>
      </w:r>
      <w:r>
        <w:t xml:space="preserve"> depending on</w:t>
      </w:r>
      <w:r w:rsidRPr="00A330EE">
        <w:t xml:space="preserve"> the</w:t>
      </w:r>
      <w:r>
        <w:t xml:space="preserve"> </w:t>
      </w:r>
      <w:r w:rsidRPr="00A330EE">
        <w:t>combination</w:t>
      </w:r>
      <w:r>
        <w:t xml:space="preserve"> of</w:t>
      </w:r>
      <w:r w:rsidRPr="00A330EE">
        <w:t xml:space="preserve"> </w:t>
      </w:r>
      <w:r w:rsidRPr="002947B4">
        <w:rPr>
          <w:rStyle w:val="SAPScreenElement"/>
        </w:rPr>
        <w:t xml:space="preserve">Time </w:t>
      </w:r>
      <w:r>
        <w:rPr>
          <w:rStyle w:val="SAPScreenElement"/>
        </w:rPr>
        <w:t>P</w:t>
      </w:r>
      <w:r w:rsidRPr="002947B4">
        <w:rPr>
          <w:rStyle w:val="SAPScreenElement"/>
        </w:rPr>
        <w:t>rofile</w:t>
      </w:r>
      <w:r w:rsidRPr="00912441">
        <w:t xml:space="preserve"> </w:t>
      </w:r>
      <w:r w:rsidRPr="002947B4">
        <w:t xml:space="preserve">and </w:t>
      </w:r>
      <w:r>
        <w:rPr>
          <w:rStyle w:val="SAPScreenElement"/>
        </w:rPr>
        <w:t>T</w:t>
      </w:r>
      <w:r w:rsidRPr="002947B4">
        <w:rPr>
          <w:rStyle w:val="SAPScreenElement"/>
        </w:rPr>
        <w:t xml:space="preserve">ime Recording </w:t>
      </w:r>
      <w:r>
        <w:rPr>
          <w:rStyle w:val="SAPScreenElement"/>
        </w:rPr>
        <w:t>P</w:t>
      </w:r>
      <w:r w:rsidRPr="002947B4">
        <w:rPr>
          <w:rStyle w:val="SAPScreenElement"/>
        </w:rPr>
        <w:t>rofile</w:t>
      </w:r>
      <w:r w:rsidRPr="00912441">
        <w:t xml:space="preserve"> that</w:t>
      </w:r>
      <w:r w:rsidRPr="002947B4">
        <w:t xml:space="preserve"> has been chosen for the employee</w:t>
      </w:r>
      <w:r w:rsidRPr="00AA70D7">
        <w:t xml:space="preserve">, </w:t>
      </w:r>
      <w:r w:rsidRPr="00912441">
        <w:t>upon recording working time, the employee can possibly accrue an appropriate amount for time account</w:t>
      </w:r>
      <w:ins w:id="266" w:author="Author" w:date="2018-02-12T13:59:00Z">
        <w:r w:rsidR="00CC2203" w:rsidRPr="00CC2203">
          <w:t xml:space="preserve"> </w:t>
        </w:r>
        <w:r w:rsidR="00CC2203">
          <w:t>type</w:t>
        </w:r>
      </w:ins>
      <w:r w:rsidRPr="00912441">
        <w:rPr>
          <w:rStyle w:val="UserInput"/>
          <w:sz w:val="18"/>
        </w:rPr>
        <w:t xml:space="preserve"> Working Time Accounts </w:t>
      </w:r>
      <w:r w:rsidRPr="00912441">
        <w:t>or</w:t>
      </w:r>
      <w:r w:rsidRPr="00912441">
        <w:rPr>
          <w:rStyle w:val="UserInput"/>
          <w:sz w:val="18"/>
        </w:rPr>
        <w:t xml:space="preserve"> Time Off in Lieu</w:t>
      </w:r>
      <w:r w:rsidRPr="00912441">
        <w:t>.</w:t>
      </w:r>
      <w:r>
        <w:t xml:space="preserve"> He or she can then request time off of </w:t>
      </w:r>
      <w:r w:rsidRPr="00AA70D7">
        <w:t>type</w:t>
      </w:r>
      <w:r w:rsidRPr="00912441">
        <w:rPr>
          <w:rStyle w:val="UserInput"/>
          <w:sz w:val="18"/>
        </w:rPr>
        <w:t xml:space="preserve"> Working Time Accounts </w:t>
      </w:r>
      <w:r w:rsidRPr="00AA70D7">
        <w:t>or</w:t>
      </w:r>
      <w:r w:rsidRPr="00912441">
        <w:rPr>
          <w:rStyle w:val="UserInput"/>
          <w:sz w:val="18"/>
        </w:rPr>
        <w:t xml:space="preserve"> Time Off in Lieu</w:t>
      </w:r>
      <w:r w:rsidRPr="00912441">
        <w:t xml:space="preserve">. </w:t>
      </w:r>
      <w:r w:rsidRPr="00912441">
        <w:rPr>
          <w:rStyle w:val="SAPEmphasis"/>
          <w:u w:val="single"/>
        </w:rPr>
        <w:t>These use cases are not considered within the present test script!</w:t>
      </w:r>
      <w:r>
        <w:t xml:space="preserve"> </w:t>
      </w:r>
      <w:r w:rsidRPr="00912441">
        <w:t xml:space="preserve">For more details, you can refer to both the </w:t>
      </w:r>
      <w:del w:id="267" w:author="Author" w:date="2018-02-19T16:47:00Z">
        <w:r w:rsidRPr="00912441" w:rsidDel="00E05A7E">
          <w:delText xml:space="preserve">configuration guide of building block </w:delText>
        </w:r>
        <w:r w:rsidRPr="00912441" w:rsidDel="00E05A7E">
          <w:rPr>
            <w:b/>
          </w:rPr>
          <w:delText>15V</w:delText>
        </w:r>
        <w:r w:rsidRPr="00912441" w:rsidDel="00E05A7E">
          <w:delText xml:space="preserve">, where in chapter </w:delText>
        </w:r>
        <w:r w:rsidRPr="00912441" w:rsidDel="00E05A7E">
          <w:rPr>
            <w:rStyle w:val="SAPTextReference"/>
          </w:rPr>
          <w:delText>Preparation / Prerequisites</w:delText>
        </w:r>
        <w:r w:rsidRPr="00912441" w:rsidDel="00E05A7E">
          <w:delText xml:space="preserve"> the reference to the appropriate </w:delText>
        </w:r>
      </w:del>
      <w:r w:rsidRPr="00912441">
        <w:rPr>
          <w:rStyle w:val="SAPScreenElement"/>
          <w:color w:val="auto"/>
        </w:rPr>
        <w:t>Time Sheet</w:t>
      </w:r>
      <w:r w:rsidRPr="00912441">
        <w:t xml:space="preserve"> workbook</w:t>
      </w:r>
      <w:del w:id="268" w:author="Author" w:date="2018-02-19T16:47:00Z">
        <w:r w:rsidRPr="00912441" w:rsidDel="00E05A7E">
          <w:delText xml:space="preserve"> is given</w:delText>
        </w:r>
      </w:del>
      <w:r w:rsidRPr="00912441">
        <w:t xml:space="preserve">, as well as to test script of scope item </w:t>
      </w:r>
      <w:r w:rsidRPr="00912441">
        <w:rPr>
          <w:rStyle w:val="SAPScreenElement"/>
          <w:color w:val="auto"/>
        </w:rPr>
        <w:t>Record Working Time (15S)</w:t>
      </w:r>
      <w:r w:rsidRPr="00912441">
        <w:t>.</w:t>
      </w:r>
    </w:p>
    <w:p w14:paraId="2E15136C" w14:textId="7C1C59EC" w:rsidR="009A75D8" w:rsidRPr="00AA46A3" w:rsidRDefault="009A75D8" w:rsidP="00775CC9">
      <w:pPr>
        <w:pStyle w:val="Heading3"/>
      </w:pPr>
      <w:bookmarkStart w:id="269" w:name="_Toc469864144"/>
      <w:bookmarkStart w:id="270" w:name="_Toc469864145"/>
      <w:bookmarkStart w:id="271" w:name="_Toc507512909"/>
      <w:bookmarkEnd w:id="269"/>
      <w:bookmarkEnd w:id="270"/>
      <w:r w:rsidRPr="00AA46A3">
        <w:t>View</w:t>
      </w:r>
      <w:r w:rsidRPr="00AA46A3">
        <w:rPr>
          <w:lang w:eastAsia="zh-CN"/>
        </w:rPr>
        <w:t>ing</w:t>
      </w:r>
      <w:r w:rsidRPr="00AA46A3">
        <w:t xml:space="preserve"> Employee Time </w:t>
      </w:r>
      <w:r w:rsidR="00592A8C" w:rsidRPr="00AA46A3">
        <w:t xml:space="preserve">Account </w:t>
      </w:r>
      <w:r w:rsidRPr="00AA46A3">
        <w:t>Data</w:t>
      </w:r>
      <w:bookmarkEnd w:id="255"/>
      <w:bookmarkEnd w:id="256"/>
      <w:bookmarkEnd w:id="271"/>
    </w:p>
    <w:p w14:paraId="7996E535" w14:textId="77777777" w:rsidR="00881699" w:rsidRPr="00AA46A3" w:rsidRDefault="00881699" w:rsidP="00881699">
      <w:pPr>
        <w:pStyle w:val="SAPKeyblockTitle"/>
      </w:pPr>
      <w:r w:rsidRPr="00AA46A3">
        <w:t>Test Administration</w:t>
      </w:r>
    </w:p>
    <w:p w14:paraId="2CE40D54" w14:textId="35B9D1E6" w:rsidR="00881699" w:rsidRPr="00AA46A3" w:rsidRDefault="00881699" w:rsidP="00881699">
      <w:r w:rsidRPr="00AA46A3">
        <w:t>Customer project: Fill in the project-specific parts (</w:t>
      </w:r>
      <w:r w:rsidR="007035B9" w:rsidRPr="00AA46A3">
        <w:t>between &lt;brackets&gt;</w:t>
      </w:r>
      <w:r w:rsidRPr="00AA46A3">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881699" w:rsidRPr="00AA46A3" w14:paraId="32995FD8" w14:textId="77777777" w:rsidTr="00881699">
        <w:tc>
          <w:tcPr>
            <w:tcW w:w="2280" w:type="dxa"/>
            <w:tcBorders>
              <w:top w:val="single" w:sz="8" w:space="0" w:color="999999"/>
              <w:left w:val="single" w:sz="8" w:space="0" w:color="999999"/>
              <w:bottom w:val="single" w:sz="8" w:space="0" w:color="999999"/>
              <w:right w:val="single" w:sz="8" w:space="0" w:color="999999"/>
            </w:tcBorders>
            <w:hideMark/>
          </w:tcPr>
          <w:p w14:paraId="43E018B8" w14:textId="77777777" w:rsidR="00881699" w:rsidRPr="00AA46A3" w:rsidRDefault="00881699">
            <w:pPr>
              <w:rPr>
                <w:rStyle w:val="SAPEmphasis"/>
              </w:rPr>
            </w:pPr>
            <w:r w:rsidRPr="00AA46A3">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07213672" w14:textId="77777777" w:rsidR="00881699" w:rsidRPr="00AA46A3" w:rsidRDefault="00881699">
            <w:pPr>
              <w:rPr>
                <w:lang w:eastAsia="zh-CN"/>
              </w:rPr>
            </w:pPr>
            <w:r w:rsidRPr="00AA46A3">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20326099" w14:textId="77777777" w:rsidR="00881699" w:rsidRPr="00AA46A3" w:rsidRDefault="00881699">
            <w:pPr>
              <w:rPr>
                <w:rStyle w:val="SAPEmphasis"/>
              </w:rPr>
            </w:pPr>
            <w:r w:rsidRPr="00AA46A3">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47B0955D" w14:textId="77777777" w:rsidR="00881699" w:rsidRPr="00AA46A3" w:rsidRDefault="007035B9">
            <w:pPr>
              <w:rPr>
                <w:lang w:eastAsia="zh-CN"/>
              </w:rPr>
            </w:pPr>
            <w:r w:rsidRPr="00AA46A3">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5C5EEB13" w14:textId="77777777" w:rsidR="00881699" w:rsidRPr="00AA46A3" w:rsidRDefault="00881699">
            <w:pPr>
              <w:rPr>
                <w:rStyle w:val="SAPEmphasis"/>
              </w:rPr>
            </w:pPr>
            <w:r w:rsidRPr="00AA46A3">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406D0D05" w14:textId="7212E82A" w:rsidR="00881699" w:rsidRPr="00AA46A3" w:rsidRDefault="00165FAC">
            <w:pPr>
              <w:rPr>
                <w:lang w:eastAsia="zh-CN"/>
              </w:rPr>
            </w:pPr>
            <w:r w:rsidRPr="00AA46A3">
              <w:rPr>
                <w:lang w:eastAsia="zh-CN"/>
              </w:rPr>
              <w:t>&lt;date&gt;</w:t>
            </w:r>
          </w:p>
        </w:tc>
      </w:tr>
      <w:tr w:rsidR="00881699" w:rsidRPr="00AA46A3" w14:paraId="60AE3C91" w14:textId="77777777" w:rsidTr="00881699">
        <w:tc>
          <w:tcPr>
            <w:tcW w:w="2280" w:type="dxa"/>
            <w:tcBorders>
              <w:top w:val="single" w:sz="8" w:space="0" w:color="999999"/>
              <w:left w:val="single" w:sz="8" w:space="0" w:color="999999"/>
              <w:bottom w:val="single" w:sz="8" w:space="0" w:color="999999"/>
              <w:right w:val="single" w:sz="8" w:space="0" w:color="999999"/>
            </w:tcBorders>
            <w:hideMark/>
          </w:tcPr>
          <w:p w14:paraId="40FEB1F1" w14:textId="77777777" w:rsidR="00881699" w:rsidRPr="00AA46A3" w:rsidRDefault="00881699">
            <w:pPr>
              <w:rPr>
                <w:rStyle w:val="SAPEmphasis"/>
              </w:rPr>
            </w:pPr>
            <w:r w:rsidRPr="00AA46A3">
              <w:rPr>
                <w:rStyle w:val="SAPEmphasis"/>
                <w:lang w:eastAsia="zh-CN"/>
              </w:rPr>
              <w:lastRenderedPageBreak/>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05FD478A" w14:textId="6C8FBF87" w:rsidR="00881699" w:rsidRPr="00AA46A3" w:rsidRDefault="00881699">
            <w:pPr>
              <w:rPr>
                <w:lang w:eastAsia="zh-CN"/>
              </w:rPr>
            </w:pPr>
            <w:r w:rsidRPr="00AA46A3">
              <w:rPr>
                <w:lang w:eastAsia="zh-CN"/>
              </w:rPr>
              <w:t xml:space="preserve">HR </w:t>
            </w:r>
            <w:r w:rsidR="00B8638D" w:rsidRPr="00AA46A3">
              <w:t>Administrator</w:t>
            </w:r>
          </w:p>
        </w:tc>
      </w:tr>
      <w:tr w:rsidR="00881699" w:rsidRPr="00AA46A3" w14:paraId="727B7C7F" w14:textId="77777777" w:rsidTr="00881699">
        <w:tc>
          <w:tcPr>
            <w:tcW w:w="2280" w:type="dxa"/>
            <w:tcBorders>
              <w:top w:val="single" w:sz="8" w:space="0" w:color="999999"/>
              <w:left w:val="single" w:sz="8" w:space="0" w:color="999999"/>
              <w:bottom w:val="single" w:sz="8" w:space="0" w:color="999999"/>
              <w:right w:val="single" w:sz="8" w:space="0" w:color="999999"/>
            </w:tcBorders>
            <w:hideMark/>
          </w:tcPr>
          <w:p w14:paraId="175672CD" w14:textId="77777777" w:rsidR="00881699" w:rsidRPr="00AA46A3" w:rsidRDefault="00881699">
            <w:pPr>
              <w:rPr>
                <w:rStyle w:val="SAPEmphasis"/>
              </w:rPr>
            </w:pPr>
            <w:r w:rsidRPr="00AA46A3">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6A7EDA11" w14:textId="77777777" w:rsidR="00881699" w:rsidRPr="00AA46A3" w:rsidRDefault="00881699">
            <w:pPr>
              <w:rPr>
                <w:lang w:eastAsia="zh-CN"/>
              </w:rPr>
            </w:pPr>
            <w:r w:rsidRPr="00AA46A3">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1F80B5D7" w14:textId="77777777" w:rsidR="00881699" w:rsidRPr="00AA46A3" w:rsidRDefault="00881699">
            <w:pPr>
              <w:rPr>
                <w:rStyle w:val="SAPEmphasis"/>
              </w:rPr>
            </w:pPr>
            <w:r w:rsidRPr="00AA46A3">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27CCAFA8" w14:textId="2D32A636" w:rsidR="00881699" w:rsidRPr="00AA46A3" w:rsidRDefault="00583EFD" w:rsidP="00DD57E8">
            <w:pPr>
              <w:rPr>
                <w:lang w:eastAsia="zh-CN"/>
              </w:rPr>
            </w:pPr>
            <w:r>
              <w:rPr>
                <w:lang w:eastAsia="zh-CN"/>
              </w:rPr>
              <w:t>&lt;duration&gt;</w:t>
            </w:r>
          </w:p>
        </w:tc>
      </w:tr>
    </w:tbl>
    <w:p w14:paraId="06640462" w14:textId="77777777" w:rsidR="009A75D8" w:rsidRPr="00AA46A3" w:rsidRDefault="009A75D8" w:rsidP="006672EB">
      <w:pPr>
        <w:pStyle w:val="SAPKeyblockTitle"/>
      </w:pPr>
      <w:r w:rsidRPr="00AA46A3">
        <w:t>Purpose</w:t>
      </w:r>
    </w:p>
    <w:p w14:paraId="6F84EC15" w14:textId="677A7FE7" w:rsidR="00C23D76" w:rsidRDefault="009A75D8" w:rsidP="00C23D76">
      <w:pPr>
        <w:rPr>
          <w:ins w:id="272" w:author="Author" w:date="2018-02-15T08:54:00Z"/>
        </w:rPr>
      </w:pPr>
      <w:r w:rsidRPr="00AA46A3">
        <w:t xml:space="preserve">The HR </w:t>
      </w:r>
      <w:r w:rsidR="00B8638D" w:rsidRPr="00AA46A3">
        <w:t>Administrator</w:t>
      </w:r>
      <w:r w:rsidR="00B8638D" w:rsidRPr="00AA46A3" w:rsidDel="00B8638D">
        <w:t xml:space="preserve"> </w:t>
      </w:r>
      <w:r w:rsidRPr="00AA46A3">
        <w:t xml:space="preserve">views time </w:t>
      </w:r>
      <w:r w:rsidR="00592A8C" w:rsidRPr="00AA46A3">
        <w:t xml:space="preserve">account </w:t>
      </w:r>
      <w:r w:rsidRPr="00AA46A3">
        <w:t>data of a particular employee.</w:t>
      </w:r>
      <w:r w:rsidR="00C23D76">
        <w:t xml:space="preserve"> He or she verifies</w:t>
      </w:r>
      <w:r w:rsidR="00C23D76" w:rsidRPr="00C50C67">
        <w:t xml:space="preserve"> that</w:t>
      </w:r>
      <w:r w:rsidR="00C23D76">
        <w:t xml:space="preserve"> </w:t>
      </w:r>
      <w:r w:rsidR="00C23D76" w:rsidRPr="00C50C67">
        <w:t xml:space="preserve">the correct amount for </w:t>
      </w:r>
      <w:ins w:id="273" w:author="Author" w:date="2018-02-27T14:49:00Z">
        <w:r w:rsidR="0096153C">
          <w:t xml:space="preserve">different time account types </w:t>
        </w:r>
      </w:ins>
      <w:commentRangeStart w:id="274"/>
      <w:del w:id="275" w:author="Author" w:date="2018-02-27T14:49:00Z">
        <w:r w:rsidR="00C23D76" w:rsidRPr="00C50C67" w:rsidDel="0096153C">
          <w:delText xml:space="preserve">vacation </w:delText>
        </w:r>
        <w:commentRangeEnd w:id="274"/>
        <w:r w:rsidR="003E33DE" w:rsidDel="0096153C">
          <w:rPr>
            <w:rStyle w:val="CommentReference"/>
          </w:rPr>
          <w:commentReference w:id="274"/>
        </w:r>
      </w:del>
      <w:r w:rsidR="00C23D76" w:rsidRPr="00C50C67">
        <w:t>has been generated for the employee</w:t>
      </w:r>
      <w:r w:rsidR="00C23D76">
        <w:t>, based on the accrual rules configured in the instance</w:t>
      </w:r>
      <w:r w:rsidR="00C23D76" w:rsidRPr="00C50C67">
        <w:t xml:space="preserve">. </w:t>
      </w:r>
    </w:p>
    <w:p w14:paraId="481BCF79" w14:textId="27489F08" w:rsidR="003E33DE" w:rsidDel="00C46FDD" w:rsidRDefault="003E33DE" w:rsidP="00C23D76">
      <w:pPr>
        <w:pStyle w:val="NoteParagraph"/>
        <w:ind w:left="0"/>
        <w:rPr>
          <w:del w:id="276" w:author="Author" w:date="2018-02-15T08:55:00Z"/>
        </w:rPr>
      </w:pPr>
    </w:p>
    <w:p w14:paraId="2809B6CC" w14:textId="77777777" w:rsidR="00C46FDD" w:rsidRDefault="00C46FDD" w:rsidP="003E33DE">
      <w:pPr>
        <w:ind w:left="720"/>
        <w:rPr>
          <w:ins w:id="277" w:author="Author" w:date="2018-02-15T09:19:00Z"/>
        </w:rPr>
      </w:pPr>
    </w:p>
    <w:p w14:paraId="5961C5E2" w14:textId="40A67279" w:rsidR="00C23D76" w:rsidDel="003E33DE" w:rsidRDefault="00C23D76" w:rsidP="00C23D76">
      <w:pPr>
        <w:rPr>
          <w:del w:id="278" w:author="Author" w:date="2018-02-15T08:56:00Z"/>
        </w:rPr>
      </w:pPr>
    </w:p>
    <w:p w14:paraId="16F14A71" w14:textId="77777777" w:rsidR="00C23D76" w:rsidRPr="00487E42" w:rsidRDefault="00C23D76" w:rsidP="00C23D76">
      <w:pPr>
        <w:pStyle w:val="NoteParagraph"/>
        <w:ind w:left="0"/>
        <w:rPr>
          <w:rFonts w:ascii="BentonSans Regular" w:hAnsi="BentonSans Regular"/>
          <w:color w:val="666666"/>
          <w:sz w:val="22"/>
        </w:rPr>
      </w:pPr>
      <w:r w:rsidRPr="00BB64F2">
        <w:rPr>
          <w:noProof/>
        </w:rPr>
        <w:drawing>
          <wp:inline distT="0" distB="0" distL="0" distR="0" wp14:anchorId="3A7004E9" wp14:editId="7679345C">
            <wp:extent cx="228600" cy="228600"/>
            <wp:effectExtent l="0" t="0" r="0" b="0"/>
            <wp:docPr id="24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87E42">
        <w:t> </w:t>
      </w:r>
      <w:r w:rsidRPr="00487E42">
        <w:rPr>
          <w:rFonts w:ascii="BentonSans Regular" w:hAnsi="BentonSans Regular"/>
          <w:color w:val="666666"/>
          <w:sz w:val="22"/>
        </w:rPr>
        <w:t>Recommendation</w:t>
      </w:r>
    </w:p>
    <w:p w14:paraId="2CCE33F0" w14:textId="3AF81383" w:rsidR="00C127E1" w:rsidRDefault="00C23D76" w:rsidP="00C23D76">
      <w:r>
        <w:t xml:space="preserve">For more details on the accrual rules delivered within </w:t>
      </w:r>
      <w:del w:id="279" w:author="Author" w:date="2018-02-14T14:38:00Z">
        <w:r w:rsidDel="00311E44">
          <w:delText xml:space="preserve">this </w:delText>
        </w:r>
      </w:del>
      <w:ins w:id="280" w:author="Author" w:date="2018-02-14T14:38:00Z">
        <w:r w:rsidR="00311E44">
          <w:t xml:space="preserve">the SAP </w:t>
        </w:r>
      </w:ins>
      <w:del w:id="281" w:author="Author" w:date="2018-02-14T14:38:00Z">
        <w:r w:rsidDel="00311E44">
          <w:delText>b</w:delText>
        </w:r>
      </w:del>
      <w:ins w:id="282" w:author="Author" w:date="2018-02-14T14:38:00Z">
        <w:r w:rsidR="00311E44">
          <w:t>B</w:t>
        </w:r>
      </w:ins>
      <w:r>
        <w:t xml:space="preserve">est </w:t>
      </w:r>
      <w:del w:id="283" w:author="Author" w:date="2018-02-14T14:38:00Z">
        <w:r w:rsidDel="00311E44">
          <w:delText>p</w:delText>
        </w:r>
      </w:del>
      <w:ins w:id="284" w:author="Author" w:date="2018-02-14T14:38:00Z">
        <w:r w:rsidR="00311E44">
          <w:t>P</w:t>
        </w:r>
      </w:ins>
      <w:r>
        <w:t>ractices</w:t>
      </w:r>
      <w:del w:id="285" w:author="Author" w:date="2018-02-12T18:25:00Z">
        <w:r w:rsidDel="002755DC">
          <w:delText xml:space="preserve"> solution</w:delText>
        </w:r>
      </w:del>
      <w:r>
        <w:t xml:space="preserve">, refer to </w:t>
      </w:r>
      <w:del w:id="286" w:author="Author" w:date="2018-02-19T16:42:00Z">
        <w:r w:rsidDel="00C57B99">
          <w:delText xml:space="preserve">configuration guide of building block </w:delText>
        </w:r>
        <w:r w:rsidDel="00C57B99">
          <w:rPr>
            <w:rStyle w:val="SAPEmphasis"/>
          </w:rPr>
          <w:delText>FK4(US</w:delText>
        </w:r>
        <w:r w:rsidRPr="00487E42" w:rsidDel="00C57B99">
          <w:rPr>
            <w:rStyle w:val="SAPEmphasis"/>
          </w:rPr>
          <w:delText>)</w:delText>
        </w:r>
        <w:r w:rsidDel="00C57B99">
          <w:delText xml:space="preserve">, where </w:delText>
        </w:r>
        <w:r w:rsidRPr="00487E42" w:rsidDel="00C57B99">
          <w:delText xml:space="preserve">chapter </w:delText>
        </w:r>
        <w:r w:rsidRPr="002F2044" w:rsidDel="00C57B99">
          <w:rPr>
            <w:rStyle w:val="SAPScreenElement"/>
            <w:color w:val="auto"/>
          </w:rPr>
          <w:delText>Preparation / Prerequisites</w:delText>
        </w:r>
        <w:r w:rsidRPr="00487E42" w:rsidDel="00C57B99">
          <w:delText xml:space="preserve"> the reference to </w:delText>
        </w:r>
      </w:del>
      <w:r w:rsidRPr="00487E42">
        <w:t xml:space="preserve">the appropriate </w:t>
      </w:r>
      <w:r>
        <w:rPr>
          <w:rStyle w:val="SAPScreenElement"/>
          <w:color w:val="auto"/>
        </w:rPr>
        <w:t>Time Off</w:t>
      </w:r>
      <w:r w:rsidRPr="00487E42">
        <w:t xml:space="preserve"> workbook </w:t>
      </w:r>
      <w:ins w:id="287" w:author="Author" w:date="2018-02-19T16:42:00Z">
        <w:r w:rsidR="00C57B99">
          <w:t xml:space="preserve">for </w:t>
        </w:r>
        <w:r w:rsidR="00C57B99" w:rsidRPr="00D07956">
          <w:rPr>
            <w:b/>
          </w:rPr>
          <w:t>US</w:t>
        </w:r>
      </w:ins>
      <w:del w:id="288" w:author="Author" w:date="2018-02-19T16:42:00Z">
        <w:r w:rsidRPr="00487E42" w:rsidDel="00C57B99">
          <w:delText>is given</w:delText>
        </w:r>
      </w:del>
      <w:r w:rsidRPr="00487E42">
        <w:t>.</w:t>
      </w:r>
    </w:p>
    <w:p w14:paraId="5CC56536" w14:textId="622DC22A" w:rsidR="009A75D8" w:rsidRDefault="009A75D8" w:rsidP="009A75D8">
      <w:pPr>
        <w:pStyle w:val="SAPKeyblockTitle"/>
        <w:rPr>
          <w:ins w:id="289" w:author="Author" w:date="2018-02-15T08:56:00Z"/>
        </w:rPr>
      </w:pPr>
      <w:commentRangeStart w:id="290"/>
      <w:r w:rsidRPr="00AA46A3">
        <w:t>Procedure</w:t>
      </w:r>
      <w:commentRangeEnd w:id="290"/>
      <w:r w:rsidR="00E669B0">
        <w:rPr>
          <w:rStyle w:val="CommentReference"/>
          <w:rFonts w:ascii="BentonSans Book" w:hAnsi="BentonSans Book"/>
          <w:color w:val="auto"/>
        </w:rPr>
        <w:commentReference w:id="290"/>
      </w:r>
    </w:p>
    <w:p w14:paraId="5149A8A0" w14:textId="77777777" w:rsidR="003E33DE" w:rsidRPr="009C6594" w:rsidRDefault="003E33DE" w:rsidP="003E33DE">
      <w:pPr>
        <w:pStyle w:val="SAPNoteHeading"/>
        <w:ind w:left="720"/>
        <w:rPr>
          <w:ins w:id="291" w:author="Author" w:date="2018-02-15T08:56:00Z"/>
        </w:rPr>
      </w:pPr>
      <w:ins w:id="292" w:author="Author" w:date="2018-02-15T08:56:00Z">
        <w:r w:rsidRPr="009C6594">
          <w:rPr>
            <w:noProof/>
          </w:rPr>
          <w:drawing>
            <wp:inline distT="0" distB="0" distL="0" distR="0" wp14:anchorId="7E30FCD3" wp14:editId="38602F5A">
              <wp:extent cx="228600" cy="228600"/>
              <wp:effectExtent l="0" t="0" r="0" b="0"/>
              <wp:docPr id="24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C6594">
          <w:t> Note</w:t>
        </w:r>
      </w:ins>
    </w:p>
    <w:p w14:paraId="11D6F2E5" w14:textId="3ADB49D9" w:rsidR="003E33DE" w:rsidRDefault="003E33DE" w:rsidP="003E33DE">
      <w:pPr>
        <w:ind w:left="720"/>
        <w:rPr>
          <w:ins w:id="293" w:author="Author" w:date="2018-02-15T08:56:00Z"/>
        </w:rPr>
      </w:pPr>
      <w:ins w:id="294" w:author="Author" w:date="2018-02-15T08:56:00Z">
        <w:r>
          <w:rPr>
            <w:noProof/>
          </w:rPr>
          <w:t xml:space="preserve">In the table below, we refer to the use case of an emplyoee hired </w:t>
        </w:r>
      </w:ins>
      <w:ins w:id="295" w:author="Author" w:date="2018-02-15T08:57:00Z">
        <w:del w:id="296" w:author="Author" w:date="2018-02-16T10:00:00Z">
          <w:r w:rsidDel="009F7D21">
            <w:rPr>
              <w:noProof/>
            </w:rPr>
            <w:delText>at</w:delText>
          </w:r>
        </w:del>
      </w:ins>
      <w:ins w:id="297" w:author="Author" w:date="2018-02-15T08:56:00Z">
        <w:del w:id="298" w:author="Author" w:date="2018-02-16T10:00:00Z">
          <w:r w:rsidDel="009F7D21">
            <w:rPr>
              <w:noProof/>
            </w:rPr>
            <w:delText xml:space="preserve"> a company </w:delText>
          </w:r>
        </w:del>
        <w:r>
          <w:rPr>
            <w:noProof/>
          </w:rPr>
          <w:t xml:space="preserve">in </w:t>
        </w:r>
      </w:ins>
      <w:ins w:id="299" w:author="Author" w:date="2018-02-15T08:57:00Z">
        <w:r>
          <w:rPr>
            <w:noProof/>
          </w:rPr>
          <w:t>a s</w:t>
        </w:r>
      </w:ins>
      <w:ins w:id="300" w:author="Author" w:date="2018-02-15T08:58:00Z">
        <w:r>
          <w:rPr>
            <w:noProof/>
          </w:rPr>
          <w:t>t</w:t>
        </w:r>
      </w:ins>
      <w:ins w:id="301" w:author="Author" w:date="2018-02-15T08:57:00Z">
        <w:r>
          <w:rPr>
            <w:noProof/>
          </w:rPr>
          <w:t xml:space="preserve">ate other than California or Colorado. </w:t>
        </w:r>
      </w:ins>
      <w:ins w:id="302" w:author="Author" w:date="2018-02-15T08:58:00Z">
        <w:r>
          <w:rPr>
            <w:noProof/>
          </w:rPr>
          <w:t xml:space="preserve">In the note below the table, we give a short description of the behavior in case the </w:t>
        </w:r>
        <w:del w:id="303" w:author="Author" w:date="2018-02-16T10:00:00Z">
          <w:r w:rsidDel="009F7D21">
            <w:rPr>
              <w:noProof/>
            </w:rPr>
            <w:delText>company</w:delText>
          </w:r>
        </w:del>
      </w:ins>
      <w:ins w:id="304" w:author="Author" w:date="2018-02-16T10:00:00Z">
        <w:r w:rsidR="009F7D21">
          <w:rPr>
            <w:noProof/>
          </w:rPr>
          <w:t>location of the employee</w:t>
        </w:r>
      </w:ins>
      <w:ins w:id="305" w:author="Author" w:date="2018-02-15T08:58:00Z">
        <w:r>
          <w:rPr>
            <w:noProof/>
          </w:rPr>
          <w:t xml:space="preserve"> is </w:t>
        </w:r>
        <w:del w:id="306" w:author="Author" w:date="2018-02-16T10:00:00Z">
          <w:r w:rsidDel="009F7D21">
            <w:rPr>
              <w:noProof/>
            </w:rPr>
            <w:delText xml:space="preserve">located </w:delText>
          </w:r>
        </w:del>
        <w:r>
          <w:rPr>
            <w:noProof/>
          </w:rPr>
          <w:t>in California or Colorado.</w:t>
        </w:r>
      </w:ins>
    </w:p>
    <w:p w14:paraId="107EC085" w14:textId="77777777" w:rsidR="003E33DE" w:rsidRPr="00E14D98" w:rsidRDefault="003E33DE">
      <w:pPr>
        <w:pPrChange w:id="307" w:author="Author" w:date="2018-02-15T08:56:00Z">
          <w:pPr>
            <w:pStyle w:val="SAPKeyblockTitle"/>
          </w:pPr>
        </w:pPrChange>
      </w:pP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92"/>
        <w:gridCol w:w="1980"/>
        <w:gridCol w:w="5400"/>
        <w:gridCol w:w="5040"/>
        <w:gridCol w:w="1174"/>
      </w:tblGrid>
      <w:tr w:rsidR="009A75D8" w:rsidRPr="00AA46A3" w14:paraId="3E7E9371" w14:textId="77777777" w:rsidTr="00AD1F04">
        <w:trPr>
          <w:trHeight w:val="576"/>
          <w:tblHeader/>
        </w:trPr>
        <w:tc>
          <w:tcPr>
            <w:tcW w:w="692" w:type="dxa"/>
            <w:shd w:val="clear" w:color="auto" w:fill="999999"/>
            <w:hideMark/>
          </w:tcPr>
          <w:p w14:paraId="1BC8B1E5" w14:textId="77777777" w:rsidR="009A75D8" w:rsidRPr="00AA46A3" w:rsidRDefault="009A75D8">
            <w:pPr>
              <w:pStyle w:val="SAPTableHeader"/>
            </w:pPr>
            <w:r w:rsidRPr="00AA46A3">
              <w:t>Test Step #</w:t>
            </w:r>
          </w:p>
        </w:tc>
        <w:tc>
          <w:tcPr>
            <w:tcW w:w="1980" w:type="dxa"/>
            <w:shd w:val="clear" w:color="auto" w:fill="999999"/>
            <w:hideMark/>
          </w:tcPr>
          <w:p w14:paraId="7D5D5988" w14:textId="77777777" w:rsidR="009A75D8" w:rsidRPr="00AA46A3" w:rsidRDefault="009A75D8">
            <w:pPr>
              <w:pStyle w:val="SAPTableHeader"/>
            </w:pPr>
            <w:r w:rsidRPr="00AA46A3">
              <w:t>Test Step Name</w:t>
            </w:r>
          </w:p>
        </w:tc>
        <w:tc>
          <w:tcPr>
            <w:tcW w:w="5400" w:type="dxa"/>
            <w:shd w:val="clear" w:color="auto" w:fill="999999"/>
            <w:hideMark/>
          </w:tcPr>
          <w:p w14:paraId="0140B138" w14:textId="77777777" w:rsidR="009A75D8" w:rsidRPr="00AA46A3" w:rsidRDefault="009A75D8">
            <w:pPr>
              <w:pStyle w:val="SAPTableHeader"/>
            </w:pPr>
            <w:r w:rsidRPr="00AA46A3">
              <w:t>Instruction</w:t>
            </w:r>
          </w:p>
        </w:tc>
        <w:tc>
          <w:tcPr>
            <w:tcW w:w="5040" w:type="dxa"/>
            <w:shd w:val="clear" w:color="auto" w:fill="999999"/>
            <w:hideMark/>
          </w:tcPr>
          <w:p w14:paraId="29DB59BB" w14:textId="77777777" w:rsidR="009A75D8" w:rsidRPr="00AA46A3" w:rsidRDefault="009A75D8">
            <w:pPr>
              <w:pStyle w:val="SAPTableHeader"/>
            </w:pPr>
            <w:r w:rsidRPr="00AA46A3">
              <w:t>Expected Result</w:t>
            </w:r>
          </w:p>
        </w:tc>
        <w:tc>
          <w:tcPr>
            <w:tcW w:w="1174" w:type="dxa"/>
            <w:shd w:val="clear" w:color="auto" w:fill="999999"/>
            <w:hideMark/>
          </w:tcPr>
          <w:p w14:paraId="5F0E311A" w14:textId="77777777" w:rsidR="009A75D8" w:rsidRPr="00AA46A3" w:rsidRDefault="009A75D8">
            <w:pPr>
              <w:pStyle w:val="SAPTableHeader"/>
            </w:pPr>
            <w:r w:rsidRPr="00AA46A3">
              <w:t>Pass / Fail / Comment</w:t>
            </w:r>
          </w:p>
        </w:tc>
      </w:tr>
      <w:tr w:rsidR="009A75D8" w:rsidRPr="00AA46A3" w14:paraId="3487DB94" w14:textId="77777777" w:rsidTr="00AD1F04">
        <w:trPr>
          <w:trHeight w:val="283"/>
        </w:trPr>
        <w:tc>
          <w:tcPr>
            <w:tcW w:w="692" w:type="dxa"/>
            <w:hideMark/>
          </w:tcPr>
          <w:p w14:paraId="18EB21E2" w14:textId="77777777" w:rsidR="009A75D8" w:rsidRPr="00AA46A3" w:rsidRDefault="009A75D8">
            <w:r w:rsidRPr="00AA46A3">
              <w:t>1</w:t>
            </w:r>
          </w:p>
        </w:tc>
        <w:tc>
          <w:tcPr>
            <w:tcW w:w="1980" w:type="dxa"/>
            <w:hideMark/>
          </w:tcPr>
          <w:p w14:paraId="0F7F87B0" w14:textId="77777777" w:rsidR="009A75D8" w:rsidRPr="006A4D4F" w:rsidRDefault="009A75D8">
            <w:pPr>
              <w:rPr>
                <w:rStyle w:val="SAPEmphasis"/>
                <w:lang w:eastAsia="zh-CN"/>
              </w:rPr>
            </w:pPr>
            <w:r w:rsidRPr="006A4D4F">
              <w:rPr>
                <w:rStyle w:val="SAPEmphasis"/>
                <w:lang w:eastAsia="zh-CN"/>
              </w:rPr>
              <w:t>Log on</w:t>
            </w:r>
          </w:p>
        </w:tc>
        <w:tc>
          <w:tcPr>
            <w:tcW w:w="5400" w:type="dxa"/>
            <w:hideMark/>
          </w:tcPr>
          <w:p w14:paraId="2A852156" w14:textId="7FB097F6" w:rsidR="009A75D8" w:rsidRPr="00AA46A3" w:rsidRDefault="009A75D8" w:rsidP="00F61773">
            <w:r w:rsidRPr="00AA46A3">
              <w:t xml:space="preserve">Log on to </w:t>
            </w:r>
            <w:r w:rsidR="008E6128" w:rsidRPr="00AA46A3">
              <w:rPr>
                <w:rStyle w:val="SAPScreenElement"/>
                <w:color w:val="auto"/>
              </w:rPr>
              <w:t>Employee Central</w:t>
            </w:r>
            <w:r w:rsidR="008E6128" w:rsidRPr="00AA46A3">
              <w:t xml:space="preserve"> </w:t>
            </w:r>
            <w:r w:rsidRPr="00AA46A3">
              <w:t xml:space="preserve">as HR </w:t>
            </w:r>
            <w:r w:rsidR="00B8638D" w:rsidRPr="00AA46A3">
              <w:t>Administrator</w:t>
            </w:r>
            <w:r w:rsidRPr="00AA46A3">
              <w:t>.</w:t>
            </w:r>
          </w:p>
        </w:tc>
        <w:tc>
          <w:tcPr>
            <w:tcW w:w="5040" w:type="dxa"/>
            <w:hideMark/>
          </w:tcPr>
          <w:p w14:paraId="505CB523" w14:textId="77777777" w:rsidR="009A75D8" w:rsidRPr="00AA46A3" w:rsidRDefault="009A75D8">
            <w:r w:rsidRPr="00AA46A3">
              <w:t xml:space="preserve">The </w:t>
            </w:r>
            <w:r w:rsidRPr="00AA46A3">
              <w:rPr>
                <w:rStyle w:val="SAPScreenElement"/>
              </w:rPr>
              <w:t xml:space="preserve">Home </w:t>
            </w:r>
            <w:r w:rsidR="00CD128E" w:rsidRPr="00AA46A3">
              <w:t>p</w:t>
            </w:r>
            <w:r w:rsidRPr="00AA46A3">
              <w:t>age</w:t>
            </w:r>
            <w:r w:rsidRPr="00AA46A3">
              <w:rPr>
                <w:rStyle w:val="SAPScreenElement"/>
              </w:rPr>
              <w:t xml:space="preserve"> </w:t>
            </w:r>
            <w:r w:rsidRPr="00AA46A3">
              <w:t>is displayed.</w:t>
            </w:r>
          </w:p>
        </w:tc>
        <w:tc>
          <w:tcPr>
            <w:tcW w:w="1174" w:type="dxa"/>
          </w:tcPr>
          <w:p w14:paraId="0F9DD1D7" w14:textId="77777777" w:rsidR="009A75D8" w:rsidRPr="00AA46A3" w:rsidRDefault="009A75D8">
            <w:pPr>
              <w:rPr>
                <w:rFonts w:cs="Arial"/>
                <w:bCs/>
              </w:rPr>
            </w:pPr>
          </w:p>
        </w:tc>
      </w:tr>
      <w:tr w:rsidR="009A75D8" w:rsidRPr="00AA46A3" w14:paraId="29B7507A" w14:textId="77777777" w:rsidTr="00AD1F04">
        <w:trPr>
          <w:trHeight w:val="357"/>
        </w:trPr>
        <w:tc>
          <w:tcPr>
            <w:tcW w:w="692" w:type="dxa"/>
            <w:hideMark/>
          </w:tcPr>
          <w:p w14:paraId="5AFF98A0" w14:textId="77777777" w:rsidR="009A75D8" w:rsidRPr="00AA46A3" w:rsidRDefault="009A75D8">
            <w:r w:rsidRPr="00AA46A3">
              <w:t>2</w:t>
            </w:r>
          </w:p>
        </w:tc>
        <w:tc>
          <w:tcPr>
            <w:tcW w:w="1980" w:type="dxa"/>
            <w:hideMark/>
          </w:tcPr>
          <w:p w14:paraId="1A8F267E" w14:textId="77777777" w:rsidR="009A75D8" w:rsidRPr="006A4D4F" w:rsidRDefault="009A75D8">
            <w:pPr>
              <w:rPr>
                <w:rStyle w:val="SAPEmphasis"/>
                <w:lang w:eastAsia="zh-CN"/>
              </w:rPr>
            </w:pPr>
            <w:r w:rsidRPr="006A4D4F">
              <w:rPr>
                <w:rStyle w:val="SAPEmphasis"/>
                <w:lang w:eastAsia="zh-CN"/>
              </w:rPr>
              <w:t>Search Employee</w:t>
            </w:r>
          </w:p>
        </w:tc>
        <w:tc>
          <w:tcPr>
            <w:tcW w:w="5400" w:type="dxa"/>
            <w:hideMark/>
          </w:tcPr>
          <w:p w14:paraId="00C466A0" w14:textId="350B8B6D" w:rsidR="006F52E5" w:rsidRPr="00AA46A3" w:rsidRDefault="009A75D8">
            <w:pPr>
              <w:rPr>
                <w:rStyle w:val="SAPScreenElement"/>
              </w:rPr>
            </w:pPr>
            <w:r w:rsidRPr="00AA46A3">
              <w:t>In the</w:t>
            </w:r>
            <w:r w:rsidRPr="00AA46A3">
              <w:rPr>
                <w:rStyle w:val="SAPScreenElement"/>
              </w:rPr>
              <w:t xml:space="preserve"> Search </w:t>
            </w:r>
            <w:r w:rsidR="006F52E5" w:rsidRPr="00AA46A3">
              <w:rPr>
                <w:rStyle w:val="SAPScreenElement"/>
              </w:rPr>
              <w:t>for actions or people</w:t>
            </w:r>
            <w:r w:rsidR="006F52E5" w:rsidRPr="00AA46A3">
              <w:t xml:space="preserve"> box, </w:t>
            </w:r>
            <w:r w:rsidR="009A169C" w:rsidRPr="00AA46A3">
              <w:t xml:space="preserve">in the </w:t>
            </w:r>
            <w:r w:rsidRPr="00AA46A3">
              <w:t>top</w:t>
            </w:r>
            <w:r w:rsidR="009A169C" w:rsidRPr="00AA46A3">
              <w:t xml:space="preserve"> right corner</w:t>
            </w:r>
            <w:r w:rsidRPr="00AA46A3">
              <w:t xml:space="preserve"> of the </w:t>
            </w:r>
            <w:r w:rsidR="006F52E5" w:rsidRPr="00AA46A3">
              <w:t xml:space="preserve">screen, </w:t>
            </w:r>
            <w:r w:rsidRPr="00AA46A3">
              <w:t xml:space="preserve">enter the name (or name parts) of the employee </w:t>
            </w:r>
            <w:r w:rsidR="00DF013C" w:rsidRPr="00AA46A3">
              <w:t>whose</w:t>
            </w:r>
            <w:r w:rsidRPr="00AA46A3">
              <w:t xml:space="preserve"> data you want to view.</w:t>
            </w:r>
          </w:p>
        </w:tc>
        <w:tc>
          <w:tcPr>
            <w:tcW w:w="5040" w:type="dxa"/>
            <w:hideMark/>
          </w:tcPr>
          <w:p w14:paraId="09A1BA1B" w14:textId="65C6A3A0" w:rsidR="009A75D8" w:rsidRPr="00AA46A3" w:rsidRDefault="00BC6BCE">
            <w:r w:rsidRPr="00AA46A3">
              <w:t xml:space="preserve">The autocomplete functionality suggests </w:t>
            </w:r>
            <w:r w:rsidR="009A75D8" w:rsidRPr="00AA46A3">
              <w:t>a list of employees matching your search criteria.</w:t>
            </w:r>
          </w:p>
        </w:tc>
        <w:tc>
          <w:tcPr>
            <w:tcW w:w="1174" w:type="dxa"/>
          </w:tcPr>
          <w:p w14:paraId="1C6D5735" w14:textId="77777777" w:rsidR="009A75D8" w:rsidRPr="00AA46A3" w:rsidRDefault="009A75D8">
            <w:pPr>
              <w:rPr>
                <w:rFonts w:cs="Arial"/>
                <w:bCs/>
              </w:rPr>
            </w:pPr>
          </w:p>
        </w:tc>
      </w:tr>
      <w:tr w:rsidR="009A75D8" w:rsidRPr="00AA46A3" w14:paraId="7C376C54" w14:textId="77777777" w:rsidTr="00AD1F04">
        <w:trPr>
          <w:trHeight w:val="113"/>
        </w:trPr>
        <w:tc>
          <w:tcPr>
            <w:tcW w:w="692" w:type="dxa"/>
            <w:hideMark/>
          </w:tcPr>
          <w:p w14:paraId="78972DB3" w14:textId="77777777" w:rsidR="009A75D8" w:rsidRPr="00AA46A3" w:rsidRDefault="009A75D8">
            <w:r w:rsidRPr="00AA46A3">
              <w:t>3</w:t>
            </w:r>
          </w:p>
        </w:tc>
        <w:tc>
          <w:tcPr>
            <w:tcW w:w="1980" w:type="dxa"/>
            <w:hideMark/>
          </w:tcPr>
          <w:p w14:paraId="5AC11843" w14:textId="77777777" w:rsidR="009A75D8" w:rsidRPr="006A4D4F" w:rsidRDefault="009A75D8">
            <w:pPr>
              <w:rPr>
                <w:rStyle w:val="SAPEmphasis"/>
                <w:lang w:eastAsia="zh-CN"/>
              </w:rPr>
            </w:pPr>
            <w:r w:rsidRPr="006A4D4F">
              <w:rPr>
                <w:rStyle w:val="SAPEmphasis"/>
                <w:lang w:eastAsia="zh-CN"/>
              </w:rPr>
              <w:t>Select Employee</w:t>
            </w:r>
          </w:p>
        </w:tc>
        <w:tc>
          <w:tcPr>
            <w:tcW w:w="5400" w:type="dxa"/>
            <w:hideMark/>
          </w:tcPr>
          <w:p w14:paraId="3CCC97AF" w14:textId="1D0EA1F0" w:rsidR="009A75D8" w:rsidRPr="00AA46A3" w:rsidRDefault="00BC6BCE">
            <w:r w:rsidRPr="00AA46A3">
              <w:t>Select the appropriate employee from the result list</w:t>
            </w:r>
            <w:r w:rsidR="009A75D8" w:rsidRPr="00AA46A3">
              <w:t>.</w:t>
            </w:r>
          </w:p>
        </w:tc>
        <w:tc>
          <w:tcPr>
            <w:tcW w:w="5040" w:type="dxa"/>
            <w:hideMark/>
          </w:tcPr>
          <w:p w14:paraId="0FE3EA25" w14:textId="77777777" w:rsidR="009A75D8" w:rsidRPr="00AA46A3" w:rsidRDefault="00DF013C" w:rsidP="00F448D6">
            <w:r w:rsidRPr="00AA46A3">
              <w:t xml:space="preserve">You are directed to the </w:t>
            </w:r>
            <w:r w:rsidRPr="00AA46A3">
              <w:rPr>
                <w:rStyle w:val="SAPScreenElement"/>
              </w:rPr>
              <w:t>Employee Files</w:t>
            </w:r>
            <w:r w:rsidRPr="00AA46A3">
              <w:t xml:space="preserve"> page in which the </w:t>
            </w:r>
            <w:r w:rsidR="009A75D8" w:rsidRPr="00AA46A3">
              <w:t>profile of the employee is displayed.</w:t>
            </w:r>
          </w:p>
        </w:tc>
        <w:tc>
          <w:tcPr>
            <w:tcW w:w="1174" w:type="dxa"/>
          </w:tcPr>
          <w:p w14:paraId="359A518D" w14:textId="77777777" w:rsidR="009A75D8" w:rsidRPr="00AA46A3" w:rsidRDefault="009A75D8">
            <w:pPr>
              <w:rPr>
                <w:rFonts w:cs="Arial"/>
                <w:bCs/>
              </w:rPr>
            </w:pPr>
          </w:p>
        </w:tc>
      </w:tr>
      <w:tr w:rsidR="009A75D8" w:rsidRPr="00AA46A3" w14:paraId="3E631B05" w14:textId="77777777" w:rsidTr="00AD1F04">
        <w:trPr>
          <w:trHeight w:val="357"/>
        </w:trPr>
        <w:tc>
          <w:tcPr>
            <w:tcW w:w="692" w:type="dxa"/>
            <w:hideMark/>
          </w:tcPr>
          <w:p w14:paraId="7543D81C" w14:textId="77777777" w:rsidR="009A75D8" w:rsidRPr="00AA46A3" w:rsidRDefault="009A75D8">
            <w:r w:rsidRPr="00AA46A3">
              <w:t>4</w:t>
            </w:r>
          </w:p>
        </w:tc>
        <w:tc>
          <w:tcPr>
            <w:tcW w:w="1980" w:type="dxa"/>
            <w:hideMark/>
          </w:tcPr>
          <w:p w14:paraId="46C6A547" w14:textId="2BAE5C1E" w:rsidR="009A75D8" w:rsidRPr="00AA46A3" w:rsidRDefault="009A75D8" w:rsidP="00556941">
            <w:pPr>
              <w:rPr>
                <w:rStyle w:val="SAPEmphasis"/>
              </w:rPr>
            </w:pPr>
            <w:r w:rsidRPr="006A4D4F">
              <w:rPr>
                <w:rStyle w:val="SAPEmphasis"/>
                <w:lang w:eastAsia="zh-CN"/>
              </w:rPr>
              <w:t>Go to</w:t>
            </w:r>
            <w:r w:rsidRPr="00AA46A3">
              <w:rPr>
                <w:rStyle w:val="SAPEmphasis"/>
              </w:rPr>
              <w:t xml:space="preserve"> </w:t>
            </w:r>
            <w:r w:rsidRPr="00AA46A3">
              <w:rPr>
                <w:rStyle w:val="SAPScreenElement"/>
                <w:b/>
                <w:color w:val="auto"/>
              </w:rPr>
              <w:t>Time Off</w:t>
            </w:r>
            <w:r w:rsidRPr="00AA46A3">
              <w:rPr>
                <w:rStyle w:val="SAPEmphasis"/>
              </w:rPr>
              <w:t xml:space="preserve"> </w:t>
            </w:r>
            <w:r w:rsidR="00556941" w:rsidRPr="006A4D4F">
              <w:rPr>
                <w:rStyle w:val="SAPEmphasis"/>
                <w:lang w:eastAsia="zh-CN"/>
              </w:rPr>
              <w:t>Section</w:t>
            </w:r>
          </w:p>
        </w:tc>
        <w:tc>
          <w:tcPr>
            <w:tcW w:w="5400" w:type="dxa"/>
            <w:hideMark/>
          </w:tcPr>
          <w:p w14:paraId="21A81844" w14:textId="3FDF020F" w:rsidR="00070B31" w:rsidRPr="00AA46A3" w:rsidRDefault="009A75D8">
            <w:r w:rsidRPr="00AA46A3">
              <w:t>On the</w:t>
            </w:r>
            <w:r w:rsidRPr="00AA46A3">
              <w:rPr>
                <w:rStyle w:val="SAPScreenElement"/>
              </w:rPr>
              <w:t xml:space="preserve"> Employee File</w:t>
            </w:r>
            <w:r w:rsidR="00136865" w:rsidRPr="00AA46A3">
              <w:rPr>
                <w:rStyle w:val="SAPScreenElement"/>
              </w:rPr>
              <w:t>s</w:t>
            </w:r>
            <w:r w:rsidRPr="00AA46A3">
              <w:rPr>
                <w:rStyle w:val="SAPScreenElement"/>
              </w:rPr>
              <w:t xml:space="preserve"> </w:t>
            </w:r>
            <w:r w:rsidRPr="00AA46A3">
              <w:t>screen</w:t>
            </w:r>
            <w:r w:rsidR="00556941" w:rsidRPr="00AA46A3">
              <w:t>, go to the</w:t>
            </w:r>
            <w:r w:rsidRPr="00AA46A3">
              <w:t xml:space="preserve"> </w:t>
            </w:r>
            <w:r w:rsidRPr="00AA46A3">
              <w:rPr>
                <w:rStyle w:val="SAPScreenElement"/>
              </w:rPr>
              <w:t>Time Off</w:t>
            </w:r>
            <w:r w:rsidR="00556941" w:rsidRPr="00AA46A3">
              <w:t xml:space="preserve"> section.</w:t>
            </w:r>
          </w:p>
          <w:p w14:paraId="4DBF7F6A" w14:textId="5D4BC9D5" w:rsidR="009A75D8" w:rsidRPr="00AA46A3" w:rsidRDefault="009A75D8">
            <w:pPr>
              <w:rPr>
                <w:rStyle w:val="SAPScreenElement"/>
              </w:rPr>
            </w:pPr>
          </w:p>
        </w:tc>
        <w:tc>
          <w:tcPr>
            <w:tcW w:w="5040" w:type="dxa"/>
            <w:hideMark/>
          </w:tcPr>
          <w:p w14:paraId="4687F18E" w14:textId="41D879E3" w:rsidR="009A75D8" w:rsidRPr="00AA46A3" w:rsidRDefault="009A75D8">
            <w:r w:rsidRPr="00AA46A3">
              <w:t xml:space="preserve">The </w:t>
            </w:r>
            <w:r w:rsidRPr="00AA46A3">
              <w:rPr>
                <w:rStyle w:val="SAPScreenElement"/>
              </w:rPr>
              <w:t xml:space="preserve">Time Off </w:t>
            </w:r>
            <w:r w:rsidR="00556941" w:rsidRPr="00AA46A3">
              <w:t xml:space="preserve">section </w:t>
            </w:r>
            <w:r w:rsidRPr="00AA46A3">
              <w:t xml:space="preserve">is displayed. </w:t>
            </w:r>
            <w:r w:rsidR="00556941" w:rsidRPr="00AA46A3">
              <w:t xml:space="preserve">It consists of the </w:t>
            </w:r>
            <w:r w:rsidR="00556941" w:rsidRPr="00AA46A3">
              <w:rPr>
                <w:rStyle w:val="SAPScreenElement"/>
              </w:rPr>
              <w:t>Time Off</w:t>
            </w:r>
            <w:r w:rsidR="00556941" w:rsidRPr="00AA46A3">
              <w:t xml:space="preserve"> subsection, which on its turn consists of following blocks</w:t>
            </w:r>
            <w:r w:rsidRPr="00AA46A3">
              <w:t xml:space="preserve">: </w:t>
            </w:r>
          </w:p>
          <w:p w14:paraId="6ED3607E" w14:textId="60D89E9A" w:rsidR="00556941" w:rsidRPr="00491BDF" w:rsidRDefault="00556941" w:rsidP="00556941">
            <w:pPr>
              <w:pStyle w:val="ListParagraph"/>
              <w:numPr>
                <w:ilvl w:val="0"/>
                <w:numId w:val="32"/>
              </w:numPr>
              <w:ind w:left="233" w:hanging="233"/>
            </w:pPr>
            <w:r w:rsidRPr="00491BDF">
              <w:rPr>
                <w:rStyle w:val="SAPScreenElement"/>
              </w:rPr>
              <w:t>Time Sheet</w:t>
            </w:r>
            <w:r w:rsidRPr="00491BDF">
              <w:t xml:space="preserve"> </w:t>
            </w:r>
          </w:p>
          <w:p w14:paraId="74EC3BEA" w14:textId="49F80122" w:rsidR="00556941" w:rsidRPr="00491BDF" w:rsidRDefault="003E3D3E" w:rsidP="00BF3A24">
            <w:pPr>
              <w:pStyle w:val="ListParagraph"/>
              <w:ind w:left="233"/>
              <w:rPr>
                <w:rStyle w:val="SAPScreenElement"/>
                <w:rFonts w:ascii="BentonSans Book" w:hAnsi="BentonSans Book"/>
                <w:color w:val="auto"/>
              </w:rPr>
            </w:pPr>
            <w:r w:rsidRPr="00491BDF">
              <w:rPr>
                <w:rStyle w:val="SAPScreenElement"/>
                <w:rFonts w:ascii="BentonSans Book" w:hAnsi="BentonSans Book"/>
                <w:color w:val="auto"/>
              </w:rPr>
              <w:t xml:space="preserve">This shows details related to planned and recorded working hours as of today, planned working hours as of </w:t>
            </w:r>
            <w:r w:rsidRPr="00491BDF">
              <w:rPr>
                <w:rStyle w:val="SAPScreenElement"/>
                <w:rFonts w:ascii="BentonSans Book" w:hAnsi="BentonSans Book"/>
                <w:color w:val="auto"/>
              </w:rPr>
              <w:lastRenderedPageBreak/>
              <w:t>tomorrow, as well as total planned and total recorded working hours for the current calendar week.</w:t>
            </w:r>
          </w:p>
          <w:p w14:paraId="378BA555" w14:textId="77777777" w:rsidR="003E3D3E" w:rsidRPr="00491BDF" w:rsidRDefault="003E3D3E" w:rsidP="00BF3A24">
            <w:pPr>
              <w:pStyle w:val="SAPNoteHeading"/>
              <w:ind w:left="252"/>
            </w:pPr>
            <w:r w:rsidRPr="00491BDF">
              <w:rPr>
                <w:noProof/>
              </w:rPr>
              <w:drawing>
                <wp:inline distT="0" distB="0" distL="0" distR="0" wp14:anchorId="0D0B739A" wp14:editId="0B5E8CDA">
                  <wp:extent cx="225425" cy="225425"/>
                  <wp:effectExtent l="0" t="0" r="3175" b="3175"/>
                  <wp:docPr id="2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491BDF">
              <w:t> Caution</w:t>
            </w:r>
          </w:p>
          <w:p w14:paraId="3A008FA4" w14:textId="635F2C04" w:rsidR="00AA70D7" w:rsidRPr="00AA46A3" w:rsidRDefault="00444F25" w:rsidP="003D4F91">
            <w:pPr>
              <w:pStyle w:val="NoteParagraph"/>
              <w:ind w:left="252"/>
            </w:pPr>
            <w:r w:rsidRPr="00491BDF">
              <w:t xml:space="preserve">This block is visible </w:t>
            </w:r>
            <w:r w:rsidRPr="00491BDF">
              <w:rPr>
                <w:rStyle w:val="SAPEmphasis"/>
                <w:u w:val="single"/>
              </w:rPr>
              <w:t>only</w:t>
            </w:r>
            <w:r w:rsidRPr="00491BDF">
              <w:t xml:space="preserve"> in case </w:t>
            </w:r>
            <w:r w:rsidR="00AA70D7">
              <w:t xml:space="preserve">both </w:t>
            </w:r>
            <w:r w:rsidR="00AA70D7" w:rsidRPr="0046444D">
              <w:t xml:space="preserve">the </w:t>
            </w:r>
            <w:r w:rsidR="00AA70D7" w:rsidRPr="0046444D">
              <w:rPr>
                <w:rStyle w:val="SAPEmphasis"/>
              </w:rPr>
              <w:t>Time Off</w:t>
            </w:r>
            <w:r w:rsidR="00AA70D7" w:rsidRPr="0046444D">
              <w:t xml:space="preserve"> </w:t>
            </w:r>
            <w:r w:rsidR="00AA70D7">
              <w:t xml:space="preserve">and the </w:t>
            </w:r>
            <w:r w:rsidR="00AA70D7" w:rsidRPr="009F5286">
              <w:rPr>
                <w:rStyle w:val="SAPEmphasis"/>
              </w:rPr>
              <w:t xml:space="preserve">Payroll </w:t>
            </w:r>
            <w:r w:rsidR="00AA70D7" w:rsidRPr="00E3594C">
              <w:rPr>
                <w:rStyle w:val="SAPEmphasis"/>
              </w:rPr>
              <w:t>Time Sheet</w:t>
            </w:r>
            <w:r w:rsidR="00AA70D7">
              <w:t xml:space="preserve"> modules </w:t>
            </w:r>
            <w:r w:rsidR="00AA70D7" w:rsidRPr="00CA3FA6">
              <w:t>ha</w:t>
            </w:r>
            <w:r w:rsidR="00AA70D7">
              <w:t>ve</w:t>
            </w:r>
            <w:r w:rsidR="00AA70D7" w:rsidRPr="00CA3FA6">
              <w:t xml:space="preserve"> been implemented</w:t>
            </w:r>
            <w:r w:rsidR="00AA70D7">
              <w:t xml:space="preserve"> in the</w:t>
            </w:r>
            <w:r w:rsidR="00AA70D7" w:rsidRPr="00C033F4">
              <w:rPr>
                <w:rStyle w:val="SAPEmphasis"/>
              </w:rPr>
              <w:t xml:space="preserve"> </w:t>
            </w:r>
            <w:r w:rsidR="00AA70D7" w:rsidRPr="00491BDF">
              <w:t>Employee Central instance!</w:t>
            </w:r>
            <w:r w:rsidR="00AA70D7">
              <w:t xml:space="preserve"> If this is not the case, the block will not be visible.</w:t>
            </w:r>
          </w:p>
          <w:p w14:paraId="259BB222" w14:textId="5ED22B8D" w:rsidR="00556941" w:rsidRPr="00AA46A3" w:rsidRDefault="00556941" w:rsidP="00556941">
            <w:pPr>
              <w:pStyle w:val="ListParagraph"/>
              <w:numPr>
                <w:ilvl w:val="0"/>
                <w:numId w:val="32"/>
              </w:numPr>
              <w:ind w:left="233" w:hanging="233"/>
            </w:pPr>
            <w:r w:rsidRPr="00AA46A3">
              <w:rPr>
                <w:rStyle w:val="SAPScreenElement"/>
              </w:rPr>
              <w:t>Upcoming Time Off</w:t>
            </w:r>
            <w:r w:rsidRPr="00AA46A3">
              <w:t xml:space="preserve"> </w:t>
            </w:r>
          </w:p>
          <w:p w14:paraId="25C381B6" w14:textId="1EA2054A" w:rsidR="00556941" w:rsidRPr="00AA46A3" w:rsidRDefault="00847A69" w:rsidP="00BF3A24">
            <w:pPr>
              <w:pStyle w:val="ListParagraph"/>
              <w:ind w:left="233"/>
              <w:rPr>
                <w:rStyle w:val="SAPScreenElement"/>
                <w:rFonts w:ascii="BentonSans Book" w:hAnsi="BentonSans Book"/>
                <w:color w:val="auto"/>
              </w:rPr>
            </w:pPr>
            <w:r w:rsidRPr="00AA46A3">
              <w:t>This shows a list of all upcoming time offs requested by this employee, whether they are pending, or approved.</w:t>
            </w:r>
          </w:p>
          <w:p w14:paraId="5853E6C7" w14:textId="3F57627F" w:rsidR="00556941" w:rsidRPr="00AA46A3" w:rsidRDefault="00556941" w:rsidP="00932384">
            <w:pPr>
              <w:pStyle w:val="ListParagraph"/>
              <w:numPr>
                <w:ilvl w:val="0"/>
                <w:numId w:val="32"/>
              </w:numPr>
              <w:ind w:left="233" w:hanging="233"/>
              <w:rPr>
                <w:rStyle w:val="SAPScreenElement"/>
                <w:rFonts w:ascii="BentonSans Book" w:hAnsi="BentonSans Book"/>
                <w:color w:val="auto"/>
              </w:rPr>
            </w:pPr>
            <w:r w:rsidRPr="00AA46A3">
              <w:rPr>
                <w:rStyle w:val="SAPScreenElement"/>
              </w:rPr>
              <w:t>Time Off Balances as of Today</w:t>
            </w:r>
          </w:p>
          <w:p w14:paraId="11BA98AB" w14:textId="0084194E" w:rsidR="009A75D8" w:rsidRPr="00AA46A3" w:rsidRDefault="00381D2B" w:rsidP="00BF3A24">
            <w:pPr>
              <w:pStyle w:val="ListParagraph"/>
              <w:ind w:left="252"/>
            </w:pPr>
            <w:r w:rsidRPr="00AA46A3">
              <w:t>This shows the available balance as of today for time types for which accruals have been defined.</w:t>
            </w:r>
          </w:p>
        </w:tc>
        <w:tc>
          <w:tcPr>
            <w:tcW w:w="1174" w:type="dxa"/>
          </w:tcPr>
          <w:p w14:paraId="3E7F8D78" w14:textId="77777777" w:rsidR="009A75D8" w:rsidRPr="00AA46A3" w:rsidRDefault="009A75D8">
            <w:pPr>
              <w:rPr>
                <w:rFonts w:ascii="Arial" w:hAnsi="Arial" w:cs="Arial"/>
                <w:bCs/>
                <w:sz w:val="20"/>
                <w:szCs w:val="20"/>
              </w:rPr>
            </w:pPr>
          </w:p>
        </w:tc>
      </w:tr>
      <w:tr w:rsidR="00D2322C" w:rsidRPr="00AA46A3" w14:paraId="5A1B30E5" w14:textId="77777777" w:rsidTr="00AD1F04">
        <w:trPr>
          <w:trHeight w:val="357"/>
        </w:trPr>
        <w:tc>
          <w:tcPr>
            <w:tcW w:w="692" w:type="dxa"/>
          </w:tcPr>
          <w:p w14:paraId="3C21F983" w14:textId="251F0DBE" w:rsidR="00D2322C" w:rsidRPr="00AA46A3" w:rsidRDefault="00AE0CEC">
            <w:r w:rsidRPr="00AA46A3">
              <w:t>5</w:t>
            </w:r>
          </w:p>
        </w:tc>
        <w:tc>
          <w:tcPr>
            <w:tcW w:w="1980" w:type="dxa"/>
          </w:tcPr>
          <w:p w14:paraId="7E6DFB84" w14:textId="3E36B776" w:rsidR="00D2322C" w:rsidRPr="006A4D4F" w:rsidRDefault="00D2322C" w:rsidP="00D2322C">
            <w:pPr>
              <w:rPr>
                <w:rStyle w:val="SAPEmphasis"/>
                <w:lang w:eastAsia="zh-CN"/>
              </w:rPr>
            </w:pPr>
            <w:r w:rsidRPr="006A4D4F">
              <w:rPr>
                <w:rStyle w:val="SAPEmphasis"/>
                <w:lang w:eastAsia="zh-CN"/>
              </w:rPr>
              <w:t xml:space="preserve">Go to </w:t>
            </w:r>
            <w:ins w:id="308" w:author="Author" w:date="2018-02-09T10:26:00Z">
              <w:r w:rsidR="008C7AAE">
                <w:rPr>
                  <w:rStyle w:val="SAPScreenElement"/>
                  <w:b/>
                  <w:color w:val="000000"/>
                  <w:lang w:eastAsia="zh-TW"/>
                </w:rPr>
                <w:t>Time Information</w:t>
              </w:r>
              <w:r w:rsidR="008C7AAE">
                <w:rPr>
                  <w:b/>
                  <w:lang w:eastAsia="zh-TW"/>
                </w:rPr>
                <w:t xml:space="preserve"> </w:t>
              </w:r>
              <w:r w:rsidR="008C7AAE">
                <w:rPr>
                  <w:rStyle w:val="SAPEmphasis"/>
                  <w:lang w:eastAsia="zh-CN"/>
                </w:rPr>
                <w:t>screen of Employee</w:t>
              </w:r>
            </w:ins>
            <w:del w:id="309" w:author="Author" w:date="2018-02-09T10:26:00Z">
              <w:r w:rsidRPr="006A4D4F" w:rsidDel="008C7AAE">
                <w:rPr>
                  <w:rStyle w:val="SAPEmphasis"/>
                  <w:lang w:eastAsia="zh-CN"/>
                </w:rPr>
                <w:delText>Detailed Time Information</w:delText>
              </w:r>
            </w:del>
          </w:p>
        </w:tc>
        <w:tc>
          <w:tcPr>
            <w:tcW w:w="5400" w:type="dxa"/>
          </w:tcPr>
          <w:p w14:paraId="28787E2F" w14:textId="77777777" w:rsidR="00D2322C" w:rsidRDefault="000532C7">
            <w:pPr>
              <w:rPr>
                <w:ins w:id="310" w:author="Author" w:date="2018-02-07T15:23:00Z"/>
              </w:rPr>
            </w:pPr>
            <w:ins w:id="311" w:author="Author" w:date="2018-02-07T15:23:00Z">
              <w:r>
                <w:rPr>
                  <w:u w:val="single"/>
                  <w:lang w:eastAsia="zh-TW"/>
                </w:rPr>
                <w:t>Option 1</w:t>
              </w:r>
              <w:r>
                <w:rPr>
                  <w:lang w:eastAsia="zh-TW"/>
                </w:rPr>
                <w:t xml:space="preserve">: </w:t>
              </w:r>
            </w:ins>
            <w:r w:rsidR="00D2322C" w:rsidRPr="00AA46A3">
              <w:t xml:space="preserve">Select in the </w:t>
            </w:r>
            <w:r w:rsidR="00D2322C" w:rsidRPr="00AA46A3">
              <w:rPr>
                <w:rStyle w:val="SAPScreenElement"/>
              </w:rPr>
              <w:t xml:space="preserve">Upcoming Time Off </w:t>
            </w:r>
            <w:r w:rsidR="00D2322C" w:rsidRPr="00AA46A3">
              <w:t xml:space="preserve">block of the </w:t>
            </w:r>
            <w:r w:rsidR="00D2322C" w:rsidRPr="00AA46A3">
              <w:rPr>
                <w:rStyle w:val="SAPScreenElement"/>
              </w:rPr>
              <w:t xml:space="preserve">Time Off </w:t>
            </w:r>
            <w:r w:rsidR="00D2322C" w:rsidRPr="00AA46A3">
              <w:t xml:space="preserve">subsection the </w:t>
            </w:r>
            <w:r w:rsidR="00D2322C" w:rsidRPr="00AA46A3">
              <w:rPr>
                <w:rStyle w:val="SAPScreenElement"/>
              </w:rPr>
              <w:t>Administer Time</w:t>
            </w:r>
            <w:r w:rsidR="00D2322C" w:rsidRPr="00AA46A3">
              <w:t xml:space="preserve"> link. </w:t>
            </w:r>
          </w:p>
          <w:p w14:paraId="5C56EA7E" w14:textId="2A63B81C" w:rsidR="00E669B0" w:rsidRPr="00AA46A3" w:rsidRDefault="00E669B0">
            <w:ins w:id="312" w:author="Author" w:date="2018-02-07T15:23:00Z">
              <w:r>
                <w:rPr>
                  <w:u w:val="single"/>
                  <w:lang w:eastAsia="zh-TW"/>
                </w:rPr>
                <w:t>Option 2</w:t>
              </w:r>
              <w:r>
                <w:rPr>
                  <w:lang w:eastAsia="zh-TW"/>
                </w:rPr>
                <w:t xml:space="preserve">: Select </w:t>
              </w:r>
              <w:r>
                <w:rPr>
                  <w:rFonts w:cs="Arial"/>
                  <w:bCs/>
                  <w:lang w:eastAsia="zh-TW"/>
                </w:rPr>
                <w:t xml:space="preserve">the </w:t>
              </w:r>
              <w:r>
                <w:rPr>
                  <w:rStyle w:val="SAPScreenElement"/>
                  <w:lang w:eastAsia="zh-TW"/>
                </w:rPr>
                <w:t>Take Action</w:t>
              </w:r>
              <w:r>
                <w:rPr>
                  <w:rFonts w:cs="Arial"/>
                  <w:bCs/>
                  <w:lang w:eastAsia="zh-TW"/>
                </w:rPr>
                <w:t xml:space="preserve"> </w:t>
              </w:r>
              <w:r>
                <w:rPr>
                  <w:lang w:eastAsia="zh-TW"/>
                </w:rPr>
                <w:t xml:space="preserve">button located in the top right corner of the screen </w:t>
              </w:r>
              <w:r>
                <w:rPr>
                  <w:rFonts w:cs="Arial"/>
                  <w:bCs/>
                  <w:lang w:eastAsia="zh-TW"/>
                </w:rPr>
                <w:t>and from the value list</w:t>
              </w:r>
              <w:r>
                <w:rPr>
                  <w:lang w:eastAsia="zh-TW"/>
                </w:rPr>
                <w:t>, which appears,</w:t>
              </w:r>
              <w:r>
                <w:rPr>
                  <w:rFonts w:cs="Arial"/>
                  <w:bCs/>
                  <w:lang w:eastAsia="zh-TW"/>
                </w:rPr>
                <w:t xml:space="preserve"> select </w:t>
              </w:r>
              <w:r>
                <w:rPr>
                  <w:rStyle w:val="SAPScreenElement"/>
                  <w:lang w:eastAsia="zh-TW"/>
                </w:rPr>
                <w:t>Manage Leave of Absence.</w:t>
              </w:r>
            </w:ins>
          </w:p>
        </w:tc>
        <w:tc>
          <w:tcPr>
            <w:tcW w:w="5040" w:type="dxa"/>
          </w:tcPr>
          <w:p w14:paraId="071A7950" w14:textId="4526BF16" w:rsidR="004B66D5" w:rsidRPr="00AA46A3" w:rsidRDefault="004B66D5" w:rsidP="004B66D5">
            <w:pPr>
              <w:pStyle w:val="ListBullet"/>
              <w:numPr>
                <w:ilvl w:val="0"/>
                <w:numId w:val="0"/>
              </w:numPr>
            </w:pPr>
            <w:commentRangeStart w:id="313"/>
            <w:r w:rsidRPr="00AA46A3">
              <w:t xml:space="preserve">The </w:t>
            </w:r>
            <w:del w:id="314" w:author="Author" w:date="2018-02-09T10:28:00Z">
              <w:r w:rsidRPr="00AA46A3" w:rsidDel="008C7AAE">
                <w:rPr>
                  <w:rStyle w:val="SAPScreenElement"/>
                </w:rPr>
                <w:delText>Time Record</w:delText>
              </w:r>
              <w:r w:rsidRPr="00AA46A3" w:rsidDel="008C7AAE">
                <w:delText xml:space="preserve"> section within the </w:delText>
              </w:r>
            </w:del>
            <w:r w:rsidRPr="00AA46A3">
              <w:rPr>
                <w:rStyle w:val="SAPScreenElement"/>
              </w:rPr>
              <w:t xml:space="preserve">Time </w:t>
            </w:r>
            <w:del w:id="315" w:author="Author" w:date="2018-02-08T09:28:00Z">
              <w:r w:rsidRPr="00AA46A3" w:rsidDel="00272E69">
                <w:rPr>
                  <w:rStyle w:val="SAPScreenElement"/>
                </w:rPr>
                <w:delText>i</w:delText>
              </w:r>
            </w:del>
            <w:ins w:id="316" w:author="Author" w:date="2018-02-08T09:28:00Z">
              <w:r w:rsidR="00272E69">
                <w:rPr>
                  <w:rStyle w:val="SAPScreenElement"/>
                </w:rPr>
                <w:t>I</w:t>
              </w:r>
            </w:ins>
            <w:r w:rsidRPr="00AA46A3">
              <w:rPr>
                <w:rStyle w:val="SAPScreenElement"/>
              </w:rPr>
              <w:t>nformation for &lt;employee name&gt;</w:t>
            </w:r>
            <w:r w:rsidRPr="00AA46A3">
              <w:t xml:space="preserve"> screen is displayed</w:t>
            </w:r>
            <w:ins w:id="317" w:author="Author" w:date="2018-02-09T10:28:00Z">
              <w:r w:rsidR="008C7AAE">
                <w:t>, showing</w:t>
              </w:r>
            </w:ins>
            <w:r w:rsidRPr="00AA46A3">
              <w:t xml:space="preserve"> per default</w:t>
            </w:r>
            <w:ins w:id="318" w:author="Author" w:date="2018-02-09T10:28:00Z">
              <w:r w:rsidR="008C7AAE" w:rsidRPr="00AA46A3">
                <w:t xml:space="preserve"> the</w:t>
              </w:r>
              <w:r w:rsidR="008C7AAE" w:rsidRPr="00AA46A3">
                <w:rPr>
                  <w:rStyle w:val="SAPScreenElement"/>
                </w:rPr>
                <w:t xml:space="preserve"> Time Record</w:t>
              </w:r>
              <w:r w:rsidR="008C7AAE" w:rsidRPr="00AA46A3">
                <w:t xml:space="preserve"> section</w:t>
              </w:r>
            </w:ins>
            <w:r w:rsidRPr="00AA46A3">
              <w:t xml:space="preserve">. </w:t>
            </w:r>
            <w:commentRangeEnd w:id="313"/>
            <w:r w:rsidR="008C7AAE">
              <w:rPr>
                <w:rStyle w:val="CommentReference"/>
              </w:rPr>
              <w:commentReference w:id="313"/>
            </w:r>
          </w:p>
          <w:p w14:paraId="0D6EC136" w14:textId="568F119C" w:rsidR="00D2322C" w:rsidRPr="00AA46A3" w:rsidRDefault="004B66D5" w:rsidP="004B66D5">
            <w:r w:rsidRPr="00AA46A3">
              <w:t xml:space="preserve">If the employee has already submitted time off requests, </w:t>
            </w:r>
            <w:del w:id="319" w:author="Author" w:date="2018-02-15T17:19:00Z">
              <w:r w:rsidRPr="00AA46A3" w:rsidDel="009A0BD5">
                <w:delText xml:space="preserve">they </w:delText>
              </w:r>
            </w:del>
            <w:ins w:id="320" w:author="Author" w:date="2018-02-15T17:19:00Z">
              <w:r w:rsidR="009A0BD5" w:rsidRPr="00AA46A3">
                <w:t>the</w:t>
              </w:r>
              <w:r w:rsidR="009A0BD5">
                <w:t>se</w:t>
              </w:r>
              <w:r w:rsidR="009A0BD5" w:rsidRPr="00AA46A3">
                <w:t xml:space="preserve"> </w:t>
              </w:r>
            </w:ins>
            <w:r w:rsidRPr="00AA46A3">
              <w:t>are listed in this section together with their status.</w:t>
            </w:r>
          </w:p>
        </w:tc>
        <w:tc>
          <w:tcPr>
            <w:tcW w:w="1174" w:type="dxa"/>
          </w:tcPr>
          <w:p w14:paraId="6CF6FB7F" w14:textId="77777777" w:rsidR="00D2322C" w:rsidRPr="00AA46A3" w:rsidRDefault="00D2322C">
            <w:pPr>
              <w:rPr>
                <w:rFonts w:cs="Arial"/>
                <w:bCs/>
              </w:rPr>
            </w:pPr>
          </w:p>
        </w:tc>
      </w:tr>
      <w:tr w:rsidR="008C7AAE" w:rsidRPr="00AA46A3" w14:paraId="67C30B0B" w14:textId="77777777" w:rsidTr="00AD1F04">
        <w:trPr>
          <w:trHeight w:val="357"/>
        </w:trPr>
        <w:tc>
          <w:tcPr>
            <w:tcW w:w="692" w:type="dxa"/>
          </w:tcPr>
          <w:p w14:paraId="1DEA3771" w14:textId="7EF43861" w:rsidR="008C7AAE" w:rsidRPr="00AA46A3" w:rsidRDefault="008C7AAE" w:rsidP="008C7AAE">
            <w:r w:rsidRPr="00AA46A3">
              <w:t>6</w:t>
            </w:r>
          </w:p>
        </w:tc>
        <w:tc>
          <w:tcPr>
            <w:tcW w:w="1980" w:type="dxa"/>
          </w:tcPr>
          <w:p w14:paraId="3D5DAE9C" w14:textId="7A23D30D" w:rsidR="008C7AAE" w:rsidRPr="006A4D4F" w:rsidRDefault="008C7AAE" w:rsidP="008C7AAE">
            <w:pPr>
              <w:rPr>
                <w:rStyle w:val="SAPEmphasis"/>
                <w:lang w:eastAsia="zh-CN"/>
              </w:rPr>
            </w:pPr>
            <w:r w:rsidRPr="006A4D4F">
              <w:rPr>
                <w:rStyle w:val="SAPEmphasis"/>
                <w:lang w:eastAsia="zh-CN"/>
              </w:rPr>
              <w:t xml:space="preserve">Go to </w:t>
            </w:r>
            <w:r w:rsidRPr="008C7AAE">
              <w:rPr>
                <w:rStyle w:val="SAPScreenElement"/>
                <w:b/>
                <w:color w:val="000000"/>
                <w:lang w:eastAsia="zh-TW"/>
                <w:rPrChange w:id="321" w:author="Author" w:date="2018-02-09T10:29:00Z">
                  <w:rPr>
                    <w:rStyle w:val="SAPEmphasis"/>
                    <w:lang w:eastAsia="zh-CN"/>
                  </w:rPr>
                </w:rPrChange>
              </w:rPr>
              <w:t>Time Account</w:t>
            </w:r>
            <w:r w:rsidRPr="006A4D4F">
              <w:rPr>
                <w:rStyle w:val="SAPEmphasis"/>
                <w:lang w:eastAsia="zh-CN"/>
              </w:rPr>
              <w:t xml:space="preserve"> Section</w:t>
            </w:r>
          </w:p>
        </w:tc>
        <w:tc>
          <w:tcPr>
            <w:tcW w:w="5400" w:type="dxa"/>
          </w:tcPr>
          <w:p w14:paraId="4E00783A" w14:textId="6940E971" w:rsidR="008C7AAE" w:rsidRPr="00AA46A3" w:rsidRDefault="008C7AAE" w:rsidP="008C7AAE">
            <w:del w:id="322" w:author="Author" w:date="2018-02-09T10:42:00Z">
              <w:r w:rsidRPr="00AA46A3" w:rsidDel="00F40EE8">
                <w:delText>I</w:delText>
              </w:r>
            </w:del>
            <w:ins w:id="323" w:author="Author" w:date="2018-02-09T10:42:00Z">
              <w:r w:rsidR="00F40EE8">
                <w:t>O</w:t>
              </w:r>
            </w:ins>
            <w:r w:rsidRPr="00AA46A3">
              <w:t xml:space="preserve">n the </w:t>
            </w:r>
            <w:r w:rsidRPr="00AA46A3">
              <w:rPr>
                <w:rStyle w:val="SAPScreenElement"/>
              </w:rPr>
              <w:t xml:space="preserve">Time </w:t>
            </w:r>
            <w:del w:id="324" w:author="Author" w:date="2018-02-08T09:28:00Z">
              <w:r w:rsidRPr="00AA46A3" w:rsidDel="00272E69">
                <w:rPr>
                  <w:rStyle w:val="SAPScreenElement"/>
                </w:rPr>
                <w:delText>i</w:delText>
              </w:r>
            </w:del>
            <w:ins w:id="325" w:author="Author" w:date="2018-02-08T09:28:00Z">
              <w:r>
                <w:rPr>
                  <w:rStyle w:val="SAPScreenElement"/>
                </w:rPr>
                <w:t>I</w:t>
              </w:r>
            </w:ins>
            <w:r w:rsidRPr="00AA46A3">
              <w:rPr>
                <w:rStyle w:val="SAPScreenElement"/>
              </w:rPr>
              <w:t>nformation for &lt;employee name&gt;</w:t>
            </w:r>
            <w:r w:rsidRPr="00AA46A3">
              <w:t xml:space="preserve"> screen, go to the </w:t>
            </w:r>
            <w:r w:rsidRPr="00AA46A3">
              <w:rPr>
                <w:rStyle w:val="SAPScreenElement"/>
              </w:rPr>
              <w:t xml:space="preserve">Time Accounts </w:t>
            </w:r>
            <w:r w:rsidRPr="00AA46A3">
              <w:t>section.</w:t>
            </w:r>
          </w:p>
        </w:tc>
        <w:tc>
          <w:tcPr>
            <w:tcW w:w="5040" w:type="dxa"/>
          </w:tcPr>
          <w:p w14:paraId="031135F2" w14:textId="004BCCE6" w:rsidR="008C7AAE" w:rsidRPr="00AA46A3" w:rsidRDefault="008C7AAE" w:rsidP="008C7AAE">
            <w:r w:rsidRPr="00AA46A3">
              <w:t>The time accounts types, for which accrual rules have been defined and assigned, are displayed with their available balances as of today. Depending on the time types assigned to the employee’s time profile, the time account</w:t>
            </w:r>
            <w:ins w:id="326" w:author="Author" w:date="2018-02-12T09:25:00Z">
              <w:r w:rsidR="00CE7EDF">
                <w:t xml:space="preserve"> type</w:t>
              </w:r>
            </w:ins>
            <w:r w:rsidRPr="00AA46A3">
              <w:t xml:space="preserve">s may </w:t>
            </w:r>
            <w:commentRangeStart w:id="327"/>
            <w:r w:rsidRPr="00AA46A3">
              <w:t xml:space="preserve">be </w:t>
            </w:r>
            <w:r w:rsidRPr="00AA46A3">
              <w:rPr>
                <w:rStyle w:val="SAPScreenElement"/>
              </w:rPr>
              <w:t>Vacation</w:t>
            </w:r>
            <w:r w:rsidRPr="00AA46A3">
              <w:t xml:space="preserve"> and </w:t>
            </w:r>
            <w:r w:rsidRPr="00AA46A3">
              <w:rPr>
                <w:rStyle w:val="SAPScreenElement"/>
              </w:rPr>
              <w:t>Floating</w:t>
            </w:r>
            <w:r w:rsidRPr="00AA46A3">
              <w:t>.</w:t>
            </w:r>
            <w:commentRangeEnd w:id="327"/>
            <w:r>
              <w:rPr>
                <w:rStyle w:val="CommentReference"/>
              </w:rPr>
              <w:commentReference w:id="327"/>
            </w:r>
          </w:p>
        </w:tc>
        <w:tc>
          <w:tcPr>
            <w:tcW w:w="1174" w:type="dxa"/>
          </w:tcPr>
          <w:p w14:paraId="464F3578" w14:textId="77777777" w:rsidR="008C7AAE" w:rsidRPr="00AA46A3" w:rsidRDefault="008C7AAE" w:rsidP="008C7AAE">
            <w:pPr>
              <w:rPr>
                <w:rFonts w:cs="Arial"/>
                <w:bCs/>
              </w:rPr>
            </w:pPr>
          </w:p>
        </w:tc>
      </w:tr>
      <w:tr w:rsidR="008C7AAE" w:rsidRPr="00AA46A3" w14:paraId="31438951" w14:textId="77777777" w:rsidTr="00AD1F04">
        <w:trPr>
          <w:trHeight w:val="357"/>
        </w:trPr>
        <w:tc>
          <w:tcPr>
            <w:tcW w:w="692" w:type="dxa"/>
          </w:tcPr>
          <w:p w14:paraId="1F30BE5D" w14:textId="6BB8E717" w:rsidR="008C7AAE" w:rsidRPr="00AA46A3" w:rsidRDefault="008C7AAE" w:rsidP="008C7AAE">
            <w:r w:rsidRPr="00AA46A3">
              <w:t>7</w:t>
            </w:r>
          </w:p>
        </w:tc>
        <w:tc>
          <w:tcPr>
            <w:tcW w:w="1980" w:type="dxa"/>
          </w:tcPr>
          <w:p w14:paraId="2C03C7E8" w14:textId="261B6EF6" w:rsidR="008C7AAE" w:rsidRPr="006A4D4F" w:rsidRDefault="008C7AAE" w:rsidP="008C7AAE">
            <w:pPr>
              <w:rPr>
                <w:rStyle w:val="SAPEmphasis"/>
                <w:lang w:eastAsia="zh-CN"/>
              </w:rPr>
            </w:pPr>
            <w:r w:rsidRPr="006A4D4F">
              <w:rPr>
                <w:rStyle w:val="SAPEmphasis"/>
                <w:lang w:eastAsia="zh-CN"/>
              </w:rPr>
              <w:t>Go to Specific Time Account</w:t>
            </w:r>
          </w:p>
        </w:tc>
        <w:tc>
          <w:tcPr>
            <w:tcW w:w="5400" w:type="dxa"/>
          </w:tcPr>
          <w:p w14:paraId="2818EC1F" w14:textId="15523771" w:rsidR="008C7AAE" w:rsidRPr="00AA46A3" w:rsidRDefault="008C7AAE" w:rsidP="008C7AAE">
            <w:r w:rsidRPr="00AA46A3">
              <w:t xml:space="preserve">In the </w:t>
            </w:r>
            <w:r w:rsidRPr="00AA46A3">
              <w:rPr>
                <w:rStyle w:val="SAPScreenElement"/>
              </w:rPr>
              <w:t xml:space="preserve">Time Accounts </w:t>
            </w:r>
            <w:r w:rsidRPr="00AA46A3">
              <w:t xml:space="preserve">section, select the appropriate </w:t>
            </w:r>
            <w:r w:rsidRPr="00AA46A3">
              <w:rPr>
                <w:rStyle w:val="SAPScreenElement"/>
              </w:rPr>
              <w:t>&lt;time account&gt;</w:t>
            </w:r>
            <w:r w:rsidRPr="00AA46A3">
              <w:t xml:space="preserve"> button, for example </w:t>
            </w:r>
            <w:r w:rsidRPr="00AA46A3">
              <w:rPr>
                <w:rStyle w:val="SAPScreenElement"/>
              </w:rPr>
              <w:t>Vacation.</w:t>
            </w:r>
          </w:p>
        </w:tc>
        <w:tc>
          <w:tcPr>
            <w:tcW w:w="5040" w:type="dxa"/>
          </w:tcPr>
          <w:p w14:paraId="5F2716C2" w14:textId="2CB3937E" w:rsidR="008C7AAE" w:rsidRPr="00AA46A3" w:rsidRDefault="008C7AAE" w:rsidP="008C7AAE">
            <w:r w:rsidRPr="00AA46A3">
              <w:t xml:space="preserve">The displayed screen contains the </w:t>
            </w:r>
            <w:r w:rsidRPr="00AA46A3">
              <w:rPr>
                <w:rStyle w:val="SAPScreenElement"/>
              </w:rPr>
              <w:t>&lt;time account&gt;</w:t>
            </w:r>
            <w:r w:rsidRPr="00AA46A3">
              <w:rPr>
                <w:rStyle w:val="SAPMonospace"/>
              </w:rPr>
              <w:t xml:space="preserve"> </w:t>
            </w:r>
            <w:r w:rsidRPr="00AA46A3">
              <w:t>(</w:t>
            </w:r>
            <w:r w:rsidRPr="00AA46A3">
              <w:rPr>
                <w:rStyle w:val="SAPScreenElement"/>
              </w:rPr>
              <w:t>Vacation</w:t>
            </w:r>
            <w:r w:rsidRPr="00AA46A3">
              <w:t xml:space="preserve"> in our example) details as of today. The screen is structured into several blocks: </w:t>
            </w:r>
            <w:r w:rsidRPr="00AA46A3">
              <w:rPr>
                <w:rStyle w:val="SAPScreenElement"/>
              </w:rPr>
              <w:t>Overview (Past)</w:t>
            </w:r>
            <w:r w:rsidRPr="00AA46A3">
              <w:t xml:space="preserve">, </w:t>
            </w:r>
            <w:r w:rsidRPr="00AA46A3">
              <w:rPr>
                <w:rStyle w:val="SAPScreenElement"/>
              </w:rPr>
              <w:t>Overview (Future)</w:t>
            </w:r>
            <w:r w:rsidRPr="00AA46A3">
              <w:t xml:space="preserve"> - if appropriate -, </w:t>
            </w:r>
            <w:r w:rsidRPr="00AA46A3">
              <w:rPr>
                <w:rStyle w:val="SAPScreenElement"/>
              </w:rPr>
              <w:t>Account Information</w:t>
            </w:r>
            <w:r w:rsidRPr="00AA46A3">
              <w:t xml:space="preserve">, and </w:t>
            </w:r>
            <w:r w:rsidRPr="00AA46A3">
              <w:rPr>
                <w:rStyle w:val="SAPScreenElement"/>
              </w:rPr>
              <w:t>Account Postings</w:t>
            </w:r>
            <w:r w:rsidRPr="00AA46A3">
              <w:t xml:space="preserve"> in the past and future (if existing) with respect to today’s date.</w:t>
            </w:r>
          </w:p>
        </w:tc>
        <w:tc>
          <w:tcPr>
            <w:tcW w:w="1174" w:type="dxa"/>
          </w:tcPr>
          <w:p w14:paraId="79A104D6" w14:textId="77777777" w:rsidR="008C7AAE" w:rsidRPr="00AA46A3" w:rsidRDefault="008C7AAE" w:rsidP="008C7AAE">
            <w:pPr>
              <w:rPr>
                <w:rFonts w:cs="Arial"/>
                <w:bCs/>
              </w:rPr>
            </w:pPr>
          </w:p>
        </w:tc>
      </w:tr>
      <w:tr w:rsidR="008C7AAE" w:rsidRPr="00AA46A3" w14:paraId="54A5EF2D" w14:textId="77777777" w:rsidTr="00AD1F04">
        <w:trPr>
          <w:trHeight w:val="357"/>
        </w:trPr>
        <w:tc>
          <w:tcPr>
            <w:tcW w:w="692" w:type="dxa"/>
          </w:tcPr>
          <w:p w14:paraId="3D17F94A" w14:textId="4CD7B5B3" w:rsidR="008C7AAE" w:rsidRPr="00AA46A3" w:rsidRDefault="008C7AAE" w:rsidP="008C7AAE">
            <w:r w:rsidRPr="00AA46A3">
              <w:t>8</w:t>
            </w:r>
          </w:p>
        </w:tc>
        <w:tc>
          <w:tcPr>
            <w:tcW w:w="1980" w:type="dxa"/>
          </w:tcPr>
          <w:p w14:paraId="5BC367E5" w14:textId="625B9751" w:rsidR="008C7AAE" w:rsidRPr="006A4D4F" w:rsidRDefault="008C7AAE" w:rsidP="008C7AAE">
            <w:pPr>
              <w:rPr>
                <w:rStyle w:val="SAPEmphasis"/>
                <w:lang w:eastAsia="zh-CN"/>
              </w:rPr>
            </w:pPr>
            <w:r w:rsidRPr="006A4D4F">
              <w:rPr>
                <w:rStyle w:val="SAPEmphasis"/>
                <w:lang w:eastAsia="zh-CN"/>
              </w:rPr>
              <w:t>View Time Account Information</w:t>
            </w:r>
          </w:p>
        </w:tc>
        <w:tc>
          <w:tcPr>
            <w:tcW w:w="5400" w:type="dxa"/>
          </w:tcPr>
          <w:p w14:paraId="72759820" w14:textId="57A465ED" w:rsidR="008C7AAE" w:rsidRPr="00AA46A3" w:rsidRDefault="008C7AAE" w:rsidP="008C7AAE">
            <w:r w:rsidRPr="00AA46A3">
              <w:t xml:space="preserve">In the </w:t>
            </w:r>
            <w:r w:rsidRPr="00AA46A3">
              <w:rPr>
                <w:rStyle w:val="SAPScreenElement"/>
              </w:rPr>
              <w:t>Account Information</w:t>
            </w:r>
            <w:r w:rsidRPr="00AA46A3">
              <w:t xml:space="preserve"> block, review the details of the time account, like time account type, type of account, account validity,</w:t>
            </w:r>
            <w:ins w:id="328" w:author="Author" w:date="2018-02-07T15:25:00Z">
              <w:r>
                <w:t xml:space="preserve"> </w:t>
              </w:r>
              <w:commentRangeStart w:id="329"/>
              <w:commentRangeStart w:id="330"/>
              <w:r>
                <w:t>accrual frequency</w:t>
              </w:r>
              <w:commentRangeEnd w:id="329"/>
              <w:r>
                <w:rPr>
                  <w:rStyle w:val="CommentReference"/>
                </w:rPr>
                <w:commentReference w:id="329"/>
              </w:r>
            </w:ins>
            <w:commentRangeEnd w:id="330"/>
            <w:r w:rsidR="007B4D07">
              <w:rPr>
                <w:rStyle w:val="CommentReference"/>
              </w:rPr>
              <w:commentReference w:id="330"/>
            </w:r>
            <w:ins w:id="331" w:author="Author" w:date="2018-02-07T15:25:00Z">
              <w:r>
                <w:t>,</w:t>
              </w:r>
            </w:ins>
            <w:r w:rsidRPr="00AA46A3">
              <w:t xml:space="preserve"> and</w:t>
            </w:r>
            <w:r>
              <w:t>, if applicable,</w:t>
            </w:r>
            <w:r w:rsidRPr="00AA46A3">
              <w:t xml:space="preserve"> bookable period. </w:t>
            </w:r>
          </w:p>
        </w:tc>
        <w:tc>
          <w:tcPr>
            <w:tcW w:w="5040" w:type="dxa"/>
          </w:tcPr>
          <w:p w14:paraId="2459FEF6" w14:textId="77777777" w:rsidR="008C7AAE" w:rsidRPr="00AA46A3" w:rsidRDefault="008C7AAE" w:rsidP="008C7AAE"/>
        </w:tc>
        <w:tc>
          <w:tcPr>
            <w:tcW w:w="1174" w:type="dxa"/>
          </w:tcPr>
          <w:p w14:paraId="2B96D63F" w14:textId="77777777" w:rsidR="008C7AAE" w:rsidRPr="00AA46A3" w:rsidRDefault="008C7AAE" w:rsidP="008C7AAE">
            <w:pPr>
              <w:rPr>
                <w:rFonts w:cs="Arial"/>
                <w:bCs/>
              </w:rPr>
            </w:pPr>
          </w:p>
        </w:tc>
      </w:tr>
      <w:tr w:rsidR="008C7AAE" w:rsidRPr="00AA46A3" w14:paraId="3D2F2314" w14:textId="77777777" w:rsidTr="00AD1F04">
        <w:trPr>
          <w:trHeight w:val="357"/>
        </w:trPr>
        <w:tc>
          <w:tcPr>
            <w:tcW w:w="692" w:type="dxa"/>
          </w:tcPr>
          <w:p w14:paraId="1B7CFCAA" w14:textId="004B2ABA" w:rsidR="008C7AAE" w:rsidRPr="00AA46A3" w:rsidRDefault="008C7AAE" w:rsidP="008C7AAE">
            <w:r w:rsidRPr="00AA46A3">
              <w:lastRenderedPageBreak/>
              <w:t>9</w:t>
            </w:r>
          </w:p>
        </w:tc>
        <w:tc>
          <w:tcPr>
            <w:tcW w:w="1980" w:type="dxa"/>
          </w:tcPr>
          <w:p w14:paraId="24F5C3E0" w14:textId="12F3CE69" w:rsidR="008C7AAE" w:rsidRPr="006A4D4F" w:rsidRDefault="008C7AAE" w:rsidP="008C7AAE">
            <w:pPr>
              <w:rPr>
                <w:rStyle w:val="SAPEmphasis"/>
                <w:lang w:eastAsia="zh-CN"/>
              </w:rPr>
            </w:pPr>
            <w:r w:rsidRPr="006A4D4F">
              <w:rPr>
                <w:rStyle w:val="SAPEmphasis"/>
                <w:lang w:eastAsia="zh-CN"/>
              </w:rPr>
              <w:t>View Time Account Postings Details</w:t>
            </w:r>
          </w:p>
        </w:tc>
        <w:tc>
          <w:tcPr>
            <w:tcW w:w="5400" w:type="dxa"/>
          </w:tcPr>
          <w:p w14:paraId="0CB161B4" w14:textId="77777777" w:rsidR="008C7AAE" w:rsidRPr="00AA46A3" w:rsidRDefault="008C7AAE" w:rsidP="008C7AAE">
            <w:r w:rsidRPr="00AA46A3">
              <w:t xml:space="preserve">In the </w:t>
            </w:r>
            <w:r w:rsidRPr="00AA46A3">
              <w:rPr>
                <w:rStyle w:val="SAPScreenElement"/>
              </w:rPr>
              <w:t>Account Postings</w:t>
            </w:r>
            <w:r w:rsidRPr="00AA46A3">
              <w:t xml:space="preserve"> block, you can choose to view past postings and future posting, if existing, for the selected time account. </w:t>
            </w:r>
          </w:p>
          <w:p w14:paraId="0368321C" w14:textId="262A7943" w:rsidR="008C7AAE" w:rsidRPr="00AA46A3" w:rsidRDefault="008C7AAE" w:rsidP="008C7AAE">
            <w:r w:rsidRPr="00AA46A3">
              <w:t xml:space="preserve">For the example of time account </w:t>
            </w:r>
            <w:r w:rsidRPr="00AA46A3">
              <w:rPr>
                <w:rStyle w:val="SAPScreenElement"/>
              </w:rPr>
              <w:t>Vacation</w:t>
            </w:r>
            <w:r w:rsidRPr="00AA46A3">
              <w:t xml:space="preserve">, select the </w:t>
            </w:r>
            <w:r w:rsidRPr="00AA46A3">
              <w:rPr>
                <w:rStyle w:val="SAPScreenElement"/>
              </w:rPr>
              <w:t>Past Postings (#)</w:t>
            </w:r>
            <w:r w:rsidRPr="00AA46A3">
              <w:t xml:space="preserve"> link and verify for </w:t>
            </w:r>
            <w:r w:rsidRPr="00AA46A3">
              <w:rPr>
                <w:rStyle w:val="SAPScreenElement"/>
              </w:rPr>
              <w:t>Posting Type</w:t>
            </w:r>
            <w:r w:rsidRPr="00AA46A3">
              <w:rPr>
                <w:rStyle w:val="SAPMonospace"/>
              </w:rPr>
              <w:t xml:space="preserve"> Accrual</w:t>
            </w:r>
            <w:r w:rsidRPr="00EC658C">
              <w:rPr>
                <w:rStyle w:val="SAPMonospace"/>
              </w:rPr>
              <w:t xml:space="preserve"> </w:t>
            </w:r>
            <w:r w:rsidRPr="00AA46A3">
              <w:t xml:space="preserve">in the </w:t>
            </w:r>
            <w:r w:rsidRPr="00AA46A3">
              <w:rPr>
                <w:rStyle w:val="SAPScreenElement"/>
              </w:rPr>
              <w:t>Amount</w:t>
            </w:r>
            <w:r w:rsidRPr="00AA46A3">
              <w:t xml:space="preserve"> column the number of</w:t>
            </w:r>
            <w:r w:rsidRPr="00AA46A3">
              <w:rPr>
                <w:rStyle w:val="SAPMonospace"/>
              </w:rPr>
              <w:t xml:space="preserve"> Vacation </w:t>
            </w:r>
            <w:r w:rsidRPr="00AA46A3">
              <w:t>days accrued.</w:t>
            </w:r>
          </w:p>
        </w:tc>
        <w:tc>
          <w:tcPr>
            <w:tcW w:w="5040" w:type="dxa"/>
          </w:tcPr>
          <w:p w14:paraId="4F570575" w14:textId="60CDF9BA" w:rsidR="008C7AAE" w:rsidRPr="00AA46A3" w:rsidRDefault="008C7AAE" w:rsidP="008C7AAE"/>
        </w:tc>
        <w:tc>
          <w:tcPr>
            <w:tcW w:w="1174" w:type="dxa"/>
          </w:tcPr>
          <w:p w14:paraId="58793690" w14:textId="77777777" w:rsidR="008C7AAE" w:rsidRPr="00AA46A3" w:rsidRDefault="008C7AAE" w:rsidP="008C7AAE">
            <w:pPr>
              <w:rPr>
                <w:rFonts w:cs="Arial"/>
                <w:bCs/>
              </w:rPr>
            </w:pPr>
          </w:p>
        </w:tc>
      </w:tr>
      <w:tr w:rsidR="008C7AAE" w:rsidRPr="00AA46A3" w14:paraId="7230BBFA" w14:textId="77777777" w:rsidTr="00AD1F04">
        <w:trPr>
          <w:trHeight w:val="357"/>
        </w:trPr>
        <w:tc>
          <w:tcPr>
            <w:tcW w:w="692" w:type="dxa"/>
          </w:tcPr>
          <w:p w14:paraId="66313018" w14:textId="0B457A53" w:rsidR="008C7AAE" w:rsidRPr="00AA46A3" w:rsidRDefault="008C7AAE" w:rsidP="008C7AAE">
            <w:r w:rsidRPr="00AA46A3">
              <w:t>10</w:t>
            </w:r>
          </w:p>
        </w:tc>
        <w:tc>
          <w:tcPr>
            <w:tcW w:w="1980" w:type="dxa"/>
          </w:tcPr>
          <w:p w14:paraId="080F0601" w14:textId="47C99673" w:rsidR="008C7AAE" w:rsidRPr="006A4D4F" w:rsidRDefault="008C7AAE" w:rsidP="008C7AAE">
            <w:pPr>
              <w:rPr>
                <w:rStyle w:val="SAPEmphasis"/>
                <w:lang w:eastAsia="zh-CN"/>
              </w:rPr>
            </w:pPr>
            <w:r w:rsidRPr="006A4D4F">
              <w:rPr>
                <w:rStyle w:val="SAPEmphasis"/>
                <w:lang w:eastAsia="zh-CN"/>
              </w:rPr>
              <w:t>View Time Off Overview (</w:t>
            </w:r>
            <w:r>
              <w:rPr>
                <w:rStyle w:val="SAPEmphasis"/>
                <w:lang w:eastAsia="zh-CN"/>
              </w:rPr>
              <w:t>O</w:t>
            </w:r>
            <w:r w:rsidRPr="006A4D4F">
              <w:rPr>
                <w:rStyle w:val="SAPEmphasis"/>
                <w:lang w:eastAsia="zh-CN"/>
              </w:rPr>
              <w:t>ptional)</w:t>
            </w:r>
          </w:p>
        </w:tc>
        <w:tc>
          <w:tcPr>
            <w:tcW w:w="5400" w:type="dxa"/>
          </w:tcPr>
          <w:p w14:paraId="4A0A558F" w14:textId="7C26CA70" w:rsidR="008C7AAE" w:rsidRPr="00AA46A3" w:rsidRDefault="008C7AAE" w:rsidP="008C7AAE">
            <w:r w:rsidRPr="00AA46A3">
              <w:t>In case time off, for example</w:t>
            </w:r>
            <w:r w:rsidRPr="00AA46A3">
              <w:rPr>
                <w:rStyle w:val="SAPMonospace"/>
              </w:rPr>
              <w:t xml:space="preserve"> Vacation</w:t>
            </w:r>
            <w:r w:rsidRPr="00AA46A3">
              <w:t xml:space="preserve">, has already been requested, be it in the past or in the future with respect to today’s date, this will be visible in </w:t>
            </w:r>
            <w:r w:rsidRPr="00AA46A3">
              <w:rPr>
                <w:rStyle w:val="SAPScreenElement"/>
              </w:rPr>
              <w:t>Past Postings</w:t>
            </w:r>
            <w:r w:rsidRPr="00AA46A3">
              <w:t xml:space="preserve"> or </w:t>
            </w:r>
            <w:r w:rsidRPr="00AA46A3">
              <w:rPr>
                <w:rStyle w:val="SAPScreenElement"/>
              </w:rPr>
              <w:t>Future Postings</w:t>
            </w:r>
            <w:r w:rsidRPr="00AA46A3">
              <w:t xml:space="preserve">, respectively. </w:t>
            </w:r>
          </w:p>
          <w:p w14:paraId="4365FC73" w14:textId="6AD97AD0" w:rsidR="008C7AAE" w:rsidRPr="00AA46A3" w:rsidRDefault="008C7AAE" w:rsidP="008C7AAE">
            <w:r w:rsidRPr="00AA46A3">
              <w:t xml:space="preserve">Click on the </w:t>
            </w:r>
            <w:r w:rsidRPr="00AA46A3">
              <w:rPr>
                <w:rStyle w:val="SAPScreenElement"/>
              </w:rPr>
              <w:t>Past Postings (#)</w:t>
            </w:r>
            <w:r w:rsidRPr="00AA46A3">
              <w:t xml:space="preserve"> or </w:t>
            </w:r>
            <w:r w:rsidRPr="00AA46A3">
              <w:rPr>
                <w:rStyle w:val="SAPScreenElement"/>
              </w:rPr>
              <w:t>Future Postings (#)</w:t>
            </w:r>
            <w:r w:rsidRPr="00AA46A3">
              <w:t xml:space="preserve"> link and verify for </w:t>
            </w:r>
            <w:r w:rsidRPr="00AA46A3">
              <w:rPr>
                <w:rStyle w:val="SAPScreenElement"/>
              </w:rPr>
              <w:t>Posting Type</w:t>
            </w:r>
            <w:r w:rsidRPr="00AA46A3">
              <w:rPr>
                <w:rStyle w:val="SAPMonospace"/>
              </w:rPr>
              <w:t xml:space="preserve"> Leave Booking </w:t>
            </w:r>
            <w:r w:rsidRPr="00AA46A3">
              <w:t xml:space="preserve">in the </w:t>
            </w:r>
            <w:r w:rsidRPr="00AA46A3">
              <w:rPr>
                <w:rStyle w:val="SAPScreenElement"/>
              </w:rPr>
              <w:t>Amount</w:t>
            </w:r>
            <w:r w:rsidRPr="00AA46A3">
              <w:t xml:space="preserve"> column the number of days taken. Verify also the appropriate values in the columns </w:t>
            </w:r>
            <w:r w:rsidRPr="00AA46A3">
              <w:rPr>
                <w:rStyle w:val="SAPScreenElement"/>
              </w:rPr>
              <w:t>Balance Before</w:t>
            </w:r>
            <w:r w:rsidRPr="00AA46A3">
              <w:t xml:space="preserve"> and </w:t>
            </w:r>
            <w:r w:rsidRPr="00AA46A3">
              <w:rPr>
                <w:rStyle w:val="SAPScreenElement"/>
              </w:rPr>
              <w:t>Balance After</w:t>
            </w:r>
            <w:r w:rsidRPr="00AA46A3">
              <w:t>.</w:t>
            </w:r>
          </w:p>
        </w:tc>
        <w:tc>
          <w:tcPr>
            <w:tcW w:w="5040" w:type="dxa"/>
          </w:tcPr>
          <w:p w14:paraId="3A92A86F" w14:textId="77777777" w:rsidR="008C7AAE" w:rsidRPr="00AA46A3" w:rsidRDefault="008C7AAE" w:rsidP="008C7AAE"/>
        </w:tc>
        <w:tc>
          <w:tcPr>
            <w:tcW w:w="1174" w:type="dxa"/>
          </w:tcPr>
          <w:p w14:paraId="2754904E" w14:textId="77777777" w:rsidR="008C7AAE" w:rsidRPr="00AA46A3" w:rsidRDefault="008C7AAE" w:rsidP="008C7AAE">
            <w:pPr>
              <w:rPr>
                <w:rFonts w:cs="Arial"/>
                <w:bCs/>
              </w:rPr>
            </w:pPr>
          </w:p>
        </w:tc>
      </w:tr>
      <w:tr w:rsidR="008C7AAE" w:rsidRPr="00AA46A3" w14:paraId="7BCF0B3C" w14:textId="77777777" w:rsidTr="00AD1F04">
        <w:trPr>
          <w:trHeight w:val="357"/>
        </w:trPr>
        <w:tc>
          <w:tcPr>
            <w:tcW w:w="692" w:type="dxa"/>
            <w:hideMark/>
          </w:tcPr>
          <w:p w14:paraId="7B107444" w14:textId="69C9F9A4" w:rsidR="008C7AAE" w:rsidRPr="00AA46A3" w:rsidRDefault="008C7AAE" w:rsidP="008C7AAE">
            <w:r w:rsidRPr="00AA46A3">
              <w:t>11</w:t>
            </w:r>
          </w:p>
        </w:tc>
        <w:tc>
          <w:tcPr>
            <w:tcW w:w="1980" w:type="dxa"/>
            <w:hideMark/>
          </w:tcPr>
          <w:p w14:paraId="414952A8" w14:textId="047B02CA" w:rsidR="008C7AAE" w:rsidRPr="006A4D4F" w:rsidRDefault="008C7AAE" w:rsidP="008C7AAE">
            <w:pPr>
              <w:rPr>
                <w:rStyle w:val="SAPEmphasis"/>
                <w:lang w:eastAsia="zh-CN"/>
              </w:rPr>
            </w:pPr>
            <w:r w:rsidRPr="006A4D4F">
              <w:rPr>
                <w:rStyle w:val="SAPEmphasis"/>
                <w:lang w:eastAsia="zh-CN"/>
              </w:rPr>
              <w:t>View Time Account Details for a Particular Date in the Future</w:t>
            </w:r>
          </w:p>
        </w:tc>
        <w:tc>
          <w:tcPr>
            <w:tcW w:w="5400" w:type="dxa"/>
            <w:hideMark/>
          </w:tcPr>
          <w:p w14:paraId="34F4DDE9" w14:textId="0260E100" w:rsidR="008C7AAE" w:rsidRPr="00AA46A3" w:rsidRDefault="008C7AAE" w:rsidP="008C7AAE">
            <w:r w:rsidRPr="00AA46A3">
              <w:t xml:space="preserve">To view details of the selected time account in the future, click the </w:t>
            </w:r>
            <w:r w:rsidRPr="00AA46A3">
              <w:rPr>
                <w:rStyle w:val="SAPScreenElement"/>
              </w:rPr>
              <w:t xml:space="preserve">Accounts </w:t>
            </w:r>
            <w:del w:id="332" w:author="Author" w:date="2018-02-07T15:28:00Z">
              <w:r w:rsidRPr="00AA46A3" w:rsidDel="00E669B0">
                <w:rPr>
                  <w:rStyle w:val="SAPScreenElement"/>
                </w:rPr>
                <w:delText>a</w:delText>
              </w:r>
            </w:del>
            <w:ins w:id="333" w:author="Author" w:date="2018-02-07T15:28:00Z">
              <w:r>
                <w:rPr>
                  <w:rStyle w:val="SAPScreenElement"/>
                </w:rPr>
                <w:t>A</w:t>
              </w:r>
            </w:ins>
            <w:r w:rsidRPr="00AA46A3">
              <w:rPr>
                <w:rStyle w:val="SAPScreenElement"/>
              </w:rPr>
              <w:t xml:space="preserve">s </w:t>
            </w:r>
            <w:del w:id="334" w:author="Author" w:date="2018-02-07T15:28:00Z">
              <w:r w:rsidRPr="00AA46A3" w:rsidDel="00E669B0">
                <w:rPr>
                  <w:rStyle w:val="SAPScreenElement"/>
                </w:rPr>
                <w:delText>o</w:delText>
              </w:r>
            </w:del>
            <w:ins w:id="335" w:author="Author" w:date="2018-02-07T15:28:00Z">
              <w:r>
                <w:rPr>
                  <w:rStyle w:val="SAPScreenElement"/>
                </w:rPr>
                <w:t>O</w:t>
              </w:r>
            </w:ins>
            <w:r w:rsidRPr="00AA46A3">
              <w:rPr>
                <w:rStyle w:val="SAPScreenElement"/>
              </w:rPr>
              <w:t>f Today</w:t>
            </w:r>
            <w:r w:rsidRPr="00AA46A3">
              <w:t xml:space="preserve"> link and select from the upcoming calendar help a date that lies in the future.</w:t>
            </w:r>
          </w:p>
        </w:tc>
        <w:tc>
          <w:tcPr>
            <w:tcW w:w="5040" w:type="dxa"/>
          </w:tcPr>
          <w:p w14:paraId="30F1F62F" w14:textId="545DCBE9" w:rsidR="008C7AAE" w:rsidRPr="00AA46A3" w:rsidRDefault="008C7AAE" w:rsidP="008C7AAE">
            <w:r w:rsidRPr="00AA46A3">
              <w:t xml:space="preserve">The data in the blocks mentioned in the </w:t>
            </w:r>
            <w:r w:rsidRPr="00AA46A3">
              <w:rPr>
                <w:rStyle w:val="SAPScreenElement"/>
                <w:color w:val="auto"/>
              </w:rPr>
              <w:t xml:space="preserve">Expected Result </w:t>
            </w:r>
            <w:r w:rsidRPr="00AA46A3">
              <w:t>column in test step # 7 is updated to reflect the information valid on the selected date.</w:t>
            </w:r>
          </w:p>
        </w:tc>
        <w:tc>
          <w:tcPr>
            <w:tcW w:w="1174" w:type="dxa"/>
          </w:tcPr>
          <w:p w14:paraId="4D7E27F0" w14:textId="77777777" w:rsidR="008C7AAE" w:rsidRPr="00AA46A3" w:rsidRDefault="008C7AAE" w:rsidP="008C7AAE">
            <w:pPr>
              <w:rPr>
                <w:rFonts w:cs="Arial"/>
                <w:bCs/>
              </w:rPr>
            </w:pPr>
          </w:p>
        </w:tc>
      </w:tr>
      <w:tr w:rsidR="008C7AAE" w:rsidRPr="00AA46A3" w14:paraId="73A5F709" w14:textId="77777777" w:rsidTr="00AD1F04">
        <w:trPr>
          <w:trHeight w:val="357"/>
        </w:trPr>
        <w:tc>
          <w:tcPr>
            <w:tcW w:w="692" w:type="dxa"/>
          </w:tcPr>
          <w:p w14:paraId="2AB6D408" w14:textId="441E52FB" w:rsidR="008C7AAE" w:rsidRPr="00AA46A3" w:rsidRDefault="008C7AAE" w:rsidP="008C7AAE">
            <w:r w:rsidRPr="00AA46A3">
              <w:t>12</w:t>
            </w:r>
          </w:p>
        </w:tc>
        <w:tc>
          <w:tcPr>
            <w:tcW w:w="1980" w:type="dxa"/>
          </w:tcPr>
          <w:p w14:paraId="42F0FA7E" w14:textId="0075ECE2" w:rsidR="008C7AAE" w:rsidRPr="00AA46A3" w:rsidRDefault="008C7AAE" w:rsidP="008C7AAE">
            <w:pPr>
              <w:rPr>
                <w:rFonts w:cs="Arial"/>
                <w:b/>
                <w:bCs/>
              </w:rPr>
            </w:pPr>
            <w:r w:rsidRPr="006A4D4F">
              <w:rPr>
                <w:rStyle w:val="SAPEmphasis"/>
                <w:lang w:eastAsia="zh-CN"/>
              </w:rPr>
              <w:t>View Details of Other Time Accounts (Optional)</w:t>
            </w:r>
          </w:p>
        </w:tc>
        <w:tc>
          <w:tcPr>
            <w:tcW w:w="5400" w:type="dxa"/>
          </w:tcPr>
          <w:p w14:paraId="31C68778" w14:textId="3ABBFB28" w:rsidR="008C7AAE" w:rsidRPr="00AA46A3" w:rsidRDefault="008C7AAE" w:rsidP="008C7AAE">
            <w:r w:rsidRPr="00491BDF">
              <w:t>Repeat test steps # 7 to # 11 for other available time accounts, if applicable.</w:t>
            </w:r>
          </w:p>
        </w:tc>
        <w:tc>
          <w:tcPr>
            <w:tcW w:w="5040" w:type="dxa"/>
          </w:tcPr>
          <w:p w14:paraId="2847DC50" w14:textId="77777777" w:rsidR="008C7AAE" w:rsidRPr="00AA46A3" w:rsidRDefault="008C7AAE" w:rsidP="008C7AAE"/>
        </w:tc>
        <w:tc>
          <w:tcPr>
            <w:tcW w:w="1174" w:type="dxa"/>
          </w:tcPr>
          <w:p w14:paraId="67DBBB1B" w14:textId="77777777" w:rsidR="008C7AAE" w:rsidRPr="00AA46A3" w:rsidRDefault="008C7AAE" w:rsidP="008C7AAE">
            <w:pPr>
              <w:rPr>
                <w:rFonts w:cs="Arial"/>
                <w:bCs/>
              </w:rPr>
            </w:pPr>
          </w:p>
        </w:tc>
      </w:tr>
    </w:tbl>
    <w:p w14:paraId="2D76888C" w14:textId="77777777" w:rsidR="00AD1F04" w:rsidRPr="009C6594" w:rsidRDefault="00AD1F04" w:rsidP="00AD1F04">
      <w:pPr>
        <w:pStyle w:val="SAPNoteHeading"/>
        <w:ind w:left="720"/>
        <w:rPr>
          <w:ins w:id="336" w:author="Author" w:date="2018-02-15T09:14:00Z"/>
        </w:rPr>
      </w:pPr>
      <w:bookmarkStart w:id="337" w:name="_Toc394394497"/>
      <w:bookmarkStart w:id="338" w:name="_Toc394394542"/>
      <w:bookmarkStart w:id="339" w:name="_Toc410685043"/>
      <w:bookmarkEnd w:id="337"/>
      <w:bookmarkEnd w:id="338"/>
      <w:ins w:id="340" w:author="Author" w:date="2018-02-15T09:14:00Z">
        <w:r w:rsidRPr="009C6594">
          <w:rPr>
            <w:noProof/>
          </w:rPr>
          <w:drawing>
            <wp:inline distT="0" distB="0" distL="0" distR="0" wp14:anchorId="2418621B" wp14:editId="56785A2F">
              <wp:extent cx="228600" cy="228600"/>
              <wp:effectExtent l="0" t="0" r="0" b="0"/>
              <wp:docPr id="24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C6594">
          <w:t> Note</w:t>
        </w:r>
      </w:ins>
    </w:p>
    <w:p w14:paraId="163F7496" w14:textId="69C4E04D" w:rsidR="00DD734A" w:rsidRDefault="00AD1F04">
      <w:pPr>
        <w:ind w:left="720"/>
        <w:rPr>
          <w:ins w:id="341" w:author="Author" w:date="2018-02-15T09:43:00Z"/>
        </w:rPr>
        <w:pPrChange w:id="342" w:author="Author" w:date="2018-02-15T09:14:00Z">
          <w:pPr>
            <w:pStyle w:val="Heading3"/>
          </w:pPr>
        </w:pPrChange>
      </w:pPr>
      <w:ins w:id="343" w:author="Author" w:date="2018-02-15T09:15:00Z">
        <w:r>
          <w:rPr>
            <w:noProof/>
          </w:rPr>
          <w:t>For an employee having time profile</w:t>
        </w:r>
        <w:r w:rsidRPr="00DD734A">
          <w:rPr>
            <w:rStyle w:val="UserInput"/>
            <w:sz w:val="18"/>
            <w:rPrChange w:id="344" w:author="Author" w:date="2018-02-15T09:16:00Z">
              <w:rPr>
                <w:noProof/>
              </w:rPr>
            </w:rPrChange>
          </w:rPr>
          <w:t xml:space="preserve"> </w:t>
        </w:r>
      </w:ins>
      <w:ins w:id="345" w:author="Author" w:date="2018-02-15T09:16:00Z">
        <w:r w:rsidRPr="006322C8">
          <w:rPr>
            <w:rStyle w:val="UserInput"/>
            <w:sz w:val="18"/>
          </w:rPr>
          <w:t>US_CA_Profile</w:t>
        </w:r>
      </w:ins>
      <w:ins w:id="346" w:author="Author" w:date="2018-02-15T09:17:00Z">
        <w:r>
          <w:t xml:space="preserve">, </w:t>
        </w:r>
      </w:ins>
      <w:ins w:id="347" w:author="Author" w:date="2018-02-15T09:18:00Z">
        <w:r w:rsidR="00C46FDD">
          <w:t>in addition to</w:t>
        </w:r>
      </w:ins>
      <w:ins w:id="348" w:author="Author" w:date="2018-02-15T09:17:00Z">
        <w:r>
          <w:t xml:space="preserve"> time account types </w:t>
        </w:r>
      </w:ins>
      <w:ins w:id="349" w:author="Author" w:date="2018-02-15T09:18:00Z">
        <w:r w:rsidRPr="00AA46A3">
          <w:rPr>
            <w:rStyle w:val="SAPScreenElement"/>
          </w:rPr>
          <w:t>Vacation</w:t>
        </w:r>
        <w:r w:rsidRPr="00AA46A3">
          <w:t xml:space="preserve"> and </w:t>
        </w:r>
        <w:r w:rsidRPr="00AA46A3">
          <w:rPr>
            <w:rStyle w:val="SAPScreenElement"/>
          </w:rPr>
          <w:t>Floating</w:t>
        </w:r>
        <w:r>
          <w:t xml:space="preserve">, </w:t>
        </w:r>
        <w:r w:rsidR="00C46FDD">
          <w:t>the</w:t>
        </w:r>
        <w:r w:rsidRPr="00AD1F04">
          <w:t xml:space="preserve"> </w:t>
        </w:r>
        <w:r>
          <w:t>time account type</w:t>
        </w:r>
        <w:r w:rsidR="00C46FDD" w:rsidRPr="00C46FDD">
          <w:rPr>
            <w:rStyle w:val="SAPScreenElement"/>
          </w:rPr>
          <w:t xml:space="preserve"> </w:t>
        </w:r>
        <w:r w:rsidR="00C46FDD">
          <w:rPr>
            <w:rStyle w:val="SAPScreenElement"/>
          </w:rPr>
          <w:t>Sickness</w:t>
        </w:r>
        <w:r>
          <w:t xml:space="preserve"> </w:t>
        </w:r>
      </w:ins>
      <w:ins w:id="350" w:author="Author" w:date="2018-02-15T09:17:00Z">
        <w:r>
          <w:t xml:space="preserve">will </w:t>
        </w:r>
      </w:ins>
      <w:ins w:id="351" w:author="Author" w:date="2018-02-15T09:19:00Z">
        <w:r w:rsidR="00C46FDD">
          <w:t>also be available.</w:t>
        </w:r>
      </w:ins>
      <w:ins w:id="352" w:author="Author" w:date="2018-02-15T09:24:00Z">
        <w:r w:rsidR="00C46FDD">
          <w:t xml:space="preserve"> </w:t>
        </w:r>
      </w:ins>
      <w:ins w:id="353" w:author="Author" w:date="2018-02-15T09:29:00Z">
        <w:r w:rsidR="00C46FDD">
          <w:t xml:space="preserve">The </w:t>
        </w:r>
        <w:r w:rsidR="00DD734A">
          <w:t xml:space="preserve">first accrual </w:t>
        </w:r>
      </w:ins>
      <w:ins w:id="354" w:author="Author" w:date="2018-02-15T09:32:00Z">
        <w:r w:rsidR="00DD734A">
          <w:t>for</w:t>
        </w:r>
        <w:r w:rsidR="00DD734A" w:rsidRPr="00DD734A">
          <w:rPr>
            <w:rStyle w:val="SAPScreenElement"/>
          </w:rPr>
          <w:t xml:space="preserve"> </w:t>
        </w:r>
        <w:r w:rsidR="00DD734A">
          <w:rPr>
            <w:rStyle w:val="SAPScreenElement"/>
          </w:rPr>
          <w:t>Sickness</w:t>
        </w:r>
        <w:r w:rsidR="00DD734A">
          <w:t xml:space="preserve"> </w:t>
        </w:r>
      </w:ins>
      <w:ins w:id="355" w:author="Author" w:date="2018-02-15T09:29:00Z">
        <w:r w:rsidR="00DD734A">
          <w:t>take</w:t>
        </w:r>
      </w:ins>
      <w:ins w:id="356" w:author="Author" w:date="2018-02-15T09:32:00Z">
        <w:r w:rsidR="00DD734A">
          <w:t>s</w:t>
        </w:r>
      </w:ins>
      <w:ins w:id="357" w:author="Author" w:date="2018-02-15T09:29:00Z">
        <w:r w:rsidR="00DD734A">
          <w:t xml:space="preserve"> place 90 days after the hiring date</w:t>
        </w:r>
      </w:ins>
      <w:ins w:id="358" w:author="Author" w:date="2018-02-15T09:32:00Z">
        <w:r w:rsidR="00DD734A">
          <w:t>;</w:t>
        </w:r>
      </w:ins>
      <w:ins w:id="359" w:author="Author" w:date="2018-02-15T09:29:00Z">
        <w:r w:rsidR="00DD734A">
          <w:t xml:space="preserve"> </w:t>
        </w:r>
      </w:ins>
      <w:ins w:id="360" w:author="Author" w:date="2018-02-15T09:33:00Z">
        <w:r w:rsidR="00DD734A">
          <w:t xml:space="preserve">nevertheless, </w:t>
        </w:r>
      </w:ins>
      <w:ins w:id="361" w:author="Author" w:date="2018-02-15T09:31:00Z">
        <w:r w:rsidR="00DD734A">
          <w:t xml:space="preserve">the accrual rule </w:t>
        </w:r>
      </w:ins>
      <w:ins w:id="362" w:author="Author" w:date="2018-02-15T09:29:00Z">
        <w:r w:rsidR="00DD734A">
          <w:t>take</w:t>
        </w:r>
      </w:ins>
      <w:ins w:id="363" w:author="Author" w:date="2018-02-15T09:33:00Z">
        <w:r w:rsidR="00DD734A">
          <w:t>s</w:t>
        </w:r>
      </w:ins>
      <w:ins w:id="364" w:author="Author" w:date="2018-02-15T09:29:00Z">
        <w:r w:rsidR="00DD734A">
          <w:t xml:space="preserve"> into account the hiring month of the employee</w:t>
        </w:r>
      </w:ins>
      <w:ins w:id="365" w:author="Author" w:date="2018-02-15T09:31:00Z">
        <w:r w:rsidR="00DD734A">
          <w:t xml:space="preserve"> and thus the employee</w:t>
        </w:r>
      </w:ins>
      <w:ins w:id="366" w:author="Author" w:date="2018-02-15T09:33:00Z">
        <w:r w:rsidR="00DD734A">
          <w:t xml:space="preserve"> will be entitled</w:t>
        </w:r>
      </w:ins>
      <w:ins w:id="367" w:author="Author" w:date="2018-02-15T09:31:00Z">
        <w:r w:rsidR="00DD734A">
          <w:t xml:space="preserve"> to a certain number of hours of sickness</w:t>
        </w:r>
      </w:ins>
      <w:ins w:id="368" w:author="Author" w:date="2018-02-15T09:33:00Z">
        <w:r w:rsidR="00DD734A">
          <w:t xml:space="preserve"> depending on the hiring date</w:t>
        </w:r>
      </w:ins>
      <w:ins w:id="369" w:author="Author" w:date="2018-02-15T09:31:00Z">
        <w:r w:rsidR="00DD734A">
          <w:t>.</w:t>
        </w:r>
      </w:ins>
      <w:ins w:id="370" w:author="Author" w:date="2018-02-15T09:33:00Z">
        <w:r w:rsidR="00DD734A">
          <w:t xml:space="preserve"> You can </w:t>
        </w:r>
      </w:ins>
      <w:ins w:id="371" w:author="Author" w:date="2018-02-15T09:36:00Z">
        <w:r w:rsidR="00DD734A">
          <w:t>check</w:t>
        </w:r>
      </w:ins>
      <w:ins w:id="372" w:author="Author" w:date="2018-02-15T09:33:00Z">
        <w:r w:rsidR="00DD734A">
          <w:t xml:space="preserve"> this </w:t>
        </w:r>
      </w:ins>
      <w:ins w:id="373" w:author="Author" w:date="2018-02-15T09:34:00Z">
        <w:r w:rsidR="00DD734A">
          <w:t xml:space="preserve">by choosing for time account type </w:t>
        </w:r>
        <w:r w:rsidR="00DD734A">
          <w:rPr>
            <w:rStyle w:val="SAPScreenElement"/>
          </w:rPr>
          <w:t>Sickness</w:t>
        </w:r>
        <w:r w:rsidR="00DD734A">
          <w:t xml:space="preserve"> a date that lies at least 90 days after the hiring date</w:t>
        </w:r>
      </w:ins>
      <w:ins w:id="374" w:author="Author" w:date="2018-02-15T09:36:00Z">
        <w:r w:rsidR="00DD734A">
          <w:t xml:space="preserve">, and view the details displayed in the </w:t>
        </w:r>
        <w:r w:rsidR="00DD734A" w:rsidRPr="00AA46A3">
          <w:rPr>
            <w:rStyle w:val="SAPScreenElement"/>
          </w:rPr>
          <w:t>Account Postings</w:t>
        </w:r>
        <w:r w:rsidR="00DD734A" w:rsidRPr="00AA46A3">
          <w:t xml:space="preserve"> block</w:t>
        </w:r>
        <w:r w:rsidR="00DD734A">
          <w:t>.</w:t>
        </w:r>
      </w:ins>
    </w:p>
    <w:p w14:paraId="40DDE0BC" w14:textId="5DC49664" w:rsidR="008C2B44" w:rsidRDefault="00E83389">
      <w:pPr>
        <w:ind w:left="720"/>
        <w:rPr>
          <w:ins w:id="375" w:author="Author" w:date="2018-02-15T09:29:00Z"/>
        </w:rPr>
        <w:pPrChange w:id="376" w:author="Author" w:date="2018-02-15T09:45:00Z">
          <w:pPr>
            <w:pStyle w:val="Heading3"/>
          </w:pPr>
        </w:pPrChange>
      </w:pPr>
      <w:ins w:id="377" w:author="Author" w:date="2018-02-15T09:44:00Z">
        <w:r>
          <w:rPr>
            <w:noProof/>
          </w:rPr>
          <w:t>For an employee having time profile</w:t>
        </w:r>
        <w:r w:rsidRPr="00850887">
          <w:rPr>
            <w:rStyle w:val="UserInput"/>
            <w:sz w:val="18"/>
          </w:rPr>
          <w:t xml:space="preserve"> </w:t>
        </w:r>
        <w:r w:rsidRPr="006322C8">
          <w:rPr>
            <w:rStyle w:val="UserInput"/>
            <w:sz w:val="18"/>
          </w:rPr>
          <w:t>US_CA_Profile</w:t>
        </w:r>
        <w:r w:rsidRPr="007D3D14">
          <w:rPr>
            <w:rStyle w:val="UserInput"/>
            <w:sz w:val="18"/>
            <w:rPrChange w:id="378" w:author="Author" w:date="2018-02-15T09:45:00Z">
              <w:rPr/>
            </w:rPrChange>
          </w:rPr>
          <w:t xml:space="preserve"> </w:t>
        </w:r>
      </w:ins>
      <w:ins w:id="379" w:author="Author" w:date="2018-02-15T09:45:00Z">
        <w:r>
          <w:t>or</w:t>
        </w:r>
        <w:r w:rsidRPr="00850887">
          <w:rPr>
            <w:rStyle w:val="UserInput"/>
            <w:sz w:val="18"/>
          </w:rPr>
          <w:t xml:space="preserve"> </w:t>
        </w:r>
        <w:r w:rsidRPr="006322C8">
          <w:rPr>
            <w:rStyle w:val="UserInput"/>
            <w:sz w:val="18"/>
          </w:rPr>
          <w:t>US_C</w:t>
        </w:r>
        <w:r>
          <w:rPr>
            <w:rStyle w:val="UserInput"/>
            <w:sz w:val="18"/>
          </w:rPr>
          <w:t>O</w:t>
        </w:r>
        <w:r w:rsidRPr="006322C8">
          <w:rPr>
            <w:rStyle w:val="UserInput"/>
            <w:sz w:val="18"/>
          </w:rPr>
          <w:t>_Profile</w:t>
        </w:r>
        <w:r>
          <w:t xml:space="preserve">, </w:t>
        </w:r>
      </w:ins>
      <w:ins w:id="380" w:author="Author" w:date="2018-02-15T09:52:00Z">
        <w:r>
          <w:t xml:space="preserve">the </w:t>
        </w:r>
        <w:r w:rsidRPr="00AA46A3">
          <w:t>number of</w:t>
        </w:r>
        <w:r w:rsidRPr="00AA46A3">
          <w:rPr>
            <w:rStyle w:val="SAPMonospace"/>
          </w:rPr>
          <w:t xml:space="preserve"> Vacation </w:t>
        </w:r>
        <w:r w:rsidRPr="00AA46A3">
          <w:t xml:space="preserve">days </w:t>
        </w:r>
      </w:ins>
      <w:ins w:id="381" w:author="Author" w:date="2018-02-15T10:10:00Z">
        <w:r w:rsidR="00AF629F">
          <w:t xml:space="preserve">are </w:t>
        </w:r>
      </w:ins>
      <w:ins w:id="382" w:author="Author" w:date="2018-02-15T09:52:00Z">
        <w:r w:rsidRPr="00AA46A3">
          <w:t>accrued</w:t>
        </w:r>
        <w:r>
          <w:t xml:space="preserve"> based on </w:t>
        </w:r>
      </w:ins>
      <w:ins w:id="383" w:author="Author" w:date="2018-02-15T10:12:00Z">
        <w:r w:rsidR="00AF629F">
          <w:t>a</w:t>
        </w:r>
      </w:ins>
      <w:ins w:id="384" w:author="Author" w:date="2018-02-15T09:52:00Z">
        <w:r>
          <w:t xml:space="preserve"> seniority </w:t>
        </w:r>
      </w:ins>
      <w:ins w:id="385" w:author="Author" w:date="2018-02-15T10:12:00Z">
        <w:r w:rsidR="00AF629F">
          <w:t xml:space="preserve">lookup </w:t>
        </w:r>
      </w:ins>
      <w:ins w:id="386" w:author="Author" w:date="2018-02-15T09:52:00Z">
        <w:r w:rsidR="00AF629F">
          <w:t>table.</w:t>
        </w:r>
      </w:ins>
    </w:p>
    <w:p w14:paraId="42D267DC" w14:textId="7236DFBB" w:rsidR="009A75D8" w:rsidRPr="00AA46A3" w:rsidDel="0096153C" w:rsidRDefault="009A75D8" w:rsidP="00775CC9">
      <w:pPr>
        <w:pStyle w:val="Heading3"/>
        <w:rPr>
          <w:del w:id="387" w:author="Author" w:date="2018-02-27T14:52:00Z"/>
        </w:rPr>
      </w:pPr>
      <w:del w:id="388" w:author="Author" w:date="2018-02-27T14:52:00Z">
        <w:r w:rsidRPr="00AA46A3" w:rsidDel="0096153C">
          <w:lastRenderedPageBreak/>
          <w:delText>Adjusting Employee Time Accounts</w:delText>
        </w:r>
        <w:bookmarkEnd w:id="257"/>
        <w:bookmarkEnd w:id="339"/>
        <w:r w:rsidR="00BD4A13" w:rsidRPr="00AA46A3" w:rsidDel="0096153C">
          <w:delText xml:space="preserve"> Manually (Optional)</w:delText>
        </w:r>
        <w:r w:rsidR="008836F0" w:rsidDel="0096153C">
          <w:delText xml:space="preserve"> </w:delText>
        </w:r>
        <w:r w:rsidR="008836F0" w:rsidRPr="008836F0" w:rsidDel="0096153C">
          <w:rPr>
            <w:highlight w:val="red"/>
          </w:rPr>
          <w:delText>OLD</w:delText>
        </w:r>
        <w:bookmarkStart w:id="389" w:name="_Toc507512910"/>
        <w:bookmarkEnd w:id="389"/>
      </w:del>
    </w:p>
    <w:p w14:paraId="1CE73AF7" w14:textId="3E320132" w:rsidR="00881699" w:rsidRPr="00C46079" w:rsidDel="0096153C" w:rsidRDefault="00881699" w:rsidP="00881699">
      <w:pPr>
        <w:pStyle w:val="SAPKeyblockTitle"/>
        <w:rPr>
          <w:del w:id="390" w:author="Author" w:date="2018-02-27T14:52:00Z"/>
          <w:strike/>
        </w:rPr>
      </w:pPr>
      <w:del w:id="391" w:author="Author" w:date="2018-02-27T14:52:00Z">
        <w:r w:rsidRPr="00C46079" w:rsidDel="0096153C">
          <w:rPr>
            <w:strike/>
          </w:rPr>
          <w:delText>Test Administration</w:delText>
        </w:r>
        <w:bookmarkStart w:id="392" w:name="_Toc507512911"/>
        <w:bookmarkEnd w:id="392"/>
      </w:del>
    </w:p>
    <w:p w14:paraId="6DCDD99D" w14:textId="4B6DFC70" w:rsidR="00881699" w:rsidRPr="00C46079" w:rsidDel="0096153C" w:rsidRDefault="00881699" w:rsidP="00881699">
      <w:pPr>
        <w:rPr>
          <w:del w:id="393" w:author="Author" w:date="2018-02-27T14:52:00Z"/>
          <w:strike/>
        </w:rPr>
      </w:pPr>
      <w:del w:id="394" w:author="Author" w:date="2018-02-27T14:52:00Z">
        <w:r w:rsidRPr="00C46079" w:rsidDel="0096153C">
          <w:rPr>
            <w:strike/>
          </w:rPr>
          <w:delText>Customer project: Fill in the project-specific parts (</w:delText>
        </w:r>
        <w:r w:rsidR="007035B9" w:rsidRPr="00C46079" w:rsidDel="0096153C">
          <w:rPr>
            <w:strike/>
          </w:rPr>
          <w:delText>between &lt;brackets&gt;</w:delText>
        </w:r>
        <w:r w:rsidRPr="00C46079" w:rsidDel="0096153C">
          <w:rPr>
            <w:strike/>
          </w:rPr>
          <w:delText>).</w:delText>
        </w:r>
        <w:bookmarkStart w:id="395" w:name="_Toc507512912"/>
        <w:bookmarkEnd w:id="395"/>
      </w:del>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881699" w:rsidRPr="00C46079" w:rsidDel="0096153C" w14:paraId="73383AD1" w14:textId="75E19AF8" w:rsidTr="00881699">
        <w:trPr>
          <w:del w:id="396" w:author="Author" w:date="2018-02-27T14:52:00Z"/>
        </w:trPr>
        <w:tc>
          <w:tcPr>
            <w:tcW w:w="2280" w:type="dxa"/>
            <w:tcBorders>
              <w:top w:val="single" w:sz="8" w:space="0" w:color="999999"/>
              <w:left w:val="single" w:sz="8" w:space="0" w:color="999999"/>
              <w:bottom w:val="single" w:sz="8" w:space="0" w:color="999999"/>
              <w:right w:val="single" w:sz="8" w:space="0" w:color="999999"/>
            </w:tcBorders>
            <w:hideMark/>
          </w:tcPr>
          <w:p w14:paraId="0D224B9B" w14:textId="49667917" w:rsidR="00881699" w:rsidRPr="00C46079" w:rsidDel="0096153C" w:rsidRDefault="00881699">
            <w:pPr>
              <w:rPr>
                <w:del w:id="397" w:author="Author" w:date="2018-02-27T14:52:00Z"/>
                <w:rStyle w:val="SAPEmphasis"/>
                <w:strike/>
              </w:rPr>
            </w:pPr>
            <w:del w:id="398" w:author="Author" w:date="2018-02-27T14:52:00Z">
              <w:r w:rsidRPr="00C46079" w:rsidDel="0096153C">
                <w:rPr>
                  <w:rStyle w:val="SAPEmphasis"/>
                  <w:strike/>
                  <w:lang w:eastAsia="zh-CN"/>
                </w:rPr>
                <w:delText>Test Case ID</w:delText>
              </w:r>
              <w:bookmarkStart w:id="399" w:name="_Toc507512913"/>
              <w:bookmarkEnd w:id="399"/>
            </w:del>
          </w:p>
        </w:tc>
        <w:tc>
          <w:tcPr>
            <w:tcW w:w="2400" w:type="dxa"/>
            <w:tcBorders>
              <w:top w:val="single" w:sz="8" w:space="0" w:color="999999"/>
              <w:left w:val="single" w:sz="8" w:space="0" w:color="999999"/>
              <w:bottom w:val="single" w:sz="8" w:space="0" w:color="999999"/>
              <w:right w:val="single" w:sz="8" w:space="0" w:color="999999"/>
            </w:tcBorders>
            <w:hideMark/>
          </w:tcPr>
          <w:p w14:paraId="77BB3E9D" w14:textId="7B4030C8" w:rsidR="00881699" w:rsidRPr="00C46079" w:rsidDel="0096153C" w:rsidRDefault="00881699">
            <w:pPr>
              <w:rPr>
                <w:del w:id="400" w:author="Author" w:date="2018-02-27T14:52:00Z"/>
                <w:strike/>
                <w:lang w:eastAsia="zh-CN"/>
              </w:rPr>
            </w:pPr>
            <w:del w:id="401" w:author="Author" w:date="2018-02-27T14:52:00Z">
              <w:r w:rsidRPr="00C46079" w:rsidDel="0096153C">
                <w:rPr>
                  <w:strike/>
                  <w:lang w:eastAsia="zh-CN"/>
                </w:rPr>
                <w:delText>&lt;X.XX&gt;</w:delText>
              </w:r>
              <w:bookmarkStart w:id="402" w:name="_Toc507512914"/>
              <w:bookmarkEnd w:id="402"/>
            </w:del>
          </w:p>
        </w:tc>
        <w:tc>
          <w:tcPr>
            <w:tcW w:w="2401" w:type="dxa"/>
            <w:tcBorders>
              <w:top w:val="single" w:sz="8" w:space="0" w:color="999999"/>
              <w:left w:val="single" w:sz="8" w:space="0" w:color="999999"/>
              <w:bottom w:val="single" w:sz="8" w:space="0" w:color="999999"/>
              <w:right w:val="single" w:sz="8" w:space="0" w:color="999999"/>
            </w:tcBorders>
            <w:hideMark/>
          </w:tcPr>
          <w:p w14:paraId="655E0DE9" w14:textId="537B1127" w:rsidR="00881699" w:rsidRPr="00C46079" w:rsidDel="0096153C" w:rsidRDefault="00881699">
            <w:pPr>
              <w:rPr>
                <w:del w:id="403" w:author="Author" w:date="2018-02-27T14:52:00Z"/>
                <w:rStyle w:val="SAPEmphasis"/>
                <w:strike/>
              </w:rPr>
            </w:pPr>
            <w:del w:id="404" w:author="Author" w:date="2018-02-27T14:52:00Z">
              <w:r w:rsidRPr="00C46079" w:rsidDel="0096153C">
                <w:rPr>
                  <w:rStyle w:val="SAPEmphasis"/>
                  <w:strike/>
                  <w:lang w:eastAsia="zh-CN"/>
                </w:rPr>
                <w:delText>Tester Name</w:delText>
              </w:r>
              <w:bookmarkStart w:id="405" w:name="_Toc507512915"/>
              <w:bookmarkEnd w:id="405"/>
            </w:del>
          </w:p>
        </w:tc>
        <w:tc>
          <w:tcPr>
            <w:tcW w:w="2401" w:type="dxa"/>
            <w:tcBorders>
              <w:top w:val="single" w:sz="8" w:space="0" w:color="999999"/>
              <w:left w:val="single" w:sz="8" w:space="0" w:color="999999"/>
              <w:bottom w:val="single" w:sz="8" w:space="0" w:color="999999"/>
              <w:right w:val="single" w:sz="8" w:space="0" w:color="999999"/>
            </w:tcBorders>
          </w:tcPr>
          <w:p w14:paraId="64488DAB" w14:textId="4BF2D299" w:rsidR="00881699" w:rsidRPr="00C46079" w:rsidDel="0096153C" w:rsidRDefault="007035B9">
            <w:pPr>
              <w:rPr>
                <w:del w:id="406" w:author="Author" w:date="2018-02-27T14:52:00Z"/>
                <w:strike/>
                <w:lang w:eastAsia="zh-CN"/>
              </w:rPr>
            </w:pPr>
            <w:del w:id="407" w:author="Author" w:date="2018-02-27T14:52:00Z">
              <w:r w:rsidRPr="00C46079" w:rsidDel="0096153C">
                <w:rPr>
                  <w:strike/>
                  <w:lang w:eastAsia="zh-CN"/>
                </w:rPr>
                <w:delText>&lt;name&gt;</w:delText>
              </w:r>
              <w:bookmarkStart w:id="408" w:name="_Toc507512916"/>
              <w:bookmarkEnd w:id="408"/>
            </w:del>
          </w:p>
        </w:tc>
        <w:tc>
          <w:tcPr>
            <w:tcW w:w="2402" w:type="dxa"/>
            <w:tcBorders>
              <w:top w:val="single" w:sz="8" w:space="0" w:color="999999"/>
              <w:left w:val="single" w:sz="8" w:space="0" w:color="999999"/>
              <w:bottom w:val="single" w:sz="8" w:space="0" w:color="999999"/>
              <w:right w:val="single" w:sz="8" w:space="0" w:color="999999"/>
            </w:tcBorders>
            <w:hideMark/>
          </w:tcPr>
          <w:p w14:paraId="4E6FB3C9" w14:textId="5CEC7BAB" w:rsidR="00881699" w:rsidRPr="00C46079" w:rsidDel="0096153C" w:rsidRDefault="00881699">
            <w:pPr>
              <w:rPr>
                <w:del w:id="409" w:author="Author" w:date="2018-02-27T14:52:00Z"/>
                <w:rStyle w:val="SAPEmphasis"/>
                <w:strike/>
              </w:rPr>
            </w:pPr>
            <w:del w:id="410" w:author="Author" w:date="2018-02-27T14:52:00Z">
              <w:r w:rsidRPr="00C46079" w:rsidDel="0096153C">
                <w:rPr>
                  <w:rStyle w:val="SAPEmphasis"/>
                  <w:strike/>
                  <w:lang w:eastAsia="zh-CN"/>
                </w:rPr>
                <w:delText>Testing Date</w:delText>
              </w:r>
              <w:bookmarkStart w:id="411" w:name="_Toc507512917"/>
              <w:bookmarkEnd w:id="411"/>
            </w:del>
          </w:p>
        </w:tc>
        <w:tc>
          <w:tcPr>
            <w:tcW w:w="2402" w:type="dxa"/>
            <w:tcBorders>
              <w:top w:val="single" w:sz="8" w:space="0" w:color="999999"/>
              <w:left w:val="single" w:sz="8" w:space="0" w:color="999999"/>
              <w:bottom w:val="single" w:sz="8" w:space="0" w:color="999999"/>
              <w:right w:val="single" w:sz="8" w:space="0" w:color="999999"/>
            </w:tcBorders>
            <w:hideMark/>
          </w:tcPr>
          <w:p w14:paraId="2E50F79E" w14:textId="04741F4E" w:rsidR="00881699" w:rsidRPr="00C46079" w:rsidDel="0096153C" w:rsidRDefault="00165FAC">
            <w:pPr>
              <w:rPr>
                <w:del w:id="412" w:author="Author" w:date="2018-02-27T14:52:00Z"/>
                <w:strike/>
                <w:lang w:eastAsia="zh-CN"/>
              </w:rPr>
            </w:pPr>
            <w:del w:id="413" w:author="Author" w:date="2018-02-27T14:52:00Z">
              <w:r w:rsidRPr="00C46079" w:rsidDel="0096153C">
                <w:rPr>
                  <w:strike/>
                  <w:lang w:eastAsia="zh-CN"/>
                </w:rPr>
                <w:delText>&lt;date&gt;</w:delText>
              </w:r>
              <w:bookmarkStart w:id="414" w:name="_Toc507512918"/>
              <w:bookmarkEnd w:id="414"/>
            </w:del>
          </w:p>
        </w:tc>
        <w:bookmarkStart w:id="415" w:name="_Toc507512919"/>
        <w:bookmarkEnd w:id="415"/>
      </w:tr>
      <w:tr w:rsidR="00881699" w:rsidRPr="00C46079" w:rsidDel="0096153C" w14:paraId="37CD0A97" w14:textId="6B39743F" w:rsidTr="00881699">
        <w:trPr>
          <w:del w:id="416" w:author="Author" w:date="2018-02-27T14:52:00Z"/>
        </w:trPr>
        <w:tc>
          <w:tcPr>
            <w:tcW w:w="2280" w:type="dxa"/>
            <w:tcBorders>
              <w:top w:val="single" w:sz="8" w:space="0" w:color="999999"/>
              <w:left w:val="single" w:sz="8" w:space="0" w:color="999999"/>
              <w:bottom w:val="single" w:sz="8" w:space="0" w:color="999999"/>
              <w:right w:val="single" w:sz="8" w:space="0" w:color="999999"/>
            </w:tcBorders>
            <w:hideMark/>
          </w:tcPr>
          <w:p w14:paraId="4F355CA2" w14:textId="71E2BB75" w:rsidR="00881699" w:rsidRPr="00C46079" w:rsidDel="0096153C" w:rsidRDefault="00881699">
            <w:pPr>
              <w:rPr>
                <w:del w:id="417" w:author="Author" w:date="2018-02-27T14:52:00Z"/>
                <w:rStyle w:val="SAPEmphasis"/>
                <w:strike/>
              </w:rPr>
            </w:pPr>
            <w:del w:id="418" w:author="Author" w:date="2018-02-27T14:52:00Z">
              <w:r w:rsidRPr="00C46079" w:rsidDel="0096153C">
                <w:rPr>
                  <w:rStyle w:val="SAPEmphasis"/>
                  <w:strike/>
                  <w:lang w:eastAsia="zh-CN"/>
                </w:rPr>
                <w:delText>Business Role(s)</w:delText>
              </w:r>
              <w:bookmarkStart w:id="419" w:name="_Toc507512920"/>
              <w:bookmarkEnd w:id="419"/>
            </w:del>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4D2FA4AB" w14:textId="2650221D" w:rsidR="00881699" w:rsidRPr="00C46079" w:rsidDel="0096153C" w:rsidRDefault="00881699">
            <w:pPr>
              <w:rPr>
                <w:del w:id="420" w:author="Author" w:date="2018-02-27T14:52:00Z"/>
                <w:strike/>
                <w:lang w:eastAsia="zh-CN"/>
              </w:rPr>
            </w:pPr>
            <w:del w:id="421" w:author="Author" w:date="2018-02-27T14:52:00Z">
              <w:r w:rsidRPr="00C46079" w:rsidDel="0096153C">
                <w:rPr>
                  <w:strike/>
                  <w:lang w:eastAsia="zh-CN"/>
                </w:rPr>
                <w:delText xml:space="preserve">HR </w:delText>
              </w:r>
              <w:r w:rsidR="00B8638D" w:rsidRPr="00C46079" w:rsidDel="0096153C">
                <w:rPr>
                  <w:strike/>
                </w:rPr>
                <w:delText>Administrator</w:delText>
              </w:r>
              <w:bookmarkStart w:id="422" w:name="_Toc507512921"/>
              <w:bookmarkEnd w:id="422"/>
            </w:del>
          </w:p>
        </w:tc>
        <w:bookmarkStart w:id="423" w:name="_Toc507512922"/>
        <w:bookmarkEnd w:id="423"/>
      </w:tr>
      <w:tr w:rsidR="00881699" w:rsidRPr="00C46079" w:rsidDel="0096153C" w14:paraId="55ACC6F5" w14:textId="3780521A" w:rsidTr="00881699">
        <w:trPr>
          <w:del w:id="424" w:author="Author" w:date="2018-02-27T14:52:00Z"/>
        </w:trPr>
        <w:tc>
          <w:tcPr>
            <w:tcW w:w="2280" w:type="dxa"/>
            <w:tcBorders>
              <w:top w:val="single" w:sz="8" w:space="0" w:color="999999"/>
              <w:left w:val="single" w:sz="8" w:space="0" w:color="999999"/>
              <w:bottom w:val="single" w:sz="8" w:space="0" w:color="999999"/>
              <w:right w:val="single" w:sz="8" w:space="0" w:color="999999"/>
            </w:tcBorders>
            <w:hideMark/>
          </w:tcPr>
          <w:p w14:paraId="501C0DDC" w14:textId="69B57374" w:rsidR="00881699" w:rsidRPr="00C46079" w:rsidDel="0096153C" w:rsidRDefault="00881699">
            <w:pPr>
              <w:rPr>
                <w:del w:id="425" w:author="Author" w:date="2018-02-27T14:52:00Z"/>
                <w:rStyle w:val="SAPEmphasis"/>
                <w:strike/>
              </w:rPr>
            </w:pPr>
            <w:del w:id="426" w:author="Author" w:date="2018-02-27T14:52:00Z">
              <w:r w:rsidRPr="00C46079" w:rsidDel="0096153C">
                <w:rPr>
                  <w:rStyle w:val="SAPEmphasis"/>
                  <w:strike/>
                  <w:lang w:eastAsia="zh-CN"/>
                </w:rPr>
                <w:delText>Responsibility</w:delText>
              </w:r>
              <w:bookmarkStart w:id="427" w:name="_Toc507512923"/>
              <w:bookmarkEnd w:id="427"/>
            </w:del>
          </w:p>
        </w:tc>
        <w:tc>
          <w:tcPr>
            <w:tcW w:w="7202" w:type="dxa"/>
            <w:gridSpan w:val="3"/>
            <w:tcBorders>
              <w:top w:val="single" w:sz="8" w:space="0" w:color="999999"/>
              <w:left w:val="single" w:sz="8" w:space="0" w:color="999999"/>
              <w:bottom w:val="single" w:sz="8" w:space="0" w:color="999999"/>
              <w:right w:val="single" w:sz="8" w:space="0" w:color="999999"/>
            </w:tcBorders>
            <w:hideMark/>
          </w:tcPr>
          <w:p w14:paraId="5F4C83F1" w14:textId="711B182F" w:rsidR="00881699" w:rsidRPr="00C46079" w:rsidDel="0096153C" w:rsidRDefault="00881699">
            <w:pPr>
              <w:rPr>
                <w:del w:id="428" w:author="Author" w:date="2018-02-27T14:52:00Z"/>
                <w:strike/>
                <w:lang w:eastAsia="zh-CN"/>
              </w:rPr>
            </w:pPr>
            <w:del w:id="429" w:author="Author" w:date="2018-02-27T14:52:00Z">
              <w:r w:rsidRPr="00C46079" w:rsidDel="0096153C">
                <w:rPr>
                  <w:strike/>
                  <w:lang w:eastAsia="zh-CN"/>
                </w:rPr>
                <w:delText>&lt;State Service Provider, Customer or Joint Service Provider and Customer&gt;</w:delText>
              </w:r>
              <w:bookmarkStart w:id="430" w:name="_Toc507512924"/>
              <w:bookmarkEnd w:id="430"/>
            </w:del>
          </w:p>
        </w:tc>
        <w:tc>
          <w:tcPr>
            <w:tcW w:w="2402" w:type="dxa"/>
            <w:tcBorders>
              <w:top w:val="single" w:sz="8" w:space="0" w:color="999999"/>
              <w:left w:val="single" w:sz="8" w:space="0" w:color="999999"/>
              <w:bottom w:val="single" w:sz="8" w:space="0" w:color="999999"/>
              <w:right w:val="single" w:sz="8" w:space="0" w:color="999999"/>
            </w:tcBorders>
            <w:hideMark/>
          </w:tcPr>
          <w:p w14:paraId="156E9849" w14:textId="1D594215" w:rsidR="00881699" w:rsidRPr="00C46079" w:rsidDel="0096153C" w:rsidRDefault="00881699">
            <w:pPr>
              <w:rPr>
                <w:del w:id="431" w:author="Author" w:date="2018-02-27T14:52:00Z"/>
                <w:rStyle w:val="SAPEmphasis"/>
                <w:strike/>
              </w:rPr>
            </w:pPr>
            <w:del w:id="432" w:author="Author" w:date="2018-02-27T14:52:00Z">
              <w:r w:rsidRPr="00C46079" w:rsidDel="0096153C">
                <w:rPr>
                  <w:rStyle w:val="SAPEmphasis"/>
                  <w:strike/>
                  <w:lang w:eastAsia="zh-CN"/>
                </w:rPr>
                <w:delText>Duration</w:delText>
              </w:r>
              <w:bookmarkStart w:id="433" w:name="_Toc507512925"/>
              <w:bookmarkEnd w:id="433"/>
            </w:del>
          </w:p>
        </w:tc>
        <w:tc>
          <w:tcPr>
            <w:tcW w:w="2402" w:type="dxa"/>
            <w:tcBorders>
              <w:top w:val="single" w:sz="8" w:space="0" w:color="999999"/>
              <w:left w:val="single" w:sz="8" w:space="0" w:color="999999"/>
              <w:bottom w:val="single" w:sz="8" w:space="0" w:color="999999"/>
              <w:right w:val="single" w:sz="8" w:space="0" w:color="999999"/>
            </w:tcBorders>
            <w:hideMark/>
          </w:tcPr>
          <w:p w14:paraId="4ED4D2EE" w14:textId="7C8939EE" w:rsidR="00881699" w:rsidRPr="00C46079" w:rsidDel="0096153C" w:rsidRDefault="00583EFD" w:rsidP="00DD57E8">
            <w:pPr>
              <w:rPr>
                <w:del w:id="434" w:author="Author" w:date="2018-02-27T14:52:00Z"/>
                <w:strike/>
                <w:lang w:eastAsia="zh-CN"/>
              </w:rPr>
            </w:pPr>
            <w:del w:id="435" w:author="Author" w:date="2018-02-27T14:52:00Z">
              <w:r w:rsidRPr="00C46079" w:rsidDel="0096153C">
                <w:rPr>
                  <w:strike/>
                  <w:lang w:eastAsia="zh-CN"/>
                </w:rPr>
                <w:delText>&lt;duration&gt;</w:delText>
              </w:r>
              <w:bookmarkStart w:id="436" w:name="_Toc507512926"/>
              <w:bookmarkEnd w:id="436"/>
            </w:del>
          </w:p>
        </w:tc>
        <w:bookmarkStart w:id="437" w:name="_Toc507512927"/>
        <w:bookmarkEnd w:id="437"/>
      </w:tr>
    </w:tbl>
    <w:p w14:paraId="60597E51" w14:textId="50DA85FD" w:rsidR="009A75D8" w:rsidRPr="00C46079" w:rsidDel="0096153C" w:rsidRDefault="009A75D8" w:rsidP="006672EB">
      <w:pPr>
        <w:pStyle w:val="SAPKeyblockTitle"/>
        <w:rPr>
          <w:del w:id="438" w:author="Author" w:date="2018-02-27T14:52:00Z"/>
          <w:strike/>
        </w:rPr>
      </w:pPr>
      <w:del w:id="439" w:author="Author" w:date="2018-02-27T14:52:00Z">
        <w:r w:rsidRPr="00C46079" w:rsidDel="0096153C">
          <w:rPr>
            <w:strike/>
          </w:rPr>
          <w:delText>Purpose</w:delText>
        </w:r>
        <w:bookmarkStart w:id="440" w:name="_Toc507512928"/>
        <w:bookmarkEnd w:id="440"/>
      </w:del>
    </w:p>
    <w:p w14:paraId="644FD70B" w14:textId="5E729067" w:rsidR="009A75D8" w:rsidRPr="00C46079" w:rsidDel="0096153C" w:rsidRDefault="009A75D8" w:rsidP="009A75D8">
      <w:pPr>
        <w:rPr>
          <w:del w:id="441" w:author="Author" w:date="2018-02-27T14:52:00Z"/>
          <w:strike/>
        </w:rPr>
      </w:pPr>
      <w:del w:id="442" w:author="Author" w:date="2018-02-27T14:52:00Z">
        <w:r w:rsidRPr="00C46079" w:rsidDel="0096153C">
          <w:rPr>
            <w:strike/>
          </w:rPr>
          <w:delText xml:space="preserve">The HR </w:delText>
        </w:r>
        <w:r w:rsidR="00B8638D" w:rsidRPr="00C46079" w:rsidDel="0096153C">
          <w:rPr>
            <w:strike/>
          </w:rPr>
          <w:delText xml:space="preserve">Administrator </w:delText>
        </w:r>
        <w:r w:rsidRPr="00C46079" w:rsidDel="0096153C">
          <w:rPr>
            <w:strike/>
          </w:rPr>
          <w:delText xml:space="preserve">adjusts </w:delText>
        </w:r>
        <w:r w:rsidR="00BD4A13" w:rsidRPr="00C46079" w:rsidDel="0096153C">
          <w:rPr>
            <w:strike/>
          </w:rPr>
          <w:delText>manually</w:delText>
        </w:r>
        <w:r w:rsidR="001C3793" w:rsidRPr="00C46079" w:rsidDel="0096153C">
          <w:rPr>
            <w:strike/>
          </w:rPr>
          <w:delText>, if required,</w:delText>
        </w:r>
        <w:r w:rsidR="00BD4A13" w:rsidRPr="00C46079" w:rsidDel="0096153C">
          <w:rPr>
            <w:strike/>
          </w:rPr>
          <w:delText xml:space="preserve"> the </w:delText>
        </w:r>
        <w:r w:rsidRPr="00C46079" w:rsidDel="0096153C">
          <w:rPr>
            <w:strike/>
          </w:rPr>
          <w:delText>time accounts for specified employees.</w:delText>
        </w:r>
        <w:bookmarkStart w:id="443" w:name="_Toc507512929"/>
        <w:bookmarkEnd w:id="443"/>
      </w:del>
    </w:p>
    <w:p w14:paraId="062A191F" w14:textId="1365B20C" w:rsidR="00BD4A13" w:rsidRPr="00C46079" w:rsidDel="0096153C" w:rsidRDefault="00BD4A13" w:rsidP="00BD4A13">
      <w:pPr>
        <w:rPr>
          <w:del w:id="444" w:author="Author" w:date="2018-02-27T14:52:00Z"/>
          <w:strike/>
        </w:rPr>
      </w:pPr>
      <w:commentRangeStart w:id="445"/>
      <w:del w:id="446" w:author="Author" w:date="2018-02-27T14:52:00Z">
        <w:r w:rsidRPr="00C46079" w:rsidDel="0096153C">
          <w:rPr>
            <w:strike/>
          </w:rPr>
          <w:delText xml:space="preserve">As mentioned in test script </w:delText>
        </w:r>
        <w:r w:rsidRPr="00C46079" w:rsidDel="0096153C">
          <w:rPr>
            <w:rStyle w:val="SAPScreenElement"/>
            <w:strike/>
            <w:color w:val="auto"/>
          </w:rPr>
          <w:delText>Take Action: Job Change/Transfer/Pay Rate Change (FJ1)</w:delText>
        </w:r>
        <w:r w:rsidRPr="00C46079" w:rsidDel="0096153C">
          <w:rPr>
            <w:strike/>
          </w:rPr>
          <w:delText xml:space="preserve">, chapter </w:delText>
        </w:r>
        <w:r w:rsidRPr="00C46079" w:rsidDel="0096153C">
          <w:rPr>
            <w:rStyle w:val="SAPScreenElement"/>
            <w:strike/>
            <w:color w:val="auto"/>
          </w:rPr>
          <w:delText>Take Action: Transfer</w:delText>
        </w:r>
        <w:r w:rsidRPr="00C46079" w:rsidDel="0096153C">
          <w:rPr>
            <w:strike/>
          </w:rPr>
          <w:delText xml:space="preserve">, if employees are transferred from one location to another, typically a new holiday calendar and time profile is assigned to the employee. New time accounts are created automatically, but the old time accounts need to be closed manually. The remaining balance needs to be transferred manually, if wanted. </w:delText>
        </w:r>
        <w:bookmarkStart w:id="447" w:name="_Toc507512930"/>
        <w:bookmarkEnd w:id="447"/>
      </w:del>
    </w:p>
    <w:p w14:paraId="4194D7DD" w14:textId="095E8B67" w:rsidR="00BD4A13" w:rsidRPr="00C46079" w:rsidDel="0096153C" w:rsidRDefault="00BD4A13" w:rsidP="00BD4A13">
      <w:pPr>
        <w:rPr>
          <w:del w:id="448" w:author="Author" w:date="2018-02-27T14:52:00Z"/>
          <w:strike/>
          <w:sz w:val="20"/>
        </w:rPr>
      </w:pPr>
      <w:del w:id="449" w:author="Author" w:date="2018-02-27T14:52:00Z">
        <w:r w:rsidRPr="00C46079" w:rsidDel="0096153C">
          <w:rPr>
            <w:strike/>
          </w:rPr>
          <w:delText>In the following, we consider that an employee has been transferred to a new location; his or her time profile and possibly holiday calendar code have changed. We describe how to transfer manually the remaining vacation balance from the employee’s old time account to the new time account and close the employee’s old time account</w:delText>
        </w:r>
        <w:bookmarkStart w:id="450" w:name="_Toc507512931"/>
        <w:bookmarkEnd w:id="450"/>
      </w:del>
    </w:p>
    <w:p w14:paraId="37F74466" w14:textId="0B12BF5C" w:rsidR="009A75D8" w:rsidRPr="00C46079" w:rsidDel="0096153C" w:rsidRDefault="00DF1A4C" w:rsidP="006A4D4F">
      <w:pPr>
        <w:pStyle w:val="SAPNoteHeading"/>
        <w:rPr>
          <w:del w:id="451" w:author="Author" w:date="2018-02-27T14:52:00Z"/>
          <w:strike/>
        </w:rPr>
      </w:pPr>
      <w:del w:id="452" w:author="Author" w:date="2018-02-27T14:52:00Z">
        <w:r w:rsidRPr="00C46079" w:rsidDel="0096153C">
          <w:rPr>
            <w:strike/>
            <w:noProof/>
          </w:rPr>
          <w:drawing>
            <wp:inline distT="0" distB="0" distL="0" distR="0" wp14:anchorId="1FAF5950" wp14:editId="25021606">
              <wp:extent cx="231775" cy="23177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009A75D8" w:rsidRPr="00C46079" w:rsidDel="0096153C">
          <w:rPr>
            <w:strike/>
            <w:lang w:eastAsia="zh-CN"/>
          </w:rPr>
          <w:delText xml:space="preserve"> Note</w:delText>
        </w:r>
        <w:bookmarkStart w:id="453" w:name="_Toc507512932"/>
        <w:bookmarkEnd w:id="453"/>
      </w:del>
    </w:p>
    <w:p w14:paraId="2407E176" w14:textId="25F2843E" w:rsidR="009A75D8" w:rsidRPr="00C46079" w:rsidDel="0096153C" w:rsidRDefault="00BD4A13" w:rsidP="006A4D4F">
      <w:pPr>
        <w:pStyle w:val="NoteParagraph"/>
        <w:ind w:left="624"/>
        <w:rPr>
          <w:del w:id="454" w:author="Author" w:date="2018-02-27T14:52:00Z"/>
          <w:strike/>
        </w:rPr>
      </w:pPr>
      <w:del w:id="455" w:author="Author" w:date="2018-02-27T14:52:00Z">
        <w:r w:rsidRPr="00C46079" w:rsidDel="0096153C">
          <w:rPr>
            <w:strike/>
          </w:rPr>
          <w:delText xml:space="preserve">In case you want to manually adjust existing time accounts of an employee, for example by granting him or her an extra day’s vacation if he or she has performed particularly well or worked long hours on a project, you can do so by using the manual adjustment feature, too. </w:delText>
        </w:r>
        <w:r w:rsidR="00506CC9" w:rsidRPr="00C46079" w:rsidDel="0096153C">
          <w:rPr>
            <w:strike/>
          </w:rPr>
          <w:delText>Depending on the time types assigned to the employee’s time profile, the time account</w:delText>
        </w:r>
      </w:del>
      <w:ins w:id="456" w:author="Author" w:date="2018-02-12T09:25:00Z">
        <w:del w:id="457" w:author="Author" w:date="2018-02-27T14:52:00Z">
          <w:r w:rsidR="00CE7EDF" w:rsidRPr="00C46079" w:rsidDel="0096153C">
            <w:rPr>
              <w:strike/>
            </w:rPr>
            <w:delText xml:space="preserve"> type</w:delText>
          </w:r>
        </w:del>
      </w:ins>
      <w:del w:id="458" w:author="Author" w:date="2018-02-27T14:52:00Z">
        <w:r w:rsidR="00506CC9" w:rsidRPr="00C46079" w:rsidDel="0096153C">
          <w:rPr>
            <w:strike/>
          </w:rPr>
          <w:delText xml:space="preserve">s </w:delText>
        </w:r>
        <w:r w:rsidR="00D904C1" w:rsidRPr="00C46079" w:rsidDel="0096153C">
          <w:rPr>
            <w:strike/>
          </w:rPr>
          <w:delText>may be</w:delText>
        </w:r>
        <w:r w:rsidR="00D904C1" w:rsidRPr="00C46079" w:rsidDel="0096153C">
          <w:rPr>
            <w:rStyle w:val="SAPMonospace"/>
            <w:strike/>
          </w:rPr>
          <w:delText xml:space="preserve"> </w:delText>
        </w:r>
        <w:r w:rsidR="0007336A" w:rsidRPr="00C46079" w:rsidDel="0096153C">
          <w:rPr>
            <w:rStyle w:val="SAPMonospace"/>
            <w:strike/>
          </w:rPr>
          <w:delText>Floating</w:delText>
        </w:r>
        <w:r w:rsidR="00694317" w:rsidRPr="00C46079" w:rsidDel="0096153C">
          <w:rPr>
            <w:rStyle w:val="SAPMonospace"/>
            <w:strike/>
          </w:rPr>
          <w:delText xml:space="preserve"> </w:delText>
        </w:r>
        <w:r w:rsidR="00694317" w:rsidRPr="00C46079" w:rsidDel="0096153C">
          <w:rPr>
            <w:strike/>
          </w:rPr>
          <w:delText>and</w:delText>
        </w:r>
        <w:r w:rsidR="00694317" w:rsidRPr="00C46079" w:rsidDel="0096153C">
          <w:rPr>
            <w:rStyle w:val="SAPMonospace"/>
            <w:strike/>
          </w:rPr>
          <w:delText xml:space="preserve"> </w:delText>
        </w:r>
        <w:r w:rsidR="0007336A" w:rsidRPr="00C46079" w:rsidDel="0096153C">
          <w:rPr>
            <w:rStyle w:val="SAPMonospace"/>
            <w:strike/>
          </w:rPr>
          <w:delText>Vacation</w:delText>
        </w:r>
        <w:r w:rsidR="009D2E74" w:rsidRPr="00C46079" w:rsidDel="0096153C">
          <w:rPr>
            <w:strike/>
          </w:rPr>
          <w:delText>.</w:delText>
        </w:r>
        <w:bookmarkStart w:id="459" w:name="_Toc507512933"/>
        <w:bookmarkEnd w:id="459"/>
      </w:del>
    </w:p>
    <w:p w14:paraId="04B46EF1" w14:textId="78BA2D45" w:rsidR="00BD4A13" w:rsidRPr="00C46079" w:rsidDel="0096153C" w:rsidRDefault="00BD4A13" w:rsidP="006A4D4F">
      <w:pPr>
        <w:pStyle w:val="NoteParagraph"/>
        <w:ind w:left="624"/>
        <w:rPr>
          <w:del w:id="460" w:author="Author" w:date="2018-02-27T14:52:00Z"/>
          <w:strike/>
        </w:rPr>
      </w:pPr>
      <w:del w:id="461" w:author="Author" w:date="2018-02-27T14:52:00Z">
        <w:r w:rsidRPr="00C46079" w:rsidDel="0096153C">
          <w:rPr>
            <w:strike/>
          </w:rPr>
          <w:delText xml:space="preserve">In case the FTE value is changed because of a personnel action described in test script </w:delText>
        </w:r>
        <w:r w:rsidRPr="00C46079" w:rsidDel="0096153C">
          <w:rPr>
            <w:rStyle w:val="SAPScreenElement"/>
            <w:strike/>
            <w:color w:val="auto"/>
          </w:rPr>
          <w:delText>Take Action: Job Change/Transfer/Pay Rate Change (FJ1)</w:delText>
        </w:r>
        <w:r w:rsidRPr="00C46079" w:rsidDel="0096153C">
          <w:rPr>
            <w:strike/>
          </w:rPr>
          <w:delText>, manual rework of data related to vacation entitlement needs to be performed. This you can do also by using the manual adjustment feature.</w:delText>
        </w:r>
        <w:commentRangeEnd w:id="445"/>
        <w:r w:rsidR="000352B8" w:rsidRPr="00C46079" w:rsidDel="0096153C">
          <w:rPr>
            <w:rStyle w:val="CommentReference"/>
            <w:strike/>
          </w:rPr>
          <w:commentReference w:id="445"/>
        </w:r>
        <w:bookmarkStart w:id="462" w:name="_Toc507512934"/>
        <w:bookmarkEnd w:id="462"/>
      </w:del>
    </w:p>
    <w:p w14:paraId="3EBB2F28" w14:textId="3B69073A" w:rsidR="00BD4A13" w:rsidRPr="00C46079" w:rsidDel="0096153C" w:rsidRDefault="00BD4A13" w:rsidP="00BD4A13">
      <w:pPr>
        <w:pStyle w:val="SAPKeyblockTitle"/>
        <w:rPr>
          <w:del w:id="463" w:author="Author" w:date="2018-02-27T14:52:00Z"/>
          <w:rFonts w:cs="Arial"/>
          <w:bCs/>
          <w:strike/>
        </w:rPr>
      </w:pPr>
      <w:del w:id="464" w:author="Author" w:date="2018-02-27T14:52:00Z">
        <w:r w:rsidRPr="00C46079" w:rsidDel="0096153C">
          <w:rPr>
            <w:strike/>
          </w:rPr>
          <w:delText>Prerequisites</w:delText>
        </w:r>
        <w:bookmarkStart w:id="465" w:name="_Toc507512935"/>
        <w:bookmarkEnd w:id="465"/>
      </w:del>
    </w:p>
    <w:p w14:paraId="70FB2C6E" w14:textId="71D4D492" w:rsidR="008945A3" w:rsidRPr="00C46079" w:rsidDel="0096153C" w:rsidRDefault="008945A3" w:rsidP="00BF3A24">
      <w:pPr>
        <w:pStyle w:val="NoteParagraph"/>
        <w:ind w:left="0"/>
        <w:rPr>
          <w:del w:id="466" w:author="Author" w:date="2018-02-27T14:52:00Z"/>
          <w:rFonts w:asciiTheme="minorHAnsi" w:eastAsiaTheme="minorHAnsi" w:hAnsiTheme="minorHAnsi"/>
          <w:strike/>
          <w:sz w:val="22"/>
          <w:szCs w:val="22"/>
        </w:rPr>
      </w:pPr>
      <w:del w:id="467" w:author="Author" w:date="2018-02-27T14:52:00Z">
        <w:r w:rsidRPr="00C46079" w:rsidDel="0096153C">
          <w:rPr>
            <w:rFonts w:cs="Arial"/>
            <w:bCs/>
            <w:strike/>
          </w:rPr>
          <w:delText>The</w:delText>
        </w:r>
        <w:r w:rsidRPr="00C46079" w:rsidDel="0096153C">
          <w:rPr>
            <w:strike/>
          </w:rPr>
          <w:delText xml:space="preserve"> </w:delText>
        </w:r>
        <w:r w:rsidRPr="00C46079" w:rsidDel="0096153C">
          <w:rPr>
            <w:rStyle w:val="SAPScreenElement"/>
            <w:strike/>
            <w:color w:val="auto"/>
          </w:rPr>
          <w:delText>Accrual</w:delText>
        </w:r>
        <w:r w:rsidRPr="00C46079" w:rsidDel="0096153C">
          <w:rPr>
            <w:strike/>
          </w:rPr>
          <w:delText xml:space="preserve"> process has run for the new </w:delText>
        </w:r>
        <w:r w:rsidRPr="00C46079" w:rsidDel="0096153C">
          <w:rPr>
            <w:rStyle w:val="SAPScreenElement"/>
            <w:strike/>
            <w:color w:val="auto"/>
          </w:rPr>
          <w:delText>Time Account Type</w:delText>
        </w:r>
        <w:r w:rsidRPr="00C46079" w:rsidDel="0096153C">
          <w:rPr>
            <w:strike/>
          </w:rPr>
          <w:delText xml:space="preserve"> after the </w:delText>
        </w:r>
        <w:r w:rsidRPr="00C46079" w:rsidDel="0096153C">
          <w:rPr>
            <w:rStyle w:val="SAPScreenElement"/>
            <w:strike/>
          </w:rPr>
          <w:delText>Time Profile</w:delText>
        </w:r>
        <w:r w:rsidRPr="00C46079" w:rsidDel="0096153C">
          <w:rPr>
            <w:strike/>
          </w:rPr>
          <w:delText xml:space="preserve"> </w:delText>
        </w:r>
        <w:r w:rsidR="00BF3A24" w:rsidRPr="00C46079" w:rsidDel="0096153C">
          <w:rPr>
            <w:strike/>
          </w:rPr>
          <w:delText xml:space="preserve">of the employee </w:delText>
        </w:r>
        <w:r w:rsidRPr="00C46079" w:rsidDel="0096153C">
          <w:rPr>
            <w:strike/>
          </w:rPr>
          <w:delText>has been changed from an old value to a new value.</w:delText>
        </w:r>
        <w:bookmarkStart w:id="468" w:name="_Toc507512936"/>
        <w:bookmarkEnd w:id="468"/>
      </w:del>
    </w:p>
    <w:p w14:paraId="71860D5A" w14:textId="5D7504B6" w:rsidR="00BD4A13" w:rsidRPr="00C46079" w:rsidDel="0096153C" w:rsidRDefault="00BD4A13" w:rsidP="00BF3A24">
      <w:pPr>
        <w:pStyle w:val="NoteParagraph"/>
        <w:ind w:left="0"/>
        <w:rPr>
          <w:del w:id="469" w:author="Author" w:date="2018-02-27T14:52:00Z"/>
          <w:strike/>
        </w:rPr>
      </w:pPr>
      <w:del w:id="470" w:author="Author" w:date="2018-02-27T14:52:00Z">
        <w:r w:rsidRPr="00C46079" w:rsidDel="0096153C">
          <w:rPr>
            <w:rFonts w:cs="Arial"/>
            <w:bCs/>
            <w:strike/>
          </w:rPr>
          <w:delText xml:space="preserve">For </w:delText>
        </w:r>
        <w:r w:rsidRPr="00C46079" w:rsidDel="0096153C">
          <w:rPr>
            <w:strike/>
          </w:rPr>
          <w:delText>closing</w:delText>
        </w:r>
        <w:r w:rsidRPr="00C46079" w:rsidDel="0096153C">
          <w:rPr>
            <w:rFonts w:cs="Arial"/>
            <w:bCs/>
            <w:strike/>
          </w:rPr>
          <w:delText xml:space="preserve"> old time accounts</w:delText>
        </w:r>
        <w:r w:rsidR="008945A3" w:rsidRPr="00C46079" w:rsidDel="0096153C">
          <w:rPr>
            <w:rFonts w:cs="Arial"/>
            <w:bCs/>
            <w:strike/>
          </w:rPr>
          <w:delText xml:space="preserve"> manually</w:delText>
        </w:r>
        <w:r w:rsidRPr="00C46079" w:rsidDel="0096153C">
          <w:rPr>
            <w:rFonts w:cs="Arial"/>
            <w:bCs/>
            <w:strike/>
          </w:rPr>
          <w:delText xml:space="preserve">, you need to have appropriate permissions to access the relevant link in the </w:delText>
        </w:r>
        <w:r w:rsidRPr="00C46079" w:rsidDel="0096153C">
          <w:rPr>
            <w:rStyle w:val="SAPScreenElement"/>
            <w:strike/>
          </w:rPr>
          <w:delText>Admin Center.</w:delText>
        </w:r>
        <w:bookmarkStart w:id="471" w:name="_Toc507512937"/>
        <w:bookmarkEnd w:id="471"/>
      </w:del>
    </w:p>
    <w:p w14:paraId="5D612EA0" w14:textId="6D42A7F6" w:rsidR="009A75D8" w:rsidRPr="00C46079" w:rsidDel="0096153C" w:rsidRDefault="009A75D8" w:rsidP="009A75D8">
      <w:pPr>
        <w:pStyle w:val="SAPKeyblockTitle"/>
        <w:rPr>
          <w:del w:id="472" w:author="Author" w:date="2018-02-27T14:52:00Z"/>
          <w:strike/>
        </w:rPr>
      </w:pPr>
      <w:del w:id="473" w:author="Author" w:date="2018-02-27T14:52:00Z">
        <w:r w:rsidRPr="00C46079" w:rsidDel="0096153C">
          <w:rPr>
            <w:strike/>
          </w:rPr>
          <w:delText>Procedure</w:delText>
        </w:r>
        <w:bookmarkStart w:id="474" w:name="_Toc507512938"/>
        <w:bookmarkEnd w:id="474"/>
      </w:del>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92"/>
        <w:gridCol w:w="1620"/>
        <w:gridCol w:w="3690"/>
        <w:gridCol w:w="4050"/>
        <w:gridCol w:w="3060"/>
        <w:gridCol w:w="1170"/>
      </w:tblGrid>
      <w:tr w:rsidR="00BD4A13" w:rsidRPr="00C46079" w:rsidDel="0096153C" w14:paraId="059CAF3F" w14:textId="50E5F5AE" w:rsidTr="00491BDF">
        <w:trPr>
          <w:trHeight w:val="432"/>
          <w:tblHeader/>
          <w:del w:id="475" w:author="Author" w:date="2018-02-27T14:52:00Z"/>
        </w:trPr>
        <w:tc>
          <w:tcPr>
            <w:tcW w:w="692" w:type="dxa"/>
            <w:shd w:val="clear" w:color="auto" w:fill="999999"/>
            <w:hideMark/>
          </w:tcPr>
          <w:p w14:paraId="52AF62C4" w14:textId="31326D26" w:rsidR="00BD4A13" w:rsidRPr="00C46079" w:rsidDel="0096153C" w:rsidRDefault="00BD4A13" w:rsidP="00620922">
            <w:pPr>
              <w:pStyle w:val="SAPTableHeader"/>
              <w:rPr>
                <w:del w:id="476" w:author="Author" w:date="2018-02-27T14:52:00Z"/>
                <w:strike/>
              </w:rPr>
            </w:pPr>
            <w:del w:id="477" w:author="Author" w:date="2018-02-27T14:52:00Z">
              <w:r w:rsidRPr="00C46079" w:rsidDel="0096153C">
                <w:rPr>
                  <w:strike/>
                </w:rPr>
                <w:delText>Test Step #</w:delText>
              </w:r>
              <w:bookmarkStart w:id="478" w:name="_Toc507512939"/>
              <w:bookmarkEnd w:id="478"/>
            </w:del>
          </w:p>
        </w:tc>
        <w:tc>
          <w:tcPr>
            <w:tcW w:w="1620" w:type="dxa"/>
            <w:shd w:val="clear" w:color="auto" w:fill="999999"/>
            <w:hideMark/>
          </w:tcPr>
          <w:p w14:paraId="2D6CE89F" w14:textId="76920A1E" w:rsidR="00BD4A13" w:rsidRPr="00C46079" w:rsidDel="0096153C" w:rsidRDefault="00BD4A13" w:rsidP="00620922">
            <w:pPr>
              <w:pStyle w:val="SAPTableHeader"/>
              <w:rPr>
                <w:del w:id="479" w:author="Author" w:date="2018-02-27T14:52:00Z"/>
                <w:strike/>
              </w:rPr>
            </w:pPr>
            <w:del w:id="480" w:author="Author" w:date="2018-02-27T14:52:00Z">
              <w:r w:rsidRPr="00C46079" w:rsidDel="0096153C">
                <w:rPr>
                  <w:strike/>
                </w:rPr>
                <w:delText>Test Step Name</w:delText>
              </w:r>
              <w:bookmarkStart w:id="481" w:name="_Toc507512940"/>
              <w:bookmarkEnd w:id="481"/>
            </w:del>
          </w:p>
        </w:tc>
        <w:tc>
          <w:tcPr>
            <w:tcW w:w="3690" w:type="dxa"/>
            <w:shd w:val="clear" w:color="auto" w:fill="999999"/>
            <w:hideMark/>
          </w:tcPr>
          <w:p w14:paraId="4624F96C" w14:textId="5B9B0D65" w:rsidR="00BD4A13" w:rsidRPr="00C46079" w:rsidDel="0096153C" w:rsidRDefault="00BD4A13" w:rsidP="00620922">
            <w:pPr>
              <w:pStyle w:val="SAPTableHeader"/>
              <w:rPr>
                <w:del w:id="482" w:author="Author" w:date="2018-02-27T14:52:00Z"/>
                <w:strike/>
              </w:rPr>
            </w:pPr>
            <w:del w:id="483" w:author="Author" w:date="2018-02-27T14:52:00Z">
              <w:r w:rsidRPr="00C46079" w:rsidDel="0096153C">
                <w:rPr>
                  <w:strike/>
                </w:rPr>
                <w:delText>Instruction</w:delText>
              </w:r>
              <w:bookmarkStart w:id="484" w:name="_Toc507512941"/>
              <w:bookmarkEnd w:id="484"/>
            </w:del>
          </w:p>
        </w:tc>
        <w:tc>
          <w:tcPr>
            <w:tcW w:w="4050" w:type="dxa"/>
            <w:shd w:val="clear" w:color="auto" w:fill="999999"/>
          </w:tcPr>
          <w:p w14:paraId="13818006" w14:textId="3420F30B" w:rsidR="00BD4A13" w:rsidRPr="00C46079" w:rsidDel="0096153C" w:rsidRDefault="00BD4A13" w:rsidP="00620922">
            <w:pPr>
              <w:pStyle w:val="SAPTableHeader"/>
              <w:rPr>
                <w:del w:id="485" w:author="Author" w:date="2018-02-27T14:52:00Z"/>
                <w:strike/>
              </w:rPr>
            </w:pPr>
            <w:del w:id="486" w:author="Author" w:date="2018-02-27T14:52:00Z">
              <w:r w:rsidRPr="00C46079" w:rsidDel="0096153C">
                <w:rPr>
                  <w:bCs/>
                  <w:strike/>
                </w:rPr>
                <w:delText>User Entries:</w:delText>
              </w:r>
              <w:r w:rsidRPr="00C46079" w:rsidDel="0096153C">
                <w:rPr>
                  <w:bCs/>
                  <w:strike/>
                </w:rPr>
                <w:br/>
                <w:delText>Field Name: User Action and Value</w:delText>
              </w:r>
              <w:bookmarkStart w:id="487" w:name="_Toc507512942"/>
              <w:bookmarkEnd w:id="487"/>
            </w:del>
          </w:p>
        </w:tc>
        <w:tc>
          <w:tcPr>
            <w:tcW w:w="3060" w:type="dxa"/>
            <w:shd w:val="clear" w:color="auto" w:fill="999999"/>
            <w:hideMark/>
          </w:tcPr>
          <w:p w14:paraId="6A192D36" w14:textId="6F18CBC7" w:rsidR="00BD4A13" w:rsidRPr="00C46079" w:rsidDel="0096153C" w:rsidRDefault="00BD4A13" w:rsidP="00620922">
            <w:pPr>
              <w:pStyle w:val="SAPTableHeader"/>
              <w:rPr>
                <w:del w:id="488" w:author="Author" w:date="2018-02-27T14:52:00Z"/>
                <w:strike/>
              </w:rPr>
            </w:pPr>
            <w:del w:id="489" w:author="Author" w:date="2018-02-27T14:52:00Z">
              <w:r w:rsidRPr="00C46079" w:rsidDel="0096153C">
                <w:rPr>
                  <w:strike/>
                </w:rPr>
                <w:delText>Expected Result</w:delText>
              </w:r>
              <w:bookmarkStart w:id="490" w:name="_Toc507512943"/>
              <w:bookmarkEnd w:id="490"/>
            </w:del>
          </w:p>
        </w:tc>
        <w:tc>
          <w:tcPr>
            <w:tcW w:w="1170" w:type="dxa"/>
            <w:shd w:val="clear" w:color="auto" w:fill="999999"/>
            <w:hideMark/>
          </w:tcPr>
          <w:p w14:paraId="62E851F2" w14:textId="254E88E1" w:rsidR="00BD4A13" w:rsidRPr="00C46079" w:rsidDel="0096153C" w:rsidRDefault="00BD4A13" w:rsidP="00620922">
            <w:pPr>
              <w:pStyle w:val="SAPTableHeader"/>
              <w:rPr>
                <w:del w:id="491" w:author="Author" w:date="2018-02-27T14:52:00Z"/>
                <w:strike/>
              </w:rPr>
            </w:pPr>
            <w:del w:id="492" w:author="Author" w:date="2018-02-27T14:52:00Z">
              <w:r w:rsidRPr="00C46079" w:rsidDel="0096153C">
                <w:rPr>
                  <w:strike/>
                </w:rPr>
                <w:delText>Pass / Fail / Comment</w:delText>
              </w:r>
              <w:bookmarkStart w:id="493" w:name="_Toc507512944"/>
              <w:bookmarkEnd w:id="493"/>
            </w:del>
          </w:p>
        </w:tc>
        <w:bookmarkStart w:id="494" w:name="_Toc507512945"/>
        <w:bookmarkEnd w:id="494"/>
      </w:tr>
      <w:tr w:rsidR="00BD4A13" w:rsidRPr="00C46079" w:rsidDel="0096153C" w14:paraId="0F77E793" w14:textId="068B1D3F" w:rsidTr="00491BDF">
        <w:trPr>
          <w:trHeight w:val="283"/>
          <w:del w:id="495" w:author="Author" w:date="2018-02-27T14:52:00Z"/>
        </w:trPr>
        <w:tc>
          <w:tcPr>
            <w:tcW w:w="692" w:type="dxa"/>
            <w:hideMark/>
          </w:tcPr>
          <w:p w14:paraId="66FBC0CD" w14:textId="210EFB2A" w:rsidR="00BD4A13" w:rsidRPr="00C46079" w:rsidDel="0096153C" w:rsidRDefault="00BD4A13" w:rsidP="00620922">
            <w:pPr>
              <w:rPr>
                <w:del w:id="496" w:author="Author" w:date="2018-02-27T14:52:00Z"/>
                <w:strike/>
              </w:rPr>
            </w:pPr>
            <w:del w:id="497" w:author="Author" w:date="2018-02-27T14:52:00Z">
              <w:r w:rsidRPr="00C46079" w:rsidDel="0096153C">
                <w:rPr>
                  <w:strike/>
                </w:rPr>
                <w:delText>1</w:delText>
              </w:r>
              <w:bookmarkStart w:id="498" w:name="_Toc507512946"/>
              <w:bookmarkEnd w:id="498"/>
            </w:del>
          </w:p>
        </w:tc>
        <w:tc>
          <w:tcPr>
            <w:tcW w:w="1620" w:type="dxa"/>
            <w:hideMark/>
          </w:tcPr>
          <w:p w14:paraId="63206C29" w14:textId="56C643C3" w:rsidR="00BD4A13" w:rsidRPr="00C46079" w:rsidDel="0096153C" w:rsidRDefault="00BD4A13" w:rsidP="00620922">
            <w:pPr>
              <w:rPr>
                <w:del w:id="499" w:author="Author" w:date="2018-02-27T14:52:00Z"/>
                <w:rStyle w:val="SAPEmphasis"/>
                <w:strike/>
                <w:lang w:eastAsia="zh-CN"/>
              </w:rPr>
            </w:pPr>
            <w:del w:id="500" w:author="Author" w:date="2018-02-27T14:52:00Z">
              <w:r w:rsidRPr="00C46079" w:rsidDel="0096153C">
                <w:rPr>
                  <w:rStyle w:val="SAPEmphasis"/>
                  <w:strike/>
                  <w:lang w:eastAsia="zh-CN"/>
                </w:rPr>
                <w:delText>Log on</w:delText>
              </w:r>
              <w:bookmarkStart w:id="501" w:name="_Toc507512947"/>
              <w:bookmarkEnd w:id="501"/>
            </w:del>
          </w:p>
        </w:tc>
        <w:tc>
          <w:tcPr>
            <w:tcW w:w="3690" w:type="dxa"/>
            <w:hideMark/>
          </w:tcPr>
          <w:p w14:paraId="6DE24C1D" w14:textId="275F1BE3" w:rsidR="00BD4A13" w:rsidRPr="00C46079" w:rsidDel="0096153C" w:rsidRDefault="00BD4A13" w:rsidP="00620922">
            <w:pPr>
              <w:rPr>
                <w:del w:id="502" w:author="Author" w:date="2018-02-27T14:52:00Z"/>
                <w:strike/>
              </w:rPr>
            </w:pPr>
            <w:del w:id="503" w:author="Author" w:date="2018-02-27T14:52:00Z">
              <w:r w:rsidRPr="00C46079" w:rsidDel="0096153C">
                <w:rPr>
                  <w:strike/>
                </w:rPr>
                <w:delText xml:space="preserve">Log on to </w:delText>
              </w:r>
              <w:r w:rsidRPr="00C46079" w:rsidDel="0096153C">
                <w:rPr>
                  <w:rStyle w:val="SAPScreenElement"/>
                  <w:strike/>
                  <w:color w:val="auto"/>
                </w:rPr>
                <w:delText>Employee Central</w:delText>
              </w:r>
              <w:r w:rsidRPr="00C46079" w:rsidDel="0096153C">
                <w:rPr>
                  <w:strike/>
                </w:rPr>
                <w:delText xml:space="preserve"> as HR Administrator.</w:delText>
              </w:r>
              <w:bookmarkStart w:id="504" w:name="_Toc507512948"/>
              <w:bookmarkEnd w:id="504"/>
            </w:del>
          </w:p>
        </w:tc>
        <w:tc>
          <w:tcPr>
            <w:tcW w:w="4050" w:type="dxa"/>
          </w:tcPr>
          <w:p w14:paraId="1D8EF1F8" w14:textId="06BD9FAC" w:rsidR="00BD4A13" w:rsidRPr="00C46079" w:rsidDel="0096153C" w:rsidRDefault="00BD4A13" w:rsidP="00620922">
            <w:pPr>
              <w:rPr>
                <w:del w:id="505" w:author="Author" w:date="2018-02-27T14:52:00Z"/>
                <w:strike/>
              </w:rPr>
            </w:pPr>
            <w:bookmarkStart w:id="506" w:name="_Toc507512949"/>
            <w:bookmarkEnd w:id="506"/>
          </w:p>
        </w:tc>
        <w:tc>
          <w:tcPr>
            <w:tcW w:w="3060" w:type="dxa"/>
            <w:hideMark/>
          </w:tcPr>
          <w:p w14:paraId="0FE56D45" w14:textId="4E4F8938" w:rsidR="00BD4A13" w:rsidRPr="00C46079" w:rsidDel="0096153C" w:rsidRDefault="00BD4A13" w:rsidP="00620922">
            <w:pPr>
              <w:rPr>
                <w:del w:id="507" w:author="Author" w:date="2018-02-27T14:52:00Z"/>
                <w:strike/>
              </w:rPr>
            </w:pPr>
            <w:del w:id="508" w:author="Author" w:date="2018-02-27T14:52:00Z">
              <w:r w:rsidRPr="00C46079" w:rsidDel="0096153C">
                <w:rPr>
                  <w:strike/>
                </w:rPr>
                <w:delText xml:space="preserve">The </w:delText>
              </w:r>
              <w:r w:rsidRPr="00C46079" w:rsidDel="0096153C">
                <w:rPr>
                  <w:rStyle w:val="SAPScreenElement"/>
                  <w:strike/>
                </w:rPr>
                <w:delText xml:space="preserve">Home </w:delText>
              </w:r>
              <w:r w:rsidRPr="00C46079" w:rsidDel="0096153C">
                <w:rPr>
                  <w:strike/>
                </w:rPr>
                <w:delText>page is displayed.</w:delText>
              </w:r>
              <w:bookmarkStart w:id="509" w:name="_Toc507512950"/>
              <w:bookmarkEnd w:id="509"/>
            </w:del>
          </w:p>
        </w:tc>
        <w:tc>
          <w:tcPr>
            <w:tcW w:w="1170" w:type="dxa"/>
          </w:tcPr>
          <w:p w14:paraId="6F9DB00D" w14:textId="5C501038" w:rsidR="00BD4A13" w:rsidRPr="00C46079" w:rsidDel="0096153C" w:rsidRDefault="00BD4A13" w:rsidP="00620922">
            <w:pPr>
              <w:rPr>
                <w:del w:id="510" w:author="Author" w:date="2018-02-27T14:52:00Z"/>
                <w:rFonts w:cs="Arial"/>
                <w:bCs/>
                <w:strike/>
              </w:rPr>
            </w:pPr>
            <w:bookmarkStart w:id="511" w:name="_Toc507512951"/>
            <w:bookmarkEnd w:id="511"/>
          </w:p>
        </w:tc>
        <w:bookmarkStart w:id="512" w:name="_Toc507512952"/>
        <w:bookmarkEnd w:id="512"/>
      </w:tr>
      <w:tr w:rsidR="00BD4A13" w:rsidRPr="00C46079" w:rsidDel="0096153C" w14:paraId="322D8F3C" w14:textId="12B0A3A2" w:rsidTr="00491BDF">
        <w:trPr>
          <w:trHeight w:val="357"/>
          <w:del w:id="513" w:author="Author" w:date="2018-02-27T14:52:00Z"/>
        </w:trPr>
        <w:tc>
          <w:tcPr>
            <w:tcW w:w="692" w:type="dxa"/>
            <w:hideMark/>
          </w:tcPr>
          <w:p w14:paraId="05FBA7D5" w14:textId="21EDB8C1" w:rsidR="00BD4A13" w:rsidRPr="00C46079" w:rsidDel="0096153C" w:rsidRDefault="00BD4A13" w:rsidP="00620922">
            <w:pPr>
              <w:rPr>
                <w:del w:id="514" w:author="Author" w:date="2018-02-27T14:52:00Z"/>
                <w:strike/>
              </w:rPr>
            </w:pPr>
            <w:del w:id="515" w:author="Author" w:date="2018-02-27T14:52:00Z">
              <w:r w:rsidRPr="00C46079" w:rsidDel="0096153C">
                <w:rPr>
                  <w:strike/>
                </w:rPr>
                <w:delText>2</w:delText>
              </w:r>
              <w:bookmarkStart w:id="516" w:name="_Toc507512953"/>
              <w:bookmarkEnd w:id="516"/>
            </w:del>
          </w:p>
        </w:tc>
        <w:tc>
          <w:tcPr>
            <w:tcW w:w="1620" w:type="dxa"/>
            <w:hideMark/>
          </w:tcPr>
          <w:p w14:paraId="2262370D" w14:textId="37D586CD" w:rsidR="00BD4A13" w:rsidRPr="00C46079" w:rsidDel="0096153C" w:rsidRDefault="00BD4A13" w:rsidP="00620922">
            <w:pPr>
              <w:rPr>
                <w:del w:id="517" w:author="Author" w:date="2018-02-27T14:52:00Z"/>
                <w:rStyle w:val="SAPEmphasis"/>
                <w:strike/>
                <w:lang w:eastAsia="zh-CN"/>
              </w:rPr>
            </w:pPr>
            <w:del w:id="518" w:author="Author" w:date="2018-02-27T14:52:00Z">
              <w:r w:rsidRPr="00C46079" w:rsidDel="0096153C">
                <w:rPr>
                  <w:rStyle w:val="SAPEmphasis"/>
                  <w:strike/>
                  <w:lang w:eastAsia="zh-CN"/>
                </w:rPr>
                <w:delText>Search Employee</w:delText>
              </w:r>
              <w:bookmarkStart w:id="519" w:name="_Toc507512954"/>
              <w:bookmarkEnd w:id="519"/>
            </w:del>
          </w:p>
        </w:tc>
        <w:tc>
          <w:tcPr>
            <w:tcW w:w="3690" w:type="dxa"/>
            <w:hideMark/>
          </w:tcPr>
          <w:p w14:paraId="2CE6A8B1" w14:textId="2AD588F7" w:rsidR="00BD4A13" w:rsidRPr="00C46079" w:rsidDel="0096153C" w:rsidRDefault="00BD4A13" w:rsidP="00620922">
            <w:pPr>
              <w:rPr>
                <w:del w:id="520" w:author="Author" w:date="2018-02-27T14:52:00Z"/>
                <w:rStyle w:val="SAPScreenElement"/>
                <w:strike/>
              </w:rPr>
            </w:pPr>
            <w:del w:id="521" w:author="Author" w:date="2018-02-27T14:52:00Z">
              <w:r w:rsidRPr="00C46079" w:rsidDel="0096153C">
                <w:rPr>
                  <w:strike/>
                </w:rPr>
                <w:delText xml:space="preserve">In the </w:delText>
              </w:r>
              <w:r w:rsidRPr="00C46079" w:rsidDel="0096153C">
                <w:rPr>
                  <w:rStyle w:val="SAPScreenElement"/>
                  <w:strike/>
                </w:rPr>
                <w:delText>Search</w:delText>
              </w:r>
              <w:r w:rsidRPr="00C46079" w:rsidDel="0096153C">
                <w:rPr>
                  <w:strike/>
                </w:rPr>
                <w:delText xml:space="preserve"> </w:delText>
              </w:r>
              <w:r w:rsidRPr="00C46079" w:rsidDel="0096153C">
                <w:rPr>
                  <w:rStyle w:val="SAPScreenElement"/>
                  <w:strike/>
                </w:rPr>
                <w:delText>for actions or people</w:delText>
              </w:r>
              <w:r w:rsidRPr="00C46079" w:rsidDel="0096153C">
                <w:rPr>
                  <w:strike/>
                </w:rPr>
                <w:delText xml:space="preserve"> box, in the top right corner of the screen, enter the name (or name parts) of the employee whose time accounts you want to adjust.</w:delText>
              </w:r>
              <w:bookmarkStart w:id="522" w:name="_Toc507512955"/>
              <w:bookmarkEnd w:id="522"/>
            </w:del>
          </w:p>
        </w:tc>
        <w:tc>
          <w:tcPr>
            <w:tcW w:w="4050" w:type="dxa"/>
          </w:tcPr>
          <w:p w14:paraId="27E26645" w14:textId="5CF43BC1" w:rsidR="00BD4A13" w:rsidRPr="00C46079" w:rsidDel="0096153C" w:rsidRDefault="00BD4A13" w:rsidP="00620922">
            <w:pPr>
              <w:rPr>
                <w:del w:id="523" w:author="Author" w:date="2018-02-27T14:52:00Z"/>
                <w:strike/>
              </w:rPr>
            </w:pPr>
            <w:bookmarkStart w:id="524" w:name="_Toc507512956"/>
            <w:bookmarkEnd w:id="524"/>
          </w:p>
        </w:tc>
        <w:tc>
          <w:tcPr>
            <w:tcW w:w="3060" w:type="dxa"/>
            <w:hideMark/>
          </w:tcPr>
          <w:p w14:paraId="337A21FC" w14:textId="7CE1C6D4" w:rsidR="00BD4A13" w:rsidRPr="00C46079" w:rsidDel="0096153C" w:rsidRDefault="00BC6BCE" w:rsidP="00620922">
            <w:pPr>
              <w:rPr>
                <w:del w:id="525" w:author="Author" w:date="2018-02-27T14:52:00Z"/>
                <w:strike/>
              </w:rPr>
            </w:pPr>
            <w:del w:id="526" w:author="Author" w:date="2018-02-27T14:52:00Z">
              <w:r w:rsidRPr="00C46079" w:rsidDel="0096153C">
                <w:rPr>
                  <w:strike/>
                </w:rPr>
                <w:delText xml:space="preserve">The autocomplete functionality suggests </w:delText>
              </w:r>
              <w:r w:rsidR="00BD4A13" w:rsidRPr="00C46079" w:rsidDel="0096153C">
                <w:rPr>
                  <w:strike/>
                </w:rPr>
                <w:delText>a list of employees matching your search criteria.</w:delText>
              </w:r>
              <w:bookmarkStart w:id="527" w:name="_Toc507512957"/>
              <w:bookmarkEnd w:id="527"/>
            </w:del>
          </w:p>
        </w:tc>
        <w:tc>
          <w:tcPr>
            <w:tcW w:w="1170" w:type="dxa"/>
          </w:tcPr>
          <w:p w14:paraId="6F768DDF" w14:textId="7C959CE3" w:rsidR="00BD4A13" w:rsidRPr="00C46079" w:rsidDel="0096153C" w:rsidRDefault="00BD4A13" w:rsidP="00620922">
            <w:pPr>
              <w:rPr>
                <w:del w:id="528" w:author="Author" w:date="2018-02-27T14:52:00Z"/>
                <w:rFonts w:cs="Arial"/>
                <w:bCs/>
                <w:strike/>
              </w:rPr>
            </w:pPr>
            <w:bookmarkStart w:id="529" w:name="_Toc507512958"/>
            <w:bookmarkEnd w:id="529"/>
          </w:p>
        </w:tc>
        <w:bookmarkStart w:id="530" w:name="_Toc507512959"/>
        <w:bookmarkEnd w:id="530"/>
      </w:tr>
      <w:tr w:rsidR="00BD4A13" w:rsidRPr="00C46079" w:rsidDel="0096153C" w14:paraId="59CB539B" w14:textId="0EFD33C7" w:rsidTr="00491BDF">
        <w:trPr>
          <w:trHeight w:val="357"/>
          <w:del w:id="531" w:author="Author" w:date="2018-02-27T14:52:00Z"/>
        </w:trPr>
        <w:tc>
          <w:tcPr>
            <w:tcW w:w="692" w:type="dxa"/>
            <w:hideMark/>
          </w:tcPr>
          <w:p w14:paraId="18DCC7F1" w14:textId="1D82385F" w:rsidR="00BD4A13" w:rsidRPr="00C46079" w:rsidDel="0096153C" w:rsidRDefault="00BD4A13" w:rsidP="00620922">
            <w:pPr>
              <w:rPr>
                <w:del w:id="532" w:author="Author" w:date="2018-02-27T14:52:00Z"/>
                <w:strike/>
              </w:rPr>
            </w:pPr>
            <w:del w:id="533" w:author="Author" w:date="2018-02-27T14:52:00Z">
              <w:r w:rsidRPr="00C46079" w:rsidDel="0096153C">
                <w:rPr>
                  <w:strike/>
                </w:rPr>
                <w:delText>3</w:delText>
              </w:r>
              <w:bookmarkStart w:id="534" w:name="_Toc507512960"/>
              <w:bookmarkEnd w:id="534"/>
            </w:del>
          </w:p>
        </w:tc>
        <w:tc>
          <w:tcPr>
            <w:tcW w:w="1620" w:type="dxa"/>
            <w:hideMark/>
          </w:tcPr>
          <w:p w14:paraId="68EF258A" w14:textId="0EFF2D8D" w:rsidR="00BD4A13" w:rsidRPr="00C46079" w:rsidDel="0096153C" w:rsidRDefault="00BD4A13" w:rsidP="00620922">
            <w:pPr>
              <w:rPr>
                <w:del w:id="535" w:author="Author" w:date="2018-02-27T14:52:00Z"/>
                <w:rStyle w:val="SAPEmphasis"/>
                <w:strike/>
                <w:lang w:eastAsia="zh-CN"/>
              </w:rPr>
            </w:pPr>
            <w:del w:id="536" w:author="Author" w:date="2018-02-27T14:52:00Z">
              <w:r w:rsidRPr="00C46079" w:rsidDel="0096153C">
                <w:rPr>
                  <w:rStyle w:val="SAPEmphasis"/>
                  <w:strike/>
                  <w:lang w:eastAsia="zh-CN"/>
                </w:rPr>
                <w:delText>Select Employee</w:delText>
              </w:r>
              <w:bookmarkStart w:id="537" w:name="_Toc507512961"/>
              <w:bookmarkEnd w:id="537"/>
            </w:del>
          </w:p>
        </w:tc>
        <w:tc>
          <w:tcPr>
            <w:tcW w:w="3690" w:type="dxa"/>
            <w:hideMark/>
          </w:tcPr>
          <w:p w14:paraId="398019CB" w14:textId="3D0674F6" w:rsidR="00BD4A13" w:rsidRPr="00C46079" w:rsidDel="0096153C" w:rsidRDefault="00BC6BCE" w:rsidP="00620922">
            <w:pPr>
              <w:rPr>
                <w:del w:id="538" w:author="Author" w:date="2018-02-27T14:52:00Z"/>
                <w:strike/>
              </w:rPr>
            </w:pPr>
            <w:del w:id="539" w:author="Author" w:date="2018-02-27T14:52:00Z">
              <w:r w:rsidRPr="00C46079" w:rsidDel="0096153C">
                <w:rPr>
                  <w:strike/>
                </w:rPr>
                <w:delText>Select the appropriate employee from the result list.</w:delText>
              </w:r>
              <w:bookmarkStart w:id="540" w:name="_Toc507512962"/>
              <w:bookmarkEnd w:id="540"/>
            </w:del>
          </w:p>
        </w:tc>
        <w:tc>
          <w:tcPr>
            <w:tcW w:w="4050" w:type="dxa"/>
          </w:tcPr>
          <w:p w14:paraId="026A417D" w14:textId="3BC1E10D" w:rsidR="00BD4A13" w:rsidRPr="00C46079" w:rsidDel="0096153C" w:rsidRDefault="00BD4A13" w:rsidP="00620922">
            <w:pPr>
              <w:rPr>
                <w:del w:id="541" w:author="Author" w:date="2018-02-27T14:52:00Z"/>
                <w:strike/>
              </w:rPr>
            </w:pPr>
            <w:bookmarkStart w:id="542" w:name="_Toc507512963"/>
            <w:bookmarkEnd w:id="542"/>
          </w:p>
        </w:tc>
        <w:tc>
          <w:tcPr>
            <w:tcW w:w="3060" w:type="dxa"/>
            <w:hideMark/>
          </w:tcPr>
          <w:p w14:paraId="415F097D" w14:textId="1E275B74" w:rsidR="00BD4A13" w:rsidRPr="00C46079" w:rsidDel="0096153C" w:rsidRDefault="00BD4A13" w:rsidP="00620922">
            <w:pPr>
              <w:rPr>
                <w:del w:id="543" w:author="Author" w:date="2018-02-27T14:52:00Z"/>
                <w:strike/>
              </w:rPr>
            </w:pPr>
            <w:del w:id="544" w:author="Author" w:date="2018-02-27T14:52:00Z">
              <w:r w:rsidRPr="00C46079" w:rsidDel="0096153C">
                <w:rPr>
                  <w:strike/>
                </w:rPr>
                <w:delText xml:space="preserve">You are directed to the </w:delText>
              </w:r>
              <w:r w:rsidRPr="00C46079" w:rsidDel="0096153C">
                <w:rPr>
                  <w:rStyle w:val="SAPScreenElement"/>
                  <w:strike/>
                </w:rPr>
                <w:delText>Employee Files</w:delText>
              </w:r>
              <w:r w:rsidRPr="00C46079" w:rsidDel="0096153C">
                <w:rPr>
                  <w:strike/>
                </w:rPr>
                <w:delText xml:space="preserve"> page in which the profile of the employee is displayed.</w:delText>
              </w:r>
              <w:bookmarkStart w:id="545" w:name="_Toc507512964"/>
              <w:bookmarkEnd w:id="545"/>
            </w:del>
          </w:p>
        </w:tc>
        <w:tc>
          <w:tcPr>
            <w:tcW w:w="1170" w:type="dxa"/>
          </w:tcPr>
          <w:p w14:paraId="75FBD946" w14:textId="66EC36BF" w:rsidR="00BD4A13" w:rsidRPr="00C46079" w:rsidDel="0096153C" w:rsidRDefault="00BD4A13" w:rsidP="00620922">
            <w:pPr>
              <w:rPr>
                <w:del w:id="546" w:author="Author" w:date="2018-02-27T14:52:00Z"/>
                <w:rFonts w:cs="Arial"/>
                <w:bCs/>
                <w:strike/>
              </w:rPr>
            </w:pPr>
            <w:bookmarkStart w:id="547" w:name="_Toc507512965"/>
            <w:bookmarkEnd w:id="547"/>
          </w:p>
        </w:tc>
        <w:bookmarkStart w:id="548" w:name="_Toc507512966"/>
        <w:bookmarkEnd w:id="548"/>
      </w:tr>
      <w:tr w:rsidR="00BD4A13" w:rsidRPr="00C46079" w:rsidDel="0096153C" w14:paraId="08E9BAB3" w14:textId="0E086437" w:rsidTr="00491BDF">
        <w:trPr>
          <w:trHeight w:val="357"/>
          <w:del w:id="549" w:author="Author" w:date="2018-02-27T14:52:00Z"/>
        </w:trPr>
        <w:tc>
          <w:tcPr>
            <w:tcW w:w="692" w:type="dxa"/>
            <w:hideMark/>
          </w:tcPr>
          <w:p w14:paraId="685340D7" w14:textId="22B80C79" w:rsidR="00BD4A13" w:rsidRPr="00C46079" w:rsidDel="0096153C" w:rsidRDefault="00BD4A13" w:rsidP="00620922">
            <w:pPr>
              <w:rPr>
                <w:del w:id="550" w:author="Author" w:date="2018-02-27T14:52:00Z"/>
                <w:strike/>
              </w:rPr>
            </w:pPr>
            <w:del w:id="551" w:author="Author" w:date="2018-02-27T14:52:00Z">
              <w:r w:rsidRPr="00C46079" w:rsidDel="0096153C">
                <w:rPr>
                  <w:strike/>
                </w:rPr>
                <w:delText>4</w:delText>
              </w:r>
              <w:bookmarkStart w:id="552" w:name="_Toc507512967"/>
              <w:bookmarkEnd w:id="552"/>
            </w:del>
          </w:p>
        </w:tc>
        <w:tc>
          <w:tcPr>
            <w:tcW w:w="1620" w:type="dxa"/>
            <w:hideMark/>
          </w:tcPr>
          <w:p w14:paraId="5CEB68A5" w14:textId="4C326DDE" w:rsidR="00BD4A13" w:rsidRPr="00C46079" w:rsidDel="0096153C" w:rsidRDefault="00BD4A13" w:rsidP="00620922">
            <w:pPr>
              <w:rPr>
                <w:del w:id="553" w:author="Author" w:date="2018-02-27T14:52:00Z"/>
                <w:rStyle w:val="SAPEmphasis"/>
                <w:strike/>
                <w:lang w:eastAsia="zh-CN"/>
              </w:rPr>
            </w:pPr>
            <w:del w:id="554" w:author="Author" w:date="2018-02-27T14:52:00Z">
              <w:r w:rsidRPr="00C46079" w:rsidDel="0096153C">
                <w:rPr>
                  <w:rStyle w:val="SAPEmphasis"/>
                  <w:strike/>
                  <w:lang w:eastAsia="zh-CN"/>
                </w:rPr>
                <w:delText xml:space="preserve">Go to </w:delText>
              </w:r>
            </w:del>
            <w:ins w:id="555" w:author="Author" w:date="2018-02-07T17:25:00Z">
              <w:del w:id="556" w:author="Author" w:date="2018-02-27T14:52:00Z">
                <w:r w:rsidR="00696539" w:rsidRPr="00C46079" w:rsidDel="0096153C">
                  <w:rPr>
                    <w:rStyle w:val="SAPScreenElement"/>
                    <w:b/>
                    <w:strike/>
                    <w:color w:val="000000"/>
                    <w:lang w:eastAsia="zh-TW"/>
                  </w:rPr>
                  <w:delText>Time Information</w:delText>
                </w:r>
                <w:r w:rsidR="00696539" w:rsidRPr="00C46079" w:rsidDel="0096153C">
                  <w:rPr>
                    <w:b/>
                    <w:strike/>
                    <w:lang w:eastAsia="zh-TW"/>
                  </w:rPr>
                  <w:delText xml:space="preserve"> </w:delText>
                </w:r>
                <w:r w:rsidR="00696539" w:rsidRPr="00C46079" w:rsidDel="0096153C">
                  <w:rPr>
                    <w:rStyle w:val="SAPEmphasis"/>
                    <w:strike/>
                    <w:lang w:eastAsia="zh-CN"/>
                  </w:rPr>
                  <w:delText>screen of Employee</w:delText>
                </w:r>
              </w:del>
            </w:ins>
            <w:del w:id="557" w:author="Author" w:date="2018-02-27T14:52:00Z">
              <w:r w:rsidRPr="00C46079" w:rsidDel="0096153C">
                <w:rPr>
                  <w:rStyle w:val="SAPEmphasis"/>
                  <w:strike/>
                  <w:lang w:eastAsia="zh-CN"/>
                </w:rPr>
                <w:delText>Time Off Section</w:delText>
              </w:r>
              <w:bookmarkStart w:id="558" w:name="_Toc507512968"/>
              <w:bookmarkEnd w:id="558"/>
            </w:del>
          </w:p>
        </w:tc>
        <w:tc>
          <w:tcPr>
            <w:tcW w:w="3690" w:type="dxa"/>
            <w:hideMark/>
          </w:tcPr>
          <w:p w14:paraId="651E4AEB" w14:textId="600DF681" w:rsidR="00BD4A13" w:rsidRPr="00C46079" w:rsidDel="0096153C" w:rsidRDefault="00696539" w:rsidP="00620922">
            <w:pPr>
              <w:rPr>
                <w:ins w:id="559" w:author="Author" w:date="2018-02-07T17:26:00Z"/>
                <w:del w:id="560" w:author="Author" w:date="2018-02-27T14:52:00Z"/>
                <w:strike/>
              </w:rPr>
            </w:pPr>
            <w:ins w:id="561" w:author="Author" w:date="2018-02-07T17:25:00Z">
              <w:del w:id="562" w:author="Author" w:date="2018-02-27T14:52:00Z">
                <w:r w:rsidRPr="00C46079" w:rsidDel="0096153C">
                  <w:rPr>
                    <w:strike/>
                    <w:u w:val="single"/>
                    <w:rPrChange w:id="563" w:author="Author" w:date="2018-02-07T17:25:00Z">
                      <w:rPr/>
                    </w:rPrChange>
                  </w:rPr>
                  <w:delText>Option 1</w:delText>
                </w:r>
                <w:r w:rsidRPr="00C46079" w:rsidDel="0096153C">
                  <w:rPr>
                    <w:strike/>
                  </w:rPr>
                  <w:delText xml:space="preserve">: </w:delText>
                </w:r>
              </w:del>
            </w:ins>
            <w:del w:id="564" w:author="Author" w:date="2018-02-27T14:52:00Z">
              <w:r w:rsidR="00BD4A13" w:rsidRPr="00C46079" w:rsidDel="0096153C">
                <w:rPr>
                  <w:strike/>
                </w:rPr>
                <w:delText xml:space="preserve">On the </w:delText>
              </w:r>
              <w:r w:rsidR="00BD4A13" w:rsidRPr="00C46079" w:rsidDel="0096153C">
                <w:rPr>
                  <w:rStyle w:val="SAPScreenElement"/>
                  <w:strike/>
                </w:rPr>
                <w:delText>Employee Files</w:delText>
              </w:r>
              <w:r w:rsidR="00BD4A13" w:rsidRPr="00C46079" w:rsidDel="0096153C">
                <w:rPr>
                  <w:strike/>
                </w:rPr>
                <w:delText xml:space="preserve"> screen, go to the</w:delText>
              </w:r>
              <w:r w:rsidR="00BD4A13" w:rsidRPr="00C46079" w:rsidDel="0096153C">
                <w:rPr>
                  <w:rStyle w:val="SAPScreenElement"/>
                  <w:strike/>
                </w:rPr>
                <w:delText xml:space="preserve"> Time Off</w:delText>
              </w:r>
              <w:r w:rsidR="00BD4A13" w:rsidRPr="00C46079" w:rsidDel="0096153C">
                <w:rPr>
                  <w:strike/>
                </w:rPr>
                <w:delText xml:space="preserve"> section.</w:delText>
              </w:r>
            </w:del>
            <w:ins w:id="565" w:author="Author" w:date="2018-02-07T17:26:00Z">
              <w:del w:id="566" w:author="Author" w:date="2018-02-27T14:52:00Z">
                <w:r w:rsidR="00031089" w:rsidRPr="00C46079" w:rsidDel="0096153C">
                  <w:rPr>
                    <w:strike/>
                  </w:rPr>
                  <w:delText xml:space="preserve"> Select in the </w:delText>
                </w:r>
                <w:r w:rsidR="00031089" w:rsidRPr="00C46079" w:rsidDel="0096153C">
                  <w:rPr>
                    <w:rStyle w:val="SAPScreenElement"/>
                    <w:strike/>
                  </w:rPr>
                  <w:delText xml:space="preserve">Upcoming Time Off </w:delText>
                </w:r>
                <w:r w:rsidR="00031089" w:rsidRPr="00C46079" w:rsidDel="0096153C">
                  <w:rPr>
                    <w:strike/>
                  </w:rPr>
                  <w:delText xml:space="preserve">block of the </w:delText>
                </w:r>
                <w:r w:rsidR="00031089" w:rsidRPr="00C46079" w:rsidDel="0096153C">
                  <w:rPr>
                    <w:rStyle w:val="SAPScreenElement"/>
                    <w:strike/>
                  </w:rPr>
                  <w:delText xml:space="preserve">Time Off </w:delText>
                </w:r>
                <w:r w:rsidR="00031089" w:rsidRPr="00C46079" w:rsidDel="0096153C">
                  <w:rPr>
                    <w:strike/>
                  </w:rPr>
                  <w:delText xml:space="preserve">subsection the </w:delText>
                </w:r>
                <w:r w:rsidR="00031089" w:rsidRPr="00C46079" w:rsidDel="0096153C">
                  <w:rPr>
                    <w:rStyle w:val="SAPScreenElement"/>
                    <w:strike/>
                  </w:rPr>
                  <w:delText>Administer Time</w:delText>
                </w:r>
                <w:r w:rsidR="00031089" w:rsidRPr="00C46079" w:rsidDel="0096153C">
                  <w:rPr>
                    <w:strike/>
                  </w:rPr>
                  <w:delText xml:space="preserve"> link.</w:delText>
                </w:r>
                <w:bookmarkStart w:id="567" w:name="_Toc507512969"/>
                <w:bookmarkEnd w:id="567"/>
              </w:del>
            </w:ins>
          </w:p>
          <w:p w14:paraId="4E1A7B66" w14:textId="2D4CEEC1" w:rsidR="00031089" w:rsidRPr="00C46079" w:rsidDel="0096153C" w:rsidRDefault="00031089" w:rsidP="00620922">
            <w:pPr>
              <w:rPr>
                <w:del w:id="568" w:author="Author" w:date="2018-02-27T14:52:00Z"/>
                <w:rStyle w:val="SAPScreenElement"/>
                <w:strike/>
              </w:rPr>
            </w:pPr>
            <w:ins w:id="569" w:author="Author" w:date="2018-02-07T17:26:00Z">
              <w:del w:id="570" w:author="Author" w:date="2018-02-27T14:52:00Z">
                <w:r w:rsidRPr="00C46079" w:rsidDel="0096153C">
                  <w:rPr>
                    <w:strike/>
                    <w:u w:val="single"/>
                    <w:lang w:eastAsia="zh-TW"/>
                  </w:rPr>
                  <w:delText>Option 2</w:delText>
                </w:r>
                <w:r w:rsidRPr="00C46079" w:rsidDel="0096153C">
                  <w:rPr>
                    <w:strike/>
                    <w:lang w:eastAsia="zh-TW"/>
                  </w:rPr>
                  <w:delText xml:space="preserve">: On the </w:delText>
                </w:r>
                <w:r w:rsidRPr="00C46079" w:rsidDel="0096153C">
                  <w:rPr>
                    <w:rStyle w:val="SAPScreenElement"/>
                    <w:strike/>
                    <w:lang w:eastAsia="zh-TW"/>
                  </w:rPr>
                  <w:delText>Employee Files</w:delText>
                </w:r>
                <w:r w:rsidRPr="00C46079" w:rsidDel="0096153C">
                  <w:rPr>
                    <w:strike/>
                    <w:lang w:eastAsia="zh-TW"/>
                  </w:rPr>
                  <w:delText xml:space="preserve"> screen, select </w:delText>
                </w:r>
                <w:r w:rsidRPr="00C46079" w:rsidDel="0096153C">
                  <w:rPr>
                    <w:rFonts w:cs="Arial"/>
                    <w:bCs/>
                    <w:strike/>
                    <w:lang w:eastAsia="zh-TW"/>
                  </w:rPr>
                  <w:delText xml:space="preserve">the </w:delText>
                </w:r>
                <w:r w:rsidRPr="00C46079" w:rsidDel="0096153C">
                  <w:rPr>
                    <w:rStyle w:val="SAPScreenElement"/>
                    <w:strike/>
                    <w:lang w:eastAsia="zh-TW"/>
                  </w:rPr>
                  <w:delText>Take Action</w:delText>
                </w:r>
                <w:r w:rsidRPr="00C46079" w:rsidDel="0096153C">
                  <w:rPr>
                    <w:rFonts w:cs="Arial"/>
                    <w:bCs/>
                    <w:strike/>
                    <w:lang w:eastAsia="zh-TW"/>
                  </w:rPr>
                  <w:delText xml:space="preserve"> </w:delText>
                </w:r>
                <w:r w:rsidRPr="00C46079" w:rsidDel="0096153C">
                  <w:rPr>
                    <w:strike/>
                    <w:lang w:eastAsia="zh-TW"/>
                  </w:rPr>
                  <w:delText xml:space="preserve">button located in the top right corner of the screen </w:delText>
                </w:r>
                <w:r w:rsidRPr="00C46079" w:rsidDel="0096153C">
                  <w:rPr>
                    <w:rFonts w:cs="Arial"/>
                    <w:bCs/>
                    <w:strike/>
                    <w:lang w:eastAsia="zh-TW"/>
                  </w:rPr>
                  <w:delText>and from the value list</w:delText>
                </w:r>
                <w:r w:rsidRPr="00C46079" w:rsidDel="0096153C">
                  <w:rPr>
                    <w:strike/>
                    <w:lang w:eastAsia="zh-TW"/>
                  </w:rPr>
                  <w:delText>, which appears,</w:delText>
                </w:r>
                <w:r w:rsidRPr="00C46079" w:rsidDel="0096153C">
                  <w:rPr>
                    <w:rFonts w:cs="Arial"/>
                    <w:bCs/>
                    <w:strike/>
                    <w:lang w:eastAsia="zh-TW"/>
                  </w:rPr>
                  <w:delText xml:space="preserve"> select </w:delText>
                </w:r>
                <w:r w:rsidRPr="00C46079" w:rsidDel="0096153C">
                  <w:rPr>
                    <w:rStyle w:val="SAPScreenElement"/>
                    <w:strike/>
                    <w:lang w:eastAsia="zh-TW"/>
                  </w:rPr>
                  <w:delText>Manage Leave of Absence.</w:delText>
                </w:r>
              </w:del>
            </w:ins>
            <w:bookmarkStart w:id="571" w:name="_Toc507512970"/>
            <w:bookmarkEnd w:id="571"/>
          </w:p>
        </w:tc>
        <w:tc>
          <w:tcPr>
            <w:tcW w:w="4050" w:type="dxa"/>
          </w:tcPr>
          <w:p w14:paraId="68FCE2C0" w14:textId="7B7037C1" w:rsidR="00BD4A13" w:rsidRPr="00C46079" w:rsidDel="0096153C" w:rsidRDefault="00BD4A13" w:rsidP="00620922">
            <w:pPr>
              <w:rPr>
                <w:del w:id="572" w:author="Author" w:date="2018-02-27T14:52:00Z"/>
                <w:rFonts w:cs="Arial"/>
                <w:strike/>
              </w:rPr>
            </w:pPr>
            <w:bookmarkStart w:id="573" w:name="_Toc507512971"/>
            <w:bookmarkEnd w:id="573"/>
          </w:p>
        </w:tc>
        <w:tc>
          <w:tcPr>
            <w:tcW w:w="3060" w:type="dxa"/>
            <w:hideMark/>
          </w:tcPr>
          <w:p w14:paraId="4893D2C4" w14:textId="173EC055" w:rsidR="00BD4A13" w:rsidRPr="00C46079" w:rsidDel="0096153C" w:rsidRDefault="00031089" w:rsidP="00620922">
            <w:pPr>
              <w:rPr>
                <w:del w:id="574" w:author="Author" w:date="2018-02-27T14:52:00Z"/>
                <w:strike/>
              </w:rPr>
            </w:pPr>
            <w:ins w:id="575" w:author="Author" w:date="2018-02-07T17:26:00Z">
              <w:del w:id="576" w:author="Author" w:date="2018-02-27T14:52:00Z">
                <w:r w:rsidRPr="00C46079" w:rsidDel="0096153C">
                  <w:rPr>
                    <w:rFonts w:cs="Arial"/>
                    <w:strike/>
                    <w:lang w:eastAsia="zh-TW"/>
                  </w:rPr>
                  <w:delText xml:space="preserve">The </w:delText>
                </w:r>
                <w:r w:rsidRPr="00C46079" w:rsidDel="0096153C">
                  <w:rPr>
                    <w:rStyle w:val="SAPScreenElement"/>
                    <w:strike/>
                    <w:lang w:eastAsia="zh-TW"/>
                  </w:rPr>
                  <w:delText>Time i</w:delText>
                </w:r>
              </w:del>
            </w:ins>
            <w:ins w:id="577" w:author="Author" w:date="2018-02-08T09:28:00Z">
              <w:del w:id="578" w:author="Author" w:date="2018-02-27T14:52:00Z">
                <w:r w:rsidR="00272E69" w:rsidRPr="00C46079" w:rsidDel="0096153C">
                  <w:rPr>
                    <w:rStyle w:val="SAPScreenElement"/>
                    <w:strike/>
                    <w:lang w:eastAsia="zh-TW"/>
                  </w:rPr>
                  <w:delText>I</w:delText>
                </w:r>
              </w:del>
            </w:ins>
            <w:ins w:id="579" w:author="Author" w:date="2018-02-07T17:26:00Z">
              <w:del w:id="580" w:author="Author" w:date="2018-02-27T14:52:00Z">
                <w:r w:rsidRPr="00C46079" w:rsidDel="0096153C">
                  <w:rPr>
                    <w:rStyle w:val="SAPScreenElement"/>
                    <w:strike/>
                    <w:lang w:eastAsia="zh-TW"/>
                  </w:rPr>
                  <w:delText>nformation for &lt;employee name&gt;</w:delText>
                </w:r>
                <w:r w:rsidRPr="00C46079" w:rsidDel="0096153C">
                  <w:rPr>
                    <w:strike/>
                    <w:lang w:eastAsia="zh-TW"/>
                  </w:rPr>
                  <w:delText xml:space="preserve"> screen</w:delText>
                </w:r>
                <w:r w:rsidRPr="00C46079" w:rsidDel="0096153C">
                  <w:rPr>
                    <w:rStyle w:val="SAPScreenElement"/>
                    <w:strike/>
                    <w:lang w:eastAsia="zh-TW"/>
                  </w:rPr>
                  <w:delText xml:space="preserve"> </w:delText>
                </w:r>
                <w:r w:rsidRPr="00C46079" w:rsidDel="0096153C">
                  <w:rPr>
                    <w:rFonts w:cs="Arial"/>
                    <w:strike/>
                    <w:lang w:eastAsia="zh-TW"/>
                  </w:rPr>
                  <w:delText>is displayed</w:delText>
                </w:r>
              </w:del>
            </w:ins>
            <w:ins w:id="581" w:author="Author" w:date="2018-02-09T10:40:00Z">
              <w:del w:id="582" w:author="Author" w:date="2018-02-27T14:52:00Z">
                <w:r w:rsidR="00277395" w:rsidRPr="00C46079" w:rsidDel="0096153C">
                  <w:rPr>
                    <w:strike/>
                  </w:rPr>
                  <w:delText>, showing per default the</w:delText>
                </w:r>
                <w:r w:rsidR="00277395" w:rsidRPr="00C46079" w:rsidDel="0096153C">
                  <w:rPr>
                    <w:rStyle w:val="SAPScreenElement"/>
                    <w:strike/>
                  </w:rPr>
                  <w:delText xml:space="preserve"> Time Record</w:delText>
                </w:r>
                <w:r w:rsidR="00277395" w:rsidRPr="00C46079" w:rsidDel="0096153C">
                  <w:rPr>
                    <w:strike/>
                  </w:rPr>
                  <w:delText xml:space="preserve"> section</w:delText>
                </w:r>
              </w:del>
            </w:ins>
            <w:ins w:id="583" w:author="Author" w:date="2018-02-07T17:26:00Z">
              <w:del w:id="584" w:author="Author" w:date="2018-02-27T14:52:00Z">
                <w:r w:rsidRPr="00C46079" w:rsidDel="0096153C">
                  <w:rPr>
                    <w:rFonts w:cs="Arial"/>
                    <w:strike/>
                    <w:lang w:eastAsia="zh-TW"/>
                  </w:rPr>
                  <w:delText>.</w:delText>
                </w:r>
              </w:del>
            </w:ins>
            <w:del w:id="585" w:author="Author" w:date="2018-02-27T14:52:00Z">
              <w:r w:rsidR="00BD4A13" w:rsidRPr="00C46079" w:rsidDel="0096153C">
                <w:rPr>
                  <w:rFonts w:cs="Arial"/>
                  <w:strike/>
                </w:rPr>
                <w:delText xml:space="preserve">The </w:delText>
              </w:r>
              <w:r w:rsidR="00BD4A13" w:rsidRPr="00C46079" w:rsidDel="0096153C">
                <w:rPr>
                  <w:rStyle w:val="SAPScreenElement"/>
                  <w:strike/>
                </w:rPr>
                <w:delText>Time</w:delText>
              </w:r>
              <w:r w:rsidR="00BD4A13" w:rsidRPr="00C46079" w:rsidDel="0096153C">
                <w:rPr>
                  <w:rFonts w:cs="Arial"/>
                  <w:i/>
                  <w:strike/>
                </w:rPr>
                <w:delText xml:space="preserve"> </w:delText>
              </w:r>
              <w:r w:rsidR="00BD4A13" w:rsidRPr="00C46079" w:rsidDel="0096153C">
                <w:rPr>
                  <w:rStyle w:val="SAPScreenElement"/>
                  <w:strike/>
                </w:rPr>
                <w:delText>Off</w:delText>
              </w:r>
              <w:r w:rsidR="00BD4A13" w:rsidRPr="00C46079" w:rsidDel="0096153C">
                <w:rPr>
                  <w:rFonts w:cs="Arial"/>
                  <w:strike/>
                </w:rPr>
                <w:delText xml:space="preserve"> </w:delText>
              </w:r>
              <w:r w:rsidR="00BD4A13" w:rsidRPr="00C46079" w:rsidDel="0096153C">
                <w:rPr>
                  <w:strike/>
                </w:rPr>
                <w:delText>section</w:delText>
              </w:r>
              <w:r w:rsidR="00BD4A13" w:rsidRPr="00C46079" w:rsidDel="0096153C">
                <w:rPr>
                  <w:rFonts w:cs="Arial"/>
                  <w:strike/>
                </w:rPr>
                <w:delText xml:space="preserve"> is displayed.</w:delText>
              </w:r>
              <w:bookmarkStart w:id="586" w:name="_Toc507512972"/>
              <w:bookmarkEnd w:id="586"/>
            </w:del>
          </w:p>
        </w:tc>
        <w:tc>
          <w:tcPr>
            <w:tcW w:w="1170" w:type="dxa"/>
          </w:tcPr>
          <w:p w14:paraId="6A097C12" w14:textId="5D6530A7" w:rsidR="00BD4A13" w:rsidRPr="00C46079" w:rsidDel="0096153C" w:rsidRDefault="00BD4A13" w:rsidP="00620922">
            <w:pPr>
              <w:rPr>
                <w:del w:id="587" w:author="Author" w:date="2018-02-27T14:52:00Z"/>
                <w:rFonts w:cs="Arial"/>
                <w:bCs/>
                <w:strike/>
              </w:rPr>
            </w:pPr>
            <w:bookmarkStart w:id="588" w:name="_Toc507512973"/>
            <w:bookmarkEnd w:id="588"/>
          </w:p>
        </w:tc>
        <w:bookmarkStart w:id="589" w:name="_Toc507512974"/>
        <w:bookmarkEnd w:id="589"/>
      </w:tr>
      <w:tr w:rsidR="00BD4A13" w:rsidRPr="00C46079" w:rsidDel="0096153C" w14:paraId="2EAAFB25" w14:textId="5D8C66BB" w:rsidTr="00491BDF">
        <w:trPr>
          <w:trHeight w:val="357"/>
          <w:del w:id="590" w:author="Author" w:date="2018-02-27T14:52:00Z"/>
        </w:trPr>
        <w:tc>
          <w:tcPr>
            <w:tcW w:w="692" w:type="dxa"/>
            <w:hideMark/>
          </w:tcPr>
          <w:p w14:paraId="09AC17AF" w14:textId="72F95AE2" w:rsidR="00BD4A13" w:rsidRPr="00C46079" w:rsidDel="0096153C" w:rsidRDefault="00BD4A13" w:rsidP="00620922">
            <w:pPr>
              <w:rPr>
                <w:del w:id="591" w:author="Author" w:date="2018-02-27T14:52:00Z"/>
                <w:strike/>
              </w:rPr>
            </w:pPr>
            <w:del w:id="592" w:author="Author" w:date="2018-02-27T14:52:00Z">
              <w:r w:rsidRPr="00C46079" w:rsidDel="0096153C">
                <w:rPr>
                  <w:strike/>
                </w:rPr>
                <w:delText>5</w:delText>
              </w:r>
              <w:bookmarkStart w:id="593" w:name="_Toc507512975"/>
              <w:bookmarkEnd w:id="593"/>
            </w:del>
          </w:p>
        </w:tc>
        <w:tc>
          <w:tcPr>
            <w:tcW w:w="1620" w:type="dxa"/>
            <w:hideMark/>
          </w:tcPr>
          <w:p w14:paraId="2A153FF6" w14:textId="63208630" w:rsidR="00BD4A13" w:rsidRPr="00C46079" w:rsidDel="0096153C" w:rsidRDefault="00BD4A13" w:rsidP="00620922">
            <w:pPr>
              <w:rPr>
                <w:del w:id="594" w:author="Author" w:date="2018-02-27T14:52:00Z"/>
                <w:rStyle w:val="SAPEmphasis"/>
                <w:strike/>
                <w:lang w:eastAsia="zh-CN"/>
              </w:rPr>
            </w:pPr>
            <w:del w:id="595" w:author="Author" w:date="2018-02-27T14:52:00Z">
              <w:r w:rsidRPr="00C46079" w:rsidDel="0096153C">
                <w:rPr>
                  <w:rStyle w:val="SAPEmphasis"/>
                  <w:strike/>
                  <w:lang w:eastAsia="zh-CN"/>
                </w:rPr>
                <w:delText>Select “Old” Time Account</w:delText>
              </w:r>
              <w:bookmarkStart w:id="596" w:name="_Toc507512976"/>
              <w:bookmarkEnd w:id="596"/>
            </w:del>
          </w:p>
        </w:tc>
        <w:tc>
          <w:tcPr>
            <w:tcW w:w="3690" w:type="dxa"/>
            <w:hideMark/>
          </w:tcPr>
          <w:p w14:paraId="0C437A5D" w14:textId="7E8E197D" w:rsidR="00BD4A13" w:rsidRPr="00C46079" w:rsidDel="0096153C" w:rsidRDefault="00BD4A13">
            <w:pPr>
              <w:rPr>
                <w:del w:id="597" w:author="Author" w:date="2018-02-27T14:52:00Z"/>
                <w:strike/>
              </w:rPr>
            </w:pPr>
            <w:del w:id="598" w:author="Author" w:date="2018-02-27T14:52:00Z">
              <w:r w:rsidRPr="00C46079" w:rsidDel="0096153C">
                <w:rPr>
                  <w:strike/>
                </w:rPr>
                <w:delText xml:space="preserve">Select in the </w:delText>
              </w:r>
              <w:r w:rsidRPr="00C46079" w:rsidDel="0096153C">
                <w:rPr>
                  <w:rStyle w:val="SAPScreenElement"/>
                  <w:strike/>
                </w:rPr>
                <w:delText xml:space="preserve">Upcoming Time Off </w:delText>
              </w:r>
              <w:r w:rsidRPr="00C46079" w:rsidDel="0096153C">
                <w:rPr>
                  <w:strike/>
                </w:rPr>
                <w:delText xml:space="preserve">block of the </w:delText>
              </w:r>
              <w:r w:rsidRPr="00C46079" w:rsidDel="0096153C">
                <w:rPr>
                  <w:rStyle w:val="SAPScreenElement"/>
                  <w:strike/>
                </w:rPr>
                <w:delText xml:space="preserve">Time Off </w:delText>
              </w:r>
              <w:r w:rsidRPr="00C46079" w:rsidDel="0096153C">
                <w:rPr>
                  <w:strike/>
                </w:rPr>
                <w:delText xml:space="preserve">subsection the </w:delText>
              </w:r>
              <w:r w:rsidRPr="00C46079" w:rsidDel="0096153C">
                <w:rPr>
                  <w:rStyle w:val="SAPScreenElement"/>
                  <w:strike/>
                </w:rPr>
                <w:delText>Administer Time</w:delText>
              </w:r>
              <w:r w:rsidRPr="00C46079" w:rsidDel="0096153C">
                <w:rPr>
                  <w:strike/>
                </w:rPr>
                <w:delText xml:space="preserve"> link. I</w:delText>
              </w:r>
            </w:del>
            <w:ins w:id="599" w:author="Author" w:date="2018-02-09T10:42:00Z">
              <w:del w:id="600" w:author="Author" w:date="2018-02-27T14:52:00Z">
                <w:r w:rsidR="00F40EE8" w:rsidRPr="00C46079" w:rsidDel="0096153C">
                  <w:rPr>
                    <w:strike/>
                  </w:rPr>
                  <w:delText>O</w:delText>
                </w:r>
              </w:del>
            </w:ins>
            <w:del w:id="601" w:author="Author" w:date="2018-02-27T14:52:00Z">
              <w:r w:rsidRPr="00C46079" w:rsidDel="0096153C">
                <w:rPr>
                  <w:strike/>
                </w:rPr>
                <w:delText xml:space="preserve">n the </w:delText>
              </w:r>
              <w:r w:rsidRPr="00C46079" w:rsidDel="0096153C">
                <w:rPr>
                  <w:rStyle w:val="SAPScreenElement"/>
                  <w:strike/>
                </w:rPr>
                <w:delText>Time i</w:delText>
              </w:r>
            </w:del>
            <w:ins w:id="602" w:author="Author" w:date="2018-02-08T09:28:00Z">
              <w:del w:id="603" w:author="Author" w:date="2018-02-27T14:52:00Z">
                <w:r w:rsidR="00272E69" w:rsidRPr="00C46079" w:rsidDel="0096153C">
                  <w:rPr>
                    <w:rStyle w:val="SAPScreenElement"/>
                    <w:strike/>
                  </w:rPr>
                  <w:delText>I</w:delText>
                </w:r>
              </w:del>
            </w:ins>
            <w:del w:id="604" w:author="Author" w:date="2018-02-27T14:52:00Z">
              <w:r w:rsidRPr="00C46079" w:rsidDel="0096153C">
                <w:rPr>
                  <w:rStyle w:val="SAPScreenElement"/>
                  <w:strike/>
                </w:rPr>
                <w:delText>nformation for &lt;employee name&gt;</w:delText>
              </w:r>
              <w:r w:rsidRPr="00C46079" w:rsidDel="0096153C">
                <w:rPr>
                  <w:strike/>
                </w:rPr>
                <w:delText xml:space="preserve"> screen, go to the </w:delText>
              </w:r>
              <w:r w:rsidRPr="00C46079" w:rsidDel="0096153C">
                <w:rPr>
                  <w:rStyle w:val="SAPScreenElement"/>
                  <w:strike/>
                </w:rPr>
                <w:delText xml:space="preserve">Time Accounts </w:delText>
              </w:r>
              <w:r w:rsidRPr="00C46079" w:rsidDel="0096153C">
                <w:rPr>
                  <w:strike/>
                </w:rPr>
                <w:delText xml:space="preserve">section. In the </w:delText>
              </w:r>
              <w:r w:rsidRPr="00C46079" w:rsidDel="0096153C">
                <w:rPr>
                  <w:rStyle w:val="SAPScreenElement"/>
                  <w:strike/>
                </w:rPr>
                <w:delText xml:space="preserve">Time Accounts </w:delText>
              </w:r>
              <w:r w:rsidRPr="00C46079" w:rsidDel="0096153C">
                <w:rPr>
                  <w:strike/>
                </w:rPr>
                <w:delText xml:space="preserve">section, select the appropriate </w:delText>
              </w:r>
              <w:r w:rsidRPr="00C46079" w:rsidDel="0096153C">
                <w:rPr>
                  <w:rStyle w:val="SAPScreenElement"/>
                  <w:strike/>
                </w:rPr>
                <w:delText>&lt;time account&gt;</w:delText>
              </w:r>
              <w:r w:rsidRPr="00C46079" w:rsidDel="0096153C">
                <w:rPr>
                  <w:strike/>
                </w:rPr>
                <w:delText xml:space="preserve"> button, for example </w:delText>
              </w:r>
              <w:r w:rsidRPr="00C46079" w:rsidDel="0096153C">
                <w:rPr>
                  <w:rStyle w:val="SAPScreenElement"/>
                  <w:strike/>
                </w:rPr>
                <w:delText>Vacation</w:delText>
              </w:r>
              <w:r w:rsidRPr="00C46079" w:rsidDel="0096153C">
                <w:rPr>
                  <w:strike/>
                </w:rPr>
                <w:delText>.</w:delText>
              </w:r>
              <w:bookmarkStart w:id="605" w:name="_Toc507512977"/>
              <w:bookmarkEnd w:id="605"/>
            </w:del>
          </w:p>
        </w:tc>
        <w:tc>
          <w:tcPr>
            <w:tcW w:w="4050" w:type="dxa"/>
          </w:tcPr>
          <w:p w14:paraId="13BA0BE4" w14:textId="2C74C6F3" w:rsidR="00BD4A13" w:rsidRPr="00C46079" w:rsidDel="0096153C" w:rsidRDefault="00BD4A13" w:rsidP="00620922">
            <w:pPr>
              <w:rPr>
                <w:del w:id="606" w:author="Author" w:date="2018-02-27T14:52:00Z"/>
                <w:strike/>
              </w:rPr>
            </w:pPr>
            <w:bookmarkStart w:id="607" w:name="_Toc507512978"/>
            <w:bookmarkEnd w:id="607"/>
          </w:p>
        </w:tc>
        <w:tc>
          <w:tcPr>
            <w:tcW w:w="3060" w:type="dxa"/>
            <w:hideMark/>
          </w:tcPr>
          <w:p w14:paraId="777E9A35" w14:textId="7C5C184B" w:rsidR="00BD4A13" w:rsidRPr="00C46079" w:rsidDel="0096153C" w:rsidRDefault="00BD4A13">
            <w:pPr>
              <w:rPr>
                <w:del w:id="608" w:author="Author" w:date="2018-02-27T14:52:00Z"/>
                <w:strike/>
              </w:rPr>
            </w:pPr>
            <w:del w:id="609" w:author="Author" w:date="2018-02-27T14:52:00Z">
              <w:r w:rsidRPr="00C46079" w:rsidDel="0096153C">
                <w:rPr>
                  <w:strike/>
                </w:rPr>
                <w:delText xml:space="preserve">The displayed screen contains the </w:delText>
              </w:r>
              <w:r w:rsidRPr="00C46079" w:rsidDel="0096153C">
                <w:rPr>
                  <w:rStyle w:val="SAPScreenElement"/>
                  <w:strike/>
                </w:rPr>
                <w:delText>&lt;time account&gt;</w:delText>
              </w:r>
              <w:r w:rsidRPr="00C46079" w:rsidDel="0096153C">
                <w:rPr>
                  <w:strike/>
                </w:rPr>
                <w:delText xml:space="preserve"> (</w:delText>
              </w:r>
              <w:r w:rsidRPr="00C46079" w:rsidDel="0096153C">
                <w:rPr>
                  <w:rStyle w:val="SAPScreenElement"/>
                  <w:strike/>
                </w:rPr>
                <w:delText>Vacation</w:delText>
              </w:r>
              <w:r w:rsidRPr="00C46079" w:rsidDel="0096153C">
                <w:rPr>
                  <w:strike/>
                </w:rPr>
                <w:delText xml:space="preserve"> in our example) details as of today. The screen is structured into several blocks: </w:delText>
              </w:r>
              <w:r w:rsidRPr="00C46079" w:rsidDel="0096153C">
                <w:rPr>
                  <w:rStyle w:val="SAPScreenElement"/>
                  <w:strike/>
                </w:rPr>
                <w:delText>Overview (Past)</w:delText>
              </w:r>
              <w:r w:rsidRPr="00C46079" w:rsidDel="0096153C">
                <w:rPr>
                  <w:strike/>
                </w:rPr>
                <w:delText xml:space="preserve">, </w:delText>
              </w:r>
              <w:r w:rsidRPr="00C46079" w:rsidDel="0096153C">
                <w:rPr>
                  <w:rStyle w:val="SAPScreenElement"/>
                  <w:strike/>
                </w:rPr>
                <w:delText>Overview (Future)</w:delText>
              </w:r>
              <w:r w:rsidRPr="00C46079" w:rsidDel="0096153C">
                <w:rPr>
                  <w:strike/>
                </w:rPr>
                <w:delText xml:space="preserve"> - if appropriate -, </w:delText>
              </w:r>
              <w:r w:rsidRPr="00C46079" w:rsidDel="0096153C">
                <w:rPr>
                  <w:rStyle w:val="SAPScreenElement"/>
                  <w:strike/>
                </w:rPr>
                <w:delText>Account Information</w:delText>
              </w:r>
              <w:r w:rsidRPr="00C46079" w:rsidDel="0096153C">
                <w:rPr>
                  <w:strike/>
                </w:rPr>
                <w:delText xml:space="preserve">, and </w:delText>
              </w:r>
              <w:r w:rsidRPr="00C46079" w:rsidDel="0096153C">
                <w:rPr>
                  <w:rStyle w:val="SAPScreenElement"/>
                  <w:strike/>
                </w:rPr>
                <w:delText>Account Postings</w:delText>
              </w:r>
              <w:r w:rsidRPr="00C46079" w:rsidDel="0096153C">
                <w:rPr>
                  <w:strike/>
                </w:rPr>
                <w:delText xml:space="preserve"> in the past and future (if existing) with respect to today’s date.</w:delText>
              </w:r>
              <w:bookmarkStart w:id="610" w:name="_Toc507512979"/>
              <w:bookmarkEnd w:id="610"/>
            </w:del>
          </w:p>
          <w:p w14:paraId="25B82BE4" w14:textId="3B9758B5" w:rsidR="00326F9F" w:rsidRPr="00C46079" w:rsidDel="0096153C" w:rsidRDefault="00326F9F" w:rsidP="00326F9F">
            <w:pPr>
              <w:pStyle w:val="SAPNoteHeading"/>
              <w:ind w:left="0"/>
              <w:rPr>
                <w:del w:id="611" w:author="Author" w:date="2018-02-27T14:52:00Z"/>
                <w:strike/>
              </w:rPr>
            </w:pPr>
            <w:del w:id="612" w:author="Author" w:date="2018-02-27T14:52:00Z">
              <w:r w:rsidRPr="00C46079" w:rsidDel="0096153C">
                <w:rPr>
                  <w:strike/>
                  <w:noProof/>
                </w:rPr>
                <w:drawing>
                  <wp:inline distT="0" distB="0" distL="0" distR="0" wp14:anchorId="1A776A7E" wp14:editId="723D2CAD">
                    <wp:extent cx="225425" cy="225425"/>
                    <wp:effectExtent l="0" t="0" r="3175" b="3175"/>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C46079" w:rsidDel="0096153C">
                <w:rPr>
                  <w:strike/>
                </w:rPr>
                <w:delText> Recommendation</w:delText>
              </w:r>
              <w:bookmarkStart w:id="613" w:name="_Toc507512980"/>
              <w:bookmarkEnd w:id="613"/>
            </w:del>
          </w:p>
          <w:p w14:paraId="6366F5F4" w14:textId="5D23E0A8" w:rsidR="00326F9F" w:rsidRPr="00C46079" w:rsidDel="0096153C" w:rsidRDefault="00326F9F" w:rsidP="00326F9F">
            <w:pPr>
              <w:rPr>
                <w:del w:id="614" w:author="Author" w:date="2018-02-27T14:52:00Z"/>
                <w:strike/>
              </w:rPr>
            </w:pPr>
            <w:del w:id="615" w:author="Author" w:date="2018-02-27T14:52:00Z">
              <w:r w:rsidRPr="00C46079" w:rsidDel="0096153C">
                <w:rPr>
                  <w:strike/>
                </w:rPr>
                <w:delText xml:space="preserve">Make note of the </w:delText>
              </w:r>
              <w:r w:rsidRPr="00C46079" w:rsidDel="0096153C">
                <w:rPr>
                  <w:rStyle w:val="SAPScreenElement"/>
                  <w:strike/>
                </w:rPr>
                <w:delText>External Code</w:delText>
              </w:r>
              <w:r w:rsidRPr="00C46079" w:rsidDel="0096153C">
                <w:rPr>
                  <w:strike/>
                </w:rPr>
                <w:delText xml:space="preserve"> in the </w:delText>
              </w:r>
              <w:r w:rsidRPr="00C46079" w:rsidDel="0096153C">
                <w:rPr>
                  <w:rStyle w:val="SAPScreenElement"/>
                  <w:strike/>
                </w:rPr>
                <w:delText>Account Information</w:delText>
              </w:r>
              <w:r w:rsidRPr="00C46079" w:rsidDel="0096153C">
                <w:rPr>
                  <w:strike/>
                </w:rPr>
                <w:delText xml:space="preserve"> block; you will need it when closing the old time account (test step # 12).</w:delText>
              </w:r>
              <w:bookmarkStart w:id="616" w:name="_Toc507512981"/>
              <w:bookmarkEnd w:id="616"/>
            </w:del>
          </w:p>
        </w:tc>
        <w:tc>
          <w:tcPr>
            <w:tcW w:w="1170" w:type="dxa"/>
          </w:tcPr>
          <w:p w14:paraId="7FF68075" w14:textId="446E7BB3" w:rsidR="00BD4A13" w:rsidRPr="00C46079" w:rsidDel="0096153C" w:rsidRDefault="00BD4A13" w:rsidP="00620922">
            <w:pPr>
              <w:rPr>
                <w:del w:id="617" w:author="Author" w:date="2018-02-27T14:52:00Z"/>
                <w:rFonts w:cs="Arial"/>
                <w:bCs/>
                <w:strike/>
              </w:rPr>
            </w:pPr>
            <w:bookmarkStart w:id="618" w:name="_Toc507512982"/>
            <w:bookmarkEnd w:id="618"/>
          </w:p>
        </w:tc>
        <w:bookmarkStart w:id="619" w:name="_Toc507512983"/>
        <w:bookmarkEnd w:id="619"/>
      </w:tr>
      <w:tr w:rsidR="00BD4A13" w:rsidRPr="00C46079" w:rsidDel="0096153C" w14:paraId="3E7DAB38" w14:textId="47643EED" w:rsidTr="00491BDF">
        <w:trPr>
          <w:trHeight w:val="357"/>
          <w:del w:id="620" w:author="Author" w:date="2018-02-27T14:52:00Z"/>
        </w:trPr>
        <w:tc>
          <w:tcPr>
            <w:tcW w:w="692" w:type="dxa"/>
          </w:tcPr>
          <w:p w14:paraId="707190FB" w14:textId="6E4DF291" w:rsidR="00BD4A13" w:rsidRPr="00C46079" w:rsidDel="0096153C" w:rsidRDefault="00BD4A13" w:rsidP="00620922">
            <w:pPr>
              <w:rPr>
                <w:del w:id="621" w:author="Author" w:date="2018-02-27T14:52:00Z"/>
                <w:strike/>
              </w:rPr>
            </w:pPr>
            <w:del w:id="622" w:author="Author" w:date="2018-02-27T14:52:00Z">
              <w:r w:rsidRPr="00C46079" w:rsidDel="0096153C">
                <w:rPr>
                  <w:strike/>
                </w:rPr>
                <w:delText>6</w:delText>
              </w:r>
              <w:bookmarkStart w:id="623" w:name="_Toc507512984"/>
              <w:bookmarkEnd w:id="623"/>
            </w:del>
          </w:p>
        </w:tc>
        <w:tc>
          <w:tcPr>
            <w:tcW w:w="1620" w:type="dxa"/>
          </w:tcPr>
          <w:p w14:paraId="4FD3E585" w14:textId="4FE3E47D" w:rsidR="00BD4A13" w:rsidRPr="00C46079" w:rsidDel="0096153C" w:rsidRDefault="00BD4A13" w:rsidP="00620922">
            <w:pPr>
              <w:rPr>
                <w:del w:id="624" w:author="Author" w:date="2018-02-27T14:52:00Z"/>
                <w:rStyle w:val="SAPEmphasis"/>
                <w:strike/>
                <w:lang w:eastAsia="zh-CN"/>
              </w:rPr>
            </w:pPr>
            <w:del w:id="625" w:author="Author" w:date="2018-02-27T14:52:00Z">
              <w:r w:rsidRPr="00C46079" w:rsidDel="0096153C">
                <w:rPr>
                  <w:rStyle w:val="SAPEmphasis"/>
                  <w:strike/>
                  <w:lang w:eastAsia="zh-CN"/>
                </w:rPr>
                <w:delText>View Time Account Details for Last Day in Old Location</w:delText>
              </w:r>
              <w:bookmarkStart w:id="626" w:name="_Toc507512985"/>
              <w:bookmarkEnd w:id="626"/>
            </w:del>
          </w:p>
        </w:tc>
        <w:tc>
          <w:tcPr>
            <w:tcW w:w="3690" w:type="dxa"/>
          </w:tcPr>
          <w:p w14:paraId="0F18EE5E" w14:textId="0C643062" w:rsidR="00BD4A13" w:rsidRPr="00C46079" w:rsidDel="0096153C" w:rsidRDefault="00BD4A13" w:rsidP="00620922">
            <w:pPr>
              <w:rPr>
                <w:del w:id="627" w:author="Author" w:date="2018-02-27T14:52:00Z"/>
                <w:strike/>
              </w:rPr>
            </w:pPr>
            <w:del w:id="628" w:author="Author" w:date="2018-02-27T14:52:00Z">
              <w:r w:rsidRPr="00C46079" w:rsidDel="0096153C">
                <w:rPr>
                  <w:strike/>
                </w:rPr>
                <w:delText xml:space="preserve">Click the </w:delText>
              </w:r>
              <w:r w:rsidRPr="00C46079" w:rsidDel="0096153C">
                <w:rPr>
                  <w:rStyle w:val="SAPScreenElement"/>
                  <w:strike/>
                </w:rPr>
                <w:delText>Accounts a</w:delText>
              </w:r>
            </w:del>
            <w:ins w:id="629" w:author="Author" w:date="2018-02-07T17:28:00Z">
              <w:del w:id="630" w:author="Author" w:date="2018-02-27T14:52:00Z">
                <w:r w:rsidR="00031089" w:rsidRPr="00C46079" w:rsidDel="0096153C">
                  <w:rPr>
                    <w:rStyle w:val="SAPScreenElement"/>
                    <w:strike/>
                  </w:rPr>
                  <w:delText>A</w:delText>
                </w:r>
              </w:del>
            </w:ins>
            <w:del w:id="631" w:author="Author" w:date="2018-02-27T14:52:00Z">
              <w:r w:rsidRPr="00C46079" w:rsidDel="0096153C">
                <w:rPr>
                  <w:rStyle w:val="SAPScreenElement"/>
                  <w:strike/>
                </w:rPr>
                <w:delText>s o</w:delText>
              </w:r>
            </w:del>
            <w:ins w:id="632" w:author="Author" w:date="2018-02-07T17:28:00Z">
              <w:del w:id="633" w:author="Author" w:date="2018-02-27T14:52:00Z">
                <w:r w:rsidR="00031089" w:rsidRPr="00C46079" w:rsidDel="0096153C">
                  <w:rPr>
                    <w:rStyle w:val="SAPScreenElement"/>
                    <w:strike/>
                  </w:rPr>
                  <w:delText>O</w:delText>
                </w:r>
              </w:del>
            </w:ins>
            <w:del w:id="634" w:author="Author" w:date="2018-02-27T14:52:00Z">
              <w:r w:rsidRPr="00C46079" w:rsidDel="0096153C">
                <w:rPr>
                  <w:rStyle w:val="SAPScreenElement"/>
                  <w:strike/>
                </w:rPr>
                <w:delText>f Today</w:delText>
              </w:r>
              <w:r w:rsidRPr="00C46079" w:rsidDel="0096153C">
                <w:rPr>
                  <w:strike/>
                </w:rPr>
                <w:delText xml:space="preserve"> link and select from the upcoming calendar help the date of the last day the employee is at the old location.</w:delText>
              </w:r>
              <w:bookmarkStart w:id="635" w:name="_Toc507512986"/>
              <w:bookmarkEnd w:id="635"/>
            </w:del>
          </w:p>
        </w:tc>
        <w:tc>
          <w:tcPr>
            <w:tcW w:w="4050" w:type="dxa"/>
          </w:tcPr>
          <w:p w14:paraId="4A7D57D3" w14:textId="7AA0CD4E" w:rsidR="00BD4A13" w:rsidRPr="00C46079" w:rsidDel="0096153C" w:rsidRDefault="00BD4A13" w:rsidP="00620922">
            <w:pPr>
              <w:rPr>
                <w:del w:id="636" w:author="Author" w:date="2018-02-27T14:52:00Z"/>
                <w:strike/>
              </w:rPr>
            </w:pPr>
            <w:bookmarkStart w:id="637" w:name="_Toc507512987"/>
            <w:bookmarkEnd w:id="637"/>
          </w:p>
        </w:tc>
        <w:tc>
          <w:tcPr>
            <w:tcW w:w="3060" w:type="dxa"/>
          </w:tcPr>
          <w:p w14:paraId="459F2506" w14:textId="4BC3BB3F" w:rsidR="00326F9F" w:rsidRPr="00C46079" w:rsidDel="0096153C" w:rsidRDefault="00BD4A13" w:rsidP="00326F9F">
            <w:pPr>
              <w:rPr>
                <w:del w:id="638" w:author="Author" w:date="2018-02-27T14:52:00Z"/>
                <w:strike/>
              </w:rPr>
            </w:pPr>
            <w:del w:id="639" w:author="Author" w:date="2018-02-27T14:52:00Z">
              <w:r w:rsidRPr="00C46079" w:rsidDel="0096153C">
                <w:rPr>
                  <w:strike/>
                </w:rPr>
                <w:delText>The data in the blocks mentioned in test step # 5 is updated to reflect the information valid on the selected date.</w:delText>
              </w:r>
              <w:bookmarkStart w:id="640" w:name="_Toc507512988"/>
              <w:bookmarkEnd w:id="640"/>
            </w:del>
          </w:p>
        </w:tc>
        <w:tc>
          <w:tcPr>
            <w:tcW w:w="1170" w:type="dxa"/>
          </w:tcPr>
          <w:p w14:paraId="055C3C30" w14:textId="2EF35081" w:rsidR="00BD4A13" w:rsidRPr="00C46079" w:rsidDel="0096153C" w:rsidRDefault="00BD4A13" w:rsidP="00620922">
            <w:pPr>
              <w:rPr>
                <w:del w:id="641" w:author="Author" w:date="2018-02-27T14:52:00Z"/>
                <w:rFonts w:cs="Arial"/>
                <w:bCs/>
                <w:strike/>
              </w:rPr>
            </w:pPr>
            <w:bookmarkStart w:id="642" w:name="_Toc507512989"/>
            <w:bookmarkEnd w:id="642"/>
          </w:p>
        </w:tc>
        <w:bookmarkStart w:id="643" w:name="_Toc507512990"/>
        <w:bookmarkEnd w:id="643"/>
      </w:tr>
      <w:tr w:rsidR="00BD4A13" w:rsidRPr="00C46079" w:rsidDel="0096153C" w14:paraId="70D167D0" w14:textId="28CA9A65" w:rsidTr="00491BDF">
        <w:trPr>
          <w:trHeight w:val="357"/>
          <w:del w:id="644" w:author="Author" w:date="2018-02-27T14:52:00Z"/>
        </w:trPr>
        <w:tc>
          <w:tcPr>
            <w:tcW w:w="692" w:type="dxa"/>
            <w:vMerge w:val="restart"/>
            <w:hideMark/>
          </w:tcPr>
          <w:p w14:paraId="761E5C81" w14:textId="6BCEF0AC" w:rsidR="00BD4A13" w:rsidRPr="00C46079" w:rsidDel="0096153C" w:rsidRDefault="00BD4A13" w:rsidP="00620922">
            <w:pPr>
              <w:rPr>
                <w:del w:id="645" w:author="Author" w:date="2018-02-27T14:52:00Z"/>
                <w:strike/>
              </w:rPr>
            </w:pPr>
            <w:del w:id="646" w:author="Author" w:date="2018-02-27T14:52:00Z">
              <w:r w:rsidRPr="00C46079" w:rsidDel="0096153C">
                <w:rPr>
                  <w:strike/>
                </w:rPr>
                <w:delText>7</w:delText>
              </w:r>
              <w:bookmarkStart w:id="647" w:name="_Toc507512991"/>
              <w:bookmarkEnd w:id="647"/>
            </w:del>
          </w:p>
        </w:tc>
        <w:tc>
          <w:tcPr>
            <w:tcW w:w="1620" w:type="dxa"/>
            <w:vMerge w:val="restart"/>
            <w:hideMark/>
          </w:tcPr>
          <w:p w14:paraId="05CFC6EA" w14:textId="7CF3E9DF" w:rsidR="00BD4A13" w:rsidRPr="00C46079" w:rsidDel="0096153C" w:rsidRDefault="00BD4A13" w:rsidP="00620922">
            <w:pPr>
              <w:rPr>
                <w:del w:id="648" w:author="Author" w:date="2018-02-27T14:52:00Z"/>
                <w:rStyle w:val="SAPEmphasis"/>
                <w:strike/>
                <w:lang w:eastAsia="zh-CN"/>
              </w:rPr>
            </w:pPr>
            <w:del w:id="649" w:author="Author" w:date="2018-02-27T14:52:00Z">
              <w:r w:rsidRPr="00C46079" w:rsidDel="0096153C">
                <w:rPr>
                  <w:rStyle w:val="SAPEmphasis"/>
                  <w:strike/>
                  <w:lang w:eastAsia="zh-CN"/>
                </w:rPr>
                <w:delText xml:space="preserve">Zero “Old” Time Account </w:delText>
              </w:r>
              <w:bookmarkStart w:id="650" w:name="_Toc507512992"/>
              <w:bookmarkEnd w:id="650"/>
            </w:del>
          </w:p>
        </w:tc>
        <w:tc>
          <w:tcPr>
            <w:tcW w:w="3690" w:type="dxa"/>
            <w:vMerge w:val="restart"/>
            <w:hideMark/>
          </w:tcPr>
          <w:p w14:paraId="0F0EB0D7" w14:textId="3084603E" w:rsidR="00BD4A13" w:rsidRPr="00C46079" w:rsidDel="0096153C" w:rsidRDefault="00BD4A13" w:rsidP="00620922">
            <w:pPr>
              <w:rPr>
                <w:del w:id="651" w:author="Author" w:date="2018-02-27T14:52:00Z"/>
                <w:strike/>
              </w:rPr>
            </w:pPr>
            <w:del w:id="652" w:author="Author" w:date="2018-02-27T14:52:00Z">
              <w:r w:rsidRPr="00C46079" w:rsidDel="0096153C">
                <w:rPr>
                  <w:strike/>
                </w:rPr>
                <w:delText xml:space="preserve">Select the </w:delText>
              </w:r>
              <w:r w:rsidRPr="00C46079" w:rsidDel="0096153C">
                <w:rPr>
                  <w:rStyle w:val="SAPScreenElement"/>
                  <w:strike/>
                </w:rPr>
                <w:delText>+ Add</w:delText>
              </w:r>
              <w:r w:rsidRPr="00C46079" w:rsidDel="0096153C">
                <w:rPr>
                  <w:strike/>
                </w:rPr>
                <w:delText xml:space="preserve"> </w:delText>
              </w:r>
              <w:r w:rsidRPr="00C46079" w:rsidDel="0096153C">
                <w:rPr>
                  <w:rStyle w:val="SAPScreenElement"/>
                  <w:strike/>
                </w:rPr>
                <w:delText xml:space="preserve">Manual Adjustment </w:delText>
              </w:r>
              <w:r w:rsidRPr="00C46079" w:rsidDel="0096153C">
                <w:rPr>
                  <w:strike/>
                </w:rPr>
                <w:delText>button</w:delText>
              </w:r>
              <w:r w:rsidRPr="00C46079" w:rsidDel="0096153C">
                <w:rPr>
                  <w:rStyle w:val="SAPScreenElement"/>
                  <w:strike/>
                </w:rPr>
                <w:delText xml:space="preserve">. </w:delText>
              </w:r>
              <w:r w:rsidRPr="00C46079" w:rsidDel="0096153C">
                <w:rPr>
                  <w:strike/>
                </w:rPr>
                <w:delText>In the upcoming</w:delText>
              </w:r>
              <w:r w:rsidRPr="00C46079" w:rsidDel="0096153C">
                <w:rPr>
                  <w:rStyle w:val="SAPScreenElement"/>
                  <w:strike/>
                </w:rPr>
                <w:delText xml:space="preserve"> Manual Adjustments </w:delText>
              </w:r>
              <w:r w:rsidRPr="00C46079" w:rsidDel="0096153C">
                <w:rPr>
                  <w:strike/>
                </w:rPr>
                <w:delText>dialog box, make the following entries:</w:delText>
              </w:r>
              <w:bookmarkStart w:id="653" w:name="_Toc507512993"/>
              <w:bookmarkEnd w:id="653"/>
            </w:del>
          </w:p>
        </w:tc>
        <w:tc>
          <w:tcPr>
            <w:tcW w:w="4050" w:type="dxa"/>
          </w:tcPr>
          <w:p w14:paraId="41A2D390" w14:textId="2CDD4603" w:rsidR="00BD4A13" w:rsidRPr="00C46079" w:rsidDel="0096153C" w:rsidRDefault="00BD4A13" w:rsidP="00620922">
            <w:pPr>
              <w:rPr>
                <w:del w:id="654" w:author="Author" w:date="2018-02-27T14:52:00Z"/>
                <w:strike/>
              </w:rPr>
            </w:pPr>
            <w:del w:id="655" w:author="Author" w:date="2018-02-27T14:52:00Z">
              <w:r w:rsidRPr="00C46079" w:rsidDel="0096153C">
                <w:rPr>
                  <w:rStyle w:val="SAPScreenElement"/>
                  <w:strike/>
                </w:rPr>
                <w:delText>Posting Date</w:delText>
              </w:r>
              <w:r w:rsidRPr="00C46079" w:rsidDel="0096153C">
                <w:rPr>
                  <w:strike/>
                </w:rPr>
                <w:delText>: select from calendar help the last day the employee is at the old location</w:delText>
              </w:r>
              <w:bookmarkStart w:id="656" w:name="_Toc507512994"/>
              <w:bookmarkEnd w:id="656"/>
            </w:del>
          </w:p>
        </w:tc>
        <w:tc>
          <w:tcPr>
            <w:tcW w:w="3060" w:type="dxa"/>
            <w:hideMark/>
          </w:tcPr>
          <w:p w14:paraId="1E9B22A4" w14:textId="3FD3B0E4" w:rsidR="00BD4A13" w:rsidRPr="00C46079" w:rsidDel="0096153C" w:rsidRDefault="00BD4A13" w:rsidP="00620922">
            <w:pPr>
              <w:rPr>
                <w:del w:id="657" w:author="Author" w:date="2018-02-27T14:52:00Z"/>
                <w:strike/>
              </w:rPr>
            </w:pPr>
            <w:bookmarkStart w:id="658" w:name="_Toc507512995"/>
            <w:bookmarkEnd w:id="658"/>
          </w:p>
        </w:tc>
        <w:tc>
          <w:tcPr>
            <w:tcW w:w="1170" w:type="dxa"/>
          </w:tcPr>
          <w:p w14:paraId="408CB390" w14:textId="3735DF77" w:rsidR="00BD4A13" w:rsidRPr="00C46079" w:rsidDel="0096153C" w:rsidRDefault="00BD4A13" w:rsidP="00620922">
            <w:pPr>
              <w:rPr>
                <w:del w:id="659" w:author="Author" w:date="2018-02-27T14:52:00Z"/>
                <w:rFonts w:cs="Arial"/>
                <w:bCs/>
                <w:strike/>
              </w:rPr>
            </w:pPr>
            <w:bookmarkStart w:id="660" w:name="_Toc507512996"/>
            <w:bookmarkEnd w:id="660"/>
          </w:p>
        </w:tc>
        <w:bookmarkStart w:id="661" w:name="_Toc507512997"/>
        <w:bookmarkEnd w:id="661"/>
      </w:tr>
      <w:tr w:rsidR="00BD4A13" w:rsidRPr="00C46079" w:rsidDel="0096153C" w14:paraId="5FDF964B" w14:textId="484D5858" w:rsidTr="00491BDF">
        <w:trPr>
          <w:trHeight w:val="357"/>
          <w:del w:id="662" w:author="Author" w:date="2018-02-27T14:52:00Z"/>
        </w:trPr>
        <w:tc>
          <w:tcPr>
            <w:tcW w:w="692" w:type="dxa"/>
            <w:vMerge/>
          </w:tcPr>
          <w:p w14:paraId="2C8881DC" w14:textId="7F91D713" w:rsidR="00BD4A13" w:rsidRPr="00C46079" w:rsidDel="0096153C" w:rsidRDefault="00BD4A13" w:rsidP="00620922">
            <w:pPr>
              <w:rPr>
                <w:del w:id="663" w:author="Author" w:date="2018-02-27T14:52:00Z"/>
                <w:strike/>
              </w:rPr>
            </w:pPr>
            <w:bookmarkStart w:id="664" w:name="_Toc507512998"/>
            <w:bookmarkEnd w:id="664"/>
          </w:p>
        </w:tc>
        <w:tc>
          <w:tcPr>
            <w:tcW w:w="1620" w:type="dxa"/>
            <w:vMerge/>
          </w:tcPr>
          <w:p w14:paraId="0BEAB2F6" w14:textId="18F4F18F" w:rsidR="00BD4A13" w:rsidRPr="00C46079" w:rsidDel="0096153C" w:rsidRDefault="00BD4A13" w:rsidP="00620922">
            <w:pPr>
              <w:rPr>
                <w:del w:id="665" w:author="Author" w:date="2018-02-27T14:52:00Z"/>
                <w:b/>
                <w:strike/>
              </w:rPr>
            </w:pPr>
            <w:bookmarkStart w:id="666" w:name="_Toc507512999"/>
            <w:bookmarkEnd w:id="666"/>
          </w:p>
        </w:tc>
        <w:tc>
          <w:tcPr>
            <w:tcW w:w="3690" w:type="dxa"/>
            <w:vMerge/>
          </w:tcPr>
          <w:p w14:paraId="45E03945" w14:textId="07E3C5F5" w:rsidR="00BD4A13" w:rsidRPr="00C46079" w:rsidDel="0096153C" w:rsidRDefault="00BD4A13" w:rsidP="00620922">
            <w:pPr>
              <w:rPr>
                <w:del w:id="667" w:author="Author" w:date="2018-02-27T14:52:00Z"/>
                <w:strike/>
              </w:rPr>
            </w:pPr>
            <w:bookmarkStart w:id="668" w:name="_Toc507513000"/>
            <w:bookmarkEnd w:id="668"/>
          </w:p>
        </w:tc>
        <w:tc>
          <w:tcPr>
            <w:tcW w:w="4050" w:type="dxa"/>
          </w:tcPr>
          <w:p w14:paraId="4601E4DB" w14:textId="7F2B3933" w:rsidR="00BD4A13" w:rsidRPr="00C46079" w:rsidDel="0096153C" w:rsidRDefault="00BD4A13" w:rsidP="00620922">
            <w:pPr>
              <w:rPr>
                <w:del w:id="669" w:author="Author" w:date="2018-02-27T14:52:00Z"/>
                <w:strike/>
              </w:rPr>
            </w:pPr>
            <w:del w:id="670" w:author="Author" w:date="2018-02-27T14:52:00Z">
              <w:r w:rsidRPr="00C46079" w:rsidDel="0096153C">
                <w:rPr>
                  <w:rStyle w:val="SAPScreenElement"/>
                  <w:strike/>
                </w:rPr>
                <w:delText>Adjustment:</w:delText>
              </w:r>
              <w:r w:rsidRPr="00C46079" w:rsidDel="0096153C">
                <w:rPr>
                  <w:strike/>
                </w:rPr>
                <w:delText xml:space="preserve"> flag the </w:delText>
              </w:r>
              <w:r w:rsidRPr="00C46079" w:rsidDel="0096153C">
                <w:rPr>
                  <w:rStyle w:val="SAPScreenElement"/>
                  <w:strike/>
                </w:rPr>
                <w:delText>Deduct</w:delText>
              </w:r>
              <w:r w:rsidRPr="00C46079" w:rsidDel="0096153C">
                <w:rPr>
                  <w:strike/>
                </w:rPr>
                <w:delText xml:space="preserve"> radio button</w:delText>
              </w:r>
              <w:r w:rsidRPr="00C46079" w:rsidDel="0096153C">
                <w:rPr>
                  <w:rStyle w:val="SAPScreenElement"/>
                  <w:strike/>
                </w:rPr>
                <w:delText xml:space="preserve"> </w:delText>
              </w:r>
              <w:bookmarkStart w:id="671" w:name="_Toc507513001"/>
              <w:bookmarkEnd w:id="671"/>
            </w:del>
          </w:p>
        </w:tc>
        <w:tc>
          <w:tcPr>
            <w:tcW w:w="3060" w:type="dxa"/>
          </w:tcPr>
          <w:p w14:paraId="51B588C3" w14:textId="383E4B7E" w:rsidR="00BD4A13" w:rsidRPr="00C46079" w:rsidDel="0096153C" w:rsidRDefault="00BD4A13" w:rsidP="00620922">
            <w:pPr>
              <w:rPr>
                <w:del w:id="672" w:author="Author" w:date="2018-02-27T14:52:00Z"/>
                <w:strike/>
              </w:rPr>
            </w:pPr>
            <w:bookmarkStart w:id="673" w:name="_Toc507513002"/>
            <w:bookmarkEnd w:id="673"/>
          </w:p>
        </w:tc>
        <w:tc>
          <w:tcPr>
            <w:tcW w:w="1170" w:type="dxa"/>
          </w:tcPr>
          <w:p w14:paraId="3C4C8D90" w14:textId="48E30541" w:rsidR="00BD4A13" w:rsidRPr="00C46079" w:rsidDel="0096153C" w:rsidRDefault="00BD4A13" w:rsidP="00620922">
            <w:pPr>
              <w:rPr>
                <w:del w:id="674" w:author="Author" w:date="2018-02-27T14:52:00Z"/>
                <w:rFonts w:cs="Arial"/>
                <w:bCs/>
                <w:strike/>
              </w:rPr>
            </w:pPr>
            <w:bookmarkStart w:id="675" w:name="_Toc507513003"/>
            <w:bookmarkEnd w:id="675"/>
          </w:p>
        </w:tc>
        <w:bookmarkStart w:id="676" w:name="_Toc507513004"/>
        <w:bookmarkEnd w:id="676"/>
      </w:tr>
      <w:tr w:rsidR="00BD4A13" w:rsidRPr="00C46079" w:rsidDel="0096153C" w14:paraId="1596F0E9" w14:textId="1D2A56EC" w:rsidTr="00491BDF">
        <w:trPr>
          <w:trHeight w:val="357"/>
          <w:del w:id="677" w:author="Author" w:date="2018-02-27T14:52:00Z"/>
        </w:trPr>
        <w:tc>
          <w:tcPr>
            <w:tcW w:w="692" w:type="dxa"/>
            <w:vMerge/>
          </w:tcPr>
          <w:p w14:paraId="1F9591F1" w14:textId="5A42F79E" w:rsidR="00BD4A13" w:rsidRPr="00C46079" w:rsidDel="0096153C" w:rsidRDefault="00BD4A13" w:rsidP="00620922">
            <w:pPr>
              <w:rPr>
                <w:del w:id="678" w:author="Author" w:date="2018-02-27T14:52:00Z"/>
                <w:strike/>
              </w:rPr>
            </w:pPr>
            <w:bookmarkStart w:id="679" w:name="_Toc507513005"/>
            <w:bookmarkEnd w:id="679"/>
          </w:p>
        </w:tc>
        <w:tc>
          <w:tcPr>
            <w:tcW w:w="1620" w:type="dxa"/>
            <w:vMerge/>
          </w:tcPr>
          <w:p w14:paraId="480C8418" w14:textId="56224575" w:rsidR="00BD4A13" w:rsidRPr="00C46079" w:rsidDel="0096153C" w:rsidRDefault="00BD4A13" w:rsidP="00620922">
            <w:pPr>
              <w:rPr>
                <w:del w:id="680" w:author="Author" w:date="2018-02-27T14:52:00Z"/>
                <w:b/>
                <w:strike/>
              </w:rPr>
            </w:pPr>
            <w:bookmarkStart w:id="681" w:name="_Toc507513006"/>
            <w:bookmarkEnd w:id="681"/>
          </w:p>
        </w:tc>
        <w:tc>
          <w:tcPr>
            <w:tcW w:w="3690" w:type="dxa"/>
            <w:vMerge/>
          </w:tcPr>
          <w:p w14:paraId="233479BE" w14:textId="7BCF8A45" w:rsidR="00BD4A13" w:rsidRPr="00C46079" w:rsidDel="0096153C" w:rsidRDefault="00BD4A13" w:rsidP="00620922">
            <w:pPr>
              <w:rPr>
                <w:del w:id="682" w:author="Author" w:date="2018-02-27T14:52:00Z"/>
                <w:strike/>
              </w:rPr>
            </w:pPr>
            <w:bookmarkStart w:id="683" w:name="_Toc507513007"/>
            <w:bookmarkEnd w:id="683"/>
          </w:p>
        </w:tc>
        <w:tc>
          <w:tcPr>
            <w:tcW w:w="4050" w:type="dxa"/>
          </w:tcPr>
          <w:p w14:paraId="2F2F2C84" w14:textId="4AB0A783" w:rsidR="00BD4A13" w:rsidRPr="00C46079" w:rsidDel="0096153C" w:rsidRDefault="00BD4A13">
            <w:pPr>
              <w:rPr>
                <w:del w:id="684" w:author="Author" w:date="2018-02-27T14:52:00Z"/>
                <w:strike/>
              </w:rPr>
            </w:pPr>
            <w:del w:id="685" w:author="Author" w:date="2018-02-27T14:52:00Z">
              <w:r w:rsidRPr="00C46079" w:rsidDel="0096153C">
                <w:rPr>
                  <w:rStyle w:val="SAPScreenElement"/>
                  <w:strike/>
                </w:rPr>
                <w:delText>Amount in days</w:delText>
              </w:r>
              <w:r w:rsidRPr="00C46079" w:rsidDel="0096153C">
                <w:rPr>
                  <w:strike/>
                </w:rPr>
                <w:delText>: enter the number of days of vacation that should be transferred to the new account. Most likely this is the number the employee is entitled until his or her transfer to another location.</w:delText>
              </w:r>
              <w:bookmarkStart w:id="686" w:name="_Toc507513008"/>
              <w:bookmarkEnd w:id="686"/>
            </w:del>
          </w:p>
        </w:tc>
        <w:tc>
          <w:tcPr>
            <w:tcW w:w="3060" w:type="dxa"/>
          </w:tcPr>
          <w:p w14:paraId="3FCB8A29" w14:textId="76171A5D" w:rsidR="00BD4A13" w:rsidRPr="00C46079" w:rsidDel="0096153C" w:rsidRDefault="00BD4A13" w:rsidP="00620922">
            <w:pPr>
              <w:rPr>
                <w:del w:id="687" w:author="Author" w:date="2018-02-27T14:52:00Z"/>
                <w:strike/>
              </w:rPr>
            </w:pPr>
            <w:bookmarkStart w:id="688" w:name="_Toc507513009"/>
            <w:bookmarkEnd w:id="688"/>
          </w:p>
        </w:tc>
        <w:tc>
          <w:tcPr>
            <w:tcW w:w="1170" w:type="dxa"/>
          </w:tcPr>
          <w:p w14:paraId="7E80284C" w14:textId="6F5B5074" w:rsidR="00BD4A13" w:rsidRPr="00C46079" w:rsidDel="0096153C" w:rsidRDefault="00BD4A13" w:rsidP="00620922">
            <w:pPr>
              <w:rPr>
                <w:del w:id="689" w:author="Author" w:date="2018-02-27T14:52:00Z"/>
                <w:rFonts w:cs="Arial"/>
                <w:bCs/>
                <w:strike/>
              </w:rPr>
            </w:pPr>
            <w:bookmarkStart w:id="690" w:name="_Toc507513010"/>
            <w:bookmarkEnd w:id="690"/>
          </w:p>
        </w:tc>
        <w:bookmarkStart w:id="691" w:name="_Toc507513011"/>
        <w:bookmarkEnd w:id="691"/>
      </w:tr>
      <w:tr w:rsidR="00BD4A13" w:rsidRPr="00C46079" w:rsidDel="0096153C" w14:paraId="6E93ECE5" w14:textId="00093C5A" w:rsidTr="00491BDF">
        <w:trPr>
          <w:trHeight w:val="357"/>
          <w:del w:id="692" w:author="Author" w:date="2018-02-27T14:52:00Z"/>
        </w:trPr>
        <w:tc>
          <w:tcPr>
            <w:tcW w:w="692" w:type="dxa"/>
            <w:vMerge/>
          </w:tcPr>
          <w:p w14:paraId="5AA4D384" w14:textId="7C555B0C" w:rsidR="00BD4A13" w:rsidRPr="00C46079" w:rsidDel="0096153C" w:rsidRDefault="00BD4A13" w:rsidP="00620922">
            <w:pPr>
              <w:rPr>
                <w:del w:id="693" w:author="Author" w:date="2018-02-27T14:52:00Z"/>
                <w:strike/>
              </w:rPr>
            </w:pPr>
            <w:bookmarkStart w:id="694" w:name="_Toc507513012"/>
            <w:bookmarkEnd w:id="694"/>
          </w:p>
        </w:tc>
        <w:tc>
          <w:tcPr>
            <w:tcW w:w="1620" w:type="dxa"/>
            <w:vMerge/>
          </w:tcPr>
          <w:p w14:paraId="005343A0" w14:textId="7192C7DA" w:rsidR="00BD4A13" w:rsidRPr="00C46079" w:rsidDel="0096153C" w:rsidRDefault="00BD4A13" w:rsidP="00620922">
            <w:pPr>
              <w:rPr>
                <w:del w:id="695" w:author="Author" w:date="2018-02-27T14:52:00Z"/>
                <w:b/>
                <w:strike/>
              </w:rPr>
            </w:pPr>
            <w:bookmarkStart w:id="696" w:name="_Toc507513013"/>
            <w:bookmarkEnd w:id="696"/>
          </w:p>
        </w:tc>
        <w:tc>
          <w:tcPr>
            <w:tcW w:w="3690" w:type="dxa"/>
            <w:vMerge/>
          </w:tcPr>
          <w:p w14:paraId="15560E58" w14:textId="2709F700" w:rsidR="00BD4A13" w:rsidRPr="00C46079" w:rsidDel="0096153C" w:rsidRDefault="00BD4A13" w:rsidP="00620922">
            <w:pPr>
              <w:rPr>
                <w:del w:id="697" w:author="Author" w:date="2018-02-27T14:52:00Z"/>
                <w:strike/>
              </w:rPr>
            </w:pPr>
            <w:bookmarkStart w:id="698" w:name="_Toc507513014"/>
            <w:bookmarkEnd w:id="698"/>
          </w:p>
        </w:tc>
        <w:tc>
          <w:tcPr>
            <w:tcW w:w="4050" w:type="dxa"/>
          </w:tcPr>
          <w:p w14:paraId="217108CF" w14:textId="4899A71B" w:rsidR="00BD4A13" w:rsidRPr="00C46079" w:rsidDel="0096153C" w:rsidRDefault="00BD4A13" w:rsidP="00620922">
            <w:pPr>
              <w:rPr>
                <w:del w:id="699" w:author="Author" w:date="2018-02-27T14:52:00Z"/>
                <w:strike/>
              </w:rPr>
            </w:pPr>
            <w:del w:id="700" w:author="Author" w:date="2018-02-27T14:52:00Z">
              <w:r w:rsidRPr="00C46079" w:rsidDel="0096153C">
                <w:rPr>
                  <w:rStyle w:val="SAPScreenElement"/>
                  <w:strike/>
                </w:rPr>
                <w:delText>Comment</w:delText>
              </w:r>
              <w:r w:rsidRPr="00C46079" w:rsidDel="0096153C">
                <w:rPr>
                  <w:strike/>
                </w:rPr>
                <w:delText>: enter a comment if appropriate</w:delText>
              </w:r>
              <w:bookmarkStart w:id="701" w:name="_Toc507513015"/>
              <w:bookmarkEnd w:id="701"/>
            </w:del>
          </w:p>
        </w:tc>
        <w:tc>
          <w:tcPr>
            <w:tcW w:w="3060" w:type="dxa"/>
          </w:tcPr>
          <w:p w14:paraId="086BAFF2" w14:textId="49AC8D20" w:rsidR="00BD4A13" w:rsidRPr="00C46079" w:rsidDel="0096153C" w:rsidRDefault="00BD4A13" w:rsidP="00620922">
            <w:pPr>
              <w:rPr>
                <w:del w:id="702" w:author="Author" w:date="2018-02-27T14:52:00Z"/>
                <w:strike/>
              </w:rPr>
            </w:pPr>
            <w:bookmarkStart w:id="703" w:name="_Toc507513016"/>
            <w:bookmarkEnd w:id="703"/>
          </w:p>
        </w:tc>
        <w:tc>
          <w:tcPr>
            <w:tcW w:w="1170" w:type="dxa"/>
          </w:tcPr>
          <w:p w14:paraId="26498C31" w14:textId="7BAEE80D" w:rsidR="00BD4A13" w:rsidRPr="00C46079" w:rsidDel="0096153C" w:rsidRDefault="00BD4A13" w:rsidP="00620922">
            <w:pPr>
              <w:rPr>
                <w:del w:id="704" w:author="Author" w:date="2018-02-27T14:52:00Z"/>
                <w:rFonts w:cs="Arial"/>
                <w:bCs/>
                <w:strike/>
              </w:rPr>
            </w:pPr>
            <w:bookmarkStart w:id="705" w:name="_Toc507513017"/>
            <w:bookmarkEnd w:id="705"/>
          </w:p>
        </w:tc>
        <w:bookmarkStart w:id="706" w:name="_Toc507513018"/>
        <w:bookmarkEnd w:id="706"/>
      </w:tr>
      <w:tr w:rsidR="00BD4A13" w:rsidRPr="00C46079" w:rsidDel="0096153C" w14:paraId="47384521" w14:textId="5493C814" w:rsidTr="00491BDF">
        <w:trPr>
          <w:trHeight w:val="357"/>
          <w:del w:id="707" w:author="Author" w:date="2018-02-27T14:52:00Z"/>
        </w:trPr>
        <w:tc>
          <w:tcPr>
            <w:tcW w:w="692" w:type="dxa"/>
          </w:tcPr>
          <w:p w14:paraId="3BF3F6C4" w14:textId="7D5D0575" w:rsidR="00BD4A13" w:rsidRPr="00C46079" w:rsidDel="0096153C" w:rsidRDefault="00BD4A13" w:rsidP="00620922">
            <w:pPr>
              <w:rPr>
                <w:del w:id="708" w:author="Author" w:date="2018-02-27T14:52:00Z"/>
                <w:strike/>
              </w:rPr>
            </w:pPr>
            <w:del w:id="709" w:author="Author" w:date="2018-02-27T14:52:00Z">
              <w:r w:rsidRPr="00C46079" w:rsidDel="0096153C">
                <w:rPr>
                  <w:strike/>
                </w:rPr>
                <w:delText>8</w:delText>
              </w:r>
              <w:bookmarkStart w:id="710" w:name="_Toc507513019"/>
              <w:bookmarkEnd w:id="710"/>
            </w:del>
          </w:p>
        </w:tc>
        <w:tc>
          <w:tcPr>
            <w:tcW w:w="1620" w:type="dxa"/>
          </w:tcPr>
          <w:p w14:paraId="194E947F" w14:textId="74A7659E" w:rsidR="00BD4A13" w:rsidRPr="00C46079" w:rsidDel="0096153C" w:rsidRDefault="00BD4A13" w:rsidP="00620922">
            <w:pPr>
              <w:rPr>
                <w:del w:id="711" w:author="Author" w:date="2018-02-27T14:52:00Z"/>
                <w:rStyle w:val="SAPEmphasis"/>
                <w:strike/>
                <w:lang w:eastAsia="zh-CN"/>
              </w:rPr>
            </w:pPr>
            <w:del w:id="712" w:author="Author" w:date="2018-02-27T14:52:00Z">
              <w:r w:rsidRPr="00C46079" w:rsidDel="0096153C">
                <w:rPr>
                  <w:rStyle w:val="SAPEmphasis"/>
                  <w:strike/>
                  <w:lang w:eastAsia="zh-CN"/>
                </w:rPr>
                <w:delText>Save Data</w:delText>
              </w:r>
              <w:bookmarkStart w:id="713" w:name="_Toc507513020"/>
              <w:bookmarkEnd w:id="713"/>
            </w:del>
          </w:p>
        </w:tc>
        <w:tc>
          <w:tcPr>
            <w:tcW w:w="3690" w:type="dxa"/>
          </w:tcPr>
          <w:p w14:paraId="76A39710" w14:textId="16BB3021" w:rsidR="00BD4A13" w:rsidRPr="00C46079" w:rsidDel="0096153C" w:rsidRDefault="00BD4A13" w:rsidP="00620922">
            <w:pPr>
              <w:rPr>
                <w:del w:id="714" w:author="Author" w:date="2018-02-27T14:52:00Z"/>
                <w:strike/>
              </w:rPr>
            </w:pPr>
            <w:del w:id="715" w:author="Author" w:date="2018-02-27T14:52:00Z">
              <w:r w:rsidRPr="00C46079" w:rsidDel="0096153C">
                <w:rPr>
                  <w:strike/>
                </w:rPr>
                <w:delText xml:space="preserve">Choose the </w:delText>
              </w:r>
              <w:r w:rsidRPr="00C46079" w:rsidDel="0096153C">
                <w:rPr>
                  <w:rStyle w:val="SAPScreenElement"/>
                  <w:strike/>
                </w:rPr>
                <w:delText xml:space="preserve">Save </w:delText>
              </w:r>
              <w:r w:rsidRPr="00C46079" w:rsidDel="0096153C">
                <w:rPr>
                  <w:strike/>
                </w:rPr>
                <w:delText>button.</w:delText>
              </w:r>
              <w:bookmarkStart w:id="716" w:name="_Toc507513021"/>
              <w:bookmarkEnd w:id="716"/>
            </w:del>
          </w:p>
        </w:tc>
        <w:tc>
          <w:tcPr>
            <w:tcW w:w="4050" w:type="dxa"/>
          </w:tcPr>
          <w:p w14:paraId="7CE7333A" w14:textId="26323157" w:rsidR="00BD4A13" w:rsidRPr="00C46079" w:rsidDel="0096153C" w:rsidRDefault="00BD4A13" w:rsidP="00620922">
            <w:pPr>
              <w:rPr>
                <w:del w:id="717" w:author="Author" w:date="2018-02-27T14:52:00Z"/>
                <w:strike/>
              </w:rPr>
            </w:pPr>
            <w:bookmarkStart w:id="718" w:name="_Toc507513022"/>
            <w:bookmarkEnd w:id="718"/>
          </w:p>
        </w:tc>
        <w:tc>
          <w:tcPr>
            <w:tcW w:w="3060" w:type="dxa"/>
          </w:tcPr>
          <w:p w14:paraId="4CA51FFF" w14:textId="723EDB42" w:rsidR="00BD4A13" w:rsidRPr="00C46079" w:rsidDel="0096153C" w:rsidRDefault="00BD4A13" w:rsidP="00620922">
            <w:pPr>
              <w:rPr>
                <w:del w:id="719" w:author="Author" w:date="2018-02-27T14:52:00Z"/>
                <w:strike/>
              </w:rPr>
            </w:pPr>
            <w:del w:id="720" w:author="Author" w:date="2018-02-27T14:52:00Z">
              <w:r w:rsidRPr="00C46079" w:rsidDel="0096153C">
                <w:rPr>
                  <w:strike/>
                </w:rPr>
                <w:delText xml:space="preserve">A system success message is displayed. The balance of the appropriate time account has been updated (zeroed) accordingly, and the manually made posting is displayed in the </w:delText>
              </w:r>
              <w:r w:rsidRPr="00C46079" w:rsidDel="0096153C">
                <w:rPr>
                  <w:rStyle w:val="SAPScreenElement"/>
                  <w:strike/>
                </w:rPr>
                <w:delText xml:space="preserve">Account Postings </w:delText>
              </w:r>
              <w:r w:rsidRPr="00C46079" w:rsidDel="0096153C">
                <w:rPr>
                  <w:rFonts w:cs="Arial"/>
                  <w:strike/>
                </w:rPr>
                <w:delText>block</w:delText>
              </w:r>
              <w:r w:rsidRPr="00C46079" w:rsidDel="0096153C">
                <w:rPr>
                  <w:strike/>
                </w:rPr>
                <w:delText>.</w:delText>
              </w:r>
              <w:bookmarkStart w:id="721" w:name="_Toc507513023"/>
              <w:bookmarkEnd w:id="721"/>
            </w:del>
          </w:p>
        </w:tc>
        <w:tc>
          <w:tcPr>
            <w:tcW w:w="1170" w:type="dxa"/>
          </w:tcPr>
          <w:p w14:paraId="75C95113" w14:textId="706E5A86" w:rsidR="00BD4A13" w:rsidRPr="00C46079" w:rsidDel="0096153C" w:rsidRDefault="00BD4A13" w:rsidP="00620922">
            <w:pPr>
              <w:rPr>
                <w:del w:id="722" w:author="Author" w:date="2018-02-27T14:52:00Z"/>
                <w:rFonts w:cs="Arial"/>
                <w:bCs/>
                <w:strike/>
              </w:rPr>
            </w:pPr>
            <w:bookmarkStart w:id="723" w:name="_Toc507513024"/>
            <w:bookmarkEnd w:id="723"/>
          </w:p>
        </w:tc>
        <w:bookmarkStart w:id="724" w:name="_Toc507513025"/>
        <w:bookmarkEnd w:id="724"/>
      </w:tr>
      <w:tr w:rsidR="00BD4A13" w:rsidRPr="00C46079" w:rsidDel="0096153C" w14:paraId="1610DACE" w14:textId="0E49C01C" w:rsidTr="00491BDF">
        <w:trPr>
          <w:trHeight w:val="357"/>
          <w:del w:id="725" w:author="Author" w:date="2018-02-27T14:52:00Z"/>
        </w:trPr>
        <w:tc>
          <w:tcPr>
            <w:tcW w:w="692" w:type="dxa"/>
          </w:tcPr>
          <w:p w14:paraId="54C0ED50" w14:textId="446F9BC7" w:rsidR="00BD4A13" w:rsidRPr="00C46079" w:rsidDel="0096153C" w:rsidRDefault="00BD4A13" w:rsidP="00620922">
            <w:pPr>
              <w:rPr>
                <w:del w:id="726" w:author="Author" w:date="2018-02-27T14:52:00Z"/>
                <w:strike/>
              </w:rPr>
            </w:pPr>
            <w:del w:id="727" w:author="Author" w:date="2018-02-27T14:52:00Z">
              <w:r w:rsidRPr="00C46079" w:rsidDel="0096153C">
                <w:rPr>
                  <w:strike/>
                </w:rPr>
                <w:delText>9</w:delText>
              </w:r>
              <w:bookmarkStart w:id="728" w:name="_Toc507513026"/>
              <w:bookmarkEnd w:id="728"/>
            </w:del>
          </w:p>
        </w:tc>
        <w:tc>
          <w:tcPr>
            <w:tcW w:w="1620" w:type="dxa"/>
          </w:tcPr>
          <w:p w14:paraId="085CE63D" w14:textId="08B80C72" w:rsidR="00BD4A13" w:rsidRPr="00C46079" w:rsidDel="0096153C" w:rsidRDefault="00BD4A13" w:rsidP="00620922">
            <w:pPr>
              <w:rPr>
                <w:del w:id="729" w:author="Author" w:date="2018-02-27T14:52:00Z"/>
                <w:rStyle w:val="SAPEmphasis"/>
                <w:strike/>
                <w:lang w:eastAsia="zh-CN"/>
              </w:rPr>
            </w:pPr>
            <w:del w:id="730" w:author="Author" w:date="2018-02-27T14:52:00Z">
              <w:r w:rsidRPr="00C46079" w:rsidDel="0096153C">
                <w:rPr>
                  <w:rStyle w:val="SAPEmphasis"/>
                  <w:strike/>
                  <w:lang w:eastAsia="zh-CN"/>
                </w:rPr>
                <w:delText>View Time Account Details for First Day in New Location</w:delText>
              </w:r>
              <w:bookmarkStart w:id="731" w:name="_Toc507513027"/>
              <w:bookmarkEnd w:id="731"/>
            </w:del>
          </w:p>
        </w:tc>
        <w:tc>
          <w:tcPr>
            <w:tcW w:w="3690" w:type="dxa"/>
          </w:tcPr>
          <w:p w14:paraId="6EF97345" w14:textId="64F559B1" w:rsidR="00BD4A13" w:rsidRPr="00C46079" w:rsidDel="0096153C" w:rsidRDefault="00BD4A13">
            <w:pPr>
              <w:rPr>
                <w:del w:id="732" w:author="Author" w:date="2018-02-27T14:52:00Z"/>
                <w:strike/>
              </w:rPr>
            </w:pPr>
            <w:del w:id="733" w:author="Author" w:date="2018-02-27T14:52:00Z">
              <w:r w:rsidRPr="00C46079" w:rsidDel="0096153C">
                <w:rPr>
                  <w:strike/>
                </w:rPr>
                <w:delText xml:space="preserve">Click the </w:delText>
              </w:r>
              <w:r w:rsidRPr="00C46079" w:rsidDel="0096153C">
                <w:rPr>
                  <w:rStyle w:val="SAPScreenElement"/>
                  <w:strike/>
                </w:rPr>
                <w:delText>Accounts as of Today</w:delText>
              </w:r>
              <w:r w:rsidRPr="00C46079" w:rsidDel="0096153C">
                <w:rPr>
                  <w:strike/>
                </w:rPr>
                <w:delText xml:space="preserve"> link and select from the upcoming calendar help the date of the employee’s first day in the new location. Select the button reflecting the appropriate vacation time account.</w:delText>
              </w:r>
              <w:bookmarkStart w:id="734" w:name="_Toc507513028"/>
              <w:bookmarkEnd w:id="734"/>
            </w:del>
          </w:p>
        </w:tc>
        <w:tc>
          <w:tcPr>
            <w:tcW w:w="4050" w:type="dxa"/>
          </w:tcPr>
          <w:p w14:paraId="72C81859" w14:textId="337ECADF" w:rsidR="00BD4A13" w:rsidRPr="00C46079" w:rsidDel="0096153C" w:rsidRDefault="00BD4A13" w:rsidP="00620922">
            <w:pPr>
              <w:rPr>
                <w:del w:id="735" w:author="Author" w:date="2018-02-27T14:52:00Z"/>
                <w:strike/>
              </w:rPr>
            </w:pPr>
            <w:bookmarkStart w:id="736" w:name="_Toc507513029"/>
            <w:bookmarkEnd w:id="736"/>
          </w:p>
        </w:tc>
        <w:tc>
          <w:tcPr>
            <w:tcW w:w="3060" w:type="dxa"/>
          </w:tcPr>
          <w:p w14:paraId="015AF8F6" w14:textId="2239923F" w:rsidR="00BD4A13" w:rsidRPr="00C46079" w:rsidDel="0096153C" w:rsidRDefault="00BD4A13" w:rsidP="00620922">
            <w:pPr>
              <w:rPr>
                <w:del w:id="737" w:author="Author" w:date="2018-02-27T14:52:00Z"/>
                <w:strike/>
              </w:rPr>
            </w:pPr>
            <w:del w:id="738" w:author="Author" w:date="2018-02-27T14:52:00Z">
              <w:r w:rsidRPr="00C46079" w:rsidDel="0096153C">
                <w:rPr>
                  <w:strike/>
                </w:rPr>
                <w:delText>The data in the blocks mentioned in test step # 5 is updated to reflect the information valid on the selected date.</w:delText>
              </w:r>
              <w:bookmarkStart w:id="739" w:name="_Toc507513030"/>
              <w:bookmarkEnd w:id="739"/>
            </w:del>
          </w:p>
        </w:tc>
        <w:tc>
          <w:tcPr>
            <w:tcW w:w="1170" w:type="dxa"/>
          </w:tcPr>
          <w:p w14:paraId="1A0D94C4" w14:textId="15AC4E6F" w:rsidR="00BD4A13" w:rsidRPr="00C46079" w:rsidDel="0096153C" w:rsidRDefault="00BD4A13" w:rsidP="00620922">
            <w:pPr>
              <w:rPr>
                <w:del w:id="740" w:author="Author" w:date="2018-02-27T14:52:00Z"/>
                <w:rFonts w:cs="Arial"/>
                <w:bCs/>
                <w:strike/>
              </w:rPr>
            </w:pPr>
            <w:bookmarkStart w:id="741" w:name="_Toc507513031"/>
            <w:bookmarkEnd w:id="741"/>
          </w:p>
        </w:tc>
        <w:bookmarkStart w:id="742" w:name="_Toc507513032"/>
        <w:bookmarkEnd w:id="742"/>
      </w:tr>
      <w:tr w:rsidR="00BD4A13" w:rsidRPr="00C46079" w:rsidDel="0096153C" w14:paraId="3F870243" w14:textId="5FD5F09E" w:rsidTr="00491BDF">
        <w:trPr>
          <w:trHeight w:val="357"/>
          <w:del w:id="743" w:author="Author" w:date="2018-02-27T14:52:00Z"/>
        </w:trPr>
        <w:tc>
          <w:tcPr>
            <w:tcW w:w="692" w:type="dxa"/>
            <w:vMerge w:val="restart"/>
          </w:tcPr>
          <w:p w14:paraId="1FA6C746" w14:textId="3E5BA619" w:rsidR="00BD4A13" w:rsidRPr="00C46079" w:rsidDel="0096153C" w:rsidRDefault="00BD4A13" w:rsidP="00620922">
            <w:pPr>
              <w:rPr>
                <w:del w:id="744" w:author="Author" w:date="2018-02-27T14:52:00Z"/>
                <w:strike/>
              </w:rPr>
            </w:pPr>
            <w:del w:id="745" w:author="Author" w:date="2018-02-27T14:52:00Z">
              <w:r w:rsidRPr="00C46079" w:rsidDel="0096153C">
                <w:rPr>
                  <w:strike/>
                </w:rPr>
                <w:delText>10</w:delText>
              </w:r>
              <w:bookmarkStart w:id="746" w:name="_Toc507513033"/>
              <w:bookmarkEnd w:id="746"/>
            </w:del>
          </w:p>
        </w:tc>
        <w:tc>
          <w:tcPr>
            <w:tcW w:w="1620" w:type="dxa"/>
            <w:vMerge w:val="restart"/>
          </w:tcPr>
          <w:p w14:paraId="5C378DA0" w14:textId="0AFD0910" w:rsidR="00BD4A13" w:rsidRPr="00C46079" w:rsidDel="0096153C" w:rsidRDefault="00BD4A13" w:rsidP="00620922">
            <w:pPr>
              <w:rPr>
                <w:del w:id="747" w:author="Author" w:date="2018-02-27T14:52:00Z"/>
                <w:rStyle w:val="SAPEmphasis"/>
                <w:strike/>
                <w:lang w:eastAsia="zh-CN"/>
              </w:rPr>
            </w:pPr>
            <w:del w:id="748" w:author="Author" w:date="2018-02-27T14:52:00Z">
              <w:r w:rsidRPr="00C46079" w:rsidDel="0096153C">
                <w:rPr>
                  <w:rStyle w:val="SAPEmphasis"/>
                  <w:strike/>
                  <w:lang w:eastAsia="zh-CN"/>
                </w:rPr>
                <w:delText>Add Balance to</w:delText>
              </w:r>
              <w:r w:rsidR="00EA3920" w:rsidRPr="00C46079" w:rsidDel="0096153C">
                <w:rPr>
                  <w:rStyle w:val="SAPEmphasis"/>
                  <w:strike/>
                  <w:lang w:eastAsia="zh-CN"/>
                </w:rPr>
                <w:delText xml:space="preserve"> </w:delText>
              </w:r>
              <w:r w:rsidRPr="00C46079" w:rsidDel="0096153C">
                <w:rPr>
                  <w:rStyle w:val="SAPEmphasis"/>
                  <w:strike/>
                  <w:lang w:eastAsia="zh-CN"/>
                </w:rPr>
                <w:delText>“New” Time Account</w:delText>
              </w:r>
              <w:bookmarkStart w:id="749" w:name="_Toc507513034"/>
              <w:bookmarkEnd w:id="749"/>
            </w:del>
          </w:p>
        </w:tc>
        <w:tc>
          <w:tcPr>
            <w:tcW w:w="3690" w:type="dxa"/>
            <w:vMerge w:val="restart"/>
          </w:tcPr>
          <w:p w14:paraId="5A41165E" w14:textId="660037F5" w:rsidR="00BD4A13" w:rsidRPr="00C46079" w:rsidDel="0096153C" w:rsidRDefault="00BD4A13" w:rsidP="00620922">
            <w:pPr>
              <w:rPr>
                <w:del w:id="750" w:author="Author" w:date="2018-02-27T14:52:00Z"/>
                <w:strike/>
              </w:rPr>
            </w:pPr>
            <w:del w:id="751" w:author="Author" w:date="2018-02-27T14:52:00Z">
              <w:r w:rsidRPr="00C46079" w:rsidDel="0096153C">
                <w:rPr>
                  <w:strike/>
                </w:rPr>
                <w:delText xml:space="preserve">Select the </w:delText>
              </w:r>
              <w:r w:rsidRPr="00C46079" w:rsidDel="0096153C">
                <w:rPr>
                  <w:rStyle w:val="SAPScreenElement"/>
                  <w:strike/>
                </w:rPr>
                <w:delText>+ Add</w:delText>
              </w:r>
              <w:r w:rsidRPr="00C46079" w:rsidDel="0096153C">
                <w:rPr>
                  <w:strike/>
                </w:rPr>
                <w:delText xml:space="preserve"> </w:delText>
              </w:r>
              <w:r w:rsidRPr="00C46079" w:rsidDel="0096153C">
                <w:rPr>
                  <w:rStyle w:val="SAPScreenElement"/>
                  <w:strike/>
                </w:rPr>
                <w:delText xml:space="preserve">Manual Adjustment </w:delText>
              </w:r>
              <w:r w:rsidRPr="00C46079" w:rsidDel="0096153C">
                <w:rPr>
                  <w:strike/>
                </w:rPr>
                <w:delText>button</w:delText>
              </w:r>
              <w:r w:rsidRPr="00C46079" w:rsidDel="0096153C">
                <w:rPr>
                  <w:rStyle w:val="SAPScreenElement"/>
                  <w:strike/>
                </w:rPr>
                <w:delText xml:space="preserve">. </w:delText>
              </w:r>
              <w:r w:rsidRPr="00C46079" w:rsidDel="0096153C">
                <w:rPr>
                  <w:strike/>
                </w:rPr>
                <w:delText>In the upcoming</w:delText>
              </w:r>
              <w:r w:rsidRPr="00C46079" w:rsidDel="0096153C">
                <w:rPr>
                  <w:rStyle w:val="SAPScreenElement"/>
                  <w:strike/>
                </w:rPr>
                <w:delText xml:space="preserve"> Manual Adjustments </w:delText>
              </w:r>
              <w:r w:rsidRPr="00C46079" w:rsidDel="0096153C">
                <w:rPr>
                  <w:strike/>
                </w:rPr>
                <w:delText>dialog box, make the following entries</w:delText>
              </w:r>
              <w:bookmarkStart w:id="752" w:name="_Toc507513035"/>
              <w:bookmarkEnd w:id="752"/>
            </w:del>
          </w:p>
        </w:tc>
        <w:tc>
          <w:tcPr>
            <w:tcW w:w="4050" w:type="dxa"/>
          </w:tcPr>
          <w:p w14:paraId="0E03F136" w14:textId="205A4360" w:rsidR="00BD4A13" w:rsidRPr="00C46079" w:rsidDel="0096153C" w:rsidRDefault="00BD4A13" w:rsidP="00620922">
            <w:pPr>
              <w:rPr>
                <w:del w:id="753" w:author="Author" w:date="2018-02-27T14:52:00Z"/>
                <w:strike/>
              </w:rPr>
            </w:pPr>
            <w:del w:id="754" w:author="Author" w:date="2018-02-27T14:52:00Z">
              <w:r w:rsidRPr="00C46079" w:rsidDel="0096153C">
                <w:rPr>
                  <w:rStyle w:val="SAPScreenElement"/>
                  <w:strike/>
                </w:rPr>
                <w:delText>Posting Date</w:delText>
              </w:r>
              <w:r w:rsidRPr="00C46079" w:rsidDel="0096153C">
                <w:rPr>
                  <w:strike/>
                </w:rPr>
                <w:delText>: select from calendar help the first day the employee is at the new location</w:delText>
              </w:r>
              <w:bookmarkStart w:id="755" w:name="_Toc507513036"/>
              <w:bookmarkEnd w:id="755"/>
            </w:del>
          </w:p>
        </w:tc>
        <w:tc>
          <w:tcPr>
            <w:tcW w:w="3060" w:type="dxa"/>
            <w:vMerge w:val="restart"/>
          </w:tcPr>
          <w:p w14:paraId="48496F05" w14:textId="41D77585" w:rsidR="00BD4A13" w:rsidRPr="00C46079" w:rsidDel="0096153C" w:rsidRDefault="00BD4A13" w:rsidP="00620922">
            <w:pPr>
              <w:rPr>
                <w:del w:id="756" w:author="Author" w:date="2018-02-27T14:52:00Z"/>
                <w:strike/>
              </w:rPr>
            </w:pPr>
            <w:bookmarkStart w:id="757" w:name="_Toc507513037"/>
            <w:bookmarkEnd w:id="757"/>
          </w:p>
        </w:tc>
        <w:tc>
          <w:tcPr>
            <w:tcW w:w="1170" w:type="dxa"/>
          </w:tcPr>
          <w:p w14:paraId="4434FAD1" w14:textId="01C43946" w:rsidR="00BD4A13" w:rsidRPr="00C46079" w:rsidDel="0096153C" w:rsidRDefault="00BD4A13" w:rsidP="00620922">
            <w:pPr>
              <w:rPr>
                <w:del w:id="758" w:author="Author" w:date="2018-02-27T14:52:00Z"/>
                <w:rFonts w:cs="Arial"/>
                <w:bCs/>
                <w:strike/>
              </w:rPr>
            </w:pPr>
            <w:bookmarkStart w:id="759" w:name="_Toc507513038"/>
            <w:bookmarkEnd w:id="759"/>
          </w:p>
        </w:tc>
        <w:bookmarkStart w:id="760" w:name="_Toc507513039"/>
        <w:bookmarkEnd w:id="760"/>
      </w:tr>
      <w:tr w:rsidR="00BD4A13" w:rsidRPr="00C46079" w:rsidDel="0096153C" w14:paraId="15FF01E0" w14:textId="3B3304A9" w:rsidTr="00491BDF">
        <w:trPr>
          <w:trHeight w:val="357"/>
          <w:del w:id="761" w:author="Author" w:date="2018-02-27T14:52:00Z"/>
        </w:trPr>
        <w:tc>
          <w:tcPr>
            <w:tcW w:w="692" w:type="dxa"/>
            <w:vMerge/>
          </w:tcPr>
          <w:p w14:paraId="396E921E" w14:textId="2D7CD477" w:rsidR="00BD4A13" w:rsidRPr="00C46079" w:rsidDel="0096153C" w:rsidRDefault="00BD4A13" w:rsidP="00620922">
            <w:pPr>
              <w:rPr>
                <w:del w:id="762" w:author="Author" w:date="2018-02-27T14:52:00Z"/>
                <w:strike/>
              </w:rPr>
            </w:pPr>
            <w:bookmarkStart w:id="763" w:name="_Toc507513040"/>
            <w:bookmarkEnd w:id="763"/>
          </w:p>
        </w:tc>
        <w:tc>
          <w:tcPr>
            <w:tcW w:w="1620" w:type="dxa"/>
            <w:vMerge/>
          </w:tcPr>
          <w:p w14:paraId="61E85134" w14:textId="28EF9566" w:rsidR="00BD4A13" w:rsidRPr="00C46079" w:rsidDel="0096153C" w:rsidRDefault="00BD4A13" w:rsidP="00620922">
            <w:pPr>
              <w:rPr>
                <w:del w:id="764" w:author="Author" w:date="2018-02-27T14:52:00Z"/>
                <w:b/>
                <w:strike/>
              </w:rPr>
            </w:pPr>
            <w:bookmarkStart w:id="765" w:name="_Toc507513041"/>
            <w:bookmarkEnd w:id="765"/>
          </w:p>
        </w:tc>
        <w:tc>
          <w:tcPr>
            <w:tcW w:w="3690" w:type="dxa"/>
            <w:vMerge/>
          </w:tcPr>
          <w:p w14:paraId="28801C99" w14:textId="0A433E6D" w:rsidR="00BD4A13" w:rsidRPr="00C46079" w:rsidDel="0096153C" w:rsidRDefault="00BD4A13" w:rsidP="00620922">
            <w:pPr>
              <w:rPr>
                <w:del w:id="766" w:author="Author" w:date="2018-02-27T14:52:00Z"/>
                <w:strike/>
              </w:rPr>
            </w:pPr>
            <w:bookmarkStart w:id="767" w:name="_Toc507513042"/>
            <w:bookmarkEnd w:id="767"/>
          </w:p>
        </w:tc>
        <w:tc>
          <w:tcPr>
            <w:tcW w:w="4050" w:type="dxa"/>
          </w:tcPr>
          <w:p w14:paraId="55D5D1DA" w14:textId="7C9CEE55" w:rsidR="00BD4A13" w:rsidRPr="00C46079" w:rsidDel="0096153C" w:rsidRDefault="00BD4A13" w:rsidP="00620922">
            <w:pPr>
              <w:rPr>
                <w:del w:id="768" w:author="Author" w:date="2018-02-27T14:52:00Z"/>
                <w:strike/>
              </w:rPr>
            </w:pPr>
            <w:del w:id="769" w:author="Author" w:date="2018-02-27T14:52:00Z">
              <w:r w:rsidRPr="00C46079" w:rsidDel="0096153C">
                <w:rPr>
                  <w:rStyle w:val="SAPScreenElement"/>
                  <w:strike/>
                </w:rPr>
                <w:delText>Adjustment:</w:delText>
              </w:r>
              <w:r w:rsidRPr="00C46079" w:rsidDel="0096153C">
                <w:rPr>
                  <w:strike/>
                </w:rPr>
                <w:delText xml:space="preserve"> flag the </w:delText>
              </w:r>
              <w:r w:rsidRPr="00C46079" w:rsidDel="0096153C">
                <w:rPr>
                  <w:rStyle w:val="SAPScreenElement"/>
                  <w:strike/>
                </w:rPr>
                <w:delText>Add</w:delText>
              </w:r>
              <w:r w:rsidRPr="00C46079" w:rsidDel="0096153C">
                <w:rPr>
                  <w:strike/>
                </w:rPr>
                <w:delText xml:space="preserve"> radio button</w:delText>
              </w:r>
              <w:r w:rsidRPr="00C46079" w:rsidDel="0096153C">
                <w:rPr>
                  <w:rStyle w:val="SAPScreenElement"/>
                  <w:strike/>
                </w:rPr>
                <w:delText xml:space="preserve"> </w:delText>
              </w:r>
              <w:bookmarkStart w:id="770" w:name="_Toc507513043"/>
              <w:bookmarkEnd w:id="770"/>
            </w:del>
          </w:p>
        </w:tc>
        <w:tc>
          <w:tcPr>
            <w:tcW w:w="3060" w:type="dxa"/>
            <w:vMerge/>
          </w:tcPr>
          <w:p w14:paraId="06E081D9" w14:textId="2B701ACE" w:rsidR="00BD4A13" w:rsidRPr="00C46079" w:rsidDel="0096153C" w:rsidRDefault="00BD4A13" w:rsidP="00620922">
            <w:pPr>
              <w:rPr>
                <w:del w:id="771" w:author="Author" w:date="2018-02-27T14:52:00Z"/>
                <w:strike/>
              </w:rPr>
            </w:pPr>
            <w:bookmarkStart w:id="772" w:name="_Toc507513044"/>
            <w:bookmarkEnd w:id="772"/>
          </w:p>
        </w:tc>
        <w:tc>
          <w:tcPr>
            <w:tcW w:w="1170" w:type="dxa"/>
          </w:tcPr>
          <w:p w14:paraId="6DE219A7" w14:textId="06C12848" w:rsidR="00BD4A13" w:rsidRPr="00C46079" w:rsidDel="0096153C" w:rsidRDefault="00BD4A13" w:rsidP="00620922">
            <w:pPr>
              <w:rPr>
                <w:del w:id="773" w:author="Author" w:date="2018-02-27T14:52:00Z"/>
                <w:rFonts w:cs="Arial"/>
                <w:bCs/>
                <w:strike/>
              </w:rPr>
            </w:pPr>
            <w:bookmarkStart w:id="774" w:name="_Toc507513045"/>
            <w:bookmarkEnd w:id="774"/>
          </w:p>
        </w:tc>
        <w:bookmarkStart w:id="775" w:name="_Toc507513046"/>
        <w:bookmarkEnd w:id="775"/>
      </w:tr>
      <w:tr w:rsidR="00BD4A13" w:rsidRPr="00C46079" w:rsidDel="0096153C" w14:paraId="56F9921E" w14:textId="69BA57B0" w:rsidTr="00491BDF">
        <w:trPr>
          <w:trHeight w:val="357"/>
          <w:del w:id="776" w:author="Author" w:date="2018-02-27T14:52:00Z"/>
        </w:trPr>
        <w:tc>
          <w:tcPr>
            <w:tcW w:w="692" w:type="dxa"/>
            <w:vMerge/>
          </w:tcPr>
          <w:p w14:paraId="72F7988F" w14:textId="2F468B35" w:rsidR="00BD4A13" w:rsidRPr="00C46079" w:rsidDel="0096153C" w:rsidRDefault="00BD4A13" w:rsidP="00620922">
            <w:pPr>
              <w:rPr>
                <w:del w:id="777" w:author="Author" w:date="2018-02-27T14:52:00Z"/>
                <w:strike/>
              </w:rPr>
            </w:pPr>
            <w:bookmarkStart w:id="778" w:name="_Toc507513047"/>
            <w:bookmarkEnd w:id="778"/>
          </w:p>
        </w:tc>
        <w:tc>
          <w:tcPr>
            <w:tcW w:w="1620" w:type="dxa"/>
            <w:vMerge/>
          </w:tcPr>
          <w:p w14:paraId="1FA489E8" w14:textId="4057327E" w:rsidR="00BD4A13" w:rsidRPr="00C46079" w:rsidDel="0096153C" w:rsidRDefault="00BD4A13" w:rsidP="00620922">
            <w:pPr>
              <w:rPr>
                <w:del w:id="779" w:author="Author" w:date="2018-02-27T14:52:00Z"/>
                <w:b/>
                <w:strike/>
              </w:rPr>
            </w:pPr>
            <w:bookmarkStart w:id="780" w:name="_Toc507513048"/>
            <w:bookmarkEnd w:id="780"/>
          </w:p>
        </w:tc>
        <w:tc>
          <w:tcPr>
            <w:tcW w:w="3690" w:type="dxa"/>
            <w:vMerge/>
          </w:tcPr>
          <w:p w14:paraId="064B48C0" w14:textId="6C38D520" w:rsidR="00BD4A13" w:rsidRPr="00C46079" w:rsidDel="0096153C" w:rsidRDefault="00BD4A13" w:rsidP="00620922">
            <w:pPr>
              <w:rPr>
                <w:del w:id="781" w:author="Author" w:date="2018-02-27T14:52:00Z"/>
                <w:strike/>
              </w:rPr>
            </w:pPr>
            <w:bookmarkStart w:id="782" w:name="_Toc507513049"/>
            <w:bookmarkEnd w:id="782"/>
          </w:p>
        </w:tc>
        <w:tc>
          <w:tcPr>
            <w:tcW w:w="4050" w:type="dxa"/>
          </w:tcPr>
          <w:p w14:paraId="11329B76" w14:textId="131AB416" w:rsidR="00BD4A13" w:rsidRPr="00C46079" w:rsidDel="0096153C" w:rsidRDefault="00BD4A13" w:rsidP="00620922">
            <w:pPr>
              <w:rPr>
                <w:del w:id="783" w:author="Author" w:date="2018-02-27T14:52:00Z"/>
                <w:strike/>
              </w:rPr>
            </w:pPr>
            <w:del w:id="784" w:author="Author" w:date="2018-02-27T14:52:00Z">
              <w:r w:rsidRPr="00C46079" w:rsidDel="0096153C">
                <w:rPr>
                  <w:rStyle w:val="SAPScreenElement"/>
                  <w:strike/>
                </w:rPr>
                <w:delText>Amount in days</w:delText>
              </w:r>
              <w:r w:rsidRPr="00C46079" w:rsidDel="0096153C">
                <w:rPr>
                  <w:strike/>
                </w:rPr>
                <w:delText>: enter the same number of days you have deducted in test step #</w:delText>
              </w:r>
              <w:r w:rsidR="00034F47" w:rsidRPr="00C46079" w:rsidDel="0096153C">
                <w:rPr>
                  <w:strike/>
                </w:rPr>
                <w:delText xml:space="preserve"> </w:delText>
              </w:r>
              <w:r w:rsidRPr="00C46079" w:rsidDel="0096153C">
                <w:rPr>
                  <w:strike/>
                </w:rPr>
                <w:delText>7</w:delText>
              </w:r>
              <w:bookmarkStart w:id="785" w:name="_Toc507513050"/>
              <w:bookmarkEnd w:id="785"/>
            </w:del>
          </w:p>
        </w:tc>
        <w:tc>
          <w:tcPr>
            <w:tcW w:w="3060" w:type="dxa"/>
            <w:vMerge/>
          </w:tcPr>
          <w:p w14:paraId="5D82A9B3" w14:textId="027B651F" w:rsidR="00BD4A13" w:rsidRPr="00C46079" w:rsidDel="0096153C" w:rsidRDefault="00BD4A13" w:rsidP="00620922">
            <w:pPr>
              <w:rPr>
                <w:del w:id="786" w:author="Author" w:date="2018-02-27T14:52:00Z"/>
                <w:strike/>
              </w:rPr>
            </w:pPr>
            <w:bookmarkStart w:id="787" w:name="_Toc507513051"/>
            <w:bookmarkEnd w:id="787"/>
          </w:p>
        </w:tc>
        <w:tc>
          <w:tcPr>
            <w:tcW w:w="1170" w:type="dxa"/>
          </w:tcPr>
          <w:p w14:paraId="78B51BD4" w14:textId="52E3016B" w:rsidR="00BD4A13" w:rsidRPr="00C46079" w:rsidDel="0096153C" w:rsidRDefault="00BD4A13" w:rsidP="00620922">
            <w:pPr>
              <w:rPr>
                <w:del w:id="788" w:author="Author" w:date="2018-02-27T14:52:00Z"/>
                <w:rFonts w:cs="Arial"/>
                <w:bCs/>
                <w:strike/>
              </w:rPr>
            </w:pPr>
            <w:bookmarkStart w:id="789" w:name="_Toc507513052"/>
            <w:bookmarkEnd w:id="789"/>
          </w:p>
        </w:tc>
        <w:bookmarkStart w:id="790" w:name="_Toc507513053"/>
        <w:bookmarkEnd w:id="790"/>
      </w:tr>
      <w:tr w:rsidR="00BD4A13" w:rsidRPr="00C46079" w:rsidDel="0096153C" w14:paraId="0F53DF51" w14:textId="3C47EBC1" w:rsidTr="00491BDF">
        <w:trPr>
          <w:trHeight w:val="357"/>
          <w:del w:id="791" w:author="Author" w:date="2018-02-27T14:52:00Z"/>
        </w:trPr>
        <w:tc>
          <w:tcPr>
            <w:tcW w:w="692" w:type="dxa"/>
            <w:vMerge/>
          </w:tcPr>
          <w:p w14:paraId="3F677DB6" w14:textId="2CC2E869" w:rsidR="00BD4A13" w:rsidRPr="00C46079" w:rsidDel="0096153C" w:rsidRDefault="00BD4A13" w:rsidP="00620922">
            <w:pPr>
              <w:rPr>
                <w:del w:id="792" w:author="Author" w:date="2018-02-27T14:52:00Z"/>
                <w:strike/>
              </w:rPr>
            </w:pPr>
            <w:bookmarkStart w:id="793" w:name="_Toc507513054"/>
            <w:bookmarkEnd w:id="793"/>
          </w:p>
        </w:tc>
        <w:tc>
          <w:tcPr>
            <w:tcW w:w="1620" w:type="dxa"/>
            <w:vMerge/>
          </w:tcPr>
          <w:p w14:paraId="004E8FC7" w14:textId="4C5AC615" w:rsidR="00BD4A13" w:rsidRPr="00C46079" w:rsidDel="0096153C" w:rsidRDefault="00BD4A13" w:rsidP="00620922">
            <w:pPr>
              <w:rPr>
                <w:del w:id="794" w:author="Author" w:date="2018-02-27T14:52:00Z"/>
                <w:b/>
                <w:strike/>
              </w:rPr>
            </w:pPr>
            <w:bookmarkStart w:id="795" w:name="_Toc507513055"/>
            <w:bookmarkEnd w:id="795"/>
          </w:p>
        </w:tc>
        <w:tc>
          <w:tcPr>
            <w:tcW w:w="3690" w:type="dxa"/>
            <w:vMerge/>
          </w:tcPr>
          <w:p w14:paraId="60EE84E8" w14:textId="516DE779" w:rsidR="00BD4A13" w:rsidRPr="00C46079" w:rsidDel="0096153C" w:rsidRDefault="00BD4A13" w:rsidP="00620922">
            <w:pPr>
              <w:rPr>
                <w:del w:id="796" w:author="Author" w:date="2018-02-27T14:52:00Z"/>
                <w:strike/>
              </w:rPr>
            </w:pPr>
            <w:bookmarkStart w:id="797" w:name="_Toc507513056"/>
            <w:bookmarkEnd w:id="797"/>
          </w:p>
        </w:tc>
        <w:tc>
          <w:tcPr>
            <w:tcW w:w="4050" w:type="dxa"/>
          </w:tcPr>
          <w:p w14:paraId="396D9A4A" w14:textId="7BFC80D6" w:rsidR="00BD4A13" w:rsidRPr="00C46079" w:rsidDel="0096153C" w:rsidRDefault="00BD4A13" w:rsidP="00620922">
            <w:pPr>
              <w:rPr>
                <w:del w:id="798" w:author="Author" w:date="2018-02-27T14:52:00Z"/>
                <w:strike/>
              </w:rPr>
            </w:pPr>
            <w:del w:id="799" w:author="Author" w:date="2018-02-27T14:52:00Z">
              <w:r w:rsidRPr="00C46079" w:rsidDel="0096153C">
                <w:rPr>
                  <w:rStyle w:val="SAPScreenElement"/>
                  <w:strike/>
                </w:rPr>
                <w:delText>Comment</w:delText>
              </w:r>
              <w:r w:rsidRPr="00C46079" w:rsidDel="0096153C">
                <w:rPr>
                  <w:strike/>
                </w:rPr>
                <w:delText>: enter a comment if appropriate</w:delText>
              </w:r>
              <w:bookmarkStart w:id="800" w:name="_Toc507513057"/>
              <w:bookmarkEnd w:id="800"/>
            </w:del>
          </w:p>
        </w:tc>
        <w:tc>
          <w:tcPr>
            <w:tcW w:w="3060" w:type="dxa"/>
            <w:vMerge/>
          </w:tcPr>
          <w:p w14:paraId="3CC4E139" w14:textId="20E78EBA" w:rsidR="00BD4A13" w:rsidRPr="00C46079" w:rsidDel="0096153C" w:rsidRDefault="00BD4A13" w:rsidP="00620922">
            <w:pPr>
              <w:rPr>
                <w:del w:id="801" w:author="Author" w:date="2018-02-27T14:52:00Z"/>
                <w:strike/>
              </w:rPr>
            </w:pPr>
            <w:bookmarkStart w:id="802" w:name="_Toc507513058"/>
            <w:bookmarkEnd w:id="802"/>
          </w:p>
        </w:tc>
        <w:tc>
          <w:tcPr>
            <w:tcW w:w="1170" w:type="dxa"/>
          </w:tcPr>
          <w:p w14:paraId="68012777" w14:textId="6E5B3688" w:rsidR="00BD4A13" w:rsidRPr="00C46079" w:rsidDel="0096153C" w:rsidRDefault="00BD4A13" w:rsidP="00620922">
            <w:pPr>
              <w:rPr>
                <w:del w:id="803" w:author="Author" w:date="2018-02-27T14:52:00Z"/>
                <w:rFonts w:cs="Arial"/>
                <w:bCs/>
                <w:strike/>
              </w:rPr>
            </w:pPr>
            <w:bookmarkStart w:id="804" w:name="_Toc507513059"/>
            <w:bookmarkEnd w:id="804"/>
          </w:p>
        </w:tc>
        <w:bookmarkStart w:id="805" w:name="_Toc507513060"/>
        <w:bookmarkEnd w:id="805"/>
      </w:tr>
      <w:tr w:rsidR="00BD4A13" w:rsidRPr="00C46079" w:rsidDel="0096153C" w14:paraId="73FE87E7" w14:textId="2F5D1C37" w:rsidTr="00491BDF">
        <w:trPr>
          <w:trHeight w:val="357"/>
          <w:del w:id="806" w:author="Author" w:date="2018-02-27T14:52:00Z"/>
        </w:trPr>
        <w:tc>
          <w:tcPr>
            <w:tcW w:w="692" w:type="dxa"/>
          </w:tcPr>
          <w:p w14:paraId="1FAAED29" w14:textId="2E2C17C4" w:rsidR="00BD4A13" w:rsidRPr="00C46079" w:rsidDel="0096153C" w:rsidRDefault="00BD4A13" w:rsidP="00620922">
            <w:pPr>
              <w:rPr>
                <w:del w:id="807" w:author="Author" w:date="2018-02-27T14:52:00Z"/>
                <w:strike/>
              </w:rPr>
            </w:pPr>
            <w:del w:id="808" w:author="Author" w:date="2018-02-27T14:52:00Z">
              <w:r w:rsidRPr="00C46079" w:rsidDel="0096153C">
                <w:rPr>
                  <w:strike/>
                </w:rPr>
                <w:delText>11</w:delText>
              </w:r>
              <w:bookmarkStart w:id="809" w:name="_Toc507513061"/>
              <w:bookmarkEnd w:id="809"/>
            </w:del>
          </w:p>
        </w:tc>
        <w:tc>
          <w:tcPr>
            <w:tcW w:w="1620" w:type="dxa"/>
          </w:tcPr>
          <w:p w14:paraId="7B59035A" w14:textId="6C988D12" w:rsidR="00BD4A13" w:rsidRPr="00C46079" w:rsidDel="0096153C" w:rsidRDefault="00BD4A13" w:rsidP="00620922">
            <w:pPr>
              <w:rPr>
                <w:del w:id="810" w:author="Author" w:date="2018-02-27T14:52:00Z"/>
                <w:rStyle w:val="SAPEmphasis"/>
                <w:strike/>
                <w:lang w:eastAsia="zh-CN"/>
              </w:rPr>
            </w:pPr>
            <w:del w:id="811" w:author="Author" w:date="2018-02-27T14:52:00Z">
              <w:r w:rsidRPr="00C46079" w:rsidDel="0096153C">
                <w:rPr>
                  <w:rStyle w:val="SAPEmphasis"/>
                  <w:strike/>
                  <w:lang w:eastAsia="zh-CN"/>
                </w:rPr>
                <w:delText>Save Data</w:delText>
              </w:r>
              <w:bookmarkStart w:id="812" w:name="_Toc507513062"/>
              <w:bookmarkEnd w:id="812"/>
            </w:del>
          </w:p>
        </w:tc>
        <w:tc>
          <w:tcPr>
            <w:tcW w:w="3690" w:type="dxa"/>
          </w:tcPr>
          <w:p w14:paraId="20E27C26" w14:textId="7F2B74D3" w:rsidR="00BD4A13" w:rsidRPr="00C46079" w:rsidDel="0096153C" w:rsidRDefault="00BD4A13" w:rsidP="00620922">
            <w:pPr>
              <w:rPr>
                <w:del w:id="813" w:author="Author" w:date="2018-02-27T14:52:00Z"/>
                <w:strike/>
              </w:rPr>
            </w:pPr>
            <w:del w:id="814" w:author="Author" w:date="2018-02-27T14:52:00Z">
              <w:r w:rsidRPr="00C46079" w:rsidDel="0096153C">
                <w:rPr>
                  <w:strike/>
                </w:rPr>
                <w:delText xml:space="preserve">Choose the </w:delText>
              </w:r>
              <w:r w:rsidRPr="00C46079" w:rsidDel="0096153C">
                <w:rPr>
                  <w:rStyle w:val="SAPScreenElement"/>
                  <w:strike/>
                </w:rPr>
                <w:delText xml:space="preserve">Save </w:delText>
              </w:r>
              <w:r w:rsidRPr="00C46079" w:rsidDel="0096153C">
                <w:rPr>
                  <w:strike/>
                </w:rPr>
                <w:delText>button.</w:delText>
              </w:r>
              <w:bookmarkStart w:id="815" w:name="_Toc507513063"/>
              <w:bookmarkEnd w:id="815"/>
            </w:del>
          </w:p>
        </w:tc>
        <w:tc>
          <w:tcPr>
            <w:tcW w:w="4050" w:type="dxa"/>
          </w:tcPr>
          <w:p w14:paraId="2BC17960" w14:textId="412DC541" w:rsidR="00BD4A13" w:rsidRPr="00C46079" w:rsidDel="0096153C" w:rsidRDefault="00BD4A13" w:rsidP="00620922">
            <w:pPr>
              <w:rPr>
                <w:del w:id="816" w:author="Author" w:date="2018-02-27T14:52:00Z"/>
                <w:rStyle w:val="SAPScreenElement"/>
                <w:strike/>
              </w:rPr>
            </w:pPr>
            <w:bookmarkStart w:id="817" w:name="_Toc507513064"/>
            <w:bookmarkEnd w:id="817"/>
          </w:p>
        </w:tc>
        <w:tc>
          <w:tcPr>
            <w:tcW w:w="3060" w:type="dxa"/>
          </w:tcPr>
          <w:p w14:paraId="385A1ADD" w14:textId="6F156220" w:rsidR="00BD4A13" w:rsidRPr="00C46079" w:rsidDel="0096153C" w:rsidRDefault="00BD4A13" w:rsidP="00620922">
            <w:pPr>
              <w:rPr>
                <w:del w:id="818" w:author="Author" w:date="2018-02-27T14:52:00Z"/>
                <w:strike/>
              </w:rPr>
            </w:pPr>
            <w:del w:id="819" w:author="Author" w:date="2018-02-27T14:52:00Z">
              <w:r w:rsidRPr="00C46079" w:rsidDel="0096153C">
                <w:rPr>
                  <w:strike/>
                </w:rPr>
                <w:delText xml:space="preserve">A system success message is displayed. The balance of the appropriate time account has been updated accordingly, and the manually made posting is displayed in the </w:delText>
              </w:r>
              <w:r w:rsidRPr="00C46079" w:rsidDel="0096153C">
                <w:rPr>
                  <w:rStyle w:val="SAPScreenElement"/>
                  <w:strike/>
                </w:rPr>
                <w:delText xml:space="preserve">Account Postings </w:delText>
              </w:r>
              <w:r w:rsidRPr="00C46079" w:rsidDel="0096153C">
                <w:rPr>
                  <w:rFonts w:cs="Arial"/>
                  <w:strike/>
                </w:rPr>
                <w:delText>block</w:delText>
              </w:r>
              <w:r w:rsidRPr="00C46079" w:rsidDel="0096153C">
                <w:rPr>
                  <w:strike/>
                </w:rPr>
                <w:delText>.</w:delText>
              </w:r>
              <w:bookmarkStart w:id="820" w:name="_Toc507513065"/>
              <w:bookmarkEnd w:id="820"/>
            </w:del>
          </w:p>
        </w:tc>
        <w:tc>
          <w:tcPr>
            <w:tcW w:w="1170" w:type="dxa"/>
          </w:tcPr>
          <w:p w14:paraId="73C55298" w14:textId="2262477C" w:rsidR="00BD4A13" w:rsidRPr="00C46079" w:rsidDel="0096153C" w:rsidRDefault="00BD4A13" w:rsidP="00620922">
            <w:pPr>
              <w:rPr>
                <w:del w:id="821" w:author="Author" w:date="2018-02-27T14:52:00Z"/>
                <w:rFonts w:cs="Arial"/>
                <w:bCs/>
                <w:strike/>
              </w:rPr>
            </w:pPr>
            <w:bookmarkStart w:id="822" w:name="_Toc507513066"/>
            <w:bookmarkEnd w:id="822"/>
          </w:p>
        </w:tc>
        <w:bookmarkStart w:id="823" w:name="_Toc507513067"/>
        <w:bookmarkEnd w:id="823"/>
      </w:tr>
      <w:tr w:rsidR="00BD4A13" w:rsidRPr="00C46079" w:rsidDel="0096153C" w14:paraId="7A51E8EF" w14:textId="48185675" w:rsidTr="00491BDF">
        <w:trPr>
          <w:trHeight w:val="357"/>
          <w:del w:id="824" w:author="Author" w:date="2018-02-27T14:52:00Z"/>
        </w:trPr>
        <w:tc>
          <w:tcPr>
            <w:tcW w:w="692" w:type="dxa"/>
            <w:vMerge w:val="restart"/>
          </w:tcPr>
          <w:p w14:paraId="06B09E56" w14:textId="22103E5A" w:rsidR="00BD4A13" w:rsidRPr="00C46079" w:rsidDel="0096153C" w:rsidRDefault="00BD4A13" w:rsidP="00620922">
            <w:pPr>
              <w:rPr>
                <w:del w:id="825" w:author="Author" w:date="2018-02-27T14:52:00Z"/>
                <w:strike/>
              </w:rPr>
            </w:pPr>
            <w:del w:id="826" w:author="Author" w:date="2018-02-27T14:52:00Z">
              <w:r w:rsidRPr="00C46079" w:rsidDel="0096153C">
                <w:rPr>
                  <w:strike/>
                </w:rPr>
                <w:delText>12</w:delText>
              </w:r>
              <w:bookmarkStart w:id="827" w:name="_Toc507513068"/>
              <w:bookmarkEnd w:id="827"/>
            </w:del>
          </w:p>
        </w:tc>
        <w:tc>
          <w:tcPr>
            <w:tcW w:w="1620" w:type="dxa"/>
            <w:vMerge w:val="restart"/>
          </w:tcPr>
          <w:p w14:paraId="40B6EEA2" w14:textId="6434CA66" w:rsidR="00BD4A13" w:rsidRPr="00C46079" w:rsidDel="0096153C" w:rsidRDefault="00BD4A13" w:rsidP="00620922">
            <w:pPr>
              <w:rPr>
                <w:del w:id="828" w:author="Author" w:date="2018-02-27T14:52:00Z"/>
                <w:rStyle w:val="SAPEmphasis"/>
                <w:strike/>
                <w:lang w:eastAsia="zh-CN"/>
              </w:rPr>
            </w:pPr>
            <w:del w:id="829" w:author="Author" w:date="2018-02-27T14:52:00Z">
              <w:r w:rsidRPr="00C46079" w:rsidDel="0096153C">
                <w:rPr>
                  <w:rStyle w:val="SAPEmphasis"/>
                  <w:strike/>
                  <w:lang w:eastAsia="zh-CN"/>
                </w:rPr>
                <w:delText>Close “Old” Time Account</w:delText>
              </w:r>
              <w:bookmarkStart w:id="830" w:name="_Toc507513069"/>
              <w:bookmarkEnd w:id="830"/>
            </w:del>
          </w:p>
        </w:tc>
        <w:tc>
          <w:tcPr>
            <w:tcW w:w="3690" w:type="dxa"/>
            <w:vMerge w:val="restart"/>
          </w:tcPr>
          <w:p w14:paraId="44ED88D4" w14:textId="77764C48" w:rsidR="00BD4A13" w:rsidRPr="00C46079" w:rsidDel="0096153C" w:rsidRDefault="00BD4A13" w:rsidP="00620922">
            <w:pPr>
              <w:rPr>
                <w:del w:id="831" w:author="Author" w:date="2018-02-27T14:52:00Z"/>
                <w:strike/>
              </w:rPr>
            </w:pPr>
            <w:del w:id="832" w:author="Author" w:date="2018-02-27T14:52:00Z">
              <w:r w:rsidRPr="00C46079" w:rsidDel="0096153C">
                <w:rPr>
                  <w:strike/>
                </w:rPr>
                <w:delText>From the</w:delText>
              </w:r>
              <w:r w:rsidRPr="00C46079" w:rsidDel="0096153C">
                <w:rPr>
                  <w:rStyle w:val="SAPScreenElement"/>
                  <w:strike/>
                </w:rPr>
                <w:delText xml:space="preserve"> Home </w:delText>
              </w:r>
              <w:r w:rsidRPr="00C46079" w:rsidDel="0096153C">
                <w:rPr>
                  <w:strike/>
                </w:rPr>
                <w:delText xml:space="preserve">drop-down, select </w:delText>
              </w:r>
              <w:r w:rsidRPr="00C46079" w:rsidDel="0096153C">
                <w:rPr>
                  <w:rStyle w:val="SAPScreenElement"/>
                  <w:strike/>
                </w:rPr>
                <w:delText xml:space="preserve">Admin Center. </w:delText>
              </w:r>
              <w:r w:rsidRPr="00C46079" w:rsidDel="0096153C">
                <w:rPr>
                  <w:strike/>
                </w:rPr>
                <w:delText xml:space="preserve">In the </w:delText>
              </w:r>
              <w:r w:rsidRPr="00C46079" w:rsidDel="0096153C">
                <w:rPr>
                  <w:rStyle w:val="SAPScreenElement"/>
                  <w:strike/>
                </w:rPr>
                <w:delText>Company Processes &amp; Cycles</w:delText>
              </w:r>
              <w:r w:rsidRPr="00C46079" w:rsidDel="0096153C">
                <w:rPr>
                  <w:strike/>
                </w:rPr>
                <w:delText xml:space="preserve"> portlet of the </w:delText>
              </w:r>
              <w:r w:rsidRPr="00C46079" w:rsidDel="0096153C">
                <w:rPr>
                  <w:rStyle w:val="SAPScreenElement"/>
                  <w:strike/>
                </w:rPr>
                <w:delText>Admin Center</w:delText>
              </w:r>
              <w:r w:rsidRPr="00C46079" w:rsidDel="0096153C">
                <w:rPr>
                  <w:strike/>
                </w:rPr>
                <w:delText xml:space="preserve"> screen, select </w:delText>
              </w:r>
              <w:r w:rsidR="00C70428" w:rsidRPr="00C46079" w:rsidDel="0096153C">
                <w:rPr>
                  <w:rStyle w:val="SAPScreenElement"/>
                  <w:strike/>
                </w:rPr>
                <w:delText xml:space="preserve">Time Management </w:delText>
              </w:r>
              <w:r w:rsidRPr="00C46079" w:rsidDel="0096153C">
                <w:rPr>
                  <w:rStyle w:val="SAPScreenElement"/>
                  <w:strike/>
                </w:rPr>
                <w:sym w:font="Symbol" w:char="F0AE"/>
              </w:r>
              <w:r w:rsidRPr="00C46079" w:rsidDel="0096153C">
                <w:rPr>
                  <w:strike/>
                </w:rPr>
                <w:delText xml:space="preserve"> </w:delText>
              </w:r>
              <w:r w:rsidRPr="00C46079" w:rsidDel="0096153C">
                <w:rPr>
                  <w:rStyle w:val="SAPScreenElement"/>
                  <w:strike/>
                </w:rPr>
                <w:delText>Manage Time Off Structures</w:delText>
              </w:r>
              <w:r w:rsidRPr="00C46079" w:rsidDel="0096153C">
                <w:rPr>
                  <w:strike/>
                </w:rPr>
                <w:delText>. On the</w:delText>
              </w:r>
              <w:r w:rsidRPr="00C46079" w:rsidDel="0096153C">
                <w:rPr>
                  <w:rStyle w:val="SAPScreenElement"/>
                  <w:strike/>
                </w:rPr>
                <w:delText xml:space="preserve"> Manage Time Off Structures</w:delText>
              </w:r>
              <w:r w:rsidRPr="00C46079" w:rsidDel="0096153C">
                <w:rPr>
                  <w:strike/>
                </w:rPr>
                <w:delText xml:space="preserve"> screen, make following entries:</w:delText>
              </w:r>
              <w:bookmarkStart w:id="833" w:name="_Toc507513070"/>
              <w:bookmarkEnd w:id="833"/>
            </w:del>
          </w:p>
        </w:tc>
        <w:tc>
          <w:tcPr>
            <w:tcW w:w="4050" w:type="dxa"/>
          </w:tcPr>
          <w:p w14:paraId="67A70DE5" w14:textId="4E05EF48" w:rsidR="00BD4A13" w:rsidRPr="00C46079" w:rsidDel="0096153C" w:rsidRDefault="00BD4A13" w:rsidP="00620922">
            <w:pPr>
              <w:rPr>
                <w:del w:id="834" w:author="Author" w:date="2018-02-27T14:52:00Z"/>
                <w:rStyle w:val="SAPScreenElement"/>
                <w:strike/>
              </w:rPr>
            </w:pPr>
            <w:del w:id="835" w:author="Author" w:date="2018-02-27T14:52:00Z">
              <w:r w:rsidRPr="00C46079" w:rsidDel="0096153C">
                <w:rPr>
                  <w:rStyle w:val="SAPScreenElement"/>
                  <w:strike/>
                </w:rPr>
                <w:delText xml:space="preserve">Search: </w:delText>
              </w:r>
              <w:r w:rsidRPr="00C46079" w:rsidDel="0096153C">
                <w:rPr>
                  <w:strike/>
                  <w:lang w:eastAsia="zh-TW"/>
                </w:rPr>
                <w:delText>select</w:delText>
              </w:r>
              <w:r w:rsidRPr="00C46079" w:rsidDel="0096153C">
                <w:rPr>
                  <w:rStyle w:val="SAPUserEntry"/>
                  <w:strike/>
                </w:rPr>
                <w:delText xml:space="preserve"> Time Account </w:delText>
              </w:r>
              <w:r w:rsidRPr="00C46079" w:rsidDel="0096153C">
                <w:rPr>
                  <w:strike/>
                  <w:lang w:eastAsia="zh-TW"/>
                </w:rPr>
                <w:delText>from drop-down</w:delText>
              </w:r>
              <w:r w:rsidRPr="00C46079" w:rsidDel="0096153C">
                <w:rPr>
                  <w:rStyle w:val="SAPScreenElement"/>
                  <w:strike/>
                </w:rPr>
                <w:delText xml:space="preserve"> </w:delText>
              </w:r>
              <w:bookmarkStart w:id="836" w:name="_Toc507513071"/>
              <w:bookmarkEnd w:id="836"/>
            </w:del>
          </w:p>
        </w:tc>
        <w:tc>
          <w:tcPr>
            <w:tcW w:w="3060" w:type="dxa"/>
          </w:tcPr>
          <w:p w14:paraId="0ECD0514" w14:textId="54B98B4D" w:rsidR="00BD4A13" w:rsidRPr="00C46079" w:rsidDel="0096153C" w:rsidRDefault="00BD4A13" w:rsidP="00620922">
            <w:pPr>
              <w:rPr>
                <w:del w:id="837" w:author="Author" w:date="2018-02-27T14:52:00Z"/>
                <w:strike/>
              </w:rPr>
            </w:pPr>
            <w:bookmarkStart w:id="838" w:name="_Toc507513072"/>
            <w:bookmarkEnd w:id="838"/>
          </w:p>
        </w:tc>
        <w:tc>
          <w:tcPr>
            <w:tcW w:w="1170" w:type="dxa"/>
          </w:tcPr>
          <w:p w14:paraId="6A487F8B" w14:textId="6D21E342" w:rsidR="00BD4A13" w:rsidRPr="00C46079" w:rsidDel="0096153C" w:rsidRDefault="00BD4A13" w:rsidP="00620922">
            <w:pPr>
              <w:rPr>
                <w:del w:id="839" w:author="Author" w:date="2018-02-27T14:52:00Z"/>
                <w:rFonts w:cs="Arial"/>
                <w:bCs/>
                <w:strike/>
              </w:rPr>
            </w:pPr>
            <w:bookmarkStart w:id="840" w:name="_Toc507513073"/>
            <w:bookmarkEnd w:id="840"/>
          </w:p>
        </w:tc>
        <w:bookmarkStart w:id="841" w:name="_Toc507513074"/>
        <w:bookmarkEnd w:id="841"/>
      </w:tr>
      <w:tr w:rsidR="00BD4A13" w:rsidRPr="00C46079" w:rsidDel="0096153C" w14:paraId="37EFED25" w14:textId="6F502D46" w:rsidTr="00491BDF">
        <w:trPr>
          <w:trHeight w:val="357"/>
          <w:del w:id="842" w:author="Author" w:date="2018-02-27T14:52:00Z"/>
        </w:trPr>
        <w:tc>
          <w:tcPr>
            <w:tcW w:w="692" w:type="dxa"/>
            <w:vMerge/>
          </w:tcPr>
          <w:p w14:paraId="3362192D" w14:textId="68B9AD87" w:rsidR="00BD4A13" w:rsidRPr="00C46079" w:rsidDel="0096153C" w:rsidRDefault="00BD4A13" w:rsidP="00620922">
            <w:pPr>
              <w:rPr>
                <w:del w:id="843" w:author="Author" w:date="2018-02-27T14:52:00Z"/>
                <w:strike/>
              </w:rPr>
            </w:pPr>
            <w:bookmarkStart w:id="844" w:name="_Toc507513075"/>
            <w:bookmarkEnd w:id="844"/>
          </w:p>
        </w:tc>
        <w:tc>
          <w:tcPr>
            <w:tcW w:w="1620" w:type="dxa"/>
            <w:vMerge/>
          </w:tcPr>
          <w:p w14:paraId="556CB308" w14:textId="36430AE1" w:rsidR="00BD4A13" w:rsidRPr="00C46079" w:rsidDel="0096153C" w:rsidRDefault="00BD4A13" w:rsidP="00620922">
            <w:pPr>
              <w:rPr>
                <w:del w:id="845" w:author="Author" w:date="2018-02-27T14:52:00Z"/>
                <w:b/>
                <w:strike/>
              </w:rPr>
            </w:pPr>
            <w:bookmarkStart w:id="846" w:name="_Toc507513076"/>
            <w:bookmarkEnd w:id="846"/>
          </w:p>
        </w:tc>
        <w:tc>
          <w:tcPr>
            <w:tcW w:w="3690" w:type="dxa"/>
            <w:vMerge/>
          </w:tcPr>
          <w:p w14:paraId="461D1206" w14:textId="450536B9" w:rsidR="00BD4A13" w:rsidRPr="00C46079" w:rsidDel="0096153C" w:rsidRDefault="00BD4A13" w:rsidP="00620922">
            <w:pPr>
              <w:rPr>
                <w:del w:id="847" w:author="Author" w:date="2018-02-27T14:52:00Z"/>
                <w:strike/>
              </w:rPr>
            </w:pPr>
            <w:bookmarkStart w:id="848" w:name="_Toc507513077"/>
            <w:bookmarkEnd w:id="848"/>
          </w:p>
        </w:tc>
        <w:tc>
          <w:tcPr>
            <w:tcW w:w="4050" w:type="dxa"/>
          </w:tcPr>
          <w:p w14:paraId="6658691C" w14:textId="3D140615" w:rsidR="00BD4A13" w:rsidRPr="00C46079" w:rsidDel="0096153C" w:rsidRDefault="00BD4A13">
            <w:pPr>
              <w:rPr>
                <w:del w:id="849" w:author="Author" w:date="2018-02-27T14:52:00Z"/>
                <w:strike/>
                <w:lang w:eastAsia="zh-TW"/>
              </w:rPr>
            </w:pPr>
            <w:del w:id="850" w:author="Author" w:date="2018-02-27T14:52:00Z">
              <w:r w:rsidRPr="00C46079" w:rsidDel="0096153C">
                <w:rPr>
                  <w:strike/>
                  <w:lang w:eastAsia="zh-TW"/>
                </w:rPr>
                <w:delText xml:space="preserve">In the second search field, </w:delText>
              </w:r>
              <w:r w:rsidR="00326F9F" w:rsidRPr="00C46079" w:rsidDel="0096153C">
                <w:rPr>
                  <w:strike/>
                  <w:lang w:eastAsia="zh-TW"/>
                </w:rPr>
                <w:delText>enter the external code of the time account you want to close</w:delText>
              </w:r>
              <w:r w:rsidRPr="00C46079" w:rsidDel="0096153C">
                <w:rPr>
                  <w:strike/>
                  <w:lang w:eastAsia="zh-TW"/>
                </w:rPr>
                <w:delText>.</w:delText>
              </w:r>
              <w:bookmarkStart w:id="851" w:name="_Toc507513078"/>
              <w:bookmarkEnd w:id="851"/>
            </w:del>
          </w:p>
          <w:p w14:paraId="1BDD811E" w14:textId="0F0194A6" w:rsidR="00326F9F" w:rsidRPr="00C46079" w:rsidDel="0096153C" w:rsidRDefault="00326F9F" w:rsidP="008C272D">
            <w:pPr>
              <w:pStyle w:val="SAPNoteHeading"/>
              <w:ind w:left="0"/>
              <w:rPr>
                <w:del w:id="852" w:author="Author" w:date="2018-02-27T14:52:00Z"/>
                <w:strike/>
              </w:rPr>
            </w:pPr>
            <w:del w:id="853" w:author="Author" w:date="2018-02-27T14:52:00Z">
              <w:r w:rsidRPr="00C46079" w:rsidDel="0096153C">
                <w:rPr>
                  <w:strike/>
                  <w:noProof/>
                </w:rPr>
                <w:drawing>
                  <wp:inline distT="0" distB="0" distL="0" distR="0" wp14:anchorId="1BAF0F87" wp14:editId="25F3674A">
                    <wp:extent cx="231775" cy="231775"/>
                    <wp:effectExtent l="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Pr="00C46079" w:rsidDel="0096153C">
                <w:rPr>
                  <w:strike/>
                  <w:lang w:eastAsia="zh-CN"/>
                </w:rPr>
                <w:delText xml:space="preserve"> Note</w:delText>
              </w:r>
              <w:bookmarkStart w:id="854" w:name="_Toc507513079"/>
              <w:bookmarkEnd w:id="854"/>
            </w:del>
          </w:p>
          <w:p w14:paraId="64493B08" w14:textId="3847F541" w:rsidR="00326F9F" w:rsidRPr="00C46079" w:rsidDel="0096153C" w:rsidRDefault="00326F9F">
            <w:pPr>
              <w:rPr>
                <w:del w:id="855" w:author="Author" w:date="2018-02-27T14:52:00Z"/>
                <w:rStyle w:val="SAPScreenElement"/>
                <w:strike/>
                <w:sz w:val="22"/>
              </w:rPr>
            </w:pPr>
            <w:del w:id="856" w:author="Author" w:date="2018-02-27T14:52:00Z">
              <w:r w:rsidRPr="00C46079" w:rsidDel="0096153C">
                <w:rPr>
                  <w:strike/>
                </w:rPr>
                <w:delText>You have noted the external code down</w:delText>
              </w:r>
              <w:r w:rsidR="00CF3007" w:rsidRPr="00C46079" w:rsidDel="0096153C">
                <w:rPr>
                  <w:strike/>
                </w:rPr>
                <w:delText xml:space="preserve">, as per the </w:delText>
              </w:r>
              <w:r w:rsidR="00CF3007" w:rsidRPr="00C46079" w:rsidDel="0096153C">
                <w:rPr>
                  <w:rFonts w:ascii="BentonSans Regular" w:hAnsi="BentonSans Regular"/>
                  <w:strike/>
                  <w:color w:val="666666"/>
                  <w:lang w:eastAsia="zh-CN"/>
                </w:rPr>
                <w:delText>Recommendation</w:delText>
              </w:r>
              <w:r w:rsidRPr="00C46079" w:rsidDel="0096153C">
                <w:rPr>
                  <w:strike/>
                </w:rPr>
                <w:delText xml:space="preserve"> in test step # 5. </w:delText>
              </w:r>
              <w:bookmarkStart w:id="857" w:name="_Toc507513080"/>
              <w:bookmarkEnd w:id="857"/>
            </w:del>
          </w:p>
        </w:tc>
        <w:tc>
          <w:tcPr>
            <w:tcW w:w="3060" w:type="dxa"/>
          </w:tcPr>
          <w:p w14:paraId="686A8D5A" w14:textId="3B98936F" w:rsidR="00BD4A13" w:rsidRPr="00C46079" w:rsidDel="0096153C" w:rsidRDefault="00BD4A13" w:rsidP="00620922">
            <w:pPr>
              <w:rPr>
                <w:del w:id="858" w:author="Author" w:date="2018-02-27T14:52:00Z"/>
                <w:strike/>
              </w:rPr>
            </w:pPr>
            <w:bookmarkStart w:id="859" w:name="_Toc507513081"/>
            <w:bookmarkEnd w:id="859"/>
          </w:p>
        </w:tc>
        <w:tc>
          <w:tcPr>
            <w:tcW w:w="1170" w:type="dxa"/>
          </w:tcPr>
          <w:p w14:paraId="5ABDA1AA" w14:textId="675CD47A" w:rsidR="00BD4A13" w:rsidRPr="00C46079" w:rsidDel="0096153C" w:rsidRDefault="00BD4A13" w:rsidP="00620922">
            <w:pPr>
              <w:rPr>
                <w:del w:id="860" w:author="Author" w:date="2018-02-27T14:52:00Z"/>
                <w:rFonts w:cs="Arial"/>
                <w:bCs/>
                <w:strike/>
              </w:rPr>
            </w:pPr>
            <w:bookmarkStart w:id="861" w:name="_Toc507513082"/>
            <w:bookmarkEnd w:id="861"/>
          </w:p>
        </w:tc>
        <w:bookmarkStart w:id="862" w:name="_Toc507513083"/>
        <w:bookmarkEnd w:id="862"/>
      </w:tr>
      <w:tr w:rsidR="00BD4A13" w:rsidRPr="00C46079" w:rsidDel="0096153C" w14:paraId="75CFDCA8" w14:textId="451CBA5E" w:rsidTr="00491BDF">
        <w:trPr>
          <w:trHeight w:val="357"/>
          <w:del w:id="863" w:author="Author" w:date="2018-02-27T14:52:00Z"/>
        </w:trPr>
        <w:tc>
          <w:tcPr>
            <w:tcW w:w="692" w:type="dxa"/>
            <w:vMerge/>
          </w:tcPr>
          <w:p w14:paraId="0A697DFC" w14:textId="71E5D847" w:rsidR="00BD4A13" w:rsidRPr="00C46079" w:rsidDel="0096153C" w:rsidRDefault="00BD4A13" w:rsidP="00620922">
            <w:pPr>
              <w:rPr>
                <w:del w:id="864" w:author="Author" w:date="2018-02-27T14:52:00Z"/>
                <w:strike/>
              </w:rPr>
            </w:pPr>
            <w:bookmarkStart w:id="865" w:name="_Toc507513084"/>
            <w:bookmarkEnd w:id="865"/>
          </w:p>
        </w:tc>
        <w:tc>
          <w:tcPr>
            <w:tcW w:w="1620" w:type="dxa"/>
            <w:vMerge/>
          </w:tcPr>
          <w:p w14:paraId="0C12E259" w14:textId="19A713C1" w:rsidR="00BD4A13" w:rsidRPr="00C46079" w:rsidDel="0096153C" w:rsidRDefault="00BD4A13" w:rsidP="00620922">
            <w:pPr>
              <w:rPr>
                <w:del w:id="866" w:author="Author" w:date="2018-02-27T14:52:00Z"/>
                <w:b/>
                <w:strike/>
              </w:rPr>
            </w:pPr>
            <w:bookmarkStart w:id="867" w:name="_Toc507513085"/>
            <w:bookmarkEnd w:id="867"/>
          </w:p>
        </w:tc>
        <w:tc>
          <w:tcPr>
            <w:tcW w:w="3690" w:type="dxa"/>
            <w:vMerge w:val="restart"/>
          </w:tcPr>
          <w:p w14:paraId="4B8233D8" w14:textId="73AE70B7" w:rsidR="00BD4A13" w:rsidRPr="00C46079" w:rsidDel="0096153C" w:rsidRDefault="00BD4A13" w:rsidP="00620922">
            <w:pPr>
              <w:rPr>
                <w:del w:id="868" w:author="Author" w:date="2018-02-27T14:52:00Z"/>
                <w:strike/>
              </w:rPr>
            </w:pPr>
            <w:del w:id="869" w:author="Author" w:date="2018-02-27T14:52:00Z">
              <w:r w:rsidRPr="00C46079" w:rsidDel="0096153C">
                <w:rPr>
                  <w:strike/>
                </w:rPr>
                <w:delText xml:space="preserve">On the </w:delText>
              </w:r>
              <w:r w:rsidRPr="00C46079" w:rsidDel="0096153C">
                <w:rPr>
                  <w:rStyle w:val="SAPScreenElement"/>
                  <w:strike/>
                </w:rPr>
                <w:delText>Time Account: &lt;time account ID&gt;</w:delText>
              </w:r>
              <w:r w:rsidRPr="00C46079" w:rsidDel="0096153C">
                <w:rPr>
                  <w:strike/>
                </w:rPr>
                <w:delText xml:space="preserve"> screen, choose </w:delText>
              </w:r>
              <w:r w:rsidRPr="00C46079" w:rsidDel="0096153C">
                <w:rPr>
                  <w:rStyle w:val="SAPScreenElement"/>
                  <w:strike/>
                </w:rPr>
                <w:delText xml:space="preserve">Take Action </w:delText>
              </w:r>
              <w:r w:rsidRPr="00C46079" w:rsidDel="0096153C">
                <w:rPr>
                  <w:rStyle w:val="SAPScreenElement"/>
                  <w:strike/>
                </w:rPr>
                <w:sym w:font="Symbol" w:char="F0AE"/>
              </w:r>
              <w:r w:rsidRPr="00C46079" w:rsidDel="0096153C">
                <w:rPr>
                  <w:rStyle w:val="SAPScreenElement"/>
                  <w:strike/>
                </w:rPr>
                <w:delText xml:space="preserve"> Make Correction</w:delText>
              </w:r>
              <w:r w:rsidRPr="00C46079" w:rsidDel="0096153C">
                <w:rPr>
                  <w:strike/>
                </w:rPr>
                <w:delText>. The fields become editable and you can make following entries:</w:delText>
              </w:r>
              <w:bookmarkStart w:id="870" w:name="_Toc507513086"/>
              <w:bookmarkEnd w:id="870"/>
            </w:del>
          </w:p>
        </w:tc>
        <w:tc>
          <w:tcPr>
            <w:tcW w:w="4050" w:type="dxa"/>
          </w:tcPr>
          <w:p w14:paraId="5D0BB232" w14:textId="716C449E" w:rsidR="00BD4A13" w:rsidRPr="00C46079" w:rsidDel="0096153C" w:rsidRDefault="00BD4A13" w:rsidP="00620922">
            <w:pPr>
              <w:rPr>
                <w:del w:id="871" w:author="Author" w:date="2018-02-27T14:52:00Z"/>
                <w:rStyle w:val="SAPScreenElement"/>
                <w:strike/>
              </w:rPr>
            </w:pPr>
            <w:del w:id="872" w:author="Author" w:date="2018-02-27T14:52:00Z">
              <w:r w:rsidRPr="00C46079" w:rsidDel="0096153C">
                <w:rPr>
                  <w:rStyle w:val="SAPScreenElement"/>
                  <w:strike/>
                </w:rPr>
                <w:delText>Account Valid Until:</w:delText>
              </w:r>
              <w:r w:rsidRPr="00C46079" w:rsidDel="0096153C">
                <w:rPr>
                  <w:strike/>
                </w:rPr>
                <w:delText xml:space="preserve"> select from calendar help the last day the employee is at the old location</w:delText>
              </w:r>
              <w:bookmarkStart w:id="873" w:name="_Toc507513087"/>
              <w:bookmarkEnd w:id="873"/>
            </w:del>
          </w:p>
        </w:tc>
        <w:tc>
          <w:tcPr>
            <w:tcW w:w="3060" w:type="dxa"/>
          </w:tcPr>
          <w:p w14:paraId="24C00201" w14:textId="6191675E" w:rsidR="00BD4A13" w:rsidRPr="00C46079" w:rsidDel="0096153C" w:rsidRDefault="00BD4A13" w:rsidP="00620922">
            <w:pPr>
              <w:rPr>
                <w:del w:id="874" w:author="Author" w:date="2018-02-27T14:52:00Z"/>
                <w:strike/>
              </w:rPr>
            </w:pPr>
            <w:bookmarkStart w:id="875" w:name="_Toc507513088"/>
            <w:bookmarkEnd w:id="875"/>
          </w:p>
        </w:tc>
        <w:tc>
          <w:tcPr>
            <w:tcW w:w="1170" w:type="dxa"/>
          </w:tcPr>
          <w:p w14:paraId="7519B208" w14:textId="223778A9" w:rsidR="00BD4A13" w:rsidRPr="00C46079" w:rsidDel="0096153C" w:rsidRDefault="00BD4A13" w:rsidP="00620922">
            <w:pPr>
              <w:rPr>
                <w:del w:id="876" w:author="Author" w:date="2018-02-27T14:52:00Z"/>
                <w:rFonts w:cs="Arial"/>
                <w:bCs/>
                <w:strike/>
              </w:rPr>
            </w:pPr>
            <w:bookmarkStart w:id="877" w:name="_Toc507513089"/>
            <w:bookmarkEnd w:id="877"/>
          </w:p>
        </w:tc>
        <w:bookmarkStart w:id="878" w:name="_Toc507513090"/>
        <w:bookmarkEnd w:id="878"/>
      </w:tr>
      <w:tr w:rsidR="00BD4A13" w:rsidRPr="00C46079" w:rsidDel="0096153C" w14:paraId="229C541E" w14:textId="755B7209" w:rsidTr="00491BDF">
        <w:trPr>
          <w:trHeight w:val="357"/>
          <w:del w:id="879" w:author="Author" w:date="2018-02-27T14:52:00Z"/>
        </w:trPr>
        <w:tc>
          <w:tcPr>
            <w:tcW w:w="692" w:type="dxa"/>
            <w:vMerge/>
          </w:tcPr>
          <w:p w14:paraId="42510DB2" w14:textId="7A269338" w:rsidR="00BD4A13" w:rsidRPr="00C46079" w:rsidDel="0096153C" w:rsidRDefault="00BD4A13" w:rsidP="00620922">
            <w:pPr>
              <w:rPr>
                <w:del w:id="880" w:author="Author" w:date="2018-02-27T14:52:00Z"/>
                <w:strike/>
              </w:rPr>
            </w:pPr>
            <w:bookmarkStart w:id="881" w:name="_Toc507513091"/>
            <w:bookmarkEnd w:id="881"/>
          </w:p>
        </w:tc>
        <w:tc>
          <w:tcPr>
            <w:tcW w:w="1620" w:type="dxa"/>
            <w:vMerge/>
          </w:tcPr>
          <w:p w14:paraId="3A873876" w14:textId="34EABAD7" w:rsidR="00BD4A13" w:rsidRPr="00C46079" w:rsidDel="0096153C" w:rsidRDefault="00BD4A13" w:rsidP="00620922">
            <w:pPr>
              <w:rPr>
                <w:del w:id="882" w:author="Author" w:date="2018-02-27T14:52:00Z"/>
                <w:b/>
                <w:strike/>
              </w:rPr>
            </w:pPr>
            <w:bookmarkStart w:id="883" w:name="_Toc507513092"/>
            <w:bookmarkEnd w:id="883"/>
          </w:p>
        </w:tc>
        <w:tc>
          <w:tcPr>
            <w:tcW w:w="3690" w:type="dxa"/>
            <w:vMerge/>
          </w:tcPr>
          <w:p w14:paraId="708DD5B0" w14:textId="2C0E885F" w:rsidR="00BD4A13" w:rsidRPr="00C46079" w:rsidDel="0096153C" w:rsidRDefault="00BD4A13" w:rsidP="00620922">
            <w:pPr>
              <w:rPr>
                <w:del w:id="884" w:author="Author" w:date="2018-02-27T14:52:00Z"/>
                <w:strike/>
              </w:rPr>
            </w:pPr>
            <w:bookmarkStart w:id="885" w:name="_Toc507513093"/>
            <w:bookmarkEnd w:id="885"/>
          </w:p>
        </w:tc>
        <w:tc>
          <w:tcPr>
            <w:tcW w:w="4050" w:type="dxa"/>
          </w:tcPr>
          <w:p w14:paraId="0C4BC471" w14:textId="5D4E34B5" w:rsidR="00BD4A13" w:rsidRPr="00C46079" w:rsidDel="0096153C" w:rsidRDefault="00BD4A13" w:rsidP="00620922">
            <w:pPr>
              <w:rPr>
                <w:del w:id="886" w:author="Author" w:date="2018-02-27T14:52:00Z"/>
                <w:rStyle w:val="SAPScreenElement"/>
                <w:strike/>
              </w:rPr>
            </w:pPr>
            <w:del w:id="887" w:author="Author" w:date="2018-02-27T14:52:00Z">
              <w:r w:rsidRPr="00C46079" w:rsidDel="0096153C">
                <w:rPr>
                  <w:rStyle w:val="SAPScreenElement"/>
                  <w:strike/>
                </w:rPr>
                <w:delText>Booking Possible Until:</w:delText>
              </w:r>
              <w:r w:rsidRPr="00C46079" w:rsidDel="0096153C">
                <w:rPr>
                  <w:strike/>
                </w:rPr>
                <w:delText xml:space="preserve"> select from calendar help the last day the employee is at the old location</w:delText>
              </w:r>
              <w:bookmarkStart w:id="888" w:name="_Toc507513094"/>
              <w:bookmarkEnd w:id="888"/>
            </w:del>
          </w:p>
        </w:tc>
        <w:tc>
          <w:tcPr>
            <w:tcW w:w="3060" w:type="dxa"/>
          </w:tcPr>
          <w:p w14:paraId="51BBCE22" w14:textId="1C48ED7B" w:rsidR="00BD4A13" w:rsidRPr="00C46079" w:rsidDel="0096153C" w:rsidRDefault="00BD4A13" w:rsidP="00620922">
            <w:pPr>
              <w:rPr>
                <w:del w:id="889" w:author="Author" w:date="2018-02-27T14:52:00Z"/>
                <w:strike/>
              </w:rPr>
            </w:pPr>
            <w:bookmarkStart w:id="890" w:name="_Toc507513095"/>
            <w:bookmarkEnd w:id="890"/>
          </w:p>
        </w:tc>
        <w:tc>
          <w:tcPr>
            <w:tcW w:w="1170" w:type="dxa"/>
          </w:tcPr>
          <w:p w14:paraId="2CDFD933" w14:textId="34CB4679" w:rsidR="00BD4A13" w:rsidRPr="00C46079" w:rsidDel="0096153C" w:rsidRDefault="00BD4A13" w:rsidP="00620922">
            <w:pPr>
              <w:rPr>
                <w:del w:id="891" w:author="Author" w:date="2018-02-27T14:52:00Z"/>
                <w:rFonts w:cs="Arial"/>
                <w:bCs/>
                <w:strike/>
              </w:rPr>
            </w:pPr>
            <w:bookmarkStart w:id="892" w:name="_Toc507513096"/>
            <w:bookmarkEnd w:id="892"/>
          </w:p>
        </w:tc>
        <w:bookmarkStart w:id="893" w:name="_Toc507513097"/>
        <w:bookmarkEnd w:id="893"/>
      </w:tr>
      <w:tr w:rsidR="00BD4A13" w:rsidRPr="00C46079" w:rsidDel="0096153C" w14:paraId="1A19C75A" w14:textId="510E4266" w:rsidTr="00491BDF">
        <w:trPr>
          <w:trHeight w:val="357"/>
          <w:del w:id="894" w:author="Author" w:date="2018-02-27T14:52:00Z"/>
        </w:trPr>
        <w:tc>
          <w:tcPr>
            <w:tcW w:w="692" w:type="dxa"/>
            <w:vMerge/>
          </w:tcPr>
          <w:p w14:paraId="6253CD86" w14:textId="5032BA8E" w:rsidR="00BD4A13" w:rsidRPr="00C46079" w:rsidDel="0096153C" w:rsidRDefault="00BD4A13" w:rsidP="00620922">
            <w:pPr>
              <w:rPr>
                <w:del w:id="895" w:author="Author" w:date="2018-02-27T14:52:00Z"/>
                <w:strike/>
              </w:rPr>
            </w:pPr>
            <w:bookmarkStart w:id="896" w:name="_Toc507513098"/>
            <w:bookmarkEnd w:id="896"/>
          </w:p>
        </w:tc>
        <w:tc>
          <w:tcPr>
            <w:tcW w:w="1620" w:type="dxa"/>
            <w:vMerge/>
          </w:tcPr>
          <w:p w14:paraId="44008A96" w14:textId="452BBA05" w:rsidR="00BD4A13" w:rsidRPr="00C46079" w:rsidDel="0096153C" w:rsidRDefault="00BD4A13" w:rsidP="00620922">
            <w:pPr>
              <w:rPr>
                <w:del w:id="897" w:author="Author" w:date="2018-02-27T14:52:00Z"/>
                <w:b/>
                <w:strike/>
              </w:rPr>
            </w:pPr>
            <w:bookmarkStart w:id="898" w:name="_Toc507513099"/>
            <w:bookmarkEnd w:id="898"/>
          </w:p>
        </w:tc>
        <w:tc>
          <w:tcPr>
            <w:tcW w:w="3690" w:type="dxa"/>
            <w:vMerge/>
          </w:tcPr>
          <w:p w14:paraId="63D16E76" w14:textId="398C22E4" w:rsidR="00BD4A13" w:rsidRPr="00C46079" w:rsidDel="0096153C" w:rsidRDefault="00BD4A13" w:rsidP="00620922">
            <w:pPr>
              <w:rPr>
                <w:del w:id="899" w:author="Author" w:date="2018-02-27T14:52:00Z"/>
                <w:strike/>
              </w:rPr>
            </w:pPr>
            <w:bookmarkStart w:id="900" w:name="_Toc507513100"/>
            <w:bookmarkEnd w:id="900"/>
          </w:p>
        </w:tc>
        <w:tc>
          <w:tcPr>
            <w:tcW w:w="4050" w:type="dxa"/>
          </w:tcPr>
          <w:p w14:paraId="74879A21" w14:textId="51A60B5A" w:rsidR="00BD4A13" w:rsidRPr="00C46079" w:rsidDel="0096153C" w:rsidRDefault="00BD4A13" w:rsidP="00620922">
            <w:pPr>
              <w:rPr>
                <w:del w:id="901" w:author="Author" w:date="2018-02-27T14:52:00Z"/>
                <w:rStyle w:val="SAPScreenElement"/>
                <w:strike/>
              </w:rPr>
            </w:pPr>
            <w:del w:id="902" w:author="Author" w:date="2018-02-27T14:52:00Z">
              <w:r w:rsidRPr="00C46079" w:rsidDel="0096153C">
                <w:rPr>
                  <w:rStyle w:val="SAPScreenElement"/>
                  <w:strike/>
                </w:rPr>
                <w:delText>Closed:</w:delText>
              </w:r>
              <w:r w:rsidRPr="00C46079" w:rsidDel="0096153C">
                <w:rPr>
                  <w:strike/>
                  <w:lang w:eastAsia="zh-TW"/>
                </w:rPr>
                <w:delText xml:space="preserve"> select</w:delText>
              </w:r>
              <w:r w:rsidRPr="00C46079" w:rsidDel="0096153C">
                <w:rPr>
                  <w:rStyle w:val="SAPUserEntry"/>
                  <w:strike/>
                </w:rPr>
                <w:delText xml:space="preserve"> Yes </w:delText>
              </w:r>
              <w:r w:rsidRPr="00C46079" w:rsidDel="0096153C">
                <w:rPr>
                  <w:strike/>
                  <w:lang w:eastAsia="zh-TW"/>
                </w:rPr>
                <w:delText>from drop-down</w:delText>
              </w:r>
              <w:bookmarkStart w:id="903" w:name="_Toc507513101"/>
              <w:bookmarkEnd w:id="903"/>
            </w:del>
          </w:p>
        </w:tc>
        <w:tc>
          <w:tcPr>
            <w:tcW w:w="3060" w:type="dxa"/>
          </w:tcPr>
          <w:p w14:paraId="1130C818" w14:textId="6A0E6379" w:rsidR="00BD4A13" w:rsidRPr="00C46079" w:rsidDel="0096153C" w:rsidRDefault="00BD4A13" w:rsidP="00620922">
            <w:pPr>
              <w:rPr>
                <w:del w:id="904" w:author="Author" w:date="2018-02-27T14:52:00Z"/>
                <w:strike/>
              </w:rPr>
            </w:pPr>
            <w:bookmarkStart w:id="905" w:name="_Toc507513102"/>
            <w:bookmarkEnd w:id="905"/>
          </w:p>
        </w:tc>
        <w:tc>
          <w:tcPr>
            <w:tcW w:w="1170" w:type="dxa"/>
          </w:tcPr>
          <w:p w14:paraId="17790DF9" w14:textId="450AF964" w:rsidR="00BD4A13" w:rsidRPr="00C46079" w:rsidDel="0096153C" w:rsidRDefault="00BD4A13" w:rsidP="00620922">
            <w:pPr>
              <w:rPr>
                <w:del w:id="906" w:author="Author" w:date="2018-02-27T14:52:00Z"/>
                <w:rFonts w:cs="Arial"/>
                <w:bCs/>
                <w:strike/>
              </w:rPr>
            </w:pPr>
            <w:bookmarkStart w:id="907" w:name="_Toc507513103"/>
            <w:bookmarkEnd w:id="907"/>
          </w:p>
        </w:tc>
        <w:bookmarkStart w:id="908" w:name="_Toc507513104"/>
        <w:bookmarkEnd w:id="908"/>
      </w:tr>
      <w:tr w:rsidR="00BD4A13" w:rsidRPr="00C46079" w:rsidDel="0096153C" w14:paraId="6F5D5252" w14:textId="20EA42C2" w:rsidTr="00491BDF">
        <w:trPr>
          <w:trHeight w:val="357"/>
          <w:del w:id="909" w:author="Author" w:date="2018-02-27T14:52:00Z"/>
        </w:trPr>
        <w:tc>
          <w:tcPr>
            <w:tcW w:w="692" w:type="dxa"/>
          </w:tcPr>
          <w:p w14:paraId="6A017C84" w14:textId="2B16316D" w:rsidR="00BD4A13" w:rsidRPr="00C46079" w:rsidDel="0096153C" w:rsidRDefault="00BD4A13" w:rsidP="00620922">
            <w:pPr>
              <w:rPr>
                <w:del w:id="910" w:author="Author" w:date="2018-02-27T14:52:00Z"/>
                <w:strike/>
              </w:rPr>
            </w:pPr>
            <w:del w:id="911" w:author="Author" w:date="2018-02-27T14:52:00Z">
              <w:r w:rsidRPr="00C46079" w:rsidDel="0096153C">
                <w:rPr>
                  <w:strike/>
                </w:rPr>
                <w:delText>13</w:delText>
              </w:r>
              <w:bookmarkStart w:id="912" w:name="_Toc507513105"/>
              <w:bookmarkEnd w:id="912"/>
            </w:del>
          </w:p>
        </w:tc>
        <w:tc>
          <w:tcPr>
            <w:tcW w:w="1620" w:type="dxa"/>
          </w:tcPr>
          <w:p w14:paraId="5612D654" w14:textId="0D72EB6E" w:rsidR="00BD4A13" w:rsidRPr="00C46079" w:rsidDel="0096153C" w:rsidRDefault="00BD4A13" w:rsidP="00620922">
            <w:pPr>
              <w:rPr>
                <w:del w:id="913" w:author="Author" w:date="2018-02-27T14:52:00Z"/>
                <w:rStyle w:val="SAPEmphasis"/>
                <w:strike/>
                <w:lang w:eastAsia="zh-CN"/>
              </w:rPr>
            </w:pPr>
            <w:del w:id="914" w:author="Author" w:date="2018-02-27T14:52:00Z">
              <w:r w:rsidRPr="00C46079" w:rsidDel="0096153C">
                <w:rPr>
                  <w:rStyle w:val="SAPEmphasis"/>
                  <w:strike/>
                  <w:lang w:eastAsia="zh-CN"/>
                </w:rPr>
                <w:delText>Save Data</w:delText>
              </w:r>
              <w:bookmarkStart w:id="915" w:name="_Toc507513106"/>
              <w:bookmarkEnd w:id="915"/>
            </w:del>
          </w:p>
        </w:tc>
        <w:tc>
          <w:tcPr>
            <w:tcW w:w="3690" w:type="dxa"/>
          </w:tcPr>
          <w:p w14:paraId="2BB53074" w14:textId="52488BC2" w:rsidR="00BD4A13" w:rsidRPr="00C46079" w:rsidDel="0096153C" w:rsidRDefault="00BD4A13" w:rsidP="00620922">
            <w:pPr>
              <w:rPr>
                <w:del w:id="916" w:author="Author" w:date="2018-02-27T14:52:00Z"/>
                <w:strike/>
              </w:rPr>
            </w:pPr>
            <w:del w:id="917" w:author="Author" w:date="2018-02-27T14:52:00Z">
              <w:r w:rsidRPr="00C46079" w:rsidDel="0096153C">
                <w:rPr>
                  <w:strike/>
                </w:rPr>
                <w:delText xml:space="preserve">Choose the </w:delText>
              </w:r>
              <w:r w:rsidRPr="00C46079" w:rsidDel="0096153C">
                <w:rPr>
                  <w:rStyle w:val="SAPScreenElement"/>
                  <w:strike/>
                </w:rPr>
                <w:delText xml:space="preserve">Save </w:delText>
              </w:r>
              <w:r w:rsidRPr="00C46079" w:rsidDel="0096153C">
                <w:rPr>
                  <w:strike/>
                </w:rPr>
                <w:delText>button.</w:delText>
              </w:r>
              <w:bookmarkStart w:id="918" w:name="_Toc507513107"/>
              <w:bookmarkEnd w:id="918"/>
            </w:del>
          </w:p>
        </w:tc>
        <w:tc>
          <w:tcPr>
            <w:tcW w:w="4050" w:type="dxa"/>
          </w:tcPr>
          <w:p w14:paraId="6110A71C" w14:textId="44267D60" w:rsidR="00BD4A13" w:rsidRPr="00C46079" w:rsidDel="0096153C" w:rsidRDefault="00BD4A13" w:rsidP="00620922">
            <w:pPr>
              <w:rPr>
                <w:del w:id="919" w:author="Author" w:date="2018-02-27T14:52:00Z"/>
                <w:rStyle w:val="SAPScreenElement"/>
                <w:strike/>
              </w:rPr>
            </w:pPr>
            <w:bookmarkStart w:id="920" w:name="_Toc507513108"/>
            <w:bookmarkEnd w:id="920"/>
          </w:p>
        </w:tc>
        <w:tc>
          <w:tcPr>
            <w:tcW w:w="3060" w:type="dxa"/>
          </w:tcPr>
          <w:p w14:paraId="56E7B643" w14:textId="2BF24C1F" w:rsidR="00BD4A13" w:rsidRPr="00C46079" w:rsidDel="0096153C" w:rsidRDefault="00BD4A13" w:rsidP="00620922">
            <w:pPr>
              <w:rPr>
                <w:del w:id="921" w:author="Author" w:date="2018-02-27T14:52:00Z"/>
                <w:strike/>
              </w:rPr>
            </w:pPr>
            <w:del w:id="922" w:author="Author" w:date="2018-02-27T14:52:00Z">
              <w:r w:rsidRPr="00C46079" w:rsidDel="0096153C">
                <w:rPr>
                  <w:strike/>
                </w:rPr>
                <w:delText>The old time account has been closed and is no longer available for the employee in employee self-service.</w:delText>
              </w:r>
              <w:bookmarkStart w:id="923" w:name="_Toc507513109"/>
              <w:bookmarkEnd w:id="923"/>
            </w:del>
          </w:p>
        </w:tc>
        <w:tc>
          <w:tcPr>
            <w:tcW w:w="1170" w:type="dxa"/>
          </w:tcPr>
          <w:p w14:paraId="1248010F" w14:textId="095F1D0D" w:rsidR="00BD4A13" w:rsidRPr="00C46079" w:rsidDel="0096153C" w:rsidRDefault="00BD4A13" w:rsidP="00620922">
            <w:pPr>
              <w:rPr>
                <w:del w:id="924" w:author="Author" w:date="2018-02-27T14:52:00Z"/>
                <w:rFonts w:cs="Arial"/>
                <w:bCs/>
                <w:strike/>
              </w:rPr>
            </w:pPr>
            <w:bookmarkStart w:id="925" w:name="_Toc507513110"/>
            <w:bookmarkEnd w:id="925"/>
          </w:p>
        </w:tc>
        <w:bookmarkStart w:id="926" w:name="_Toc507513111"/>
        <w:bookmarkEnd w:id="926"/>
      </w:tr>
      <w:tr w:rsidR="00BD4A13" w:rsidRPr="00C46079" w:rsidDel="0096153C" w14:paraId="13A3F5D7" w14:textId="14759E0A" w:rsidTr="00491BDF">
        <w:trPr>
          <w:trHeight w:val="357"/>
          <w:del w:id="927" w:author="Author" w:date="2018-02-27T14:52:00Z"/>
        </w:trPr>
        <w:tc>
          <w:tcPr>
            <w:tcW w:w="692" w:type="dxa"/>
          </w:tcPr>
          <w:p w14:paraId="6A2C04A1" w14:textId="560FC772" w:rsidR="00BD4A13" w:rsidRPr="00C46079" w:rsidDel="0096153C" w:rsidRDefault="00BD4A13" w:rsidP="00620922">
            <w:pPr>
              <w:rPr>
                <w:del w:id="928" w:author="Author" w:date="2018-02-27T14:52:00Z"/>
                <w:strike/>
              </w:rPr>
            </w:pPr>
            <w:del w:id="929" w:author="Author" w:date="2018-02-27T14:52:00Z">
              <w:r w:rsidRPr="00C46079" w:rsidDel="0096153C">
                <w:rPr>
                  <w:strike/>
                </w:rPr>
                <w:delText>14</w:delText>
              </w:r>
              <w:bookmarkStart w:id="930" w:name="_Toc507513112"/>
              <w:bookmarkEnd w:id="930"/>
            </w:del>
          </w:p>
        </w:tc>
        <w:tc>
          <w:tcPr>
            <w:tcW w:w="1620" w:type="dxa"/>
          </w:tcPr>
          <w:p w14:paraId="35BA839C" w14:textId="36633861" w:rsidR="00BD4A13" w:rsidRPr="00C46079" w:rsidDel="0096153C" w:rsidRDefault="00BD4A13" w:rsidP="00620922">
            <w:pPr>
              <w:rPr>
                <w:del w:id="931" w:author="Author" w:date="2018-02-27T14:52:00Z"/>
                <w:rStyle w:val="SAPEmphasis"/>
                <w:strike/>
                <w:lang w:eastAsia="zh-CN"/>
              </w:rPr>
            </w:pPr>
            <w:del w:id="932" w:author="Author" w:date="2018-02-27T14:52:00Z">
              <w:r w:rsidRPr="00C46079" w:rsidDel="0096153C">
                <w:rPr>
                  <w:rStyle w:val="SAPEmphasis"/>
                  <w:strike/>
                  <w:lang w:eastAsia="zh-CN"/>
                </w:rPr>
                <w:delText>Verify Time Accounts</w:delText>
              </w:r>
              <w:bookmarkStart w:id="933" w:name="_Toc507513113"/>
              <w:bookmarkEnd w:id="933"/>
            </w:del>
          </w:p>
        </w:tc>
        <w:tc>
          <w:tcPr>
            <w:tcW w:w="3690" w:type="dxa"/>
          </w:tcPr>
          <w:p w14:paraId="4F57B975" w14:textId="29986A3E" w:rsidR="00BD4A13" w:rsidRPr="00C46079" w:rsidDel="0096153C" w:rsidRDefault="00BD4A13" w:rsidP="00620922">
            <w:pPr>
              <w:rPr>
                <w:del w:id="934" w:author="Author" w:date="2018-02-27T14:52:00Z"/>
                <w:strike/>
              </w:rPr>
            </w:pPr>
            <w:del w:id="935" w:author="Author" w:date="2018-02-27T14:52:00Z">
              <w:r w:rsidRPr="00C46079" w:rsidDel="0096153C">
                <w:rPr>
                  <w:strike/>
                </w:rPr>
                <w:delText xml:space="preserve">Search for the employee. On his/her </w:delText>
              </w:r>
              <w:r w:rsidRPr="00C46079" w:rsidDel="0096153C">
                <w:rPr>
                  <w:rStyle w:val="SAPScreenElement"/>
                  <w:strike/>
                </w:rPr>
                <w:delText>Employee Files</w:delText>
              </w:r>
              <w:r w:rsidRPr="00C46079" w:rsidDel="0096153C">
                <w:rPr>
                  <w:strike/>
                </w:rPr>
                <w:delText xml:space="preserve"> screen navigate to </w:delText>
              </w:r>
              <w:r w:rsidRPr="00C46079" w:rsidDel="0096153C">
                <w:rPr>
                  <w:rStyle w:val="SAPScreenElement"/>
                  <w:strike/>
                </w:rPr>
                <w:delText xml:space="preserve">Time Off </w:delText>
              </w:r>
              <w:r w:rsidRPr="00C46079" w:rsidDel="0096153C">
                <w:rPr>
                  <w:strike/>
                </w:rPr>
                <w:delText xml:space="preserve">section </w:delText>
              </w:r>
              <w:r w:rsidRPr="00C46079" w:rsidDel="0096153C">
                <w:rPr>
                  <w:rStyle w:val="SAPScreenElement"/>
                  <w:strike/>
                </w:rPr>
                <w:sym w:font="Symbol" w:char="F0AE"/>
              </w:r>
              <w:r w:rsidRPr="00C46079" w:rsidDel="0096153C">
                <w:rPr>
                  <w:rStyle w:val="SAPScreenElement"/>
                  <w:strike/>
                </w:rPr>
                <w:delText xml:space="preserve"> Time Off </w:delText>
              </w:r>
              <w:r w:rsidRPr="00C46079" w:rsidDel="0096153C">
                <w:rPr>
                  <w:strike/>
                </w:rPr>
                <w:delText xml:space="preserve">subsection </w:delText>
              </w:r>
              <w:r w:rsidRPr="00C46079" w:rsidDel="0096153C">
                <w:rPr>
                  <w:rStyle w:val="SAPScreenElement"/>
                  <w:strike/>
                </w:rPr>
                <w:sym w:font="Symbol" w:char="F0AE"/>
              </w:r>
              <w:r w:rsidRPr="00C46079" w:rsidDel="0096153C">
                <w:rPr>
                  <w:rStyle w:val="SAPScreenElement"/>
                  <w:strike/>
                </w:rPr>
                <w:delText xml:space="preserve"> Upcoming Time Off </w:delText>
              </w:r>
              <w:r w:rsidRPr="00C46079" w:rsidDel="0096153C">
                <w:rPr>
                  <w:strike/>
                </w:rPr>
                <w:delText>block, and there select the</w:delText>
              </w:r>
              <w:r w:rsidRPr="00C46079" w:rsidDel="0096153C">
                <w:rPr>
                  <w:rStyle w:val="SAPScreenElement"/>
                  <w:strike/>
                </w:rPr>
                <w:delText xml:space="preserve"> Administer Time</w:delText>
              </w:r>
              <w:r w:rsidRPr="00C46079" w:rsidDel="0096153C">
                <w:rPr>
                  <w:strike/>
                </w:rPr>
                <w:delText xml:space="preserve"> link. I</w:delText>
              </w:r>
            </w:del>
            <w:ins w:id="936" w:author="Author" w:date="2018-02-09T10:42:00Z">
              <w:del w:id="937" w:author="Author" w:date="2018-02-27T14:52:00Z">
                <w:r w:rsidR="00F40EE8" w:rsidRPr="00C46079" w:rsidDel="0096153C">
                  <w:rPr>
                    <w:strike/>
                  </w:rPr>
                  <w:delText>O</w:delText>
                </w:r>
              </w:del>
            </w:ins>
            <w:del w:id="938" w:author="Author" w:date="2018-02-27T14:52:00Z">
              <w:r w:rsidRPr="00C46079" w:rsidDel="0096153C">
                <w:rPr>
                  <w:strike/>
                </w:rPr>
                <w:delText xml:space="preserve">n the </w:delText>
              </w:r>
              <w:r w:rsidRPr="00C46079" w:rsidDel="0096153C">
                <w:rPr>
                  <w:rStyle w:val="SAPScreenElement"/>
                  <w:strike/>
                </w:rPr>
                <w:delText>Time i</w:delText>
              </w:r>
            </w:del>
            <w:ins w:id="939" w:author="Author" w:date="2018-02-08T09:29:00Z">
              <w:del w:id="940" w:author="Author" w:date="2018-02-27T14:52:00Z">
                <w:r w:rsidR="00272E69" w:rsidRPr="00C46079" w:rsidDel="0096153C">
                  <w:rPr>
                    <w:rStyle w:val="SAPScreenElement"/>
                    <w:strike/>
                  </w:rPr>
                  <w:delText>I</w:delText>
                </w:r>
              </w:del>
            </w:ins>
            <w:del w:id="941" w:author="Author" w:date="2018-02-27T14:52:00Z">
              <w:r w:rsidRPr="00C46079" w:rsidDel="0096153C">
                <w:rPr>
                  <w:rStyle w:val="SAPScreenElement"/>
                  <w:strike/>
                </w:rPr>
                <w:delText>nformation for &lt;employee name&gt;</w:delText>
              </w:r>
              <w:r w:rsidRPr="00C46079" w:rsidDel="0096153C">
                <w:rPr>
                  <w:strike/>
                </w:rPr>
                <w:delText xml:space="preserve"> screen, go to the </w:delText>
              </w:r>
              <w:r w:rsidRPr="00C46079" w:rsidDel="0096153C">
                <w:rPr>
                  <w:rStyle w:val="SAPScreenElement"/>
                  <w:strike/>
                </w:rPr>
                <w:delText xml:space="preserve">Time Accounts </w:delText>
              </w:r>
              <w:r w:rsidRPr="00C46079" w:rsidDel="0096153C">
                <w:rPr>
                  <w:strike/>
                </w:rPr>
                <w:delText xml:space="preserve">section. Click the </w:delText>
              </w:r>
              <w:r w:rsidRPr="00C46079" w:rsidDel="0096153C">
                <w:rPr>
                  <w:rStyle w:val="SAPScreenElement"/>
                  <w:strike/>
                </w:rPr>
                <w:delText>Accounts as of Today</w:delText>
              </w:r>
              <w:r w:rsidRPr="00C46079" w:rsidDel="0096153C">
                <w:rPr>
                  <w:strike/>
                </w:rPr>
                <w:delText xml:space="preserve"> link and select from the upcoming calendar help a date at which the employee was still at the old location.</w:delText>
              </w:r>
              <w:bookmarkStart w:id="942" w:name="_Toc507513114"/>
              <w:bookmarkEnd w:id="942"/>
            </w:del>
          </w:p>
          <w:p w14:paraId="7372A9C6" w14:textId="7C6633A3" w:rsidR="00BD4A13" w:rsidRPr="00C46079" w:rsidDel="0096153C" w:rsidRDefault="00BD4A13" w:rsidP="00620922">
            <w:pPr>
              <w:rPr>
                <w:del w:id="943" w:author="Author" w:date="2018-02-27T14:52:00Z"/>
                <w:strike/>
              </w:rPr>
            </w:pPr>
            <w:del w:id="944" w:author="Author" w:date="2018-02-27T14:52:00Z">
              <w:r w:rsidRPr="00C46079" w:rsidDel="0096153C">
                <w:rPr>
                  <w:strike/>
                </w:rPr>
                <w:delText xml:space="preserve">Select the </w:delText>
              </w:r>
              <w:r w:rsidRPr="00C46079" w:rsidDel="0096153C">
                <w:rPr>
                  <w:rStyle w:val="SAPScreenElement"/>
                  <w:strike/>
                </w:rPr>
                <w:delText>Account Types (#)</w:delText>
              </w:r>
              <w:r w:rsidRPr="00C46079" w:rsidDel="0096153C">
                <w:rPr>
                  <w:strike/>
                </w:rPr>
                <w:delText xml:space="preserve"> link and in the upcoming drop-down check that the old time account you have closed in test step # 12 is not available anymore. </w:delText>
              </w:r>
              <w:bookmarkStart w:id="945" w:name="_Toc507513115"/>
              <w:bookmarkEnd w:id="945"/>
            </w:del>
          </w:p>
          <w:p w14:paraId="10E7FCD4" w14:textId="70C594B3" w:rsidR="00BD4A13" w:rsidRPr="00C46079" w:rsidDel="0096153C" w:rsidRDefault="00BD4A13" w:rsidP="006A4D4F">
            <w:pPr>
              <w:pStyle w:val="ListParagraph"/>
              <w:ind w:left="162"/>
              <w:rPr>
                <w:del w:id="946" w:author="Author" w:date="2018-02-27T14:52:00Z"/>
                <w:rFonts w:ascii="BentonSans Regular" w:hAnsi="BentonSans Regular"/>
                <w:strike/>
                <w:color w:val="666666"/>
                <w:sz w:val="22"/>
              </w:rPr>
            </w:pPr>
            <w:del w:id="947" w:author="Author" w:date="2018-02-27T14:52:00Z">
              <w:r w:rsidRPr="00C46079" w:rsidDel="0096153C">
                <w:rPr>
                  <w:strike/>
                  <w:noProof/>
                </w:rPr>
                <w:drawing>
                  <wp:inline distT="0" distB="0" distL="0" distR="0" wp14:anchorId="141AEAB6" wp14:editId="67AB0508">
                    <wp:extent cx="225425" cy="225425"/>
                    <wp:effectExtent l="0" t="0" r="0" b="3175"/>
                    <wp:docPr id="23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C46079" w:rsidDel="0096153C">
                <w:rPr>
                  <w:strike/>
                </w:rPr>
                <w:delText> </w:delText>
              </w:r>
              <w:r w:rsidRPr="00C46079" w:rsidDel="0096153C">
                <w:rPr>
                  <w:rFonts w:ascii="BentonSans Regular" w:hAnsi="BentonSans Regular"/>
                  <w:strike/>
                  <w:color w:val="666666"/>
                  <w:sz w:val="22"/>
                </w:rPr>
                <w:delText>Note</w:delText>
              </w:r>
              <w:bookmarkStart w:id="948" w:name="_Toc507513116"/>
              <w:bookmarkEnd w:id="948"/>
            </w:del>
          </w:p>
          <w:p w14:paraId="2EDB1A12" w14:textId="547571DC" w:rsidR="00BD4A13" w:rsidRPr="00C46079" w:rsidDel="0096153C" w:rsidRDefault="00BD4A13" w:rsidP="006A4D4F">
            <w:pPr>
              <w:ind w:left="162"/>
              <w:rPr>
                <w:del w:id="949" w:author="Author" w:date="2018-02-27T14:52:00Z"/>
                <w:strike/>
              </w:rPr>
            </w:pPr>
            <w:del w:id="950" w:author="Author" w:date="2018-02-27T14:52:00Z">
              <w:r w:rsidRPr="00C46079" w:rsidDel="0096153C">
                <w:rPr>
                  <w:strike/>
                </w:rPr>
                <w:delText xml:space="preserve">The </w:delText>
              </w:r>
              <w:r w:rsidRPr="00C46079" w:rsidDel="0096153C">
                <w:rPr>
                  <w:rStyle w:val="SAPScreenElement"/>
                  <w:strike/>
                </w:rPr>
                <w:delText>Account Types (#)</w:delText>
              </w:r>
              <w:r w:rsidRPr="00C46079" w:rsidDel="0096153C">
                <w:rPr>
                  <w:strike/>
                </w:rPr>
                <w:delText xml:space="preserve"> link is available only in case there are at least 2 different time account types assigned to the employee.</w:delText>
              </w:r>
              <w:bookmarkStart w:id="951" w:name="_Toc507513117"/>
              <w:bookmarkEnd w:id="951"/>
            </w:del>
          </w:p>
        </w:tc>
        <w:tc>
          <w:tcPr>
            <w:tcW w:w="4050" w:type="dxa"/>
          </w:tcPr>
          <w:p w14:paraId="26840234" w14:textId="389DE4E8" w:rsidR="00BD4A13" w:rsidRPr="00C46079" w:rsidDel="0096153C" w:rsidRDefault="00BD4A13" w:rsidP="00620922">
            <w:pPr>
              <w:rPr>
                <w:del w:id="952" w:author="Author" w:date="2018-02-27T14:52:00Z"/>
                <w:rStyle w:val="SAPScreenElement"/>
                <w:strike/>
              </w:rPr>
            </w:pPr>
            <w:bookmarkStart w:id="953" w:name="_Toc507513118"/>
            <w:bookmarkEnd w:id="953"/>
          </w:p>
        </w:tc>
        <w:tc>
          <w:tcPr>
            <w:tcW w:w="3060" w:type="dxa"/>
          </w:tcPr>
          <w:p w14:paraId="31553A51" w14:textId="1C6365E9" w:rsidR="00BD4A13" w:rsidRPr="00C46079" w:rsidDel="0096153C" w:rsidRDefault="00BD4A13" w:rsidP="00620922">
            <w:pPr>
              <w:rPr>
                <w:del w:id="954" w:author="Author" w:date="2018-02-27T14:52:00Z"/>
                <w:strike/>
              </w:rPr>
            </w:pPr>
            <w:bookmarkStart w:id="955" w:name="_Toc507513119"/>
            <w:bookmarkEnd w:id="955"/>
          </w:p>
        </w:tc>
        <w:tc>
          <w:tcPr>
            <w:tcW w:w="1170" w:type="dxa"/>
          </w:tcPr>
          <w:p w14:paraId="2DAAFC76" w14:textId="2C495604" w:rsidR="00BD4A13" w:rsidRPr="00C46079" w:rsidDel="0096153C" w:rsidRDefault="00BD4A13" w:rsidP="00620922">
            <w:pPr>
              <w:rPr>
                <w:del w:id="956" w:author="Author" w:date="2018-02-27T14:52:00Z"/>
                <w:rFonts w:cs="Arial"/>
                <w:bCs/>
                <w:strike/>
              </w:rPr>
            </w:pPr>
            <w:bookmarkStart w:id="957" w:name="_Toc507513120"/>
            <w:bookmarkEnd w:id="957"/>
          </w:p>
        </w:tc>
        <w:bookmarkStart w:id="958" w:name="_Toc507513121"/>
        <w:bookmarkEnd w:id="958"/>
      </w:tr>
    </w:tbl>
    <w:p w14:paraId="61547B33" w14:textId="66AF9F5B" w:rsidR="008836F0" w:rsidRPr="00AA46A3" w:rsidRDefault="008836F0" w:rsidP="008836F0">
      <w:pPr>
        <w:pStyle w:val="Heading3"/>
      </w:pPr>
      <w:bookmarkStart w:id="959" w:name="_Toc469864148"/>
      <w:bookmarkStart w:id="960" w:name="_Toc507513122"/>
      <w:bookmarkStart w:id="961" w:name="_Toc410685044"/>
      <w:bookmarkStart w:id="962" w:name="_Toc410685047"/>
      <w:bookmarkEnd w:id="959"/>
      <w:r w:rsidRPr="00AA46A3">
        <w:t>Adjusting Employee Time Accounts Manually (Optional)</w:t>
      </w:r>
      <w:bookmarkEnd w:id="960"/>
      <w:r>
        <w:t xml:space="preserve"> </w:t>
      </w:r>
      <w:del w:id="963" w:author="Author" w:date="2018-02-27T14:52:00Z">
        <w:r w:rsidRPr="008836F0" w:rsidDel="0096153C">
          <w:rPr>
            <w:highlight w:val="yellow"/>
          </w:rPr>
          <w:delText>NEW</w:delText>
        </w:r>
      </w:del>
    </w:p>
    <w:p w14:paraId="010736D0" w14:textId="77777777" w:rsidR="008836F0" w:rsidRPr="00AA46A3" w:rsidRDefault="008836F0" w:rsidP="008836F0">
      <w:pPr>
        <w:pStyle w:val="SAPKeyblockTitle"/>
      </w:pPr>
      <w:r w:rsidRPr="00AA46A3">
        <w:t>Test Administration</w:t>
      </w:r>
    </w:p>
    <w:p w14:paraId="0CCE7087" w14:textId="77777777" w:rsidR="008836F0" w:rsidRPr="00AA46A3" w:rsidRDefault="008836F0" w:rsidP="008836F0">
      <w:r w:rsidRPr="00AA46A3">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8836F0" w:rsidRPr="00AA46A3" w14:paraId="2D3D6986" w14:textId="77777777" w:rsidTr="00781DD8">
        <w:tc>
          <w:tcPr>
            <w:tcW w:w="2280" w:type="dxa"/>
            <w:tcBorders>
              <w:top w:val="single" w:sz="8" w:space="0" w:color="999999"/>
              <w:left w:val="single" w:sz="8" w:space="0" w:color="999999"/>
              <w:bottom w:val="single" w:sz="8" w:space="0" w:color="999999"/>
              <w:right w:val="single" w:sz="8" w:space="0" w:color="999999"/>
            </w:tcBorders>
            <w:hideMark/>
          </w:tcPr>
          <w:p w14:paraId="66BFAFE7" w14:textId="77777777" w:rsidR="008836F0" w:rsidRPr="00AA46A3" w:rsidRDefault="008836F0" w:rsidP="00781DD8">
            <w:pPr>
              <w:rPr>
                <w:rStyle w:val="SAPEmphasis"/>
              </w:rPr>
            </w:pPr>
            <w:r w:rsidRPr="00AA46A3">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62CC137C" w14:textId="77777777" w:rsidR="008836F0" w:rsidRPr="00AA46A3" w:rsidRDefault="008836F0" w:rsidP="00781DD8">
            <w:pPr>
              <w:rPr>
                <w:lang w:eastAsia="zh-CN"/>
              </w:rPr>
            </w:pPr>
            <w:r w:rsidRPr="00AA46A3">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4A14670B" w14:textId="77777777" w:rsidR="008836F0" w:rsidRPr="00AA46A3" w:rsidRDefault="008836F0" w:rsidP="00781DD8">
            <w:pPr>
              <w:rPr>
                <w:rStyle w:val="SAPEmphasis"/>
              </w:rPr>
            </w:pPr>
            <w:r w:rsidRPr="00AA46A3">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0BC1F986" w14:textId="77777777" w:rsidR="008836F0" w:rsidRPr="00AA46A3" w:rsidRDefault="008836F0" w:rsidP="00781DD8">
            <w:pPr>
              <w:rPr>
                <w:lang w:eastAsia="zh-CN"/>
              </w:rPr>
            </w:pPr>
            <w:r w:rsidRPr="00AA46A3">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2B8E4C11" w14:textId="77777777" w:rsidR="008836F0" w:rsidRPr="00AA46A3" w:rsidRDefault="008836F0" w:rsidP="00781DD8">
            <w:pPr>
              <w:rPr>
                <w:rStyle w:val="SAPEmphasis"/>
              </w:rPr>
            </w:pPr>
            <w:r w:rsidRPr="00AA46A3">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0D08FF78" w14:textId="77777777" w:rsidR="008836F0" w:rsidRPr="00AA46A3" w:rsidRDefault="008836F0" w:rsidP="00781DD8">
            <w:pPr>
              <w:rPr>
                <w:lang w:eastAsia="zh-CN"/>
              </w:rPr>
            </w:pPr>
            <w:r w:rsidRPr="00AA46A3">
              <w:rPr>
                <w:lang w:eastAsia="zh-CN"/>
              </w:rPr>
              <w:t>&lt;date&gt;</w:t>
            </w:r>
          </w:p>
        </w:tc>
      </w:tr>
      <w:tr w:rsidR="008836F0" w:rsidRPr="00AA46A3" w14:paraId="25A1F56B" w14:textId="77777777" w:rsidTr="00781DD8">
        <w:tc>
          <w:tcPr>
            <w:tcW w:w="2280" w:type="dxa"/>
            <w:tcBorders>
              <w:top w:val="single" w:sz="8" w:space="0" w:color="999999"/>
              <w:left w:val="single" w:sz="8" w:space="0" w:color="999999"/>
              <w:bottom w:val="single" w:sz="8" w:space="0" w:color="999999"/>
              <w:right w:val="single" w:sz="8" w:space="0" w:color="999999"/>
            </w:tcBorders>
            <w:hideMark/>
          </w:tcPr>
          <w:p w14:paraId="280605BC" w14:textId="77777777" w:rsidR="008836F0" w:rsidRPr="00AA46A3" w:rsidRDefault="008836F0" w:rsidP="00781DD8">
            <w:pPr>
              <w:rPr>
                <w:rStyle w:val="SAPEmphasis"/>
              </w:rPr>
            </w:pPr>
            <w:r w:rsidRPr="00AA46A3">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0A16BECA" w14:textId="77777777" w:rsidR="008836F0" w:rsidRPr="00AA46A3" w:rsidRDefault="008836F0" w:rsidP="00781DD8">
            <w:pPr>
              <w:rPr>
                <w:lang w:eastAsia="zh-CN"/>
              </w:rPr>
            </w:pPr>
            <w:r w:rsidRPr="00AA46A3">
              <w:rPr>
                <w:lang w:eastAsia="zh-CN"/>
              </w:rPr>
              <w:t xml:space="preserve">HR </w:t>
            </w:r>
            <w:r w:rsidRPr="00AA46A3">
              <w:t>Administrator</w:t>
            </w:r>
          </w:p>
        </w:tc>
      </w:tr>
      <w:tr w:rsidR="008836F0" w:rsidRPr="00AA46A3" w14:paraId="1EB18878" w14:textId="77777777" w:rsidTr="00781DD8">
        <w:tc>
          <w:tcPr>
            <w:tcW w:w="2280" w:type="dxa"/>
            <w:tcBorders>
              <w:top w:val="single" w:sz="8" w:space="0" w:color="999999"/>
              <w:left w:val="single" w:sz="8" w:space="0" w:color="999999"/>
              <w:bottom w:val="single" w:sz="8" w:space="0" w:color="999999"/>
              <w:right w:val="single" w:sz="8" w:space="0" w:color="999999"/>
            </w:tcBorders>
            <w:hideMark/>
          </w:tcPr>
          <w:p w14:paraId="5150DFE3" w14:textId="77777777" w:rsidR="008836F0" w:rsidRPr="00AA46A3" w:rsidRDefault="008836F0" w:rsidP="00781DD8">
            <w:pPr>
              <w:rPr>
                <w:rStyle w:val="SAPEmphasis"/>
              </w:rPr>
            </w:pPr>
            <w:r w:rsidRPr="00AA46A3">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26A9F563" w14:textId="77777777" w:rsidR="008836F0" w:rsidRPr="00AA46A3" w:rsidRDefault="008836F0" w:rsidP="00781DD8">
            <w:pPr>
              <w:rPr>
                <w:lang w:eastAsia="zh-CN"/>
              </w:rPr>
            </w:pPr>
            <w:r w:rsidRPr="00AA46A3">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61379C59" w14:textId="77777777" w:rsidR="008836F0" w:rsidRPr="00AA46A3" w:rsidRDefault="008836F0" w:rsidP="00781DD8">
            <w:pPr>
              <w:rPr>
                <w:rStyle w:val="SAPEmphasis"/>
              </w:rPr>
            </w:pPr>
            <w:r w:rsidRPr="00AA46A3">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2D75E3D1" w14:textId="77777777" w:rsidR="008836F0" w:rsidRPr="00AA46A3" w:rsidRDefault="008836F0" w:rsidP="00781DD8">
            <w:pPr>
              <w:rPr>
                <w:lang w:eastAsia="zh-CN"/>
              </w:rPr>
            </w:pPr>
            <w:r>
              <w:rPr>
                <w:lang w:eastAsia="zh-CN"/>
              </w:rPr>
              <w:t>&lt;duration&gt;</w:t>
            </w:r>
          </w:p>
        </w:tc>
      </w:tr>
    </w:tbl>
    <w:p w14:paraId="1BCD1845" w14:textId="77777777" w:rsidR="008836F0" w:rsidRPr="00AA46A3" w:rsidRDefault="008836F0" w:rsidP="008836F0">
      <w:pPr>
        <w:pStyle w:val="SAPKeyblockTitle"/>
      </w:pPr>
      <w:r w:rsidRPr="00AA46A3">
        <w:t>Purpose</w:t>
      </w:r>
    </w:p>
    <w:p w14:paraId="16546DA2" w14:textId="77777777" w:rsidR="00E50757" w:rsidRDefault="008836F0" w:rsidP="008836F0">
      <w:r w:rsidRPr="00AA46A3">
        <w:t>The HR Administrator</w:t>
      </w:r>
      <w:r w:rsidRPr="00AA46A3" w:rsidDel="00B8638D">
        <w:t xml:space="preserve"> </w:t>
      </w:r>
      <w:r w:rsidRPr="00AA46A3">
        <w:t>adjusts manually, if required, the time accounts for specified employees.</w:t>
      </w:r>
      <w:r w:rsidR="00E50757">
        <w:t xml:space="preserve"> </w:t>
      </w:r>
    </w:p>
    <w:p w14:paraId="67D73114" w14:textId="577D95E7" w:rsidR="00E50757" w:rsidRDefault="00E50757" w:rsidP="00E50757">
      <w:pPr>
        <w:rPr>
          <w:rFonts w:asciiTheme="minorHAnsi" w:eastAsiaTheme="minorHAnsi" w:hAnsiTheme="minorHAnsi"/>
          <w:sz w:val="22"/>
          <w:szCs w:val="22"/>
        </w:rPr>
      </w:pPr>
      <w:r>
        <w:t>Situations, in which manual adjustments to an employee’s time accounts might be necessary, are, for example:</w:t>
      </w:r>
    </w:p>
    <w:p w14:paraId="4582BADC" w14:textId="77777777" w:rsidR="00E50757" w:rsidRDefault="00E50757" w:rsidP="00E50757">
      <w:pPr>
        <w:pStyle w:val="ListBullet"/>
      </w:pPr>
      <w:r>
        <w:t>an employee has performed particularly well or worked long hours on a project and you want to grant him or her an extra day off;</w:t>
      </w:r>
    </w:p>
    <w:p w14:paraId="456C5EB9" w14:textId="62C34F8E" w:rsidR="00C46079" w:rsidRDefault="00C46079" w:rsidP="00E50757">
      <w:pPr>
        <w:pStyle w:val="ListBullet"/>
      </w:pPr>
      <w:r>
        <w:t xml:space="preserve">if the </w:t>
      </w:r>
      <w:r w:rsidRPr="00DB7D74">
        <w:rPr>
          <w:rStyle w:val="SAPScreenElement"/>
          <w:color w:val="auto"/>
          <w:rPrChange w:id="964" w:author="Author" w:date="2018-02-27T14:53:00Z">
            <w:rPr/>
          </w:rPrChange>
        </w:rPr>
        <w:t>FTE</w:t>
      </w:r>
      <w:r>
        <w:t xml:space="preserve"> value of an employee has changed because of a personnel action, then the vacation entitlement also increases/decreases and needs to be adapted manually;</w:t>
      </w:r>
    </w:p>
    <w:p w14:paraId="434767A8" w14:textId="39BA917E" w:rsidR="00E50757" w:rsidRDefault="00E50757" w:rsidP="00E50757">
      <w:pPr>
        <w:pStyle w:val="ListBullet"/>
      </w:pPr>
      <w:r>
        <w:t xml:space="preserve">if an employee is transferred from one location to another, typically a new holiday calendar and time profile is assigned to the employee. New time accounts are created automatically, but the old time accounts need to be closed manually. The remaining balance needs to be transferred manually, if wanted. </w:t>
      </w:r>
    </w:p>
    <w:p w14:paraId="773807CF" w14:textId="77777777" w:rsidR="001B1427" w:rsidRDefault="001B1427" w:rsidP="00E50757">
      <w:pPr>
        <w:pStyle w:val="ListBullet"/>
        <w:numPr>
          <w:ilvl w:val="0"/>
          <w:numId w:val="0"/>
        </w:numPr>
        <w:ind w:left="57"/>
      </w:pPr>
    </w:p>
    <w:p w14:paraId="01535A4C" w14:textId="2744031C" w:rsidR="00E50757" w:rsidRDefault="00E50757" w:rsidP="00E50757">
      <w:pPr>
        <w:pStyle w:val="ListBullet"/>
        <w:numPr>
          <w:ilvl w:val="0"/>
          <w:numId w:val="0"/>
        </w:numPr>
        <w:ind w:left="57"/>
      </w:pPr>
      <w:r>
        <w:t>In the following, the situation in which the employee should receive extra days off is described.</w:t>
      </w:r>
    </w:p>
    <w:p w14:paraId="33CA2CD8" w14:textId="77777777" w:rsidR="001B1427" w:rsidRPr="00AA46A3" w:rsidRDefault="001B1427" w:rsidP="001B1427">
      <w:pPr>
        <w:pStyle w:val="SAPNoteHeading"/>
      </w:pPr>
      <w:r w:rsidRPr="00AA46A3">
        <w:rPr>
          <w:noProof/>
        </w:rPr>
        <w:drawing>
          <wp:inline distT="0" distB="0" distL="0" distR="0" wp14:anchorId="7241C83A" wp14:editId="60AB40FF">
            <wp:extent cx="231775" cy="231775"/>
            <wp:effectExtent l="0" t="0" r="0" b="0"/>
            <wp:docPr id="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Pr="00AA46A3">
        <w:rPr>
          <w:lang w:eastAsia="zh-CN"/>
        </w:rPr>
        <w:t xml:space="preserve"> Note</w:t>
      </w:r>
    </w:p>
    <w:p w14:paraId="3DB66540" w14:textId="4D3B2B36" w:rsidR="00E50757" w:rsidRDefault="001B1427" w:rsidP="001B1427">
      <w:pPr>
        <w:ind w:left="624"/>
      </w:pPr>
      <w:r>
        <w:t xml:space="preserve">The procedure of adjusting the vacation entitlement as result of a change in </w:t>
      </w:r>
      <w:r w:rsidRPr="00AA46A3">
        <w:t xml:space="preserve">the </w:t>
      </w:r>
      <w:r w:rsidRPr="00DB7D74">
        <w:rPr>
          <w:rStyle w:val="SAPScreenElement"/>
          <w:color w:val="auto"/>
          <w:rPrChange w:id="965" w:author="Author" w:date="2018-02-27T14:53:00Z">
            <w:rPr/>
          </w:rPrChange>
        </w:rPr>
        <w:t>FTE</w:t>
      </w:r>
      <w:r w:rsidRPr="00AA46A3">
        <w:t xml:space="preserve"> value </w:t>
      </w:r>
      <w:r>
        <w:t>is similar</w:t>
      </w:r>
      <w:r w:rsidRPr="00AA46A3">
        <w:t>.</w:t>
      </w:r>
    </w:p>
    <w:p w14:paraId="3DE8CE7E" w14:textId="77777777" w:rsidR="00C46079" w:rsidRPr="00AA46A3" w:rsidRDefault="00C46079" w:rsidP="00C46079">
      <w:pPr>
        <w:pStyle w:val="SAPNoteHeading"/>
      </w:pPr>
      <w:r w:rsidRPr="00AA46A3">
        <w:rPr>
          <w:noProof/>
        </w:rPr>
        <w:drawing>
          <wp:inline distT="0" distB="0" distL="0" distR="0" wp14:anchorId="565907B8" wp14:editId="308A00E6">
            <wp:extent cx="231775" cy="231775"/>
            <wp:effectExtent l="0" t="0" r="0" b="0"/>
            <wp:docPr id="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Pr="00AA46A3">
        <w:rPr>
          <w:lang w:eastAsia="zh-CN"/>
        </w:rPr>
        <w:t xml:space="preserve"> Note</w:t>
      </w:r>
    </w:p>
    <w:p w14:paraId="71F593FA" w14:textId="02AC9603" w:rsidR="00C46079" w:rsidRDefault="00C46079" w:rsidP="00C46079">
      <w:pPr>
        <w:ind w:left="624"/>
      </w:pPr>
      <w:r>
        <w:t xml:space="preserve">The procedure of </w:t>
      </w:r>
      <w:r w:rsidRPr="00AA46A3">
        <w:t>transfer</w:t>
      </w:r>
      <w:r>
        <w:t>ring</w:t>
      </w:r>
      <w:r w:rsidRPr="00AA46A3">
        <w:t xml:space="preserve"> manually the remaining vacation balance from the employee’s old time account to the new time account and close the employee’s old time account</w:t>
      </w:r>
      <w:r>
        <w:t xml:space="preserve"> is sketched in a note below the </w:t>
      </w:r>
      <w:r w:rsidRPr="00C46079">
        <w:rPr>
          <w:rFonts w:ascii="BentonSans Bold" w:hAnsi="BentonSans Bold"/>
          <w:color w:val="666666"/>
        </w:rPr>
        <w:t>Procedure</w:t>
      </w:r>
      <w:r>
        <w:t xml:space="preserve"> table.</w:t>
      </w:r>
    </w:p>
    <w:p w14:paraId="77D9B784" w14:textId="3F41034D" w:rsidR="008836F0" w:rsidRDefault="008836F0" w:rsidP="008836F0">
      <w:pPr>
        <w:pStyle w:val="SAPKeyblockTitle"/>
      </w:pPr>
      <w:r w:rsidRPr="00AA46A3">
        <w:lastRenderedPageBreak/>
        <w:t>Procedure</w:t>
      </w:r>
      <w:r w:rsidR="00D21D1F">
        <w:t xml:space="preserve"> </w:t>
      </w: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92"/>
        <w:gridCol w:w="1260"/>
        <w:gridCol w:w="3510"/>
        <w:gridCol w:w="3510"/>
        <w:gridCol w:w="4140"/>
        <w:gridCol w:w="1170"/>
      </w:tblGrid>
      <w:tr w:rsidR="00D21D1F" w:rsidRPr="009A13F4" w14:paraId="2BA3B799" w14:textId="77777777" w:rsidTr="00D21D1F">
        <w:trPr>
          <w:trHeight w:val="432"/>
          <w:tblHeader/>
        </w:trPr>
        <w:tc>
          <w:tcPr>
            <w:tcW w:w="692" w:type="dxa"/>
            <w:shd w:val="clear" w:color="auto" w:fill="999999"/>
            <w:hideMark/>
          </w:tcPr>
          <w:p w14:paraId="619D6C30" w14:textId="77777777" w:rsidR="008836F0" w:rsidRPr="009A13F4" w:rsidRDefault="008836F0" w:rsidP="00781DD8">
            <w:pPr>
              <w:pStyle w:val="SAPTableHeader"/>
            </w:pPr>
            <w:r w:rsidRPr="009A13F4">
              <w:t>Test Step #</w:t>
            </w:r>
          </w:p>
        </w:tc>
        <w:tc>
          <w:tcPr>
            <w:tcW w:w="1260" w:type="dxa"/>
            <w:shd w:val="clear" w:color="auto" w:fill="999999"/>
            <w:hideMark/>
          </w:tcPr>
          <w:p w14:paraId="6F4C5D9A" w14:textId="77777777" w:rsidR="008836F0" w:rsidRPr="009A13F4" w:rsidRDefault="008836F0" w:rsidP="00781DD8">
            <w:pPr>
              <w:pStyle w:val="SAPTableHeader"/>
            </w:pPr>
            <w:r w:rsidRPr="009A13F4">
              <w:t>Test Step Name</w:t>
            </w:r>
          </w:p>
        </w:tc>
        <w:tc>
          <w:tcPr>
            <w:tcW w:w="3510" w:type="dxa"/>
            <w:shd w:val="clear" w:color="auto" w:fill="999999"/>
            <w:hideMark/>
          </w:tcPr>
          <w:p w14:paraId="5FAFD9ED" w14:textId="77777777" w:rsidR="008836F0" w:rsidRPr="009A13F4" w:rsidRDefault="008836F0" w:rsidP="00781DD8">
            <w:pPr>
              <w:pStyle w:val="SAPTableHeader"/>
            </w:pPr>
            <w:r w:rsidRPr="009A13F4">
              <w:t>Instruction</w:t>
            </w:r>
          </w:p>
        </w:tc>
        <w:tc>
          <w:tcPr>
            <w:tcW w:w="3510" w:type="dxa"/>
            <w:shd w:val="clear" w:color="auto" w:fill="999999"/>
          </w:tcPr>
          <w:p w14:paraId="78483209" w14:textId="77777777" w:rsidR="008836F0" w:rsidRPr="009A13F4" w:rsidRDefault="008836F0" w:rsidP="00781DD8">
            <w:pPr>
              <w:pStyle w:val="SAPTableHeader"/>
            </w:pPr>
            <w:r w:rsidRPr="009A13F4">
              <w:rPr>
                <w:bCs/>
              </w:rPr>
              <w:t>User Entries:</w:t>
            </w:r>
            <w:r w:rsidRPr="009A13F4">
              <w:rPr>
                <w:bCs/>
              </w:rPr>
              <w:br/>
              <w:t>Field Name: User Action and Value</w:t>
            </w:r>
          </w:p>
        </w:tc>
        <w:tc>
          <w:tcPr>
            <w:tcW w:w="4140" w:type="dxa"/>
            <w:shd w:val="clear" w:color="auto" w:fill="999999"/>
            <w:hideMark/>
          </w:tcPr>
          <w:p w14:paraId="04B4746A" w14:textId="77777777" w:rsidR="008836F0" w:rsidRPr="009A13F4" w:rsidRDefault="008836F0" w:rsidP="00781DD8">
            <w:pPr>
              <w:pStyle w:val="SAPTableHeader"/>
            </w:pPr>
            <w:r w:rsidRPr="009A13F4">
              <w:t>Expected Result</w:t>
            </w:r>
          </w:p>
        </w:tc>
        <w:tc>
          <w:tcPr>
            <w:tcW w:w="1170" w:type="dxa"/>
            <w:shd w:val="clear" w:color="auto" w:fill="999999"/>
            <w:hideMark/>
          </w:tcPr>
          <w:p w14:paraId="19E2C4C7" w14:textId="77777777" w:rsidR="008836F0" w:rsidRPr="009A13F4" w:rsidRDefault="008836F0" w:rsidP="00781DD8">
            <w:pPr>
              <w:pStyle w:val="SAPTableHeader"/>
            </w:pPr>
            <w:r w:rsidRPr="009A13F4">
              <w:t>Pass / Fail / Comment</w:t>
            </w:r>
          </w:p>
        </w:tc>
      </w:tr>
      <w:tr w:rsidR="008836F0" w:rsidRPr="009A13F4" w14:paraId="66BDAEBD" w14:textId="77777777" w:rsidTr="00D21D1F">
        <w:trPr>
          <w:trHeight w:val="283"/>
        </w:trPr>
        <w:tc>
          <w:tcPr>
            <w:tcW w:w="692" w:type="dxa"/>
            <w:hideMark/>
          </w:tcPr>
          <w:p w14:paraId="42C72FFD" w14:textId="77777777" w:rsidR="008836F0" w:rsidRPr="009A13F4" w:rsidRDefault="008836F0" w:rsidP="00781DD8">
            <w:r w:rsidRPr="009A13F4">
              <w:t>1</w:t>
            </w:r>
          </w:p>
        </w:tc>
        <w:tc>
          <w:tcPr>
            <w:tcW w:w="1260" w:type="dxa"/>
            <w:hideMark/>
          </w:tcPr>
          <w:p w14:paraId="6E88DAB8" w14:textId="77777777" w:rsidR="008836F0" w:rsidRPr="009A13F4" w:rsidRDefault="008836F0" w:rsidP="00781DD8">
            <w:pPr>
              <w:rPr>
                <w:rStyle w:val="SAPEmphasis"/>
                <w:lang w:eastAsia="zh-CN"/>
              </w:rPr>
            </w:pPr>
            <w:r w:rsidRPr="009A13F4">
              <w:rPr>
                <w:rStyle w:val="SAPEmphasis"/>
                <w:lang w:eastAsia="zh-CN"/>
              </w:rPr>
              <w:t>Log on</w:t>
            </w:r>
          </w:p>
        </w:tc>
        <w:tc>
          <w:tcPr>
            <w:tcW w:w="3510" w:type="dxa"/>
            <w:hideMark/>
          </w:tcPr>
          <w:p w14:paraId="133BAE92" w14:textId="77777777" w:rsidR="008836F0" w:rsidRPr="009A13F4" w:rsidRDefault="008836F0" w:rsidP="00781DD8">
            <w:r w:rsidRPr="009A13F4">
              <w:t xml:space="preserve">Log on to </w:t>
            </w:r>
            <w:r w:rsidRPr="009A13F4">
              <w:rPr>
                <w:rStyle w:val="SAPScreenElement"/>
                <w:color w:val="auto"/>
              </w:rPr>
              <w:t>Employee Central</w:t>
            </w:r>
            <w:r w:rsidRPr="009A13F4">
              <w:t xml:space="preserve"> as HR Administrator.</w:t>
            </w:r>
          </w:p>
        </w:tc>
        <w:tc>
          <w:tcPr>
            <w:tcW w:w="3510" w:type="dxa"/>
          </w:tcPr>
          <w:p w14:paraId="73A4D5E7" w14:textId="77777777" w:rsidR="008836F0" w:rsidRPr="009A13F4" w:rsidRDefault="008836F0" w:rsidP="00781DD8"/>
        </w:tc>
        <w:tc>
          <w:tcPr>
            <w:tcW w:w="4140" w:type="dxa"/>
            <w:hideMark/>
          </w:tcPr>
          <w:p w14:paraId="15AEE7F8" w14:textId="77777777" w:rsidR="008836F0" w:rsidRPr="009A13F4" w:rsidRDefault="008836F0" w:rsidP="00781DD8">
            <w:r w:rsidRPr="009A13F4">
              <w:t xml:space="preserve">The </w:t>
            </w:r>
            <w:r w:rsidRPr="009A13F4">
              <w:rPr>
                <w:rStyle w:val="SAPScreenElement"/>
              </w:rPr>
              <w:t xml:space="preserve">Home </w:t>
            </w:r>
            <w:r w:rsidRPr="009A13F4">
              <w:t>page is displayed.</w:t>
            </w:r>
          </w:p>
        </w:tc>
        <w:tc>
          <w:tcPr>
            <w:tcW w:w="1170" w:type="dxa"/>
          </w:tcPr>
          <w:p w14:paraId="7205E20B" w14:textId="77777777" w:rsidR="008836F0" w:rsidRPr="009A13F4" w:rsidRDefault="008836F0" w:rsidP="00781DD8">
            <w:pPr>
              <w:rPr>
                <w:rFonts w:cs="Arial"/>
                <w:bCs/>
              </w:rPr>
            </w:pPr>
          </w:p>
        </w:tc>
      </w:tr>
      <w:tr w:rsidR="008836F0" w:rsidRPr="009A13F4" w14:paraId="3F35CBD1" w14:textId="77777777" w:rsidTr="00D21D1F">
        <w:trPr>
          <w:trHeight w:val="357"/>
        </w:trPr>
        <w:tc>
          <w:tcPr>
            <w:tcW w:w="692" w:type="dxa"/>
            <w:hideMark/>
          </w:tcPr>
          <w:p w14:paraId="15E5747C" w14:textId="77777777" w:rsidR="008836F0" w:rsidRPr="009A13F4" w:rsidRDefault="008836F0" w:rsidP="00781DD8">
            <w:r w:rsidRPr="009A13F4">
              <w:t>2</w:t>
            </w:r>
          </w:p>
        </w:tc>
        <w:tc>
          <w:tcPr>
            <w:tcW w:w="1260" w:type="dxa"/>
            <w:hideMark/>
          </w:tcPr>
          <w:p w14:paraId="1EB27B23" w14:textId="77777777" w:rsidR="008836F0" w:rsidRPr="009A13F4" w:rsidRDefault="008836F0" w:rsidP="00781DD8">
            <w:pPr>
              <w:rPr>
                <w:rStyle w:val="SAPEmphasis"/>
                <w:lang w:eastAsia="zh-CN"/>
              </w:rPr>
            </w:pPr>
            <w:r w:rsidRPr="009A13F4">
              <w:rPr>
                <w:rStyle w:val="SAPEmphasis"/>
                <w:lang w:eastAsia="zh-CN"/>
              </w:rPr>
              <w:t>Search Employee</w:t>
            </w:r>
          </w:p>
        </w:tc>
        <w:tc>
          <w:tcPr>
            <w:tcW w:w="3510" w:type="dxa"/>
            <w:hideMark/>
          </w:tcPr>
          <w:p w14:paraId="402AA922" w14:textId="45E1173F" w:rsidR="008836F0" w:rsidRPr="009A13F4" w:rsidRDefault="008836F0" w:rsidP="00781DD8">
            <w:pPr>
              <w:rPr>
                <w:rStyle w:val="SAPScreenElement"/>
              </w:rPr>
            </w:pPr>
            <w:r w:rsidRPr="009A13F4">
              <w:t xml:space="preserve">In the </w:t>
            </w:r>
            <w:r w:rsidRPr="009A13F4">
              <w:rPr>
                <w:rStyle w:val="SAPScreenElement"/>
              </w:rPr>
              <w:t>Search</w:t>
            </w:r>
            <w:r w:rsidRPr="009A13F4">
              <w:t xml:space="preserve"> </w:t>
            </w:r>
            <w:r w:rsidRPr="009A13F4">
              <w:rPr>
                <w:rStyle w:val="SAPScreenElement"/>
              </w:rPr>
              <w:t>for actions or people</w:t>
            </w:r>
            <w:r w:rsidRPr="009A13F4">
              <w:t xml:space="preserve"> box, in the top right corner of the screen, enter the name (or name parts) of the employee whose </w:t>
            </w:r>
            <w:r w:rsidRPr="008836F0">
              <w:rPr>
                <w:lang w:eastAsia="zh-TW"/>
              </w:rPr>
              <w:t xml:space="preserve">time accounts </w:t>
            </w:r>
            <w:r w:rsidRPr="009A13F4">
              <w:t>you want to adjust.</w:t>
            </w:r>
          </w:p>
        </w:tc>
        <w:tc>
          <w:tcPr>
            <w:tcW w:w="3510" w:type="dxa"/>
          </w:tcPr>
          <w:p w14:paraId="3FA758C4" w14:textId="77777777" w:rsidR="008836F0" w:rsidRPr="009A13F4" w:rsidRDefault="008836F0" w:rsidP="00781DD8"/>
        </w:tc>
        <w:tc>
          <w:tcPr>
            <w:tcW w:w="4140" w:type="dxa"/>
            <w:hideMark/>
          </w:tcPr>
          <w:p w14:paraId="120521C3" w14:textId="77777777" w:rsidR="008836F0" w:rsidRPr="009A13F4" w:rsidRDefault="008836F0" w:rsidP="00781DD8">
            <w:r w:rsidRPr="009A13F4">
              <w:t>The autocomplete functionality suggests a list of employees matching your search criteria.</w:t>
            </w:r>
          </w:p>
        </w:tc>
        <w:tc>
          <w:tcPr>
            <w:tcW w:w="1170" w:type="dxa"/>
          </w:tcPr>
          <w:p w14:paraId="69ECDF0C" w14:textId="77777777" w:rsidR="008836F0" w:rsidRPr="009A13F4" w:rsidRDefault="008836F0" w:rsidP="00781DD8">
            <w:pPr>
              <w:rPr>
                <w:rFonts w:cs="Arial"/>
                <w:bCs/>
              </w:rPr>
            </w:pPr>
          </w:p>
        </w:tc>
      </w:tr>
      <w:tr w:rsidR="008836F0" w:rsidRPr="009A13F4" w14:paraId="5357DE10" w14:textId="77777777" w:rsidTr="00D21D1F">
        <w:trPr>
          <w:trHeight w:val="357"/>
        </w:trPr>
        <w:tc>
          <w:tcPr>
            <w:tcW w:w="692" w:type="dxa"/>
            <w:hideMark/>
          </w:tcPr>
          <w:p w14:paraId="0DD8DF74" w14:textId="77777777" w:rsidR="008836F0" w:rsidRPr="009A13F4" w:rsidRDefault="008836F0" w:rsidP="00781DD8">
            <w:r w:rsidRPr="009A13F4">
              <w:t>3</w:t>
            </w:r>
          </w:p>
        </w:tc>
        <w:tc>
          <w:tcPr>
            <w:tcW w:w="1260" w:type="dxa"/>
            <w:hideMark/>
          </w:tcPr>
          <w:p w14:paraId="54012667" w14:textId="77777777" w:rsidR="008836F0" w:rsidRPr="009A13F4" w:rsidRDefault="008836F0" w:rsidP="00781DD8">
            <w:pPr>
              <w:rPr>
                <w:rStyle w:val="SAPEmphasis"/>
                <w:lang w:eastAsia="zh-CN"/>
              </w:rPr>
            </w:pPr>
            <w:r w:rsidRPr="009A13F4">
              <w:rPr>
                <w:rStyle w:val="SAPEmphasis"/>
                <w:lang w:eastAsia="zh-CN"/>
              </w:rPr>
              <w:t>Select Employee</w:t>
            </w:r>
          </w:p>
        </w:tc>
        <w:tc>
          <w:tcPr>
            <w:tcW w:w="3510" w:type="dxa"/>
            <w:hideMark/>
          </w:tcPr>
          <w:p w14:paraId="4B2B1F46" w14:textId="77777777" w:rsidR="008836F0" w:rsidRPr="009A13F4" w:rsidRDefault="008836F0" w:rsidP="00781DD8">
            <w:r w:rsidRPr="009A13F4">
              <w:t>Select the appropriate employee from the result list.</w:t>
            </w:r>
          </w:p>
        </w:tc>
        <w:tc>
          <w:tcPr>
            <w:tcW w:w="3510" w:type="dxa"/>
          </w:tcPr>
          <w:p w14:paraId="505BA2CF" w14:textId="77777777" w:rsidR="008836F0" w:rsidRPr="009A13F4" w:rsidRDefault="008836F0" w:rsidP="00781DD8"/>
        </w:tc>
        <w:tc>
          <w:tcPr>
            <w:tcW w:w="4140" w:type="dxa"/>
            <w:hideMark/>
          </w:tcPr>
          <w:p w14:paraId="6681CBFE" w14:textId="77777777" w:rsidR="008836F0" w:rsidRPr="009A13F4" w:rsidRDefault="008836F0" w:rsidP="00781DD8">
            <w:r w:rsidRPr="009A13F4">
              <w:t xml:space="preserve">You are directed to the </w:t>
            </w:r>
            <w:r w:rsidRPr="009A13F4">
              <w:rPr>
                <w:rStyle w:val="SAPScreenElement"/>
              </w:rPr>
              <w:t>Employee Files</w:t>
            </w:r>
            <w:r w:rsidRPr="009A13F4">
              <w:t xml:space="preserve"> page in which the profile of the employee is displayed.</w:t>
            </w:r>
          </w:p>
        </w:tc>
        <w:tc>
          <w:tcPr>
            <w:tcW w:w="1170" w:type="dxa"/>
          </w:tcPr>
          <w:p w14:paraId="1C7BC596" w14:textId="77777777" w:rsidR="008836F0" w:rsidRPr="009A13F4" w:rsidRDefault="008836F0" w:rsidP="00781DD8">
            <w:pPr>
              <w:rPr>
                <w:rFonts w:cs="Arial"/>
                <w:bCs/>
              </w:rPr>
            </w:pPr>
          </w:p>
        </w:tc>
      </w:tr>
      <w:tr w:rsidR="008836F0" w:rsidRPr="009A13F4" w14:paraId="4C2BA491" w14:textId="77777777" w:rsidTr="00D21D1F">
        <w:trPr>
          <w:trHeight w:val="357"/>
        </w:trPr>
        <w:tc>
          <w:tcPr>
            <w:tcW w:w="692" w:type="dxa"/>
            <w:hideMark/>
          </w:tcPr>
          <w:p w14:paraId="6CEEEC18" w14:textId="77777777" w:rsidR="008836F0" w:rsidRPr="009A13F4" w:rsidRDefault="008836F0" w:rsidP="00781DD8">
            <w:r w:rsidRPr="009A13F4">
              <w:t>4</w:t>
            </w:r>
          </w:p>
        </w:tc>
        <w:tc>
          <w:tcPr>
            <w:tcW w:w="1260" w:type="dxa"/>
            <w:hideMark/>
          </w:tcPr>
          <w:p w14:paraId="24E43E38" w14:textId="77777777" w:rsidR="008836F0" w:rsidRPr="009A13F4" w:rsidRDefault="008836F0" w:rsidP="00781DD8">
            <w:pPr>
              <w:rPr>
                <w:rStyle w:val="SAPEmphasis"/>
              </w:rPr>
            </w:pPr>
            <w:r w:rsidRPr="009A13F4">
              <w:rPr>
                <w:rStyle w:val="SAPEmphasis"/>
                <w:lang w:eastAsia="zh-CN"/>
              </w:rPr>
              <w:t>Go to</w:t>
            </w:r>
            <w:r w:rsidRPr="009A13F4">
              <w:rPr>
                <w:rStyle w:val="SAPEmphasis"/>
              </w:rPr>
              <w:t xml:space="preserve"> </w:t>
            </w:r>
            <w:r w:rsidRPr="009A13F4">
              <w:rPr>
                <w:rStyle w:val="SAPScreenElement"/>
                <w:b/>
                <w:color w:val="auto"/>
              </w:rPr>
              <w:t xml:space="preserve">Time </w:t>
            </w:r>
            <w:r>
              <w:rPr>
                <w:rStyle w:val="SAPScreenElement"/>
                <w:b/>
                <w:color w:val="000000"/>
                <w:lang w:eastAsia="zh-TW"/>
              </w:rPr>
              <w:t>Information</w:t>
            </w:r>
            <w:r>
              <w:rPr>
                <w:b/>
                <w:lang w:eastAsia="zh-TW"/>
              </w:rPr>
              <w:t xml:space="preserve"> </w:t>
            </w:r>
            <w:r w:rsidRPr="009A13F4">
              <w:rPr>
                <w:rStyle w:val="SAPEmphasis"/>
                <w:lang w:eastAsia="zh-CN"/>
              </w:rPr>
              <w:t>S</w:t>
            </w:r>
            <w:r>
              <w:rPr>
                <w:rStyle w:val="SAPEmphasis"/>
                <w:lang w:eastAsia="zh-CN"/>
              </w:rPr>
              <w:t>creen of Employee</w:t>
            </w:r>
          </w:p>
        </w:tc>
        <w:tc>
          <w:tcPr>
            <w:tcW w:w="3510" w:type="dxa"/>
            <w:hideMark/>
          </w:tcPr>
          <w:p w14:paraId="6333BA97" w14:textId="77777777" w:rsidR="008836F0" w:rsidRDefault="008836F0" w:rsidP="00781DD8">
            <w:r w:rsidRPr="00B951E5">
              <w:rPr>
                <w:u w:val="single"/>
              </w:rPr>
              <w:t>Option 1</w:t>
            </w:r>
            <w:r>
              <w:t xml:space="preserve">: </w:t>
            </w:r>
            <w:r w:rsidRPr="009A13F4">
              <w:t xml:space="preserve">On the </w:t>
            </w:r>
            <w:r w:rsidRPr="009A13F4">
              <w:rPr>
                <w:rStyle w:val="SAPScreenElement"/>
              </w:rPr>
              <w:t>Employee Files</w:t>
            </w:r>
            <w:r w:rsidRPr="009A13F4">
              <w:t xml:space="preserve"> screen, go to the</w:t>
            </w:r>
            <w:r w:rsidRPr="009A13F4">
              <w:rPr>
                <w:rStyle w:val="SAPScreenElement"/>
              </w:rPr>
              <w:t xml:space="preserve"> Time Off</w:t>
            </w:r>
            <w:r w:rsidRPr="009A13F4">
              <w:t xml:space="preserve"> section.</w:t>
            </w:r>
            <w:r>
              <w:t xml:space="preserve"> S</w:t>
            </w:r>
            <w:r w:rsidRPr="00653020">
              <w:t xml:space="preserve">elect in </w:t>
            </w:r>
            <w:r w:rsidRPr="00B16587">
              <w:t xml:space="preserve">the </w:t>
            </w:r>
            <w:r w:rsidRPr="00653020">
              <w:rPr>
                <w:rStyle w:val="SAPScreenElement"/>
              </w:rPr>
              <w:t xml:space="preserve">Upcoming </w:t>
            </w:r>
            <w:r w:rsidRPr="00B16587">
              <w:rPr>
                <w:rStyle w:val="SAPScreenElement"/>
              </w:rPr>
              <w:t xml:space="preserve">Time Off </w:t>
            </w:r>
            <w:r>
              <w:t>block of</w:t>
            </w:r>
            <w:r w:rsidRPr="00B16587">
              <w:t xml:space="preserve"> </w:t>
            </w:r>
            <w:r w:rsidRPr="00653020">
              <w:t xml:space="preserve">the </w:t>
            </w:r>
            <w:r w:rsidRPr="00653020">
              <w:rPr>
                <w:rStyle w:val="SAPScreenElement"/>
              </w:rPr>
              <w:t xml:space="preserve">Time Off </w:t>
            </w:r>
            <w:r w:rsidRPr="00653020">
              <w:t>s</w:t>
            </w:r>
            <w:r>
              <w:t>ubs</w:t>
            </w:r>
            <w:r w:rsidRPr="00653020">
              <w:t xml:space="preserve">ection the </w:t>
            </w:r>
            <w:r>
              <w:rPr>
                <w:rStyle w:val="SAPScreenElement"/>
              </w:rPr>
              <w:t>Administer Time</w:t>
            </w:r>
            <w:r w:rsidRPr="00653020">
              <w:t xml:space="preserve"> link.</w:t>
            </w:r>
          </w:p>
          <w:p w14:paraId="528A214D" w14:textId="77777777" w:rsidR="008836F0" w:rsidRPr="009A13F4" w:rsidRDefault="008836F0" w:rsidP="00781DD8">
            <w:pPr>
              <w:rPr>
                <w:rStyle w:val="SAPScreenElement"/>
              </w:rPr>
            </w:pPr>
            <w:r>
              <w:rPr>
                <w:u w:val="single"/>
                <w:lang w:eastAsia="zh-TW"/>
              </w:rPr>
              <w:t>Option 2</w:t>
            </w:r>
            <w:r>
              <w:rPr>
                <w:lang w:eastAsia="zh-TW"/>
              </w:rPr>
              <w:t xml:space="preserve">: On the </w:t>
            </w:r>
            <w:r>
              <w:rPr>
                <w:rStyle w:val="SAPScreenElement"/>
                <w:lang w:eastAsia="zh-TW"/>
              </w:rPr>
              <w:t>Employee Files</w:t>
            </w:r>
            <w:r>
              <w:rPr>
                <w:lang w:eastAsia="zh-TW"/>
              </w:rPr>
              <w:t xml:space="preserve"> screen, select </w:t>
            </w:r>
            <w:r>
              <w:rPr>
                <w:rFonts w:cs="Arial"/>
                <w:bCs/>
                <w:lang w:eastAsia="zh-TW"/>
              </w:rPr>
              <w:t xml:space="preserve">the </w:t>
            </w:r>
            <w:r>
              <w:rPr>
                <w:rStyle w:val="SAPScreenElement"/>
                <w:lang w:eastAsia="zh-TW"/>
              </w:rPr>
              <w:t>Take Action</w:t>
            </w:r>
            <w:r>
              <w:rPr>
                <w:rFonts w:cs="Arial"/>
                <w:bCs/>
                <w:lang w:eastAsia="zh-TW"/>
              </w:rPr>
              <w:t xml:space="preserve"> </w:t>
            </w:r>
            <w:r>
              <w:rPr>
                <w:lang w:eastAsia="zh-TW"/>
              </w:rPr>
              <w:t xml:space="preserve">button located in the top right corner of the screen </w:t>
            </w:r>
            <w:r>
              <w:rPr>
                <w:rFonts w:cs="Arial"/>
                <w:bCs/>
                <w:lang w:eastAsia="zh-TW"/>
              </w:rPr>
              <w:t>and from the value list</w:t>
            </w:r>
            <w:r>
              <w:rPr>
                <w:lang w:eastAsia="zh-TW"/>
              </w:rPr>
              <w:t>, which appears,</w:t>
            </w:r>
            <w:r>
              <w:rPr>
                <w:rFonts w:cs="Arial"/>
                <w:bCs/>
                <w:lang w:eastAsia="zh-TW"/>
              </w:rPr>
              <w:t xml:space="preserve"> select </w:t>
            </w:r>
            <w:r>
              <w:rPr>
                <w:rStyle w:val="SAPScreenElement"/>
                <w:lang w:eastAsia="zh-TW"/>
              </w:rPr>
              <w:t>Manage Leave of Absence.</w:t>
            </w:r>
          </w:p>
        </w:tc>
        <w:tc>
          <w:tcPr>
            <w:tcW w:w="3510" w:type="dxa"/>
          </w:tcPr>
          <w:p w14:paraId="182C56C6" w14:textId="77777777" w:rsidR="008836F0" w:rsidRPr="009A13F4" w:rsidRDefault="008836F0" w:rsidP="00781DD8">
            <w:pPr>
              <w:rPr>
                <w:rFonts w:cs="Arial"/>
              </w:rPr>
            </w:pPr>
          </w:p>
        </w:tc>
        <w:tc>
          <w:tcPr>
            <w:tcW w:w="4140" w:type="dxa"/>
            <w:hideMark/>
          </w:tcPr>
          <w:p w14:paraId="7809AE90" w14:textId="77777777" w:rsidR="008836F0" w:rsidRPr="009A13F4" w:rsidRDefault="008836F0" w:rsidP="00781DD8">
            <w:r w:rsidRPr="009A13F4">
              <w:rPr>
                <w:rFonts w:cs="Arial"/>
              </w:rPr>
              <w:t xml:space="preserve">The </w:t>
            </w:r>
            <w:r w:rsidRPr="009A13F4">
              <w:rPr>
                <w:rStyle w:val="SAPScreenElement"/>
              </w:rPr>
              <w:t xml:space="preserve">Time </w:t>
            </w:r>
            <w:r>
              <w:rPr>
                <w:rStyle w:val="SAPScreenElement"/>
              </w:rPr>
              <w:t>I</w:t>
            </w:r>
            <w:r w:rsidRPr="00653020">
              <w:rPr>
                <w:rStyle w:val="SAPScreenElement"/>
              </w:rPr>
              <w:t>nformation for &lt;employee name&gt;</w:t>
            </w:r>
            <w:r>
              <w:t xml:space="preserve"> screen</w:t>
            </w:r>
            <w:r>
              <w:rPr>
                <w:rFonts w:cs="Arial"/>
              </w:rPr>
              <w:t xml:space="preserve"> </w:t>
            </w:r>
            <w:r w:rsidRPr="007E7C28">
              <w:rPr>
                <w:rFonts w:cs="Arial"/>
              </w:rPr>
              <w:t>is displayed</w:t>
            </w:r>
            <w:r>
              <w:t>, showing</w:t>
            </w:r>
            <w:r w:rsidRPr="00AA46A3">
              <w:t xml:space="preserve"> per default the</w:t>
            </w:r>
            <w:r w:rsidRPr="00AA46A3">
              <w:rPr>
                <w:rStyle w:val="SAPScreenElement"/>
              </w:rPr>
              <w:t xml:space="preserve"> Time Record</w:t>
            </w:r>
            <w:r w:rsidRPr="00AA46A3">
              <w:t xml:space="preserve"> section</w:t>
            </w:r>
            <w:r w:rsidRPr="009A13F4">
              <w:rPr>
                <w:rFonts w:cs="Arial"/>
              </w:rPr>
              <w:t>.</w:t>
            </w:r>
          </w:p>
        </w:tc>
        <w:tc>
          <w:tcPr>
            <w:tcW w:w="1170" w:type="dxa"/>
          </w:tcPr>
          <w:p w14:paraId="267AB2D7" w14:textId="77777777" w:rsidR="008836F0" w:rsidRPr="009A13F4" w:rsidRDefault="008836F0" w:rsidP="00781DD8">
            <w:pPr>
              <w:rPr>
                <w:rFonts w:cs="Arial"/>
                <w:bCs/>
              </w:rPr>
            </w:pPr>
          </w:p>
        </w:tc>
      </w:tr>
      <w:tr w:rsidR="008836F0" w:rsidRPr="009A13F4" w14:paraId="58714610" w14:textId="77777777" w:rsidTr="00D21D1F">
        <w:trPr>
          <w:trHeight w:val="357"/>
        </w:trPr>
        <w:tc>
          <w:tcPr>
            <w:tcW w:w="692" w:type="dxa"/>
            <w:hideMark/>
          </w:tcPr>
          <w:p w14:paraId="41552CF0" w14:textId="77777777" w:rsidR="008836F0" w:rsidRPr="009A13F4" w:rsidRDefault="008836F0" w:rsidP="00781DD8">
            <w:r w:rsidRPr="009A13F4">
              <w:t>5</w:t>
            </w:r>
          </w:p>
        </w:tc>
        <w:tc>
          <w:tcPr>
            <w:tcW w:w="1260" w:type="dxa"/>
            <w:hideMark/>
          </w:tcPr>
          <w:p w14:paraId="7BA9B9FE" w14:textId="77777777" w:rsidR="008836F0" w:rsidRPr="009A13F4" w:rsidRDefault="008836F0" w:rsidP="00781DD8">
            <w:pPr>
              <w:rPr>
                <w:rStyle w:val="SAPEmphasis"/>
                <w:lang w:eastAsia="zh-CN"/>
              </w:rPr>
            </w:pPr>
            <w:r w:rsidRPr="009A13F4">
              <w:rPr>
                <w:rStyle w:val="SAPEmphasis"/>
                <w:lang w:eastAsia="zh-CN"/>
              </w:rPr>
              <w:t>Select Time Account</w:t>
            </w:r>
          </w:p>
        </w:tc>
        <w:tc>
          <w:tcPr>
            <w:tcW w:w="3510" w:type="dxa"/>
            <w:hideMark/>
          </w:tcPr>
          <w:p w14:paraId="39513810" w14:textId="5C26364E" w:rsidR="008836F0" w:rsidRPr="009A13F4" w:rsidRDefault="008836F0" w:rsidP="00781DD8">
            <w:r>
              <w:t>O</w:t>
            </w:r>
            <w:r w:rsidRPr="009A13F4">
              <w:t xml:space="preserve">n the </w:t>
            </w:r>
            <w:r w:rsidRPr="009A13F4">
              <w:rPr>
                <w:rStyle w:val="SAPScreenElement"/>
              </w:rPr>
              <w:t xml:space="preserve">Time </w:t>
            </w:r>
            <w:r>
              <w:rPr>
                <w:rStyle w:val="SAPScreenElement"/>
              </w:rPr>
              <w:t>I</w:t>
            </w:r>
            <w:r w:rsidRPr="009A13F4">
              <w:rPr>
                <w:rStyle w:val="SAPScreenElement"/>
              </w:rPr>
              <w:t>nformation for &lt;employee name&gt;</w:t>
            </w:r>
            <w:r w:rsidRPr="009A13F4">
              <w:t xml:space="preserve"> screen, go to the </w:t>
            </w:r>
            <w:r w:rsidRPr="009A13F4">
              <w:rPr>
                <w:rStyle w:val="SAPScreenElement"/>
              </w:rPr>
              <w:t>Time Accounts</w:t>
            </w:r>
            <w:r w:rsidRPr="009A13F4" w:rsidDel="000B1C9F">
              <w:rPr>
                <w:rStyle w:val="SAPScreenElement"/>
              </w:rPr>
              <w:t xml:space="preserve"> </w:t>
            </w:r>
            <w:r w:rsidRPr="009A13F4">
              <w:t xml:space="preserve">section. In the </w:t>
            </w:r>
            <w:r w:rsidRPr="009A13F4">
              <w:rPr>
                <w:rStyle w:val="SAPScreenElement"/>
              </w:rPr>
              <w:t>Time Accounts</w:t>
            </w:r>
            <w:r w:rsidRPr="009A13F4" w:rsidDel="000B1C9F">
              <w:rPr>
                <w:rStyle w:val="SAPScreenElement"/>
              </w:rPr>
              <w:t xml:space="preserve"> </w:t>
            </w:r>
            <w:r w:rsidRPr="009A13F4">
              <w:t xml:space="preserve">section, select the appropriate </w:t>
            </w:r>
            <w:r w:rsidRPr="009A13F4">
              <w:rPr>
                <w:rStyle w:val="SAPScreenElement"/>
              </w:rPr>
              <w:t>&lt;time account&gt;</w:t>
            </w:r>
            <w:r w:rsidRPr="009A13F4">
              <w:t xml:space="preserve"> button, for example </w:t>
            </w:r>
            <w:r w:rsidR="006C0760">
              <w:rPr>
                <w:rStyle w:val="SAPScreenElement"/>
              </w:rPr>
              <w:t>Floating</w:t>
            </w:r>
            <w:r w:rsidRPr="009A13F4">
              <w:t>.</w:t>
            </w:r>
          </w:p>
        </w:tc>
        <w:tc>
          <w:tcPr>
            <w:tcW w:w="3510" w:type="dxa"/>
          </w:tcPr>
          <w:p w14:paraId="7BE0A223" w14:textId="77777777" w:rsidR="008836F0" w:rsidRPr="009A13F4" w:rsidRDefault="008836F0" w:rsidP="00781DD8"/>
        </w:tc>
        <w:tc>
          <w:tcPr>
            <w:tcW w:w="4140" w:type="dxa"/>
            <w:hideMark/>
          </w:tcPr>
          <w:p w14:paraId="73B9213B" w14:textId="11144D47" w:rsidR="008836F0" w:rsidRPr="009A13F4" w:rsidRDefault="008836F0" w:rsidP="00781DD8">
            <w:r w:rsidRPr="009A13F4">
              <w:t xml:space="preserve">The displayed screen contains the </w:t>
            </w:r>
            <w:r w:rsidRPr="009A13F4">
              <w:rPr>
                <w:rStyle w:val="SAPScreenElement"/>
              </w:rPr>
              <w:t>&lt;time account&gt;</w:t>
            </w:r>
            <w:r w:rsidRPr="009A13F4">
              <w:t xml:space="preserve"> (</w:t>
            </w:r>
            <w:r w:rsidR="00D21D1F">
              <w:rPr>
                <w:rStyle w:val="SAPScreenElement"/>
              </w:rPr>
              <w:t>Floating</w:t>
            </w:r>
            <w:r w:rsidR="00D21D1F" w:rsidRPr="009A13F4">
              <w:t xml:space="preserve"> </w:t>
            </w:r>
            <w:r w:rsidRPr="009A13F4">
              <w:t xml:space="preserve">in our example) details as of today. The screen is structured into several blocks: </w:t>
            </w:r>
            <w:r w:rsidRPr="009A13F4">
              <w:rPr>
                <w:rStyle w:val="SAPScreenElement"/>
              </w:rPr>
              <w:t>Overview (Past)</w:t>
            </w:r>
            <w:r w:rsidRPr="009A13F4">
              <w:t xml:space="preserve">, </w:t>
            </w:r>
            <w:r w:rsidRPr="009A13F4">
              <w:rPr>
                <w:rStyle w:val="SAPScreenElement"/>
              </w:rPr>
              <w:t>Overview (Future)</w:t>
            </w:r>
            <w:r w:rsidRPr="009A13F4">
              <w:t xml:space="preserve"> - if appropriate -, </w:t>
            </w:r>
            <w:r w:rsidRPr="009A13F4">
              <w:rPr>
                <w:rStyle w:val="SAPScreenElement"/>
              </w:rPr>
              <w:t>Account Information</w:t>
            </w:r>
            <w:r w:rsidRPr="009A13F4" w:rsidDel="000B1C9F">
              <w:rPr>
                <w:rStyle w:val="SAPScreenElement"/>
              </w:rPr>
              <w:t xml:space="preserve"> </w:t>
            </w:r>
            <w:r w:rsidRPr="009A13F4">
              <w:t xml:space="preserve">and </w:t>
            </w:r>
            <w:r w:rsidRPr="009A13F4">
              <w:rPr>
                <w:rStyle w:val="SAPScreenElement"/>
              </w:rPr>
              <w:t>Account Postings</w:t>
            </w:r>
            <w:r w:rsidRPr="009A13F4" w:rsidDel="000B1C9F">
              <w:rPr>
                <w:rStyle w:val="SAPScreenElement"/>
              </w:rPr>
              <w:t xml:space="preserve"> </w:t>
            </w:r>
            <w:r w:rsidRPr="009A13F4">
              <w:t>in the past and future (if existing) with respect to today’s date.</w:t>
            </w:r>
          </w:p>
        </w:tc>
        <w:tc>
          <w:tcPr>
            <w:tcW w:w="1170" w:type="dxa"/>
          </w:tcPr>
          <w:p w14:paraId="203CD2D7" w14:textId="77777777" w:rsidR="008836F0" w:rsidRPr="009A13F4" w:rsidRDefault="008836F0" w:rsidP="00781DD8">
            <w:pPr>
              <w:rPr>
                <w:rFonts w:cs="Arial"/>
                <w:bCs/>
              </w:rPr>
            </w:pPr>
          </w:p>
        </w:tc>
      </w:tr>
      <w:tr w:rsidR="008836F0" w:rsidRPr="009A13F4" w14:paraId="722C2524" w14:textId="77777777" w:rsidTr="00D21D1F">
        <w:trPr>
          <w:trHeight w:val="357"/>
        </w:trPr>
        <w:tc>
          <w:tcPr>
            <w:tcW w:w="692" w:type="dxa"/>
            <w:vMerge w:val="restart"/>
            <w:hideMark/>
          </w:tcPr>
          <w:p w14:paraId="0C99CA5A" w14:textId="77777777" w:rsidR="008836F0" w:rsidRPr="009A13F4" w:rsidRDefault="008836F0" w:rsidP="00781DD8">
            <w:r>
              <w:t>6</w:t>
            </w:r>
          </w:p>
        </w:tc>
        <w:tc>
          <w:tcPr>
            <w:tcW w:w="1260" w:type="dxa"/>
            <w:vMerge w:val="restart"/>
            <w:hideMark/>
          </w:tcPr>
          <w:p w14:paraId="02F49FD0" w14:textId="77777777" w:rsidR="008836F0" w:rsidRPr="009A13F4" w:rsidRDefault="008836F0" w:rsidP="00781DD8">
            <w:pPr>
              <w:rPr>
                <w:rStyle w:val="SAPEmphasis"/>
                <w:lang w:eastAsia="zh-CN"/>
              </w:rPr>
            </w:pPr>
            <w:r w:rsidRPr="009A13F4">
              <w:rPr>
                <w:rStyle w:val="SAPEmphasis"/>
                <w:lang w:eastAsia="zh-CN"/>
              </w:rPr>
              <w:t xml:space="preserve">Adapt Time Account </w:t>
            </w:r>
          </w:p>
        </w:tc>
        <w:tc>
          <w:tcPr>
            <w:tcW w:w="3510" w:type="dxa"/>
            <w:vMerge w:val="restart"/>
            <w:hideMark/>
          </w:tcPr>
          <w:p w14:paraId="7DA39C1E" w14:textId="77777777" w:rsidR="008836F0" w:rsidRPr="009A13F4" w:rsidRDefault="008836F0" w:rsidP="00781DD8">
            <w:r w:rsidRPr="009A13F4">
              <w:t xml:space="preserve">Select the </w:t>
            </w:r>
            <w:r w:rsidRPr="009A13F4">
              <w:rPr>
                <w:rStyle w:val="SAPScreenElement"/>
              </w:rPr>
              <w:t>+ Add</w:t>
            </w:r>
            <w:r w:rsidRPr="009A13F4">
              <w:t xml:space="preserve"> </w:t>
            </w:r>
            <w:r w:rsidRPr="009A13F4">
              <w:rPr>
                <w:rStyle w:val="SAPScreenElement"/>
              </w:rPr>
              <w:t xml:space="preserve">Manual Adjustment </w:t>
            </w:r>
            <w:r w:rsidRPr="009A13F4">
              <w:t>button</w:t>
            </w:r>
            <w:r w:rsidRPr="009A13F4">
              <w:rPr>
                <w:rStyle w:val="SAPScreenElement"/>
              </w:rPr>
              <w:t xml:space="preserve">. </w:t>
            </w:r>
            <w:r w:rsidRPr="009A13F4">
              <w:t>In the upcoming</w:t>
            </w:r>
            <w:r w:rsidRPr="009A13F4">
              <w:rPr>
                <w:rStyle w:val="SAPScreenElement"/>
              </w:rPr>
              <w:t xml:space="preserve"> Manual Adjustments</w:t>
            </w:r>
            <w:r w:rsidRPr="009A13F4" w:rsidDel="0071235C">
              <w:rPr>
                <w:rStyle w:val="SAPScreenElement"/>
              </w:rPr>
              <w:t xml:space="preserve"> </w:t>
            </w:r>
            <w:r w:rsidRPr="009A13F4">
              <w:t>dialog box, make the following entries:</w:t>
            </w:r>
          </w:p>
        </w:tc>
        <w:tc>
          <w:tcPr>
            <w:tcW w:w="3510" w:type="dxa"/>
          </w:tcPr>
          <w:p w14:paraId="08A91587" w14:textId="72CF72AE" w:rsidR="008836F0" w:rsidRPr="009A13F4" w:rsidRDefault="008836F0" w:rsidP="00781DD8">
            <w:r w:rsidRPr="009A13F4">
              <w:rPr>
                <w:rStyle w:val="SAPScreenElement"/>
              </w:rPr>
              <w:t>Posting Date</w:t>
            </w:r>
            <w:r w:rsidRPr="009A13F4">
              <w:t xml:space="preserve">: select from calendar help </w:t>
            </w:r>
          </w:p>
        </w:tc>
        <w:tc>
          <w:tcPr>
            <w:tcW w:w="4140" w:type="dxa"/>
            <w:hideMark/>
          </w:tcPr>
          <w:p w14:paraId="59AB925D" w14:textId="77777777" w:rsidR="008836F0" w:rsidRPr="009A13F4" w:rsidRDefault="008836F0" w:rsidP="00781DD8"/>
        </w:tc>
        <w:tc>
          <w:tcPr>
            <w:tcW w:w="1170" w:type="dxa"/>
          </w:tcPr>
          <w:p w14:paraId="261AEE13" w14:textId="77777777" w:rsidR="008836F0" w:rsidRPr="009A13F4" w:rsidRDefault="008836F0" w:rsidP="00781DD8">
            <w:pPr>
              <w:rPr>
                <w:rFonts w:cs="Arial"/>
                <w:bCs/>
              </w:rPr>
            </w:pPr>
          </w:p>
        </w:tc>
      </w:tr>
      <w:tr w:rsidR="008836F0" w:rsidRPr="009A13F4" w14:paraId="61721CCC" w14:textId="77777777" w:rsidTr="00D21D1F">
        <w:trPr>
          <w:trHeight w:val="357"/>
        </w:trPr>
        <w:tc>
          <w:tcPr>
            <w:tcW w:w="692" w:type="dxa"/>
            <w:vMerge/>
          </w:tcPr>
          <w:p w14:paraId="2299D8E8" w14:textId="77777777" w:rsidR="008836F0" w:rsidRPr="009A13F4" w:rsidRDefault="008836F0" w:rsidP="00781DD8"/>
        </w:tc>
        <w:tc>
          <w:tcPr>
            <w:tcW w:w="1260" w:type="dxa"/>
            <w:vMerge/>
          </w:tcPr>
          <w:p w14:paraId="0322F575" w14:textId="77777777" w:rsidR="008836F0" w:rsidRPr="009A13F4" w:rsidRDefault="008836F0" w:rsidP="00781DD8">
            <w:pPr>
              <w:rPr>
                <w:b/>
              </w:rPr>
            </w:pPr>
          </w:p>
        </w:tc>
        <w:tc>
          <w:tcPr>
            <w:tcW w:w="3510" w:type="dxa"/>
            <w:vMerge/>
          </w:tcPr>
          <w:p w14:paraId="6F2F2D51" w14:textId="77777777" w:rsidR="008836F0" w:rsidRPr="009A13F4" w:rsidRDefault="008836F0" w:rsidP="00781DD8"/>
        </w:tc>
        <w:tc>
          <w:tcPr>
            <w:tcW w:w="3510" w:type="dxa"/>
          </w:tcPr>
          <w:p w14:paraId="7FEA75E2" w14:textId="3101F276" w:rsidR="008836F0" w:rsidRPr="009A13F4" w:rsidRDefault="008836F0" w:rsidP="00781DD8">
            <w:r w:rsidRPr="009A13F4">
              <w:rPr>
                <w:rStyle w:val="SAPScreenElement"/>
              </w:rPr>
              <w:t>Adjustment:</w:t>
            </w:r>
            <w:r w:rsidRPr="009A13F4">
              <w:t xml:space="preserve"> </w:t>
            </w:r>
            <w:r w:rsidR="00D21D1F">
              <w:t>check</w:t>
            </w:r>
            <w:r w:rsidRPr="009A13F4">
              <w:t xml:space="preserve"> the </w:t>
            </w:r>
            <w:r w:rsidRPr="009A13F4">
              <w:rPr>
                <w:rStyle w:val="SAPScreenElement"/>
              </w:rPr>
              <w:t>Add</w:t>
            </w:r>
            <w:r w:rsidRPr="009A13F4">
              <w:t xml:space="preserve"> radio button</w:t>
            </w:r>
            <w:r w:rsidRPr="009A13F4">
              <w:rPr>
                <w:rStyle w:val="SAPScreenElement"/>
              </w:rPr>
              <w:t xml:space="preserve"> </w:t>
            </w:r>
          </w:p>
        </w:tc>
        <w:tc>
          <w:tcPr>
            <w:tcW w:w="4140" w:type="dxa"/>
          </w:tcPr>
          <w:p w14:paraId="60B960CD" w14:textId="77777777" w:rsidR="008836F0" w:rsidRPr="009A13F4" w:rsidRDefault="008836F0" w:rsidP="00781DD8"/>
        </w:tc>
        <w:tc>
          <w:tcPr>
            <w:tcW w:w="1170" w:type="dxa"/>
          </w:tcPr>
          <w:p w14:paraId="42C3827F" w14:textId="77777777" w:rsidR="008836F0" w:rsidRPr="009A13F4" w:rsidRDefault="008836F0" w:rsidP="00781DD8">
            <w:pPr>
              <w:rPr>
                <w:rFonts w:cs="Arial"/>
                <w:bCs/>
              </w:rPr>
            </w:pPr>
          </w:p>
        </w:tc>
      </w:tr>
      <w:tr w:rsidR="008836F0" w:rsidRPr="009A13F4" w14:paraId="4F9B0D11" w14:textId="77777777" w:rsidTr="00D21D1F">
        <w:trPr>
          <w:trHeight w:val="357"/>
        </w:trPr>
        <w:tc>
          <w:tcPr>
            <w:tcW w:w="692" w:type="dxa"/>
            <w:vMerge/>
          </w:tcPr>
          <w:p w14:paraId="71C7B611" w14:textId="77777777" w:rsidR="008836F0" w:rsidRPr="009A13F4" w:rsidRDefault="008836F0" w:rsidP="00781DD8"/>
        </w:tc>
        <w:tc>
          <w:tcPr>
            <w:tcW w:w="1260" w:type="dxa"/>
            <w:vMerge/>
          </w:tcPr>
          <w:p w14:paraId="15A0A2F7" w14:textId="77777777" w:rsidR="008836F0" w:rsidRPr="009A13F4" w:rsidRDefault="008836F0" w:rsidP="00781DD8">
            <w:pPr>
              <w:rPr>
                <w:b/>
              </w:rPr>
            </w:pPr>
          </w:p>
        </w:tc>
        <w:tc>
          <w:tcPr>
            <w:tcW w:w="3510" w:type="dxa"/>
            <w:vMerge/>
          </w:tcPr>
          <w:p w14:paraId="4E9889B6" w14:textId="77777777" w:rsidR="008836F0" w:rsidRPr="009A13F4" w:rsidRDefault="008836F0" w:rsidP="00781DD8"/>
        </w:tc>
        <w:tc>
          <w:tcPr>
            <w:tcW w:w="3510" w:type="dxa"/>
          </w:tcPr>
          <w:p w14:paraId="4CE7FCDC" w14:textId="22B454D1" w:rsidR="008836F0" w:rsidRPr="009A13F4" w:rsidRDefault="008836F0" w:rsidP="00781DD8">
            <w:r w:rsidRPr="009A13F4">
              <w:rPr>
                <w:rStyle w:val="SAPScreenElement"/>
              </w:rPr>
              <w:t>Amount in days</w:t>
            </w:r>
            <w:r w:rsidRPr="009A13F4">
              <w:t xml:space="preserve">: enter the number </w:t>
            </w:r>
            <w:r w:rsidR="00D21D1F" w:rsidRPr="008836F0">
              <w:rPr>
                <w:lang w:eastAsia="zh-TW"/>
              </w:rPr>
              <w:t>of floating days that should be added to the employee’s time account</w:t>
            </w:r>
          </w:p>
        </w:tc>
        <w:tc>
          <w:tcPr>
            <w:tcW w:w="4140" w:type="dxa"/>
          </w:tcPr>
          <w:p w14:paraId="7ADC536B" w14:textId="77777777" w:rsidR="008836F0" w:rsidRPr="009A13F4" w:rsidRDefault="008836F0" w:rsidP="00781DD8"/>
        </w:tc>
        <w:tc>
          <w:tcPr>
            <w:tcW w:w="1170" w:type="dxa"/>
          </w:tcPr>
          <w:p w14:paraId="7179255B" w14:textId="77777777" w:rsidR="008836F0" w:rsidRPr="009A13F4" w:rsidRDefault="008836F0" w:rsidP="00781DD8">
            <w:pPr>
              <w:rPr>
                <w:rFonts w:cs="Arial"/>
                <w:bCs/>
              </w:rPr>
            </w:pPr>
          </w:p>
        </w:tc>
      </w:tr>
      <w:tr w:rsidR="008836F0" w:rsidRPr="009A13F4" w14:paraId="6EA04B4E" w14:textId="77777777" w:rsidTr="00D21D1F">
        <w:trPr>
          <w:trHeight w:val="357"/>
        </w:trPr>
        <w:tc>
          <w:tcPr>
            <w:tcW w:w="692" w:type="dxa"/>
            <w:vMerge/>
          </w:tcPr>
          <w:p w14:paraId="0A512C81" w14:textId="77777777" w:rsidR="008836F0" w:rsidRPr="009A13F4" w:rsidRDefault="008836F0" w:rsidP="00781DD8"/>
        </w:tc>
        <w:tc>
          <w:tcPr>
            <w:tcW w:w="1260" w:type="dxa"/>
            <w:vMerge/>
          </w:tcPr>
          <w:p w14:paraId="672516D8" w14:textId="77777777" w:rsidR="008836F0" w:rsidRPr="009A13F4" w:rsidRDefault="008836F0" w:rsidP="00781DD8">
            <w:pPr>
              <w:rPr>
                <w:b/>
              </w:rPr>
            </w:pPr>
          </w:p>
        </w:tc>
        <w:tc>
          <w:tcPr>
            <w:tcW w:w="3510" w:type="dxa"/>
            <w:vMerge/>
          </w:tcPr>
          <w:p w14:paraId="14EA4F56" w14:textId="77777777" w:rsidR="008836F0" w:rsidRPr="009A13F4" w:rsidRDefault="008836F0" w:rsidP="00781DD8"/>
        </w:tc>
        <w:tc>
          <w:tcPr>
            <w:tcW w:w="3510" w:type="dxa"/>
          </w:tcPr>
          <w:p w14:paraId="7BF25B2C" w14:textId="77777777" w:rsidR="008836F0" w:rsidRPr="009A13F4" w:rsidRDefault="008836F0" w:rsidP="00781DD8">
            <w:r w:rsidRPr="009A13F4">
              <w:rPr>
                <w:rStyle w:val="SAPScreenElement"/>
              </w:rPr>
              <w:t>Comment</w:t>
            </w:r>
            <w:r w:rsidRPr="009A13F4">
              <w:t>: enter a comment if appropriate</w:t>
            </w:r>
          </w:p>
        </w:tc>
        <w:tc>
          <w:tcPr>
            <w:tcW w:w="4140" w:type="dxa"/>
          </w:tcPr>
          <w:p w14:paraId="1BA0AB63" w14:textId="77777777" w:rsidR="008836F0" w:rsidRPr="009A13F4" w:rsidRDefault="008836F0" w:rsidP="00781DD8"/>
        </w:tc>
        <w:tc>
          <w:tcPr>
            <w:tcW w:w="1170" w:type="dxa"/>
          </w:tcPr>
          <w:p w14:paraId="7DDBA6F0" w14:textId="77777777" w:rsidR="008836F0" w:rsidRPr="009A13F4" w:rsidRDefault="008836F0" w:rsidP="00781DD8">
            <w:pPr>
              <w:rPr>
                <w:rFonts w:cs="Arial"/>
                <w:bCs/>
              </w:rPr>
            </w:pPr>
          </w:p>
        </w:tc>
      </w:tr>
      <w:tr w:rsidR="008836F0" w:rsidRPr="009A13F4" w14:paraId="6F2C44A3" w14:textId="77777777" w:rsidTr="00D21D1F">
        <w:trPr>
          <w:trHeight w:val="357"/>
        </w:trPr>
        <w:tc>
          <w:tcPr>
            <w:tcW w:w="692" w:type="dxa"/>
          </w:tcPr>
          <w:p w14:paraId="1675F4F0" w14:textId="77777777" w:rsidR="008836F0" w:rsidRPr="009A13F4" w:rsidRDefault="008836F0" w:rsidP="00781DD8">
            <w:r>
              <w:lastRenderedPageBreak/>
              <w:t>7</w:t>
            </w:r>
          </w:p>
        </w:tc>
        <w:tc>
          <w:tcPr>
            <w:tcW w:w="1260" w:type="dxa"/>
          </w:tcPr>
          <w:p w14:paraId="46424991" w14:textId="77777777" w:rsidR="008836F0" w:rsidRPr="009A13F4" w:rsidRDefault="008836F0" w:rsidP="00781DD8">
            <w:pPr>
              <w:rPr>
                <w:b/>
              </w:rPr>
            </w:pPr>
            <w:r w:rsidRPr="009A13F4">
              <w:rPr>
                <w:rStyle w:val="SAPEmphasis"/>
                <w:lang w:eastAsia="zh-CN"/>
              </w:rPr>
              <w:t>Save Data</w:t>
            </w:r>
          </w:p>
        </w:tc>
        <w:tc>
          <w:tcPr>
            <w:tcW w:w="3510" w:type="dxa"/>
          </w:tcPr>
          <w:p w14:paraId="780D2A39" w14:textId="77777777" w:rsidR="008836F0" w:rsidRPr="009A13F4" w:rsidRDefault="008836F0" w:rsidP="00781DD8">
            <w:r w:rsidRPr="009A13F4">
              <w:t xml:space="preserve">Choose the </w:t>
            </w:r>
            <w:r w:rsidRPr="009A13F4">
              <w:rPr>
                <w:rStyle w:val="SAPScreenElement"/>
              </w:rPr>
              <w:t xml:space="preserve">Save </w:t>
            </w:r>
            <w:r w:rsidRPr="009A13F4">
              <w:t>button.</w:t>
            </w:r>
          </w:p>
        </w:tc>
        <w:tc>
          <w:tcPr>
            <w:tcW w:w="3510" w:type="dxa"/>
          </w:tcPr>
          <w:p w14:paraId="2C19B1C9" w14:textId="77777777" w:rsidR="008836F0" w:rsidRPr="009A13F4" w:rsidRDefault="008836F0" w:rsidP="00781DD8"/>
        </w:tc>
        <w:tc>
          <w:tcPr>
            <w:tcW w:w="4140" w:type="dxa"/>
          </w:tcPr>
          <w:p w14:paraId="70C64734" w14:textId="77777777" w:rsidR="008836F0" w:rsidRPr="009A13F4" w:rsidRDefault="008836F0" w:rsidP="00781DD8">
            <w:r w:rsidRPr="009A13F4">
              <w:t xml:space="preserve">A system success message is displayed. The balance of the appropriate time account has been updated accordingly, and the manually made posting is displayed in the </w:t>
            </w:r>
            <w:r w:rsidRPr="009A13F4">
              <w:rPr>
                <w:rStyle w:val="SAPScreenElement"/>
              </w:rPr>
              <w:t>Account Postings</w:t>
            </w:r>
            <w:r w:rsidRPr="009A13F4" w:rsidDel="0071235C">
              <w:rPr>
                <w:rStyle w:val="SAPScreenElement"/>
              </w:rPr>
              <w:t xml:space="preserve"> </w:t>
            </w:r>
            <w:r w:rsidRPr="009A13F4">
              <w:rPr>
                <w:rFonts w:cs="Arial"/>
              </w:rPr>
              <w:t>block</w:t>
            </w:r>
            <w:r w:rsidRPr="009A13F4">
              <w:t>.</w:t>
            </w:r>
          </w:p>
        </w:tc>
        <w:tc>
          <w:tcPr>
            <w:tcW w:w="1170" w:type="dxa"/>
          </w:tcPr>
          <w:p w14:paraId="01A69845" w14:textId="77777777" w:rsidR="008836F0" w:rsidRPr="009A13F4" w:rsidRDefault="008836F0" w:rsidP="00781DD8">
            <w:pPr>
              <w:rPr>
                <w:rFonts w:cs="Arial"/>
                <w:bCs/>
              </w:rPr>
            </w:pPr>
          </w:p>
        </w:tc>
      </w:tr>
    </w:tbl>
    <w:p w14:paraId="00C7CA2E" w14:textId="02D6DB55" w:rsidR="008836F0" w:rsidRDefault="008836F0" w:rsidP="008836F0"/>
    <w:p w14:paraId="0BD8B741" w14:textId="77777777" w:rsidR="007F1F99" w:rsidRPr="00AA46A3" w:rsidRDefault="007F1F99" w:rsidP="007F1F99">
      <w:pPr>
        <w:pStyle w:val="SAPNoteHeading"/>
        <w:ind w:left="0"/>
      </w:pPr>
      <w:commentRangeStart w:id="966"/>
      <w:r w:rsidRPr="00AA46A3">
        <w:rPr>
          <w:noProof/>
        </w:rPr>
        <w:drawing>
          <wp:inline distT="0" distB="0" distL="0" distR="0" wp14:anchorId="1A62D57F" wp14:editId="5CA53C15">
            <wp:extent cx="231775" cy="231775"/>
            <wp:effectExtent l="0" t="0" r="0" b="0"/>
            <wp:docPr id="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Pr="00AA46A3">
        <w:rPr>
          <w:lang w:eastAsia="zh-CN"/>
        </w:rPr>
        <w:t xml:space="preserve"> Note</w:t>
      </w:r>
      <w:commentRangeEnd w:id="966"/>
      <w:r w:rsidR="00D570DA">
        <w:rPr>
          <w:rStyle w:val="CommentReference"/>
          <w:rFonts w:ascii="BentonSans Book" w:hAnsi="BentonSans Book"/>
          <w:color w:val="auto"/>
        </w:rPr>
        <w:commentReference w:id="966"/>
      </w:r>
    </w:p>
    <w:p w14:paraId="33C9FE47" w14:textId="4F949A0E" w:rsidR="00495805" w:rsidRDefault="00C84475" w:rsidP="00C84475">
      <w:r>
        <w:t>I</w:t>
      </w:r>
      <w:r w:rsidRPr="00AA46A3">
        <w:t>f employees are transferred from one location to another</w:t>
      </w:r>
      <w:ins w:id="967" w:author="Author" w:date="2018-02-27T14:59:00Z">
        <w:r w:rsidR="00D570DA">
          <w:t xml:space="preserve"> (with other words, a transfer action is executed for them via </w:t>
        </w:r>
        <w:r w:rsidR="00D570DA" w:rsidRPr="00DB7D74">
          <w:rPr>
            <w:rStyle w:val="SAPScreenElement"/>
            <w:rPrChange w:id="968" w:author="Author" w:date="2018-02-27T14:59:00Z">
              <w:rPr/>
            </w:rPrChange>
          </w:rPr>
          <w:t>Take Action</w:t>
        </w:r>
        <w:r w:rsidR="00D570DA">
          <w:t>)</w:t>
        </w:r>
      </w:ins>
      <w:r w:rsidRPr="00AA46A3">
        <w:t xml:space="preserve">, typically a new </w:t>
      </w:r>
      <w:del w:id="969" w:author="Author" w:date="2018-02-27T15:13:00Z">
        <w:r w:rsidRPr="00AA46A3" w:rsidDel="00446B43">
          <w:delText xml:space="preserve">holiday calendar and </w:delText>
        </w:r>
      </w:del>
      <w:r w:rsidRPr="00AA46A3">
        <w:t xml:space="preserve">time profile </w:t>
      </w:r>
      <w:ins w:id="970" w:author="Author" w:date="2018-02-27T15:13:00Z">
        <w:r w:rsidR="00446B43">
          <w:t xml:space="preserve">and </w:t>
        </w:r>
        <w:r w:rsidR="00446B43" w:rsidRPr="00AA46A3">
          <w:t xml:space="preserve">holiday calendar </w:t>
        </w:r>
      </w:ins>
      <w:del w:id="971" w:author="Author" w:date="2018-02-27T15:52:00Z">
        <w:r w:rsidRPr="00AA46A3" w:rsidDel="00FA5209">
          <w:delText xml:space="preserve">is </w:delText>
        </w:r>
      </w:del>
      <w:ins w:id="972" w:author="Author" w:date="2018-02-27T15:52:00Z">
        <w:r w:rsidR="00FA5209">
          <w:t>are</w:t>
        </w:r>
        <w:r w:rsidR="00FA5209" w:rsidRPr="00AA46A3">
          <w:t xml:space="preserve"> </w:t>
        </w:r>
      </w:ins>
      <w:r w:rsidRPr="00AA46A3">
        <w:t>assigned to the employee. New time accounts are created automatically, but the old time accounts need to be closed manually. The remaining balance needs to be transferred manually, if wanted.</w:t>
      </w:r>
      <w:r>
        <w:t xml:space="preserve"> </w:t>
      </w:r>
      <w:del w:id="973" w:author="Author" w:date="2018-02-27T14:58:00Z">
        <w:r w:rsidDel="00D570DA">
          <w:delText>In the following we give a brief description of how to achieve this.</w:delText>
        </w:r>
        <w:r w:rsidR="00495805" w:rsidDel="00D570DA">
          <w:delText xml:space="preserve"> </w:delText>
        </w:r>
      </w:del>
    </w:p>
    <w:p w14:paraId="7C94621A" w14:textId="3F64420B" w:rsidR="00E50757" w:rsidRDefault="008E5240" w:rsidP="00495805">
      <w:del w:id="974" w:author="Author" w:date="2018-02-27T15:12:00Z">
        <w:r w:rsidDel="00446B43">
          <w:delText>Note, that i</w:delText>
        </w:r>
        <w:r w:rsidR="00495805" w:rsidDel="00446B43">
          <w:delText>n</w:delText>
        </w:r>
      </w:del>
      <w:ins w:id="975" w:author="Author" w:date="2018-02-27T15:12:00Z">
        <w:r w:rsidR="00446B43">
          <w:t>In</w:t>
        </w:r>
      </w:ins>
      <w:r w:rsidR="00495805">
        <w:t xml:space="preserve"> order </w:t>
      </w:r>
      <w:r>
        <w:t>for</w:t>
      </w:r>
      <w:r w:rsidR="00495805">
        <w:t xml:space="preserve"> the procedure </w:t>
      </w:r>
      <w:r>
        <w:t>to</w:t>
      </w:r>
      <w:r w:rsidR="00495805">
        <w:t xml:space="preserve"> be executed as described</w:t>
      </w:r>
      <w:ins w:id="976" w:author="Author" w:date="2018-02-27T14:57:00Z">
        <w:r w:rsidR="00D570DA">
          <w:t xml:space="preserve"> below</w:t>
        </w:r>
      </w:ins>
      <w:r w:rsidR="00495805">
        <w:t xml:space="preserve">, </w:t>
      </w:r>
      <w:r w:rsidR="00E50757">
        <w:t>some prerequisites need to be fulfilled:</w:t>
      </w:r>
    </w:p>
    <w:p w14:paraId="57461981" w14:textId="77777777" w:rsidR="00E50757" w:rsidRDefault="00495805" w:rsidP="00E50757">
      <w:pPr>
        <w:pStyle w:val="ListParagraph"/>
        <w:numPr>
          <w:ilvl w:val="0"/>
          <w:numId w:val="32"/>
        </w:numPr>
        <w:ind w:left="630" w:hanging="270"/>
      </w:pPr>
      <w:r>
        <w:t>t</w:t>
      </w:r>
      <w:r w:rsidR="007F7F47" w:rsidRPr="00E50757">
        <w:rPr>
          <w:rFonts w:cs="Arial"/>
          <w:bCs/>
        </w:rPr>
        <w:t>he</w:t>
      </w:r>
      <w:r w:rsidR="007F7F47" w:rsidRPr="00AA46A3">
        <w:t xml:space="preserve"> </w:t>
      </w:r>
      <w:r w:rsidR="007F7F47" w:rsidRPr="00E50757">
        <w:rPr>
          <w:rStyle w:val="SAPScreenElement"/>
          <w:color w:val="auto"/>
        </w:rPr>
        <w:t>Accrual</w:t>
      </w:r>
      <w:r w:rsidR="007F7F47" w:rsidRPr="00AA46A3">
        <w:t xml:space="preserve"> process </w:t>
      </w:r>
      <w:r>
        <w:t xml:space="preserve">must have </w:t>
      </w:r>
      <w:r w:rsidR="007F7F47" w:rsidRPr="00AA46A3">
        <w:t xml:space="preserve">run for the new </w:t>
      </w:r>
      <w:r w:rsidR="007F7F47" w:rsidRPr="00E50757">
        <w:rPr>
          <w:rStyle w:val="SAPScreenElement"/>
          <w:color w:val="auto"/>
        </w:rPr>
        <w:t>Time Account Type</w:t>
      </w:r>
      <w:r w:rsidR="007F7F47" w:rsidRPr="00AA46A3">
        <w:t xml:space="preserve"> after the </w:t>
      </w:r>
      <w:r w:rsidR="007F7F47" w:rsidRPr="00AA46A3">
        <w:rPr>
          <w:rStyle w:val="SAPScreenElement"/>
        </w:rPr>
        <w:t>Time Profile</w:t>
      </w:r>
      <w:r w:rsidR="007F7F47" w:rsidRPr="00AA46A3">
        <w:t xml:space="preserve"> of the employee has been changed from an old value to a new value.</w:t>
      </w:r>
      <w:r>
        <w:t xml:space="preserve"> </w:t>
      </w:r>
    </w:p>
    <w:p w14:paraId="7BF626EB" w14:textId="42A9BACB" w:rsidR="007F7F47" w:rsidRPr="00AA46A3" w:rsidRDefault="00495805" w:rsidP="00E50757">
      <w:pPr>
        <w:pStyle w:val="ListParagraph"/>
        <w:numPr>
          <w:ilvl w:val="0"/>
          <w:numId w:val="32"/>
        </w:numPr>
        <w:ind w:left="630" w:hanging="270"/>
      </w:pPr>
      <w:r>
        <w:t>f</w:t>
      </w:r>
      <w:r w:rsidR="007F7F47" w:rsidRPr="00E50757">
        <w:rPr>
          <w:rFonts w:cs="Arial"/>
          <w:bCs/>
        </w:rPr>
        <w:t xml:space="preserve">or </w:t>
      </w:r>
      <w:r w:rsidR="007F7F47" w:rsidRPr="00AA46A3">
        <w:t>closing</w:t>
      </w:r>
      <w:r w:rsidR="007F7F47" w:rsidRPr="00E50757">
        <w:rPr>
          <w:rFonts w:cs="Arial"/>
          <w:bCs/>
        </w:rPr>
        <w:t xml:space="preserve"> old time accounts manually, you need to have appropriate permissions to access the relevant link in the </w:t>
      </w:r>
      <w:r w:rsidR="007F7F47" w:rsidRPr="00AA46A3">
        <w:rPr>
          <w:rStyle w:val="SAPScreenElement"/>
        </w:rPr>
        <w:t>Admin Center.</w:t>
      </w:r>
    </w:p>
    <w:p w14:paraId="786EA7D3" w14:textId="735045C7" w:rsidR="00D570DA" w:rsidRPr="00AA46A3" w:rsidRDefault="00C84475" w:rsidP="00C84475">
      <w:commentRangeStart w:id="977"/>
      <w:del w:id="978" w:author="Author" w:date="2018-02-27T15:01:00Z">
        <w:r w:rsidRPr="00C84475" w:rsidDel="00D570DA">
          <w:rPr>
            <w:highlight w:val="red"/>
          </w:rPr>
          <w:delText xml:space="preserve">As mentioned in test script </w:delText>
        </w:r>
        <w:r w:rsidRPr="00C84475" w:rsidDel="00D570DA">
          <w:rPr>
            <w:rStyle w:val="SAPScreenElement"/>
            <w:color w:val="auto"/>
            <w:highlight w:val="red"/>
          </w:rPr>
          <w:delText>Take Action: Job Change/Transfer/Pay Rate Change (FJ1)</w:delText>
        </w:r>
        <w:r w:rsidRPr="00C84475" w:rsidDel="00D570DA">
          <w:rPr>
            <w:highlight w:val="red"/>
          </w:rPr>
          <w:delText xml:space="preserve">, chapter </w:delText>
        </w:r>
        <w:r w:rsidRPr="00C84475" w:rsidDel="00D570DA">
          <w:rPr>
            <w:rStyle w:val="SAPScreenElement"/>
            <w:color w:val="auto"/>
            <w:highlight w:val="red"/>
          </w:rPr>
          <w:delText>Take Action: Transfer</w:delText>
        </w:r>
        <w:r w:rsidRPr="00C84475" w:rsidDel="00D570DA">
          <w:rPr>
            <w:highlight w:val="red"/>
          </w:rPr>
          <w:delText>,</w:delText>
        </w:r>
        <w:r w:rsidRPr="00AA46A3" w:rsidDel="00D570DA">
          <w:delText xml:space="preserve"> </w:delText>
        </w:r>
        <w:commentRangeEnd w:id="977"/>
        <w:r w:rsidDel="00D570DA">
          <w:rPr>
            <w:rStyle w:val="CommentReference"/>
          </w:rPr>
          <w:commentReference w:id="977"/>
        </w:r>
      </w:del>
      <w:ins w:id="979" w:author="Author" w:date="2018-02-27T14:58:00Z">
        <w:r w:rsidR="00D570DA">
          <w:t>To transfer the remaining balances, proceed as follows:</w:t>
        </w:r>
      </w:ins>
    </w:p>
    <w:p w14:paraId="4DC0B359" w14:textId="48B4B576" w:rsidR="006D0CDD" w:rsidRPr="00AA46A3" w:rsidRDefault="006D0CDD" w:rsidP="007A012C">
      <w:pPr>
        <w:pStyle w:val="ListBullet3"/>
        <w:numPr>
          <w:ilvl w:val="0"/>
          <w:numId w:val="57"/>
        </w:numPr>
        <w:ind w:left="360"/>
      </w:pPr>
      <w:r w:rsidRPr="00AA46A3">
        <w:t xml:space="preserve">Log on to </w:t>
      </w:r>
      <w:r w:rsidRPr="00FE4F9E">
        <w:rPr>
          <w:rStyle w:val="SAPScreenElement"/>
          <w:color w:val="auto"/>
        </w:rPr>
        <w:t>Employee Central</w:t>
      </w:r>
      <w:r w:rsidRPr="00FE4F9E">
        <w:t xml:space="preserve"> </w:t>
      </w:r>
      <w:r w:rsidRPr="00AA46A3">
        <w:t>as HR Administrator.</w:t>
      </w:r>
    </w:p>
    <w:p w14:paraId="74AD3FA3" w14:textId="65D978D1" w:rsidR="006D0CDD" w:rsidRPr="00DB7D74" w:rsidRDefault="006D0CDD" w:rsidP="007A012C">
      <w:pPr>
        <w:pStyle w:val="ListBullet3"/>
        <w:numPr>
          <w:ilvl w:val="0"/>
          <w:numId w:val="57"/>
        </w:numPr>
        <w:ind w:left="360"/>
      </w:pPr>
      <w:r w:rsidRPr="00FA5209">
        <w:t xml:space="preserve">In the </w:t>
      </w:r>
      <w:r w:rsidRPr="00FA5209">
        <w:rPr>
          <w:rStyle w:val="SAPScreenElement"/>
        </w:rPr>
        <w:t>Search</w:t>
      </w:r>
      <w:r w:rsidRPr="00FA5209">
        <w:t xml:space="preserve"> </w:t>
      </w:r>
      <w:r w:rsidRPr="00FA5209">
        <w:rPr>
          <w:rStyle w:val="SAPScreenElement"/>
        </w:rPr>
        <w:t>for actions or people</w:t>
      </w:r>
      <w:r w:rsidRPr="00FA5209">
        <w:t xml:space="preserve"> box, in the top right corner of the screen, enter the name (or name parts) of the employee </w:t>
      </w:r>
      <w:r w:rsidR="007F7F47" w:rsidRPr="00FA5209">
        <w:t>and</w:t>
      </w:r>
      <w:r w:rsidRPr="00DB7D74">
        <w:t xml:space="preserve"> </w:t>
      </w:r>
      <w:r w:rsidR="007F7F47" w:rsidRPr="00DB7D74">
        <w:t>s</w:t>
      </w:r>
      <w:r w:rsidRPr="00DB7D74">
        <w:t xml:space="preserve">elect </w:t>
      </w:r>
      <w:r w:rsidR="007F7F47" w:rsidRPr="00DB7D74">
        <w:t>him or her</w:t>
      </w:r>
      <w:r w:rsidRPr="00DB7D74">
        <w:t xml:space="preserve"> from the result list suggested by the autocomplete functionality.</w:t>
      </w:r>
    </w:p>
    <w:p w14:paraId="390D3A0D" w14:textId="44956E0D" w:rsidR="006D0CDD" w:rsidRPr="00DB7D74" w:rsidDel="00446B43" w:rsidRDefault="006D0CDD" w:rsidP="00FA5209">
      <w:pPr>
        <w:pStyle w:val="ListBullet3"/>
        <w:numPr>
          <w:ilvl w:val="0"/>
          <w:numId w:val="57"/>
        </w:numPr>
        <w:ind w:left="360"/>
        <w:rPr>
          <w:del w:id="980" w:author="Author" w:date="2018-02-27T15:10:00Z"/>
          <w:rPrChange w:id="981" w:author="Author" w:date="2018-02-27T15:11:00Z">
            <w:rPr>
              <w:del w:id="982" w:author="Author" w:date="2018-02-27T15:10:00Z"/>
              <w:strike/>
              <w:highlight w:val="yellow"/>
            </w:rPr>
          </w:rPrChange>
        </w:rPr>
      </w:pPr>
      <w:r w:rsidRPr="00DB7D74">
        <w:t xml:space="preserve">On the </w:t>
      </w:r>
      <w:r w:rsidRPr="00DB7D74">
        <w:rPr>
          <w:rStyle w:val="SAPScreenElement"/>
        </w:rPr>
        <w:t>Employee Files</w:t>
      </w:r>
      <w:r w:rsidRPr="00DB7D74">
        <w:t xml:space="preserve"> screen of the selected employee, </w:t>
      </w:r>
      <w:r w:rsidR="007F7F47" w:rsidRPr="00DB7D74">
        <w:rPr>
          <w:lang w:eastAsia="zh-TW"/>
        </w:rPr>
        <w:t xml:space="preserve">select </w:t>
      </w:r>
      <w:r w:rsidR="007F7F47" w:rsidRPr="00DB7D74">
        <w:rPr>
          <w:rStyle w:val="SAPScreenElement"/>
          <w:lang w:eastAsia="zh-TW"/>
        </w:rPr>
        <w:t>Take Action</w:t>
      </w:r>
      <w:r w:rsidR="007F7F47" w:rsidRPr="00DB7D74">
        <w:rPr>
          <w:rFonts w:cs="Arial"/>
          <w:bCs/>
          <w:lang w:eastAsia="zh-TW"/>
        </w:rPr>
        <w:t xml:space="preserve"> </w:t>
      </w:r>
      <w:r w:rsidR="007F7F47" w:rsidRPr="00FA5209">
        <w:rPr>
          <w:rStyle w:val="SAPScreenElement"/>
        </w:rPr>
        <w:sym w:font="Symbol" w:char="F0AE"/>
      </w:r>
      <w:r w:rsidR="007F7F47" w:rsidRPr="00FA5209">
        <w:rPr>
          <w:rFonts w:cs="Arial"/>
          <w:bCs/>
          <w:lang w:eastAsia="zh-TW"/>
        </w:rPr>
        <w:t xml:space="preserve"> </w:t>
      </w:r>
      <w:r w:rsidR="007F7F47" w:rsidRPr="00FA5209">
        <w:rPr>
          <w:rStyle w:val="SAPScreenElement"/>
          <w:lang w:eastAsia="zh-TW"/>
        </w:rPr>
        <w:t>Manage Leave of Absence</w:t>
      </w:r>
      <w:del w:id="983" w:author="Author" w:date="2018-02-27T15:10:00Z">
        <w:r w:rsidR="007F7F47" w:rsidRPr="00FA5209" w:rsidDel="00446B43">
          <w:delText xml:space="preserve"> </w:delText>
        </w:r>
        <w:r w:rsidRPr="00DB7D74" w:rsidDel="00446B43">
          <w:rPr>
            <w:rPrChange w:id="984" w:author="Author" w:date="2018-02-27T15:11:00Z">
              <w:rPr>
                <w:strike/>
                <w:highlight w:val="yellow"/>
              </w:rPr>
            </w:rPrChange>
          </w:rPr>
          <w:delText>do one of the following:</w:delText>
        </w:r>
      </w:del>
    </w:p>
    <w:p w14:paraId="24DC863E" w14:textId="39698459" w:rsidR="006D0CDD" w:rsidRPr="00DB7D74" w:rsidDel="00446B43" w:rsidRDefault="006D0CDD">
      <w:pPr>
        <w:pStyle w:val="ListBullet3"/>
        <w:numPr>
          <w:ilvl w:val="0"/>
          <w:numId w:val="57"/>
        </w:numPr>
        <w:ind w:left="360"/>
        <w:rPr>
          <w:del w:id="985" w:author="Author" w:date="2018-02-27T15:10:00Z"/>
          <w:rPrChange w:id="986" w:author="Author" w:date="2018-02-27T15:11:00Z">
            <w:rPr>
              <w:del w:id="987" w:author="Author" w:date="2018-02-27T15:10:00Z"/>
              <w:strike/>
              <w:highlight w:val="yellow"/>
            </w:rPr>
          </w:rPrChange>
        </w:rPr>
        <w:pPrChange w:id="988" w:author="Author" w:date="2018-02-27T15:10:00Z">
          <w:pPr>
            <w:pStyle w:val="ListBullet3"/>
            <w:numPr>
              <w:ilvl w:val="1"/>
              <w:numId w:val="57"/>
            </w:numPr>
            <w:ind w:left="720"/>
          </w:pPr>
        </w:pPrChange>
      </w:pPr>
      <w:del w:id="989" w:author="Author" w:date="2018-02-27T15:10:00Z">
        <w:r w:rsidRPr="00DB7D74" w:rsidDel="00446B43">
          <w:rPr>
            <w:rPrChange w:id="990" w:author="Author" w:date="2018-02-27T15:11:00Z">
              <w:rPr>
                <w:strike/>
                <w:highlight w:val="yellow"/>
              </w:rPr>
            </w:rPrChange>
          </w:rPr>
          <w:delText>Go to the</w:delText>
        </w:r>
        <w:r w:rsidRPr="00DB7D74" w:rsidDel="00446B43">
          <w:rPr>
            <w:rStyle w:val="SAPScreenElement"/>
            <w:rPrChange w:id="991" w:author="Author" w:date="2018-02-27T15:11:00Z">
              <w:rPr>
                <w:rStyle w:val="SAPScreenElement"/>
                <w:strike/>
                <w:highlight w:val="yellow"/>
              </w:rPr>
            </w:rPrChange>
          </w:rPr>
          <w:delText xml:space="preserve"> Time Off</w:delText>
        </w:r>
        <w:r w:rsidRPr="00DB7D74" w:rsidDel="00446B43">
          <w:rPr>
            <w:rPrChange w:id="992" w:author="Author" w:date="2018-02-27T15:11:00Z">
              <w:rPr>
                <w:strike/>
                <w:highlight w:val="yellow"/>
              </w:rPr>
            </w:rPrChange>
          </w:rPr>
          <w:delText xml:space="preserve"> section and select in the </w:delText>
        </w:r>
        <w:r w:rsidRPr="00DB7D74" w:rsidDel="00446B43">
          <w:rPr>
            <w:rStyle w:val="SAPScreenElement"/>
            <w:rPrChange w:id="993" w:author="Author" w:date="2018-02-27T15:11:00Z">
              <w:rPr>
                <w:rStyle w:val="SAPScreenElement"/>
                <w:strike/>
                <w:highlight w:val="yellow"/>
              </w:rPr>
            </w:rPrChange>
          </w:rPr>
          <w:delText xml:space="preserve">Upcoming Time Off </w:delText>
        </w:r>
        <w:r w:rsidRPr="00DB7D74" w:rsidDel="00446B43">
          <w:rPr>
            <w:rPrChange w:id="994" w:author="Author" w:date="2018-02-27T15:11:00Z">
              <w:rPr>
                <w:strike/>
                <w:highlight w:val="yellow"/>
              </w:rPr>
            </w:rPrChange>
          </w:rPr>
          <w:delText xml:space="preserve">block of the </w:delText>
        </w:r>
        <w:r w:rsidRPr="00DB7D74" w:rsidDel="00446B43">
          <w:rPr>
            <w:rStyle w:val="SAPScreenElement"/>
            <w:rPrChange w:id="995" w:author="Author" w:date="2018-02-27T15:11:00Z">
              <w:rPr>
                <w:rStyle w:val="SAPScreenElement"/>
                <w:strike/>
                <w:highlight w:val="yellow"/>
              </w:rPr>
            </w:rPrChange>
          </w:rPr>
          <w:delText xml:space="preserve">Time Off </w:delText>
        </w:r>
        <w:r w:rsidRPr="00DB7D74" w:rsidDel="00446B43">
          <w:rPr>
            <w:rPrChange w:id="996" w:author="Author" w:date="2018-02-27T15:11:00Z">
              <w:rPr>
                <w:strike/>
                <w:highlight w:val="yellow"/>
              </w:rPr>
            </w:rPrChange>
          </w:rPr>
          <w:delText xml:space="preserve">subsection the </w:delText>
        </w:r>
        <w:r w:rsidRPr="00DB7D74" w:rsidDel="00446B43">
          <w:rPr>
            <w:rStyle w:val="SAPScreenElement"/>
            <w:rPrChange w:id="997" w:author="Author" w:date="2018-02-27T15:11:00Z">
              <w:rPr>
                <w:rStyle w:val="SAPScreenElement"/>
                <w:strike/>
                <w:highlight w:val="yellow"/>
              </w:rPr>
            </w:rPrChange>
          </w:rPr>
          <w:delText>Administer Time</w:delText>
        </w:r>
        <w:r w:rsidRPr="00DB7D74" w:rsidDel="00446B43">
          <w:rPr>
            <w:rPrChange w:id="998" w:author="Author" w:date="2018-02-27T15:11:00Z">
              <w:rPr>
                <w:strike/>
                <w:highlight w:val="yellow"/>
              </w:rPr>
            </w:rPrChange>
          </w:rPr>
          <w:delText xml:space="preserve"> link; or</w:delText>
        </w:r>
      </w:del>
    </w:p>
    <w:p w14:paraId="55539691" w14:textId="7CA440CF" w:rsidR="006D0CDD" w:rsidRPr="00DB7D74" w:rsidRDefault="006D0CDD">
      <w:pPr>
        <w:pStyle w:val="ListBullet3"/>
        <w:numPr>
          <w:ilvl w:val="0"/>
          <w:numId w:val="57"/>
        </w:numPr>
        <w:ind w:left="360"/>
        <w:rPr>
          <w:rPrChange w:id="999" w:author="Author" w:date="2018-02-27T15:11:00Z">
            <w:rPr>
              <w:strike/>
              <w:highlight w:val="yellow"/>
            </w:rPr>
          </w:rPrChange>
        </w:rPr>
        <w:pPrChange w:id="1000" w:author="Author" w:date="2018-02-27T15:10:00Z">
          <w:pPr>
            <w:pStyle w:val="ListBullet3"/>
            <w:numPr>
              <w:ilvl w:val="1"/>
              <w:numId w:val="57"/>
            </w:numPr>
            <w:ind w:left="720"/>
          </w:pPr>
        </w:pPrChange>
      </w:pPr>
      <w:del w:id="1001" w:author="Author" w:date="2018-02-27T15:10:00Z">
        <w:r w:rsidRPr="00DB7D74" w:rsidDel="00446B43">
          <w:rPr>
            <w:lang w:eastAsia="zh-TW"/>
            <w:rPrChange w:id="1002" w:author="Author" w:date="2018-02-27T15:11:00Z">
              <w:rPr>
                <w:strike/>
                <w:highlight w:val="yellow"/>
                <w:lang w:eastAsia="zh-TW"/>
              </w:rPr>
            </w:rPrChange>
          </w:rPr>
          <w:delText xml:space="preserve">Select </w:delText>
        </w:r>
        <w:r w:rsidRPr="00DB7D74" w:rsidDel="00446B43">
          <w:rPr>
            <w:rFonts w:cs="Arial"/>
            <w:bCs/>
            <w:lang w:eastAsia="zh-TW"/>
            <w:rPrChange w:id="1003" w:author="Author" w:date="2018-02-27T15:11:00Z">
              <w:rPr>
                <w:rFonts w:cs="Arial"/>
                <w:bCs/>
                <w:strike/>
                <w:highlight w:val="yellow"/>
                <w:lang w:eastAsia="zh-TW"/>
              </w:rPr>
            </w:rPrChange>
          </w:rPr>
          <w:delText xml:space="preserve">the </w:delText>
        </w:r>
        <w:r w:rsidRPr="00DB7D74" w:rsidDel="00446B43">
          <w:rPr>
            <w:rStyle w:val="SAPScreenElement"/>
            <w:lang w:eastAsia="zh-TW"/>
            <w:rPrChange w:id="1004" w:author="Author" w:date="2018-02-27T15:11:00Z">
              <w:rPr>
                <w:rStyle w:val="SAPScreenElement"/>
                <w:strike/>
                <w:highlight w:val="yellow"/>
                <w:lang w:eastAsia="zh-TW"/>
              </w:rPr>
            </w:rPrChange>
          </w:rPr>
          <w:delText>Take Action</w:delText>
        </w:r>
        <w:r w:rsidRPr="00DB7D74" w:rsidDel="00446B43">
          <w:rPr>
            <w:rFonts w:cs="Arial"/>
            <w:bCs/>
            <w:lang w:eastAsia="zh-TW"/>
            <w:rPrChange w:id="1005" w:author="Author" w:date="2018-02-27T15:11:00Z">
              <w:rPr>
                <w:rFonts w:cs="Arial"/>
                <w:bCs/>
                <w:strike/>
                <w:highlight w:val="yellow"/>
                <w:lang w:eastAsia="zh-TW"/>
              </w:rPr>
            </w:rPrChange>
          </w:rPr>
          <w:delText xml:space="preserve"> </w:delText>
        </w:r>
        <w:r w:rsidRPr="00DB7D74" w:rsidDel="00446B43">
          <w:rPr>
            <w:lang w:eastAsia="zh-TW"/>
            <w:rPrChange w:id="1006" w:author="Author" w:date="2018-02-27T15:11:00Z">
              <w:rPr>
                <w:strike/>
                <w:highlight w:val="yellow"/>
                <w:lang w:eastAsia="zh-TW"/>
              </w:rPr>
            </w:rPrChange>
          </w:rPr>
          <w:delText xml:space="preserve">button located in the top right corner of the screen </w:delText>
        </w:r>
        <w:r w:rsidRPr="00DB7D74" w:rsidDel="00446B43">
          <w:rPr>
            <w:rFonts w:cs="Arial"/>
            <w:bCs/>
            <w:lang w:eastAsia="zh-TW"/>
            <w:rPrChange w:id="1007" w:author="Author" w:date="2018-02-27T15:11:00Z">
              <w:rPr>
                <w:rFonts w:cs="Arial"/>
                <w:bCs/>
                <w:strike/>
                <w:highlight w:val="yellow"/>
                <w:lang w:eastAsia="zh-TW"/>
              </w:rPr>
            </w:rPrChange>
          </w:rPr>
          <w:delText>and from the value list</w:delText>
        </w:r>
        <w:r w:rsidRPr="00DB7D74" w:rsidDel="00446B43">
          <w:rPr>
            <w:lang w:eastAsia="zh-TW"/>
            <w:rPrChange w:id="1008" w:author="Author" w:date="2018-02-27T15:11:00Z">
              <w:rPr>
                <w:strike/>
                <w:highlight w:val="yellow"/>
                <w:lang w:eastAsia="zh-TW"/>
              </w:rPr>
            </w:rPrChange>
          </w:rPr>
          <w:delText>, which appears,</w:delText>
        </w:r>
        <w:r w:rsidRPr="00DB7D74" w:rsidDel="00446B43">
          <w:rPr>
            <w:rFonts w:cs="Arial"/>
            <w:bCs/>
            <w:lang w:eastAsia="zh-TW"/>
            <w:rPrChange w:id="1009" w:author="Author" w:date="2018-02-27T15:11:00Z">
              <w:rPr>
                <w:rFonts w:cs="Arial"/>
                <w:bCs/>
                <w:strike/>
                <w:highlight w:val="yellow"/>
                <w:lang w:eastAsia="zh-TW"/>
              </w:rPr>
            </w:rPrChange>
          </w:rPr>
          <w:delText xml:space="preserve"> select </w:delText>
        </w:r>
        <w:r w:rsidRPr="00DB7D74" w:rsidDel="00446B43">
          <w:rPr>
            <w:rStyle w:val="SAPScreenElement"/>
            <w:lang w:eastAsia="zh-TW"/>
            <w:rPrChange w:id="1010" w:author="Author" w:date="2018-02-27T15:11:00Z">
              <w:rPr>
                <w:rStyle w:val="SAPScreenElement"/>
                <w:strike/>
                <w:highlight w:val="yellow"/>
                <w:lang w:eastAsia="zh-TW"/>
              </w:rPr>
            </w:rPrChange>
          </w:rPr>
          <w:delText>Manage Leave of Absence.</w:delText>
        </w:r>
      </w:del>
      <w:ins w:id="1011" w:author="Author" w:date="2018-02-27T15:11:00Z">
        <w:r w:rsidR="00446B43" w:rsidRPr="00DB7D74">
          <w:rPr>
            <w:rStyle w:val="SAPScreenElement"/>
            <w:lang w:eastAsia="zh-TW"/>
            <w:rPrChange w:id="1012" w:author="Author" w:date="2018-02-27T15:11:00Z">
              <w:rPr>
                <w:rStyle w:val="SAPScreenElement"/>
                <w:strike/>
                <w:highlight w:val="yellow"/>
                <w:lang w:eastAsia="zh-TW"/>
              </w:rPr>
            </w:rPrChange>
          </w:rPr>
          <w:t>.</w:t>
        </w:r>
      </w:ins>
    </w:p>
    <w:p w14:paraId="24D13121" w14:textId="306CDE06" w:rsidR="006D0CDD" w:rsidRDefault="006D0CDD" w:rsidP="007A012C">
      <w:pPr>
        <w:pStyle w:val="ListBullet3"/>
        <w:numPr>
          <w:ilvl w:val="0"/>
          <w:numId w:val="57"/>
        </w:numPr>
        <w:ind w:left="360"/>
      </w:pPr>
      <w:r>
        <w:t>O</w:t>
      </w:r>
      <w:r w:rsidRPr="00AA46A3">
        <w:t xml:space="preserve">n the </w:t>
      </w:r>
      <w:r w:rsidRPr="00AA46A3">
        <w:rPr>
          <w:rStyle w:val="SAPScreenElement"/>
        </w:rPr>
        <w:t xml:space="preserve">Time </w:t>
      </w:r>
      <w:r>
        <w:rPr>
          <w:rStyle w:val="SAPScreenElement"/>
        </w:rPr>
        <w:t>I</w:t>
      </w:r>
      <w:r w:rsidRPr="00AA46A3">
        <w:rPr>
          <w:rStyle w:val="SAPScreenElement"/>
        </w:rPr>
        <w:t>nformation for &lt;employee name&gt;</w:t>
      </w:r>
      <w:r w:rsidRPr="00AA46A3">
        <w:t xml:space="preserve"> screen, go to the </w:t>
      </w:r>
      <w:r w:rsidRPr="00AA46A3">
        <w:rPr>
          <w:rStyle w:val="SAPScreenElement"/>
        </w:rPr>
        <w:t xml:space="preserve">Time Accounts </w:t>
      </w:r>
      <w:r w:rsidRPr="00AA46A3">
        <w:t xml:space="preserve">section. </w:t>
      </w:r>
      <w:r w:rsidR="00C84475">
        <w:t>There</w:t>
      </w:r>
      <w:r w:rsidRPr="00AA46A3">
        <w:t xml:space="preserve">, select the appropriate </w:t>
      </w:r>
      <w:r w:rsidRPr="00AA46A3">
        <w:rPr>
          <w:rStyle w:val="SAPScreenElement"/>
        </w:rPr>
        <w:t>&lt;time account&gt;</w:t>
      </w:r>
      <w:r w:rsidRPr="00AA46A3">
        <w:t xml:space="preserve"> button, for example </w:t>
      </w:r>
      <w:r w:rsidRPr="00AA46A3">
        <w:rPr>
          <w:rStyle w:val="SAPScreenElement"/>
        </w:rPr>
        <w:t>Vacation</w:t>
      </w:r>
      <w:r w:rsidRPr="00AA46A3">
        <w:t>.</w:t>
      </w:r>
      <w:r>
        <w:t xml:space="preserve"> </w:t>
      </w:r>
      <w:r w:rsidRPr="00AA46A3">
        <w:t xml:space="preserve">Make note of the </w:t>
      </w:r>
      <w:r w:rsidRPr="00AA46A3">
        <w:rPr>
          <w:rStyle w:val="SAPScreenElement"/>
        </w:rPr>
        <w:t>External Code</w:t>
      </w:r>
      <w:r w:rsidRPr="00AA46A3">
        <w:t xml:space="preserve"> in the </w:t>
      </w:r>
      <w:r w:rsidRPr="00AA46A3">
        <w:rPr>
          <w:rStyle w:val="SAPScreenElement"/>
        </w:rPr>
        <w:t>Account Information</w:t>
      </w:r>
      <w:r w:rsidRPr="00AA46A3">
        <w:t xml:space="preserve"> block; you will need it when closing the old time account</w:t>
      </w:r>
      <w:r w:rsidR="007A012C">
        <w:t xml:space="preserve"> (activity # 11)</w:t>
      </w:r>
      <w:r w:rsidRPr="00AA46A3">
        <w:t>.</w:t>
      </w:r>
    </w:p>
    <w:p w14:paraId="2C890446" w14:textId="32727DF7" w:rsidR="006D0CDD" w:rsidRDefault="006D0CDD" w:rsidP="007A012C">
      <w:pPr>
        <w:pStyle w:val="ListBullet3"/>
        <w:numPr>
          <w:ilvl w:val="0"/>
          <w:numId w:val="57"/>
        </w:numPr>
        <w:ind w:left="360"/>
      </w:pPr>
      <w:r w:rsidRPr="00AA46A3">
        <w:t xml:space="preserve">Click the </w:t>
      </w:r>
      <w:r w:rsidRPr="00AA46A3">
        <w:rPr>
          <w:rStyle w:val="SAPScreenElement"/>
        </w:rPr>
        <w:t xml:space="preserve">Accounts </w:t>
      </w:r>
      <w:r>
        <w:rPr>
          <w:rStyle w:val="SAPScreenElement"/>
        </w:rPr>
        <w:t>A</w:t>
      </w:r>
      <w:r w:rsidRPr="00AA46A3">
        <w:rPr>
          <w:rStyle w:val="SAPScreenElement"/>
        </w:rPr>
        <w:t xml:space="preserve">s </w:t>
      </w:r>
      <w:r>
        <w:rPr>
          <w:rStyle w:val="SAPScreenElement"/>
        </w:rPr>
        <w:t>O</w:t>
      </w:r>
      <w:r w:rsidRPr="00AA46A3">
        <w:rPr>
          <w:rStyle w:val="SAPScreenElement"/>
        </w:rPr>
        <w:t>f Today</w:t>
      </w:r>
      <w:r w:rsidRPr="00AA46A3">
        <w:t xml:space="preserve"> link and select from the upcoming calendar help the date of the </w:t>
      </w:r>
      <w:r w:rsidR="00C84475">
        <w:t xml:space="preserve">employee’s </w:t>
      </w:r>
      <w:r w:rsidRPr="00AA46A3">
        <w:t>last day at the old location.</w:t>
      </w:r>
      <w:r w:rsidR="002573AC">
        <w:t xml:space="preserve"> Make note of the days of vacation the employee is entitled to at that date.</w:t>
      </w:r>
    </w:p>
    <w:p w14:paraId="59F023B7" w14:textId="13159E28" w:rsidR="002573AC" w:rsidRDefault="008A497A" w:rsidP="007A012C">
      <w:pPr>
        <w:pStyle w:val="ListBullet3"/>
        <w:numPr>
          <w:ilvl w:val="0"/>
          <w:numId w:val="57"/>
        </w:numPr>
        <w:ind w:left="360"/>
      </w:pPr>
      <w:r>
        <w:t>To zero the “old” time account, s</w:t>
      </w:r>
      <w:r w:rsidR="002573AC" w:rsidRPr="00AA46A3">
        <w:t xml:space="preserve">elect the </w:t>
      </w:r>
      <w:r w:rsidR="002573AC" w:rsidRPr="00AA46A3">
        <w:rPr>
          <w:rStyle w:val="SAPScreenElement"/>
        </w:rPr>
        <w:t>+ Add</w:t>
      </w:r>
      <w:r w:rsidR="002573AC" w:rsidRPr="00AA46A3">
        <w:t xml:space="preserve"> </w:t>
      </w:r>
      <w:r w:rsidR="002573AC" w:rsidRPr="00AA46A3">
        <w:rPr>
          <w:rStyle w:val="SAPScreenElement"/>
        </w:rPr>
        <w:t xml:space="preserve">Manual Adjustment </w:t>
      </w:r>
      <w:r w:rsidR="002573AC" w:rsidRPr="00AA46A3">
        <w:t>button</w:t>
      </w:r>
      <w:r w:rsidR="002573AC" w:rsidRPr="00AA46A3">
        <w:rPr>
          <w:rStyle w:val="SAPScreenElement"/>
        </w:rPr>
        <w:t xml:space="preserve">. </w:t>
      </w:r>
      <w:r w:rsidR="002573AC" w:rsidRPr="00AA46A3">
        <w:t>In the upcoming</w:t>
      </w:r>
      <w:r w:rsidR="002573AC" w:rsidRPr="00AA46A3">
        <w:rPr>
          <w:rStyle w:val="SAPScreenElement"/>
        </w:rPr>
        <w:t xml:space="preserve"> Manual Adjustments </w:t>
      </w:r>
      <w:r w:rsidR="002573AC" w:rsidRPr="00AA46A3">
        <w:t>dialog box, make the following entries:</w:t>
      </w:r>
    </w:p>
    <w:p w14:paraId="12FC2919" w14:textId="183B3985" w:rsidR="002573AC" w:rsidRDefault="002573AC" w:rsidP="007A012C">
      <w:pPr>
        <w:pStyle w:val="ListBullet3"/>
        <w:numPr>
          <w:ilvl w:val="0"/>
          <w:numId w:val="0"/>
        </w:numPr>
        <w:ind w:left="360"/>
      </w:pPr>
      <w:r w:rsidRPr="00AA46A3">
        <w:rPr>
          <w:rStyle w:val="SAPScreenElement"/>
        </w:rPr>
        <w:t>Posting Date</w:t>
      </w:r>
      <w:r w:rsidRPr="00AA46A3">
        <w:t>: select from calendar help the last day the employee is at the old location</w:t>
      </w:r>
    </w:p>
    <w:p w14:paraId="331A506D" w14:textId="26CA28CC" w:rsidR="002573AC" w:rsidRDefault="002573AC" w:rsidP="007A012C">
      <w:pPr>
        <w:pStyle w:val="ListBullet3"/>
        <w:numPr>
          <w:ilvl w:val="0"/>
          <w:numId w:val="0"/>
        </w:numPr>
        <w:ind w:left="360"/>
      </w:pPr>
      <w:r w:rsidRPr="00AA46A3">
        <w:rPr>
          <w:rStyle w:val="SAPScreenElement"/>
        </w:rPr>
        <w:t>Adjustment:</w:t>
      </w:r>
      <w:r w:rsidRPr="00AA46A3">
        <w:t xml:space="preserve"> </w:t>
      </w:r>
      <w:r>
        <w:t>check</w:t>
      </w:r>
      <w:r w:rsidRPr="00AA46A3">
        <w:t xml:space="preserve"> the </w:t>
      </w:r>
      <w:r w:rsidRPr="00AA46A3">
        <w:rPr>
          <w:rStyle w:val="SAPScreenElement"/>
        </w:rPr>
        <w:t>Deduct</w:t>
      </w:r>
      <w:r w:rsidRPr="00AA46A3">
        <w:t xml:space="preserve"> radio button</w:t>
      </w:r>
    </w:p>
    <w:p w14:paraId="348BEC75" w14:textId="13A628C9" w:rsidR="002573AC" w:rsidRDefault="002573AC" w:rsidP="007A012C">
      <w:pPr>
        <w:pStyle w:val="ListBullet3"/>
        <w:numPr>
          <w:ilvl w:val="0"/>
          <w:numId w:val="0"/>
        </w:numPr>
        <w:ind w:left="360"/>
      </w:pPr>
      <w:r w:rsidRPr="00AA46A3">
        <w:rPr>
          <w:rStyle w:val="SAPScreenElement"/>
        </w:rPr>
        <w:t>Amount in days</w:t>
      </w:r>
      <w:r w:rsidRPr="00AA46A3">
        <w:t xml:space="preserve">: enter the number of </w:t>
      </w:r>
      <w:r w:rsidR="007F7F47" w:rsidRPr="00AA46A3">
        <w:t xml:space="preserve">vacation </w:t>
      </w:r>
      <w:r w:rsidRPr="00AA46A3">
        <w:t>days that should be transferred to the new account. Most likely this is the number the employee is entitled until his or her transfer to another location.</w:t>
      </w:r>
    </w:p>
    <w:p w14:paraId="0DF1604C" w14:textId="1C580297" w:rsidR="002573AC" w:rsidRDefault="002573AC" w:rsidP="007A012C">
      <w:pPr>
        <w:pStyle w:val="ListBullet3"/>
        <w:numPr>
          <w:ilvl w:val="0"/>
          <w:numId w:val="0"/>
        </w:numPr>
        <w:ind w:left="360"/>
      </w:pPr>
      <w:r w:rsidRPr="00AA46A3">
        <w:rPr>
          <w:rStyle w:val="SAPScreenElement"/>
        </w:rPr>
        <w:t>Comment</w:t>
      </w:r>
      <w:r w:rsidRPr="00AA46A3">
        <w:t>: enter a comment if appropriate</w:t>
      </w:r>
    </w:p>
    <w:p w14:paraId="02303B8A" w14:textId="2E949130" w:rsidR="002573AC" w:rsidRDefault="002573AC" w:rsidP="007A012C">
      <w:pPr>
        <w:pStyle w:val="ListBullet3"/>
        <w:numPr>
          <w:ilvl w:val="0"/>
          <w:numId w:val="57"/>
        </w:numPr>
        <w:ind w:left="360"/>
      </w:pPr>
      <w:r w:rsidRPr="00AA46A3">
        <w:t xml:space="preserve">Choose the </w:t>
      </w:r>
      <w:r w:rsidRPr="00AA46A3">
        <w:rPr>
          <w:rStyle w:val="SAPScreenElement"/>
        </w:rPr>
        <w:t xml:space="preserve">Save </w:t>
      </w:r>
      <w:r w:rsidRPr="00AA46A3">
        <w:t>button.</w:t>
      </w:r>
      <w:r>
        <w:t xml:space="preserve"> </w:t>
      </w:r>
      <w:r w:rsidRPr="00AA46A3">
        <w:t xml:space="preserve">A system success message is displayed. The balance of the appropriate time account has been updated (zeroed) accordingly, and the manually made posting is displayed in the </w:t>
      </w:r>
      <w:r w:rsidRPr="00AA46A3">
        <w:rPr>
          <w:rStyle w:val="SAPScreenElement"/>
        </w:rPr>
        <w:t xml:space="preserve">Account Postings </w:t>
      </w:r>
      <w:r w:rsidRPr="00AA46A3">
        <w:rPr>
          <w:rFonts w:cs="Arial"/>
        </w:rPr>
        <w:t>block</w:t>
      </w:r>
      <w:r w:rsidRPr="00AA46A3">
        <w:t>.</w:t>
      </w:r>
    </w:p>
    <w:p w14:paraId="1492A4E0" w14:textId="0E0050B4" w:rsidR="002573AC" w:rsidRDefault="002573AC" w:rsidP="007A012C">
      <w:pPr>
        <w:pStyle w:val="ListBullet3"/>
        <w:numPr>
          <w:ilvl w:val="0"/>
          <w:numId w:val="57"/>
        </w:numPr>
        <w:ind w:left="360"/>
      </w:pPr>
      <w:r w:rsidRPr="00AA46A3">
        <w:t xml:space="preserve">Click the </w:t>
      </w:r>
      <w:r w:rsidRPr="00AA46A3">
        <w:rPr>
          <w:rStyle w:val="SAPScreenElement"/>
        </w:rPr>
        <w:t xml:space="preserve">Accounts </w:t>
      </w:r>
      <w:r>
        <w:rPr>
          <w:rStyle w:val="SAPScreenElement"/>
        </w:rPr>
        <w:t>A</w:t>
      </w:r>
      <w:r w:rsidRPr="00AA46A3">
        <w:rPr>
          <w:rStyle w:val="SAPScreenElement"/>
        </w:rPr>
        <w:t xml:space="preserve">s </w:t>
      </w:r>
      <w:r>
        <w:rPr>
          <w:rStyle w:val="SAPScreenElement"/>
        </w:rPr>
        <w:t>O</w:t>
      </w:r>
      <w:r w:rsidRPr="00AA46A3">
        <w:rPr>
          <w:rStyle w:val="SAPScreenElement"/>
        </w:rPr>
        <w:t>f Today</w:t>
      </w:r>
      <w:r w:rsidRPr="00AA46A3">
        <w:t xml:space="preserve"> link and select from the upcoming calendar help the date of the employee’s first day in the new location. Select the button reflecting the appropriate vacation time account.</w:t>
      </w:r>
    </w:p>
    <w:p w14:paraId="0902C2FB" w14:textId="30D67C17" w:rsidR="002573AC" w:rsidRDefault="008A497A" w:rsidP="007A012C">
      <w:pPr>
        <w:pStyle w:val="ListBullet3"/>
        <w:numPr>
          <w:ilvl w:val="0"/>
          <w:numId w:val="57"/>
        </w:numPr>
        <w:ind w:left="360"/>
      </w:pPr>
      <w:r>
        <w:t>To add balance to the “new” time account, s</w:t>
      </w:r>
      <w:r w:rsidRPr="00AA46A3">
        <w:t xml:space="preserve">elect </w:t>
      </w:r>
      <w:r w:rsidR="002573AC" w:rsidRPr="00AA46A3">
        <w:t xml:space="preserve">the </w:t>
      </w:r>
      <w:r w:rsidR="002573AC" w:rsidRPr="00AA46A3">
        <w:rPr>
          <w:rStyle w:val="SAPScreenElement"/>
        </w:rPr>
        <w:t>+ Add</w:t>
      </w:r>
      <w:r w:rsidR="002573AC" w:rsidRPr="00AA46A3">
        <w:t xml:space="preserve"> </w:t>
      </w:r>
      <w:r w:rsidR="002573AC" w:rsidRPr="00AA46A3">
        <w:rPr>
          <w:rStyle w:val="SAPScreenElement"/>
        </w:rPr>
        <w:t xml:space="preserve">Manual Adjustment </w:t>
      </w:r>
      <w:r w:rsidR="002573AC" w:rsidRPr="00AA46A3">
        <w:t>button</w:t>
      </w:r>
      <w:r w:rsidR="002573AC" w:rsidRPr="00AA46A3">
        <w:rPr>
          <w:rStyle w:val="SAPScreenElement"/>
        </w:rPr>
        <w:t xml:space="preserve">. </w:t>
      </w:r>
      <w:r w:rsidR="002573AC" w:rsidRPr="00AA46A3">
        <w:t>In the upcoming</w:t>
      </w:r>
      <w:r w:rsidR="002573AC" w:rsidRPr="00AA46A3">
        <w:rPr>
          <w:rStyle w:val="SAPScreenElement"/>
        </w:rPr>
        <w:t xml:space="preserve"> Manual Adjustments </w:t>
      </w:r>
      <w:r w:rsidR="002573AC" w:rsidRPr="00AA46A3">
        <w:t>dialog box, make the following entries:</w:t>
      </w:r>
    </w:p>
    <w:p w14:paraId="49FECBB5" w14:textId="4ABF7ECE" w:rsidR="002573AC" w:rsidRDefault="002573AC" w:rsidP="007A012C">
      <w:pPr>
        <w:pStyle w:val="ListBullet3"/>
        <w:numPr>
          <w:ilvl w:val="0"/>
          <w:numId w:val="0"/>
        </w:numPr>
        <w:ind w:left="360"/>
      </w:pPr>
      <w:r w:rsidRPr="00AA46A3">
        <w:rPr>
          <w:rStyle w:val="SAPScreenElement"/>
        </w:rPr>
        <w:lastRenderedPageBreak/>
        <w:t>Posting Date</w:t>
      </w:r>
      <w:r w:rsidRPr="00AA46A3">
        <w:t>: select from calendar help the first day the employee is at the new location</w:t>
      </w:r>
    </w:p>
    <w:p w14:paraId="4ED9C541" w14:textId="7C13DDD2" w:rsidR="002573AC" w:rsidRDefault="002573AC" w:rsidP="007A012C">
      <w:pPr>
        <w:pStyle w:val="ListBullet3"/>
        <w:numPr>
          <w:ilvl w:val="0"/>
          <w:numId w:val="0"/>
        </w:numPr>
        <w:ind w:left="360"/>
      </w:pPr>
      <w:r w:rsidRPr="00AA46A3">
        <w:rPr>
          <w:rStyle w:val="SAPScreenElement"/>
        </w:rPr>
        <w:t>Adjustment:</w:t>
      </w:r>
      <w:r w:rsidRPr="00AA46A3">
        <w:t xml:space="preserve"> </w:t>
      </w:r>
      <w:r>
        <w:t>check</w:t>
      </w:r>
      <w:r w:rsidRPr="00AA46A3">
        <w:t xml:space="preserve"> the </w:t>
      </w:r>
      <w:r w:rsidRPr="00AA46A3">
        <w:rPr>
          <w:rStyle w:val="SAPScreenElement"/>
        </w:rPr>
        <w:t>Add</w:t>
      </w:r>
      <w:r w:rsidRPr="00AA46A3">
        <w:t xml:space="preserve"> radio button</w:t>
      </w:r>
    </w:p>
    <w:p w14:paraId="13713B0A" w14:textId="0D942EA4" w:rsidR="002573AC" w:rsidRDefault="002573AC" w:rsidP="007A012C">
      <w:pPr>
        <w:pStyle w:val="ListBullet3"/>
        <w:numPr>
          <w:ilvl w:val="0"/>
          <w:numId w:val="0"/>
        </w:numPr>
        <w:ind w:left="360"/>
      </w:pPr>
      <w:r w:rsidRPr="00AA46A3">
        <w:rPr>
          <w:rStyle w:val="SAPScreenElement"/>
        </w:rPr>
        <w:t>Amount in days</w:t>
      </w:r>
      <w:r w:rsidRPr="00AA46A3">
        <w:t xml:space="preserve">: enter the same number of days you have deducted in </w:t>
      </w:r>
      <w:r w:rsidR="007A012C">
        <w:t>activity</w:t>
      </w:r>
      <w:r w:rsidRPr="00AA46A3">
        <w:t xml:space="preserve"> #</w:t>
      </w:r>
      <w:r>
        <w:t xml:space="preserve"> </w:t>
      </w:r>
      <w:r w:rsidR="007A012C">
        <w:t>6</w:t>
      </w:r>
      <w:r w:rsidRPr="00AA46A3">
        <w:t>.</w:t>
      </w:r>
    </w:p>
    <w:p w14:paraId="79F29BBD" w14:textId="77777777" w:rsidR="002573AC" w:rsidRDefault="002573AC" w:rsidP="007A012C">
      <w:pPr>
        <w:pStyle w:val="ListBullet3"/>
        <w:numPr>
          <w:ilvl w:val="0"/>
          <w:numId w:val="0"/>
        </w:numPr>
        <w:ind w:left="360"/>
      </w:pPr>
      <w:r w:rsidRPr="00AA46A3">
        <w:rPr>
          <w:rStyle w:val="SAPScreenElement"/>
        </w:rPr>
        <w:t>Comment</w:t>
      </w:r>
      <w:r w:rsidRPr="00AA46A3">
        <w:t>: enter a comment if appropriate</w:t>
      </w:r>
    </w:p>
    <w:p w14:paraId="3D24C5EF" w14:textId="7CEC6917" w:rsidR="002573AC" w:rsidRDefault="002573AC" w:rsidP="007A012C">
      <w:pPr>
        <w:pStyle w:val="ListBullet3"/>
        <w:numPr>
          <w:ilvl w:val="0"/>
          <w:numId w:val="57"/>
        </w:numPr>
        <w:ind w:left="360"/>
      </w:pPr>
      <w:r w:rsidRPr="00AA46A3">
        <w:t xml:space="preserve">Choose the </w:t>
      </w:r>
      <w:r w:rsidRPr="00AA46A3">
        <w:rPr>
          <w:rStyle w:val="SAPScreenElement"/>
        </w:rPr>
        <w:t xml:space="preserve">Save </w:t>
      </w:r>
      <w:r w:rsidRPr="00AA46A3">
        <w:t>button</w:t>
      </w:r>
      <w:r w:rsidR="007A012C">
        <w:t xml:space="preserve">. </w:t>
      </w:r>
      <w:r w:rsidR="007A012C" w:rsidRPr="00AA46A3">
        <w:t xml:space="preserve">A system success message is displayed. The balance of the appropriate time account has been updated accordingly, and the manually made posting is displayed in the </w:t>
      </w:r>
      <w:r w:rsidR="007A012C" w:rsidRPr="00AA46A3">
        <w:rPr>
          <w:rStyle w:val="SAPScreenElement"/>
        </w:rPr>
        <w:t xml:space="preserve">Account Postings </w:t>
      </w:r>
      <w:r w:rsidR="007A012C" w:rsidRPr="00AA46A3">
        <w:rPr>
          <w:rFonts w:cs="Arial"/>
        </w:rPr>
        <w:t>block</w:t>
      </w:r>
      <w:r w:rsidR="007A012C" w:rsidRPr="00AA46A3">
        <w:t>.</w:t>
      </w:r>
    </w:p>
    <w:p w14:paraId="1488A3C6" w14:textId="7577E9AC" w:rsidR="007A012C" w:rsidRDefault="007A012C" w:rsidP="007A012C">
      <w:pPr>
        <w:pStyle w:val="ListBullet3"/>
        <w:numPr>
          <w:ilvl w:val="0"/>
          <w:numId w:val="57"/>
        </w:numPr>
        <w:ind w:left="360"/>
      </w:pPr>
      <w:r>
        <w:t xml:space="preserve">To close the old time account, select </w:t>
      </w:r>
      <w:r w:rsidRPr="00AA46A3">
        <w:rPr>
          <w:rStyle w:val="SAPScreenElement"/>
        </w:rPr>
        <w:t>Admin Center</w:t>
      </w:r>
      <w:r w:rsidRPr="007A012C">
        <w:t xml:space="preserve"> </w:t>
      </w:r>
      <w:r>
        <w:t>f</w:t>
      </w:r>
      <w:r w:rsidRPr="00AA46A3">
        <w:t>rom the</w:t>
      </w:r>
      <w:r w:rsidRPr="00AA46A3">
        <w:rPr>
          <w:rStyle w:val="SAPScreenElement"/>
        </w:rPr>
        <w:t xml:space="preserve"> Home </w:t>
      </w:r>
      <w:r w:rsidRPr="00AA46A3">
        <w:t>drop-down</w:t>
      </w:r>
      <w:r w:rsidRPr="00AA46A3">
        <w:rPr>
          <w:rStyle w:val="SAPScreenElement"/>
        </w:rPr>
        <w:t xml:space="preserve">. </w:t>
      </w:r>
      <w:r w:rsidRPr="00AA46A3">
        <w:t xml:space="preserve">In the </w:t>
      </w:r>
      <w:r w:rsidRPr="00AA46A3">
        <w:rPr>
          <w:rStyle w:val="SAPScreenElement"/>
        </w:rPr>
        <w:t>Company Processes &amp; Cycles</w:t>
      </w:r>
      <w:r w:rsidRPr="00AA46A3">
        <w:t xml:space="preserve"> portlet, select </w:t>
      </w:r>
      <w:r>
        <w:rPr>
          <w:rStyle w:val="SAPScreenElement"/>
        </w:rPr>
        <w:t>Time Management</w:t>
      </w:r>
      <w:r w:rsidRPr="0077465E">
        <w:rPr>
          <w:rStyle w:val="SAPScreenElement"/>
        </w:rPr>
        <w:t xml:space="preserve"> </w:t>
      </w:r>
      <w:r w:rsidRPr="00AA46A3">
        <w:rPr>
          <w:rStyle w:val="SAPScreenElement"/>
        </w:rPr>
        <w:sym w:font="Symbol" w:char="F0AE"/>
      </w:r>
      <w:r w:rsidRPr="00AA46A3">
        <w:t xml:space="preserve"> </w:t>
      </w:r>
      <w:r w:rsidRPr="00AA46A3">
        <w:rPr>
          <w:rStyle w:val="SAPScreenElement"/>
        </w:rPr>
        <w:t>Manage Time Off Structures</w:t>
      </w:r>
      <w:r w:rsidRPr="00AA46A3">
        <w:t>. On the</w:t>
      </w:r>
      <w:r w:rsidRPr="00AA46A3">
        <w:rPr>
          <w:rStyle w:val="SAPScreenElement"/>
        </w:rPr>
        <w:t xml:space="preserve"> Manage Time Off Structures</w:t>
      </w:r>
      <w:r w:rsidRPr="00AA46A3">
        <w:t xml:space="preserve"> screen, make following entries</w:t>
      </w:r>
      <w:r>
        <w:t>:</w:t>
      </w:r>
    </w:p>
    <w:p w14:paraId="2B369F37" w14:textId="5D9D3B02" w:rsidR="007A012C" w:rsidRDefault="007A012C" w:rsidP="007A012C">
      <w:pPr>
        <w:pStyle w:val="ListBullet3"/>
        <w:numPr>
          <w:ilvl w:val="0"/>
          <w:numId w:val="0"/>
        </w:numPr>
        <w:ind w:left="360"/>
        <w:rPr>
          <w:lang w:eastAsia="zh-TW"/>
        </w:rPr>
      </w:pPr>
      <w:r w:rsidRPr="00AA46A3">
        <w:rPr>
          <w:rStyle w:val="SAPScreenElement"/>
        </w:rPr>
        <w:t xml:space="preserve">Search: </w:t>
      </w:r>
      <w:r w:rsidRPr="00AA46A3">
        <w:rPr>
          <w:lang w:eastAsia="zh-TW"/>
        </w:rPr>
        <w:t>select</w:t>
      </w:r>
      <w:r w:rsidRPr="00AA46A3">
        <w:rPr>
          <w:rStyle w:val="SAPUserEntry"/>
        </w:rPr>
        <w:t xml:space="preserve"> Time Account </w:t>
      </w:r>
      <w:r w:rsidRPr="00AA46A3">
        <w:rPr>
          <w:lang w:eastAsia="zh-TW"/>
        </w:rPr>
        <w:t>from drop-down</w:t>
      </w:r>
    </w:p>
    <w:p w14:paraId="1A219DD8" w14:textId="608B41C1" w:rsidR="007A012C" w:rsidRPr="00AA46A3" w:rsidRDefault="007A012C" w:rsidP="007A012C">
      <w:pPr>
        <w:ind w:left="360"/>
        <w:rPr>
          <w:lang w:eastAsia="zh-TW"/>
        </w:rPr>
      </w:pPr>
      <w:r w:rsidRPr="00AA46A3">
        <w:rPr>
          <w:lang w:eastAsia="zh-TW"/>
        </w:rPr>
        <w:t>In the second search field, enter the external code of the time account you want to close.</w:t>
      </w:r>
      <w:r>
        <w:rPr>
          <w:lang w:eastAsia="zh-TW"/>
        </w:rPr>
        <w:t xml:space="preserve"> You have noted down </w:t>
      </w:r>
      <w:r w:rsidRPr="00AA46A3">
        <w:rPr>
          <w:lang w:eastAsia="zh-TW"/>
        </w:rPr>
        <w:t>the external code</w:t>
      </w:r>
      <w:r>
        <w:rPr>
          <w:lang w:eastAsia="zh-TW"/>
        </w:rPr>
        <w:t xml:space="preserve"> in activity # 4.</w:t>
      </w:r>
    </w:p>
    <w:p w14:paraId="6A19AF36" w14:textId="77370763" w:rsidR="007A012C" w:rsidRDefault="007A012C" w:rsidP="007A012C">
      <w:pPr>
        <w:pStyle w:val="ListBullet3"/>
        <w:numPr>
          <w:ilvl w:val="0"/>
          <w:numId w:val="57"/>
        </w:numPr>
        <w:ind w:left="360"/>
      </w:pPr>
      <w:r w:rsidRPr="00AA46A3">
        <w:t xml:space="preserve">On the </w:t>
      </w:r>
      <w:r w:rsidRPr="00AA46A3">
        <w:rPr>
          <w:rStyle w:val="SAPScreenElement"/>
        </w:rPr>
        <w:t>Time Account: &lt;time account ID&gt;</w:t>
      </w:r>
      <w:r w:rsidRPr="00AA46A3">
        <w:t xml:space="preserve"> screen, choose </w:t>
      </w:r>
      <w:r w:rsidRPr="00AA46A3">
        <w:rPr>
          <w:rStyle w:val="SAPScreenElement"/>
        </w:rPr>
        <w:t xml:space="preserve">Take Action </w:t>
      </w:r>
      <w:r w:rsidRPr="00AA46A3">
        <w:rPr>
          <w:rStyle w:val="SAPScreenElement"/>
        </w:rPr>
        <w:sym w:font="Symbol" w:char="F0AE"/>
      </w:r>
      <w:r w:rsidRPr="00AA46A3">
        <w:rPr>
          <w:rStyle w:val="SAPScreenElement"/>
        </w:rPr>
        <w:t xml:space="preserve"> Make Correction</w:t>
      </w:r>
      <w:r w:rsidRPr="00AA46A3">
        <w:t>. The fields become editable and you can make following entries:</w:t>
      </w:r>
    </w:p>
    <w:p w14:paraId="15235D80" w14:textId="03BD8784" w:rsidR="007A012C" w:rsidRDefault="007A012C" w:rsidP="007A012C">
      <w:pPr>
        <w:pStyle w:val="ListBullet3"/>
        <w:numPr>
          <w:ilvl w:val="0"/>
          <w:numId w:val="0"/>
        </w:numPr>
        <w:ind w:left="360"/>
      </w:pPr>
      <w:r w:rsidRPr="00AA46A3">
        <w:rPr>
          <w:rStyle w:val="SAPScreenElement"/>
        </w:rPr>
        <w:t>Account Valid Until:</w:t>
      </w:r>
      <w:r w:rsidRPr="00AA46A3">
        <w:t xml:space="preserve"> select from calendar help the last day the employee is at the old location</w:t>
      </w:r>
    </w:p>
    <w:p w14:paraId="19047B91" w14:textId="0550336B" w:rsidR="007A012C" w:rsidRDefault="007A012C" w:rsidP="007A012C">
      <w:pPr>
        <w:pStyle w:val="ListBullet3"/>
        <w:numPr>
          <w:ilvl w:val="0"/>
          <w:numId w:val="0"/>
        </w:numPr>
        <w:ind w:left="360"/>
      </w:pPr>
      <w:r w:rsidRPr="00AA46A3">
        <w:rPr>
          <w:rStyle w:val="SAPScreenElement"/>
        </w:rPr>
        <w:t>Booking Possible Until:</w:t>
      </w:r>
      <w:r w:rsidRPr="00AA46A3">
        <w:t xml:space="preserve"> select from calendar help the last day the employee is at the old location</w:t>
      </w:r>
    </w:p>
    <w:p w14:paraId="70D155BB" w14:textId="6EA46C2E" w:rsidR="007A012C" w:rsidRDefault="007A012C" w:rsidP="007A012C">
      <w:pPr>
        <w:pStyle w:val="ListBullet3"/>
        <w:numPr>
          <w:ilvl w:val="0"/>
          <w:numId w:val="0"/>
        </w:numPr>
        <w:ind w:left="360"/>
      </w:pPr>
      <w:r w:rsidRPr="00AA46A3">
        <w:rPr>
          <w:rStyle w:val="SAPScreenElement"/>
        </w:rPr>
        <w:t>Closed:</w:t>
      </w:r>
      <w:r w:rsidRPr="00AA46A3">
        <w:rPr>
          <w:lang w:eastAsia="zh-TW"/>
        </w:rPr>
        <w:t xml:space="preserve"> select</w:t>
      </w:r>
      <w:r w:rsidRPr="00AA46A3">
        <w:rPr>
          <w:rStyle w:val="SAPUserEntry"/>
        </w:rPr>
        <w:t xml:space="preserve"> Yes </w:t>
      </w:r>
      <w:r w:rsidRPr="00AA46A3">
        <w:rPr>
          <w:lang w:eastAsia="zh-TW"/>
        </w:rPr>
        <w:t>from drop-down</w:t>
      </w:r>
    </w:p>
    <w:p w14:paraId="3024FBFC" w14:textId="5D5C0FE7" w:rsidR="007A012C" w:rsidRDefault="007A012C" w:rsidP="007A012C">
      <w:pPr>
        <w:pStyle w:val="ListBullet3"/>
        <w:numPr>
          <w:ilvl w:val="0"/>
          <w:numId w:val="57"/>
        </w:numPr>
        <w:ind w:left="360"/>
      </w:pPr>
      <w:r w:rsidRPr="00AA46A3">
        <w:t xml:space="preserve">Choose the </w:t>
      </w:r>
      <w:r w:rsidRPr="00AA46A3">
        <w:rPr>
          <w:rStyle w:val="SAPScreenElement"/>
        </w:rPr>
        <w:t xml:space="preserve">Save </w:t>
      </w:r>
      <w:r w:rsidRPr="00AA46A3">
        <w:t>button.</w:t>
      </w:r>
      <w:r w:rsidRPr="007A012C">
        <w:t xml:space="preserve"> </w:t>
      </w:r>
      <w:r w:rsidRPr="00AA46A3">
        <w:t>The old time account has been closed and is no longer available for the employee in employee self-service.</w:t>
      </w:r>
    </w:p>
    <w:p w14:paraId="2FDB0B6D" w14:textId="29E2DC5D" w:rsidR="007A012C" w:rsidRDefault="007A012C" w:rsidP="007A012C">
      <w:pPr>
        <w:pStyle w:val="ListBullet3"/>
        <w:numPr>
          <w:ilvl w:val="0"/>
          <w:numId w:val="57"/>
        </w:numPr>
        <w:ind w:left="360"/>
      </w:pPr>
      <w:commentRangeStart w:id="1013"/>
      <w:r>
        <w:t>To verify if the time accounts of the employee have been correctly updated, s</w:t>
      </w:r>
      <w:r w:rsidRPr="00AA46A3">
        <w:t>earch for the employee</w:t>
      </w:r>
      <w:r>
        <w:t xml:space="preserve"> and </w:t>
      </w:r>
      <w:del w:id="1014" w:author="Author" w:date="2018-02-27T15:11:00Z">
        <w:r w:rsidDel="00446B43">
          <w:delText>navigate</w:delText>
        </w:r>
        <w:r w:rsidRPr="00AA46A3" w:rsidDel="00446B43">
          <w:delText xml:space="preserve"> </w:delText>
        </w:r>
      </w:del>
      <w:ins w:id="1015" w:author="Author" w:date="2018-02-27T15:11:00Z">
        <w:r w:rsidR="00446B43">
          <w:t>select</w:t>
        </w:r>
        <w:r w:rsidR="00446B43" w:rsidRPr="00AA46A3">
          <w:t xml:space="preserve"> </w:t>
        </w:r>
      </w:ins>
      <w:r>
        <w:t>o</w:t>
      </w:r>
      <w:r w:rsidRPr="00AA46A3">
        <w:t xml:space="preserve">n his/her </w:t>
      </w:r>
      <w:r w:rsidRPr="00AA46A3">
        <w:rPr>
          <w:rStyle w:val="SAPScreenElement"/>
        </w:rPr>
        <w:t>Employee Files</w:t>
      </w:r>
      <w:r w:rsidRPr="00AA46A3">
        <w:t xml:space="preserve"> screen </w:t>
      </w:r>
      <w:ins w:id="1016" w:author="Author" w:date="2018-02-27T15:12:00Z">
        <w:r w:rsidR="00446B43" w:rsidRPr="000B203D">
          <w:rPr>
            <w:rStyle w:val="SAPScreenElement"/>
            <w:lang w:eastAsia="zh-TW"/>
          </w:rPr>
          <w:t>Take Action</w:t>
        </w:r>
        <w:r w:rsidR="00446B43" w:rsidRPr="000B203D">
          <w:rPr>
            <w:rFonts w:cs="Arial"/>
            <w:bCs/>
            <w:lang w:eastAsia="zh-TW"/>
          </w:rPr>
          <w:t xml:space="preserve"> </w:t>
        </w:r>
        <w:r w:rsidR="00446B43" w:rsidRPr="000B203D">
          <w:rPr>
            <w:rStyle w:val="SAPScreenElement"/>
          </w:rPr>
          <w:sym w:font="Symbol" w:char="F0AE"/>
        </w:r>
        <w:r w:rsidR="00446B43" w:rsidRPr="000B203D">
          <w:rPr>
            <w:rFonts w:cs="Arial"/>
            <w:bCs/>
            <w:lang w:eastAsia="zh-TW"/>
          </w:rPr>
          <w:t xml:space="preserve"> </w:t>
        </w:r>
        <w:r w:rsidR="00446B43" w:rsidRPr="000B203D">
          <w:rPr>
            <w:rStyle w:val="SAPScreenElement"/>
            <w:lang w:eastAsia="zh-TW"/>
          </w:rPr>
          <w:t>Manage Leave of Absence</w:t>
        </w:r>
        <w:del w:id="1017" w:author="Author" w:date="2018-02-27T15:57:00Z">
          <w:r w:rsidR="00446B43" w:rsidRPr="00AA46A3" w:rsidDel="002A7C4B">
            <w:delText xml:space="preserve"> </w:delText>
          </w:r>
        </w:del>
      </w:ins>
      <w:del w:id="1018" w:author="Author" w:date="2018-02-27T15:12:00Z">
        <w:r w:rsidRPr="00AA46A3" w:rsidDel="00446B43">
          <w:delText xml:space="preserve">to </w:delText>
        </w:r>
        <w:r w:rsidRPr="00AA46A3" w:rsidDel="00446B43">
          <w:rPr>
            <w:rStyle w:val="SAPScreenElement"/>
          </w:rPr>
          <w:delText xml:space="preserve">Time Off </w:delText>
        </w:r>
        <w:r w:rsidRPr="00AA46A3" w:rsidDel="00446B43">
          <w:delText xml:space="preserve">section </w:delText>
        </w:r>
        <w:r w:rsidRPr="00AA46A3" w:rsidDel="00446B43">
          <w:rPr>
            <w:rStyle w:val="SAPScreenElement"/>
          </w:rPr>
          <w:sym w:font="Symbol" w:char="F0AE"/>
        </w:r>
        <w:r w:rsidRPr="00AA46A3" w:rsidDel="00446B43">
          <w:rPr>
            <w:rStyle w:val="SAPScreenElement"/>
          </w:rPr>
          <w:delText xml:space="preserve"> Time Off </w:delText>
        </w:r>
        <w:r w:rsidRPr="00AA46A3" w:rsidDel="00446B43">
          <w:delText xml:space="preserve">subsection </w:delText>
        </w:r>
        <w:r w:rsidRPr="00AA46A3" w:rsidDel="00446B43">
          <w:rPr>
            <w:rStyle w:val="SAPScreenElement"/>
          </w:rPr>
          <w:sym w:font="Symbol" w:char="F0AE"/>
        </w:r>
        <w:r w:rsidRPr="00AA46A3" w:rsidDel="00446B43">
          <w:rPr>
            <w:rStyle w:val="SAPScreenElement"/>
          </w:rPr>
          <w:delText xml:space="preserve"> Upcoming Time Off </w:delText>
        </w:r>
        <w:r w:rsidRPr="00AA46A3" w:rsidDel="00446B43">
          <w:delText>block</w:delText>
        </w:r>
        <w:r w:rsidDel="00446B43">
          <w:delText>.</w:delText>
        </w:r>
        <w:r w:rsidRPr="00AA46A3" w:rsidDel="00446B43">
          <w:delText xml:space="preserve"> </w:delText>
        </w:r>
        <w:r w:rsidDel="00446B43">
          <w:delText>T</w:delText>
        </w:r>
        <w:r w:rsidRPr="00AA46A3" w:rsidDel="00446B43">
          <w:delText>here</w:delText>
        </w:r>
        <w:r w:rsidR="008A497A" w:rsidDel="00446B43">
          <w:delText>,</w:delText>
        </w:r>
        <w:r w:rsidRPr="00AA46A3" w:rsidDel="00446B43">
          <w:delText xml:space="preserve"> select the</w:delText>
        </w:r>
        <w:r w:rsidRPr="00AA46A3" w:rsidDel="00446B43">
          <w:rPr>
            <w:rStyle w:val="SAPScreenElement"/>
          </w:rPr>
          <w:delText xml:space="preserve"> Administer Time</w:delText>
        </w:r>
        <w:r w:rsidRPr="00AA46A3" w:rsidDel="00446B43">
          <w:delText xml:space="preserve"> link</w:delText>
        </w:r>
      </w:del>
      <w:r>
        <w:t xml:space="preserve">. </w:t>
      </w:r>
      <w:commentRangeEnd w:id="1013"/>
      <w:r w:rsidR="008A497A">
        <w:rPr>
          <w:rStyle w:val="CommentReference"/>
        </w:rPr>
        <w:commentReference w:id="1013"/>
      </w:r>
    </w:p>
    <w:p w14:paraId="6445CD54" w14:textId="2F5BF266" w:rsidR="007A012C" w:rsidRPr="00AA46A3" w:rsidRDefault="007A012C" w:rsidP="008A497A">
      <w:pPr>
        <w:pStyle w:val="ListParagraph"/>
        <w:numPr>
          <w:ilvl w:val="0"/>
          <w:numId w:val="57"/>
        </w:numPr>
        <w:ind w:left="360"/>
      </w:pPr>
      <w:r>
        <w:t>O</w:t>
      </w:r>
      <w:r w:rsidRPr="00AA46A3">
        <w:t xml:space="preserve">n the </w:t>
      </w:r>
      <w:r w:rsidRPr="00AA46A3">
        <w:rPr>
          <w:rStyle w:val="SAPScreenElement"/>
        </w:rPr>
        <w:t xml:space="preserve">Time </w:t>
      </w:r>
      <w:r>
        <w:rPr>
          <w:rStyle w:val="SAPScreenElement"/>
        </w:rPr>
        <w:t>I</w:t>
      </w:r>
      <w:r w:rsidRPr="00AA46A3">
        <w:rPr>
          <w:rStyle w:val="SAPScreenElement"/>
        </w:rPr>
        <w:t>nformation for &lt;employee name&gt;</w:t>
      </w:r>
      <w:r w:rsidRPr="00AA46A3">
        <w:t xml:space="preserve"> screen, go to the </w:t>
      </w:r>
      <w:r w:rsidRPr="00AA46A3">
        <w:rPr>
          <w:rStyle w:val="SAPScreenElement"/>
        </w:rPr>
        <w:t xml:space="preserve">Time Accounts </w:t>
      </w:r>
      <w:r w:rsidRPr="00AA46A3">
        <w:t xml:space="preserve">section. Click the </w:t>
      </w:r>
      <w:r w:rsidRPr="00AA46A3">
        <w:rPr>
          <w:rStyle w:val="SAPScreenElement"/>
        </w:rPr>
        <w:t xml:space="preserve">Accounts </w:t>
      </w:r>
      <w:r w:rsidR="008A497A">
        <w:rPr>
          <w:rStyle w:val="SAPScreenElement"/>
        </w:rPr>
        <w:t>As O</w:t>
      </w:r>
      <w:r w:rsidRPr="00AA46A3">
        <w:rPr>
          <w:rStyle w:val="SAPScreenElement"/>
        </w:rPr>
        <w:t>f Today</w:t>
      </w:r>
      <w:r w:rsidRPr="00AA46A3">
        <w:t xml:space="preserve"> link and select from the upcoming calendar help a date at which the employee was still at the old location.</w:t>
      </w:r>
      <w:r w:rsidR="008A497A">
        <w:t xml:space="preserve"> </w:t>
      </w:r>
      <w:r w:rsidRPr="00AA46A3">
        <w:t xml:space="preserve">Select the </w:t>
      </w:r>
      <w:r w:rsidRPr="00AA46A3">
        <w:rPr>
          <w:rStyle w:val="SAPScreenElement"/>
        </w:rPr>
        <w:t>Account Types (#)</w:t>
      </w:r>
      <w:r w:rsidRPr="00AA46A3">
        <w:t xml:space="preserve"> link and in the upcoming drop-down check that the old time account you have closed in </w:t>
      </w:r>
      <w:r w:rsidR="008A497A">
        <w:t>activities</w:t>
      </w:r>
      <w:r w:rsidRPr="00AA46A3">
        <w:t xml:space="preserve"> #</w:t>
      </w:r>
      <w:r w:rsidR="008A497A">
        <w:t xml:space="preserve"> 11 and</w:t>
      </w:r>
      <w:r w:rsidRPr="00AA46A3">
        <w:t xml:space="preserve"> </w:t>
      </w:r>
      <w:r w:rsidR="008A497A">
        <w:t xml:space="preserve"># </w:t>
      </w:r>
      <w:r w:rsidRPr="00AA46A3">
        <w:t xml:space="preserve">12 is not available anymore. </w:t>
      </w:r>
    </w:p>
    <w:p w14:paraId="64E2F2F2" w14:textId="77777777" w:rsidR="007A012C" w:rsidRPr="00AA46A3" w:rsidRDefault="007A012C" w:rsidP="008A497A">
      <w:pPr>
        <w:pStyle w:val="ListParagraph"/>
        <w:rPr>
          <w:rFonts w:ascii="BentonSans Regular" w:hAnsi="BentonSans Regular"/>
          <w:color w:val="666666"/>
          <w:sz w:val="22"/>
        </w:rPr>
      </w:pPr>
      <w:r w:rsidRPr="00AA46A3">
        <w:rPr>
          <w:noProof/>
        </w:rPr>
        <w:drawing>
          <wp:inline distT="0" distB="0" distL="0" distR="0" wp14:anchorId="175FE655" wp14:editId="5513FC68">
            <wp:extent cx="225425" cy="225425"/>
            <wp:effectExtent l="0" t="0" r="0" b="3175"/>
            <wp:docPr id="2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AA46A3">
        <w:t> </w:t>
      </w:r>
      <w:r w:rsidRPr="00AA46A3">
        <w:rPr>
          <w:rFonts w:ascii="BentonSans Regular" w:hAnsi="BentonSans Regular"/>
          <w:color w:val="666666"/>
          <w:sz w:val="22"/>
        </w:rPr>
        <w:t>Note</w:t>
      </w:r>
    </w:p>
    <w:p w14:paraId="0819C081" w14:textId="718F092D" w:rsidR="007A012C" w:rsidRDefault="007A012C" w:rsidP="008A497A">
      <w:pPr>
        <w:pStyle w:val="ListBullet3"/>
        <w:numPr>
          <w:ilvl w:val="0"/>
          <w:numId w:val="0"/>
        </w:numPr>
        <w:ind w:left="720"/>
      </w:pPr>
      <w:r w:rsidRPr="00AA46A3">
        <w:t xml:space="preserve">The </w:t>
      </w:r>
      <w:r w:rsidRPr="00AA46A3">
        <w:rPr>
          <w:rStyle w:val="SAPScreenElement"/>
        </w:rPr>
        <w:t>Account Types (#)</w:t>
      </w:r>
      <w:r w:rsidRPr="00AA46A3">
        <w:t xml:space="preserve"> link is available only in case there are at least 2 different time account types assigned to the employee.</w:t>
      </w:r>
    </w:p>
    <w:p w14:paraId="774F4C83" w14:textId="41B3B081" w:rsidR="00EB5E05" w:rsidRPr="00AA46A3" w:rsidRDefault="00EB5E05" w:rsidP="005C05B7">
      <w:pPr>
        <w:pStyle w:val="Heading3"/>
      </w:pPr>
      <w:bookmarkStart w:id="1019" w:name="_Toc507513123"/>
      <w:r w:rsidRPr="00AA46A3">
        <w:t>Viewing Public Holidays Calendar</w:t>
      </w:r>
      <w:bookmarkEnd w:id="961"/>
      <w:bookmarkEnd w:id="1019"/>
    </w:p>
    <w:p w14:paraId="38372EBB" w14:textId="77777777" w:rsidR="00881699" w:rsidRPr="00AA46A3" w:rsidRDefault="00881699" w:rsidP="00881699">
      <w:pPr>
        <w:pStyle w:val="SAPKeyblockTitle"/>
      </w:pPr>
      <w:r w:rsidRPr="00AA46A3">
        <w:t>Test Administration</w:t>
      </w:r>
    </w:p>
    <w:p w14:paraId="3808A090" w14:textId="37F39996" w:rsidR="00881699" w:rsidRPr="00AA46A3" w:rsidRDefault="00881699" w:rsidP="00881699">
      <w:r w:rsidRPr="00AA46A3">
        <w:t>Customer project: Fill in the project-specific parts (</w:t>
      </w:r>
      <w:r w:rsidR="007035B9" w:rsidRPr="00AA46A3">
        <w:t>between &lt;brackets&gt;</w:t>
      </w:r>
      <w:r w:rsidRPr="00AA46A3">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881699" w:rsidRPr="00AA46A3" w14:paraId="6AADD593" w14:textId="77777777" w:rsidTr="00881699">
        <w:tc>
          <w:tcPr>
            <w:tcW w:w="2280" w:type="dxa"/>
            <w:tcBorders>
              <w:top w:val="single" w:sz="8" w:space="0" w:color="999999"/>
              <w:left w:val="single" w:sz="8" w:space="0" w:color="999999"/>
              <w:bottom w:val="single" w:sz="8" w:space="0" w:color="999999"/>
              <w:right w:val="single" w:sz="8" w:space="0" w:color="999999"/>
            </w:tcBorders>
            <w:hideMark/>
          </w:tcPr>
          <w:p w14:paraId="3E048BFB" w14:textId="77777777" w:rsidR="00881699" w:rsidRPr="00AA46A3" w:rsidRDefault="00881699">
            <w:pPr>
              <w:rPr>
                <w:rStyle w:val="SAPEmphasis"/>
              </w:rPr>
            </w:pPr>
            <w:r w:rsidRPr="00AA46A3">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4F7AE397" w14:textId="77777777" w:rsidR="00881699" w:rsidRPr="00AA46A3" w:rsidRDefault="00881699">
            <w:pPr>
              <w:rPr>
                <w:lang w:eastAsia="zh-CN"/>
              </w:rPr>
            </w:pPr>
            <w:r w:rsidRPr="00AA46A3">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3879F5AB" w14:textId="77777777" w:rsidR="00881699" w:rsidRPr="00AA46A3" w:rsidRDefault="00881699">
            <w:pPr>
              <w:rPr>
                <w:rStyle w:val="SAPEmphasis"/>
              </w:rPr>
            </w:pPr>
            <w:r w:rsidRPr="00AA46A3">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39D2647B" w14:textId="77777777" w:rsidR="00881699" w:rsidRPr="00AA46A3" w:rsidRDefault="007035B9">
            <w:pPr>
              <w:rPr>
                <w:lang w:eastAsia="zh-CN"/>
              </w:rPr>
            </w:pPr>
            <w:r w:rsidRPr="00AA46A3">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5765A7D6" w14:textId="77777777" w:rsidR="00881699" w:rsidRPr="00AA46A3" w:rsidRDefault="00881699">
            <w:pPr>
              <w:rPr>
                <w:rStyle w:val="SAPEmphasis"/>
              </w:rPr>
            </w:pPr>
            <w:r w:rsidRPr="00AA46A3">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71E49ED2" w14:textId="61C48E88" w:rsidR="00881699" w:rsidRPr="00AA46A3" w:rsidRDefault="00165FAC">
            <w:pPr>
              <w:rPr>
                <w:lang w:eastAsia="zh-CN"/>
              </w:rPr>
            </w:pPr>
            <w:r w:rsidRPr="00AA46A3">
              <w:rPr>
                <w:lang w:eastAsia="zh-CN"/>
              </w:rPr>
              <w:t>&lt;date&gt;</w:t>
            </w:r>
          </w:p>
        </w:tc>
      </w:tr>
      <w:tr w:rsidR="00881699" w:rsidRPr="00AA46A3" w14:paraId="02C5BBF0" w14:textId="77777777" w:rsidTr="00881699">
        <w:tc>
          <w:tcPr>
            <w:tcW w:w="2280" w:type="dxa"/>
            <w:tcBorders>
              <w:top w:val="single" w:sz="8" w:space="0" w:color="999999"/>
              <w:left w:val="single" w:sz="8" w:space="0" w:color="999999"/>
              <w:bottom w:val="single" w:sz="8" w:space="0" w:color="999999"/>
              <w:right w:val="single" w:sz="8" w:space="0" w:color="999999"/>
            </w:tcBorders>
            <w:hideMark/>
          </w:tcPr>
          <w:p w14:paraId="29E748D6" w14:textId="77777777" w:rsidR="00881699" w:rsidRPr="00AA46A3" w:rsidRDefault="00881699">
            <w:pPr>
              <w:rPr>
                <w:rStyle w:val="SAPEmphasis"/>
              </w:rPr>
            </w:pPr>
            <w:r w:rsidRPr="00AA46A3">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28E20AD1" w14:textId="77777777" w:rsidR="00881699" w:rsidRPr="00AA46A3" w:rsidRDefault="00881699">
            <w:pPr>
              <w:rPr>
                <w:lang w:eastAsia="zh-CN"/>
              </w:rPr>
            </w:pPr>
            <w:r w:rsidRPr="00AA46A3">
              <w:rPr>
                <w:lang w:eastAsia="zh-CN"/>
              </w:rPr>
              <w:t>Employee</w:t>
            </w:r>
          </w:p>
        </w:tc>
      </w:tr>
      <w:tr w:rsidR="00881699" w:rsidRPr="00AA46A3" w14:paraId="402E2C29" w14:textId="77777777" w:rsidTr="00881699">
        <w:tc>
          <w:tcPr>
            <w:tcW w:w="2280" w:type="dxa"/>
            <w:tcBorders>
              <w:top w:val="single" w:sz="8" w:space="0" w:color="999999"/>
              <w:left w:val="single" w:sz="8" w:space="0" w:color="999999"/>
              <w:bottom w:val="single" w:sz="8" w:space="0" w:color="999999"/>
              <w:right w:val="single" w:sz="8" w:space="0" w:color="999999"/>
            </w:tcBorders>
            <w:hideMark/>
          </w:tcPr>
          <w:p w14:paraId="76C788A7" w14:textId="77777777" w:rsidR="00881699" w:rsidRPr="00AA46A3" w:rsidRDefault="00881699">
            <w:pPr>
              <w:rPr>
                <w:rStyle w:val="SAPEmphasis"/>
              </w:rPr>
            </w:pPr>
            <w:r w:rsidRPr="00AA46A3">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5FD25DCA" w14:textId="77777777" w:rsidR="00881699" w:rsidRPr="00AA46A3" w:rsidRDefault="00881699">
            <w:pPr>
              <w:rPr>
                <w:lang w:eastAsia="zh-CN"/>
              </w:rPr>
            </w:pPr>
            <w:r w:rsidRPr="00AA46A3">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2464E72D" w14:textId="77777777" w:rsidR="00881699" w:rsidRPr="00AA46A3" w:rsidRDefault="00881699">
            <w:pPr>
              <w:rPr>
                <w:rStyle w:val="SAPEmphasis"/>
              </w:rPr>
            </w:pPr>
            <w:r w:rsidRPr="00AA46A3">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4E056630" w14:textId="3719169B" w:rsidR="00881699" w:rsidRPr="00AA46A3" w:rsidRDefault="00583EFD">
            <w:pPr>
              <w:rPr>
                <w:lang w:eastAsia="zh-CN"/>
              </w:rPr>
            </w:pPr>
            <w:r>
              <w:rPr>
                <w:lang w:eastAsia="zh-CN"/>
              </w:rPr>
              <w:t>&lt;duration&gt;</w:t>
            </w:r>
          </w:p>
        </w:tc>
      </w:tr>
    </w:tbl>
    <w:p w14:paraId="4660E9E0" w14:textId="77777777" w:rsidR="00EB5E05" w:rsidRPr="00AA46A3" w:rsidRDefault="00EB5E05" w:rsidP="00EB5E05">
      <w:pPr>
        <w:pStyle w:val="SAPKeyblockTitle"/>
      </w:pPr>
      <w:r w:rsidRPr="00AA46A3">
        <w:lastRenderedPageBreak/>
        <w:t>Purpose</w:t>
      </w:r>
    </w:p>
    <w:p w14:paraId="0EF90D12" w14:textId="77777777" w:rsidR="00EB5E05" w:rsidRPr="00AA46A3" w:rsidRDefault="00EB5E05" w:rsidP="00EB5E05">
      <w:r w:rsidRPr="00AA46A3">
        <w:t>The Employee views the calendar containing the public holidays relevant for his or her country.</w:t>
      </w:r>
    </w:p>
    <w:p w14:paraId="03772517" w14:textId="77777777" w:rsidR="00EB5E05" w:rsidRPr="00AA46A3" w:rsidRDefault="00EB5E05" w:rsidP="00EB5E05">
      <w:pPr>
        <w:pStyle w:val="SAPKeyblockTitle"/>
      </w:pPr>
      <w:r w:rsidRPr="00AA46A3">
        <w:t>Procedure</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168"/>
        <w:gridCol w:w="6482"/>
        <w:gridCol w:w="4500"/>
        <w:gridCol w:w="1264"/>
      </w:tblGrid>
      <w:tr w:rsidR="00EB5E05" w:rsidRPr="00AA46A3" w14:paraId="0A4D1C27" w14:textId="77777777" w:rsidTr="001D4643">
        <w:trPr>
          <w:trHeight w:val="576"/>
          <w:tblHeader/>
        </w:trPr>
        <w:tc>
          <w:tcPr>
            <w:tcW w:w="872" w:type="dxa"/>
            <w:shd w:val="clear" w:color="auto" w:fill="999999"/>
          </w:tcPr>
          <w:p w14:paraId="0CD683A7" w14:textId="77777777" w:rsidR="00EB5E05" w:rsidRPr="00AA46A3" w:rsidRDefault="00EB5E05" w:rsidP="00EB5E05">
            <w:pPr>
              <w:pStyle w:val="TableHeading"/>
              <w:rPr>
                <w:rFonts w:ascii="BentonSans Bold" w:hAnsi="BentonSans Bold"/>
                <w:bCs/>
                <w:color w:val="FFFFFF"/>
                <w:sz w:val="18"/>
              </w:rPr>
            </w:pPr>
            <w:r w:rsidRPr="00AA46A3">
              <w:rPr>
                <w:rFonts w:ascii="BentonSans Bold" w:hAnsi="BentonSans Bold"/>
                <w:bCs/>
                <w:color w:val="FFFFFF"/>
                <w:sz w:val="18"/>
              </w:rPr>
              <w:t>Test Step #</w:t>
            </w:r>
          </w:p>
        </w:tc>
        <w:tc>
          <w:tcPr>
            <w:tcW w:w="1168" w:type="dxa"/>
            <w:shd w:val="clear" w:color="auto" w:fill="999999"/>
          </w:tcPr>
          <w:p w14:paraId="1C855C29" w14:textId="77777777" w:rsidR="00EB5E05" w:rsidRPr="00AA46A3" w:rsidRDefault="00EB5E05" w:rsidP="00EB5E05">
            <w:pPr>
              <w:pStyle w:val="TableHeading"/>
              <w:rPr>
                <w:rFonts w:ascii="BentonSans Bold" w:hAnsi="BentonSans Bold"/>
                <w:bCs/>
                <w:color w:val="FFFFFF"/>
                <w:sz w:val="18"/>
              </w:rPr>
            </w:pPr>
            <w:r w:rsidRPr="00AA46A3">
              <w:rPr>
                <w:rFonts w:ascii="BentonSans Bold" w:hAnsi="BentonSans Bold"/>
                <w:bCs/>
                <w:color w:val="FFFFFF"/>
                <w:sz w:val="18"/>
              </w:rPr>
              <w:t>Test Step Name</w:t>
            </w:r>
          </w:p>
        </w:tc>
        <w:tc>
          <w:tcPr>
            <w:tcW w:w="6482" w:type="dxa"/>
            <w:shd w:val="clear" w:color="auto" w:fill="999999"/>
          </w:tcPr>
          <w:p w14:paraId="432D571A" w14:textId="77777777" w:rsidR="00EB5E05" w:rsidRPr="00AA46A3" w:rsidRDefault="00EB5E05" w:rsidP="00EB5E05">
            <w:pPr>
              <w:pStyle w:val="TableHeading"/>
              <w:rPr>
                <w:rFonts w:ascii="BentonSans Bold" w:hAnsi="BentonSans Bold"/>
                <w:bCs/>
                <w:color w:val="FFFFFF"/>
                <w:sz w:val="18"/>
              </w:rPr>
            </w:pPr>
            <w:r w:rsidRPr="00AA46A3">
              <w:rPr>
                <w:rFonts w:ascii="BentonSans Bold" w:hAnsi="BentonSans Bold"/>
                <w:bCs/>
                <w:color w:val="FFFFFF"/>
                <w:sz w:val="18"/>
              </w:rPr>
              <w:t>Instruction</w:t>
            </w:r>
          </w:p>
        </w:tc>
        <w:tc>
          <w:tcPr>
            <w:tcW w:w="4500" w:type="dxa"/>
            <w:shd w:val="clear" w:color="auto" w:fill="999999"/>
          </w:tcPr>
          <w:p w14:paraId="3D7361DA" w14:textId="77777777" w:rsidR="00EB5E05" w:rsidRPr="00AA46A3" w:rsidRDefault="00EB5E05" w:rsidP="00EB5E05">
            <w:pPr>
              <w:pStyle w:val="TableHeading"/>
              <w:rPr>
                <w:rFonts w:ascii="BentonSans Bold" w:hAnsi="BentonSans Bold"/>
                <w:bCs/>
                <w:color w:val="FFFFFF"/>
                <w:sz w:val="18"/>
              </w:rPr>
            </w:pPr>
            <w:r w:rsidRPr="00AA46A3">
              <w:rPr>
                <w:rFonts w:ascii="BentonSans Bold" w:hAnsi="BentonSans Bold"/>
                <w:bCs/>
                <w:color w:val="FFFFFF"/>
                <w:sz w:val="18"/>
              </w:rPr>
              <w:t>Expected Result</w:t>
            </w:r>
          </w:p>
        </w:tc>
        <w:tc>
          <w:tcPr>
            <w:tcW w:w="1264" w:type="dxa"/>
            <w:shd w:val="clear" w:color="auto" w:fill="999999"/>
          </w:tcPr>
          <w:p w14:paraId="0E7DC722" w14:textId="77777777" w:rsidR="00EB5E05" w:rsidRPr="00AA46A3" w:rsidRDefault="00EB5E05" w:rsidP="00EB5E05">
            <w:pPr>
              <w:pStyle w:val="TableHeading"/>
              <w:rPr>
                <w:rFonts w:ascii="BentonSans Bold" w:hAnsi="BentonSans Bold"/>
                <w:bCs/>
                <w:color w:val="FFFFFF"/>
                <w:sz w:val="18"/>
              </w:rPr>
            </w:pPr>
            <w:r w:rsidRPr="00AA46A3">
              <w:rPr>
                <w:rFonts w:ascii="BentonSans Bold" w:hAnsi="BentonSans Bold"/>
                <w:bCs/>
                <w:color w:val="FFFFFF"/>
                <w:sz w:val="18"/>
              </w:rPr>
              <w:t>Pass / Fail / Comment</w:t>
            </w:r>
          </w:p>
        </w:tc>
      </w:tr>
      <w:tr w:rsidR="00EB5E05" w:rsidRPr="00AA46A3" w14:paraId="3ED18DA8" w14:textId="77777777" w:rsidTr="001D4643">
        <w:trPr>
          <w:trHeight w:val="283"/>
        </w:trPr>
        <w:tc>
          <w:tcPr>
            <w:tcW w:w="872" w:type="dxa"/>
            <w:shd w:val="clear" w:color="auto" w:fill="auto"/>
          </w:tcPr>
          <w:p w14:paraId="4B3DAB81" w14:textId="77777777" w:rsidR="00EB5E05" w:rsidRPr="00AA46A3" w:rsidRDefault="00EB5E05" w:rsidP="00EB5E05">
            <w:r w:rsidRPr="00AA46A3">
              <w:t>1</w:t>
            </w:r>
          </w:p>
        </w:tc>
        <w:tc>
          <w:tcPr>
            <w:tcW w:w="1168" w:type="dxa"/>
            <w:shd w:val="clear" w:color="auto" w:fill="auto"/>
          </w:tcPr>
          <w:p w14:paraId="17E95B91" w14:textId="77777777" w:rsidR="00EB5E05" w:rsidRPr="00EA3920" w:rsidRDefault="00EB5E05" w:rsidP="00EB5E05">
            <w:pPr>
              <w:rPr>
                <w:rStyle w:val="SAPEmphasis"/>
                <w:lang w:eastAsia="zh-CN"/>
              </w:rPr>
            </w:pPr>
            <w:r w:rsidRPr="00EA3920">
              <w:rPr>
                <w:rStyle w:val="SAPEmphasis"/>
                <w:lang w:eastAsia="zh-CN"/>
              </w:rPr>
              <w:t>Log on</w:t>
            </w:r>
          </w:p>
        </w:tc>
        <w:tc>
          <w:tcPr>
            <w:tcW w:w="6482" w:type="dxa"/>
            <w:shd w:val="clear" w:color="auto" w:fill="auto"/>
          </w:tcPr>
          <w:p w14:paraId="6E6A8C22" w14:textId="513AE628" w:rsidR="00EB5E05" w:rsidRPr="00AA46A3" w:rsidRDefault="00EB5E05" w:rsidP="00F61773">
            <w:r w:rsidRPr="00AA46A3">
              <w:t xml:space="preserve">Log on to </w:t>
            </w:r>
            <w:r w:rsidR="008E6128" w:rsidRPr="00AA46A3">
              <w:rPr>
                <w:rStyle w:val="SAPScreenElement"/>
                <w:color w:val="auto"/>
              </w:rPr>
              <w:t>Employee Central</w:t>
            </w:r>
            <w:r w:rsidR="008E6128" w:rsidRPr="00AA46A3">
              <w:t xml:space="preserve"> </w:t>
            </w:r>
            <w:r w:rsidRPr="00AA46A3">
              <w:t xml:space="preserve">as </w:t>
            </w:r>
            <w:r w:rsidR="00F61773" w:rsidRPr="00AA46A3">
              <w:t>E</w:t>
            </w:r>
            <w:r w:rsidRPr="00AA46A3">
              <w:t>mployee.</w:t>
            </w:r>
          </w:p>
        </w:tc>
        <w:tc>
          <w:tcPr>
            <w:tcW w:w="4500" w:type="dxa"/>
            <w:shd w:val="clear" w:color="auto" w:fill="auto"/>
          </w:tcPr>
          <w:p w14:paraId="088EF8FA" w14:textId="77777777" w:rsidR="00EB5E05" w:rsidRPr="00AA46A3" w:rsidRDefault="00EB5E05" w:rsidP="005278C9">
            <w:r w:rsidRPr="00AA46A3">
              <w:t xml:space="preserve">The </w:t>
            </w:r>
            <w:r w:rsidRPr="00AA46A3">
              <w:rPr>
                <w:rStyle w:val="SAPScreenElement"/>
              </w:rPr>
              <w:t>Home</w:t>
            </w:r>
            <w:r w:rsidRPr="00AA46A3">
              <w:t xml:space="preserve"> </w:t>
            </w:r>
            <w:r w:rsidR="00CD128E" w:rsidRPr="00AA46A3">
              <w:t>p</w:t>
            </w:r>
            <w:r w:rsidRPr="00AA46A3">
              <w:t>age</w:t>
            </w:r>
            <w:r w:rsidRPr="00AA46A3">
              <w:rPr>
                <w:rStyle w:val="SAPScreenElement"/>
              </w:rPr>
              <w:t xml:space="preserve"> </w:t>
            </w:r>
            <w:r w:rsidRPr="00AA46A3">
              <w:t>is displayed.</w:t>
            </w:r>
          </w:p>
        </w:tc>
        <w:tc>
          <w:tcPr>
            <w:tcW w:w="1264" w:type="dxa"/>
          </w:tcPr>
          <w:p w14:paraId="6FF255C6" w14:textId="77777777" w:rsidR="00EB5E05" w:rsidRPr="00AA46A3" w:rsidRDefault="00EB5E05" w:rsidP="00EB5E05">
            <w:pPr>
              <w:rPr>
                <w:rFonts w:cs="Arial"/>
                <w:bCs/>
              </w:rPr>
            </w:pPr>
          </w:p>
        </w:tc>
      </w:tr>
      <w:tr w:rsidR="00EB5E05" w:rsidRPr="00AA46A3" w14:paraId="324579F8" w14:textId="77777777" w:rsidTr="001D4643">
        <w:trPr>
          <w:trHeight w:val="357"/>
        </w:trPr>
        <w:tc>
          <w:tcPr>
            <w:tcW w:w="872" w:type="dxa"/>
            <w:shd w:val="clear" w:color="auto" w:fill="auto"/>
          </w:tcPr>
          <w:p w14:paraId="08344246" w14:textId="77777777" w:rsidR="00EB5E05" w:rsidRPr="00AA46A3" w:rsidRDefault="00EB5E05" w:rsidP="00EB5E05">
            <w:r w:rsidRPr="00AA46A3">
              <w:t>2</w:t>
            </w:r>
          </w:p>
        </w:tc>
        <w:tc>
          <w:tcPr>
            <w:tcW w:w="1168" w:type="dxa"/>
            <w:shd w:val="clear" w:color="auto" w:fill="auto"/>
          </w:tcPr>
          <w:p w14:paraId="57DF1B8B" w14:textId="77777777" w:rsidR="00EB5E05" w:rsidRPr="00EA3920" w:rsidRDefault="00EB5E05" w:rsidP="00EB5E05">
            <w:pPr>
              <w:rPr>
                <w:rStyle w:val="SAPEmphasis"/>
                <w:lang w:eastAsia="zh-CN"/>
              </w:rPr>
            </w:pPr>
            <w:r w:rsidRPr="00EA3920">
              <w:rPr>
                <w:rStyle w:val="SAPEmphasis"/>
                <w:lang w:eastAsia="zh-CN"/>
              </w:rPr>
              <w:t xml:space="preserve">Go to </w:t>
            </w:r>
            <w:r w:rsidRPr="00E669BA">
              <w:rPr>
                <w:rStyle w:val="SAPScreenElement"/>
                <w:b/>
                <w:color w:val="auto"/>
                <w:rPrChange w:id="1020" w:author="Author" w:date="2018-02-07T17:52:00Z">
                  <w:rPr>
                    <w:rStyle w:val="SAPEmphasis"/>
                    <w:lang w:eastAsia="zh-CN"/>
                  </w:rPr>
                </w:rPrChange>
              </w:rPr>
              <w:t xml:space="preserve">Time Off </w:t>
            </w:r>
            <w:r w:rsidRPr="00EA3920">
              <w:rPr>
                <w:rStyle w:val="SAPEmphasis"/>
                <w:lang w:eastAsia="zh-CN"/>
              </w:rPr>
              <w:t>Screen</w:t>
            </w:r>
          </w:p>
        </w:tc>
        <w:tc>
          <w:tcPr>
            <w:tcW w:w="6482" w:type="dxa"/>
            <w:shd w:val="clear" w:color="auto" w:fill="auto"/>
          </w:tcPr>
          <w:p w14:paraId="25309278" w14:textId="5B42E281" w:rsidR="00EB5E05" w:rsidRDefault="00EB5E05" w:rsidP="00EB5E05">
            <w:pPr>
              <w:rPr>
                <w:ins w:id="1021" w:author="Author" w:date="2018-02-07T14:38:00Z"/>
                <w:lang w:eastAsia="zh-TW"/>
              </w:rPr>
            </w:pPr>
            <w:r w:rsidRPr="00AA46A3">
              <w:rPr>
                <w:u w:val="single"/>
              </w:rPr>
              <w:t>Option 1</w:t>
            </w:r>
            <w:r w:rsidRPr="00AA46A3">
              <w:t xml:space="preserve">: On the </w:t>
            </w:r>
            <w:r w:rsidRPr="00AA46A3">
              <w:rPr>
                <w:rStyle w:val="SAPScreenElement"/>
              </w:rPr>
              <w:t>Home</w:t>
            </w:r>
            <w:r w:rsidRPr="00AA46A3">
              <w:t xml:space="preserve"> page select from the </w:t>
            </w:r>
            <w:r w:rsidRPr="00AA46A3">
              <w:rPr>
                <w:rStyle w:val="SAPScreenElement"/>
              </w:rPr>
              <w:t>Home</w:t>
            </w:r>
            <w:r w:rsidRPr="00AA46A3">
              <w:t xml:space="preserve"> drop-down </w:t>
            </w:r>
            <w:r w:rsidRPr="00AA46A3">
              <w:rPr>
                <w:rStyle w:val="SAPScreenElement"/>
              </w:rPr>
              <w:t>My</w:t>
            </w:r>
            <w:r w:rsidRPr="00AA46A3">
              <w:rPr>
                <w:i/>
              </w:rPr>
              <w:t xml:space="preserve"> </w:t>
            </w:r>
            <w:r w:rsidRPr="00AA46A3">
              <w:rPr>
                <w:rStyle w:val="SAPScreenElement"/>
              </w:rPr>
              <w:t>Employee</w:t>
            </w:r>
            <w:r w:rsidRPr="00AA46A3">
              <w:rPr>
                <w:i/>
              </w:rPr>
              <w:t xml:space="preserve"> </w:t>
            </w:r>
            <w:r w:rsidRPr="00AA46A3">
              <w:rPr>
                <w:rStyle w:val="SAPScreenElement"/>
              </w:rPr>
              <w:t>File</w:t>
            </w:r>
            <w:r w:rsidRPr="00AA46A3">
              <w:t xml:space="preserve">. On the </w:t>
            </w:r>
            <w:r w:rsidRPr="00AA46A3">
              <w:rPr>
                <w:rStyle w:val="SAPScreenElement"/>
              </w:rPr>
              <w:t>My Employee File</w:t>
            </w:r>
            <w:r w:rsidRPr="00AA46A3">
              <w:t xml:space="preserve"> screen</w:t>
            </w:r>
            <w:r w:rsidR="002715E9" w:rsidRPr="00AA46A3">
              <w:t xml:space="preserve">, go to the </w:t>
            </w:r>
            <w:r w:rsidRPr="00AA46A3">
              <w:rPr>
                <w:rStyle w:val="SAPScreenElement"/>
              </w:rPr>
              <w:t>Time</w:t>
            </w:r>
            <w:r w:rsidRPr="00AA46A3">
              <w:rPr>
                <w:i/>
              </w:rPr>
              <w:t xml:space="preserve"> </w:t>
            </w:r>
            <w:r w:rsidRPr="00AA46A3">
              <w:rPr>
                <w:rStyle w:val="SAPScreenElement"/>
              </w:rPr>
              <w:t>Off</w:t>
            </w:r>
            <w:r w:rsidR="002715E9" w:rsidRPr="00AA46A3">
              <w:t xml:space="preserve"> section</w:t>
            </w:r>
            <w:r w:rsidRPr="00AA46A3">
              <w:t xml:space="preserve">. </w:t>
            </w:r>
            <w:r w:rsidR="009E0B9E" w:rsidRPr="00AA46A3">
              <w:rPr>
                <w:lang w:eastAsia="zh-TW"/>
              </w:rPr>
              <w:t xml:space="preserve">Select the </w:t>
            </w:r>
            <w:r w:rsidR="009E0B9E" w:rsidRPr="00AA46A3">
              <w:rPr>
                <w:rStyle w:val="SAPScreenElement"/>
                <w:lang w:eastAsia="zh-TW"/>
              </w:rPr>
              <w:t>Go to Time Off</w:t>
            </w:r>
            <w:r w:rsidR="009E0B9E" w:rsidRPr="00AA46A3">
              <w:rPr>
                <w:lang w:eastAsia="zh-TW"/>
              </w:rPr>
              <w:t xml:space="preserve"> link located in the </w:t>
            </w:r>
            <w:r w:rsidR="009E0B9E" w:rsidRPr="00AA46A3">
              <w:rPr>
                <w:rStyle w:val="SAPScreenElement"/>
                <w:lang w:eastAsia="zh-TW"/>
              </w:rPr>
              <w:t xml:space="preserve">Upcoming Time Off </w:t>
            </w:r>
            <w:r w:rsidR="009E0B9E" w:rsidRPr="00AA46A3">
              <w:rPr>
                <w:lang w:eastAsia="zh-TW"/>
              </w:rPr>
              <w:t xml:space="preserve">block of the </w:t>
            </w:r>
            <w:r w:rsidR="009E0B9E" w:rsidRPr="00AA46A3">
              <w:rPr>
                <w:rStyle w:val="SAPScreenElement"/>
                <w:lang w:eastAsia="zh-TW"/>
              </w:rPr>
              <w:t xml:space="preserve">Time Off </w:t>
            </w:r>
            <w:r w:rsidR="009E0B9E" w:rsidRPr="00AA46A3">
              <w:rPr>
                <w:lang w:eastAsia="zh-TW"/>
              </w:rPr>
              <w:t>subsection.</w:t>
            </w:r>
          </w:p>
          <w:p w14:paraId="2FF855F7" w14:textId="7F6974AC" w:rsidR="006642DF" w:rsidRPr="00941358" w:rsidRDefault="006642DF" w:rsidP="00EB5E05">
            <w:pPr>
              <w:rPr>
                <w:rFonts w:ascii="BentonSans Book Italic" w:hAnsi="BentonSans Book Italic"/>
                <w:color w:val="003283"/>
                <w:rPrChange w:id="1022" w:author="Author" w:date="2018-02-07T14:39:00Z">
                  <w:rPr/>
                </w:rPrChange>
              </w:rPr>
            </w:pPr>
            <w:ins w:id="1023" w:author="Author" w:date="2018-02-07T14:38:00Z">
              <w:r w:rsidRPr="00941358">
                <w:rPr>
                  <w:u w:val="single"/>
                  <w:lang w:eastAsia="zh-TW"/>
                  <w:rPrChange w:id="1024" w:author="Author" w:date="2018-02-07T14:38:00Z">
                    <w:rPr>
                      <w:lang w:eastAsia="zh-TW"/>
                    </w:rPr>
                  </w:rPrChange>
                </w:rPr>
                <w:t>Option 2</w:t>
              </w:r>
              <w:r>
                <w:rPr>
                  <w:lang w:eastAsia="zh-TW"/>
                </w:rPr>
                <w:t xml:space="preserve">: </w:t>
              </w:r>
              <w:r w:rsidRPr="00AA46A3">
                <w:t xml:space="preserve">On the </w:t>
              </w:r>
              <w:r w:rsidRPr="00AA46A3">
                <w:rPr>
                  <w:rStyle w:val="SAPScreenElement"/>
                </w:rPr>
                <w:t>Home</w:t>
              </w:r>
              <w:r w:rsidRPr="00AA46A3">
                <w:t xml:space="preserve"> page select from the </w:t>
              </w:r>
              <w:r w:rsidRPr="00AA46A3">
                <w:rPr>
                  <w:rStyle w:val="SAPScreenElement"/>
                </w:rPr>
                <w:t>Home</w:t>
              </w:r>
              <w:r w:rsidRPr="00AA46A3">
                <w:t xml:space="preserve"> drop-down </w:t>
              </w:r>
              <w:r w:rsidRPr="00AA46A3">
                <w:rPr>
                  <w:rStyle w:val="SAPScreenElement"/>
                </w:rPr>
                <w:t>My</w:t>
              </w:r>
              <w:r w:rsidRPr="00AA46A3">
                <w:rPr>
                  <w:i/>
                </w:rPr>
                <w:t xml:space="preserve"> </w:t>
              </w:r>
              <w:r w:rsidRPr="00AA46A3">
                <w:rPr>
                  <w:rStyle w:val="SAPScreenElement"/>
                </w:rPr>
                <w:t>Employee</w:t>
              </w:r>
              <w:r w:rsidRPr="00AA46A3">
                <w:rPr>
                  <w:i/>
                </w:rPr>
                <w:t xml:space="preserve"> </w:t>
              </w:r>
              <w:r w:rsidRPr="00AA46A3">
                <w:rPr>
                  <w:rStyle w:val="SAPScreenElement"/>
                </w:rPr>
                <w:t>File</w:t>
              </w:r>
              <w:r w:rsidRPr="00AA46A3">
                <w:t xml:space="preserve">. On the </w:t>
              </w:r>
              <w:r w:rsidRPr="00AA46A3">
                <w:rPr>
                  <w:rStyle w:val="SAPScreenElement"/>
                </w:rPr>
                <w:t>My Employee File</w:t>
              </w:r>
              <w:r w:rsidRPr="00AA46A3">
                <w:t xml:space="preserve"> screen, </w:t>
              </w:r>
            </w:ins>
            <w:ins w:id="1025" w:author="Author" w:date="2018-02-07T14:39:00Z">
              <w:r>
                <w:t>s</w:t>
              </w:r>
              <w:r w:rsidRPr="005F7A67">
                <w:t xml:space="preserve">elect </w:t>
              </w:r>
              <w:r w:rsidRPr="005F7A67">
                <w:rPr>
                  <w:rFonts w:cs="Arial"/>
                  <w:bCs/>
                </w:rPr>
                <w:t xml:space="preserve">the </w:t>
              </w:r>
              <w:r w:rsidRPr="005F7A67">
                <w:rPr>
                  <w:rStyle w:val="SAPScreenElement"/>
                </w:rPr>
                <w:t>Take Action</w:t>
              </w:r>
              <w:r w:rsidRPr="005F7A67">
                <w:rPr>
                  <w:rFonts w:cs="Arial"/>
                  <w:bCs/>
                </w:rPr>
                <w:t xml:space="preserve"> </w:t>
              </w:r>
              <w:r w:rsidRPr="005F7A67">
                <w:t xml:space="preserve">button located in the top right corner of the screen </w:t>
              </w:r>
              <w:r w:rsidRPr="005F7A67">
                <w:rPr>
                  <w:rFonts w:cs="Arial"/>
                  <w:bCs/>
                </w:rPr>
                <w:t>and from the value list</w:t>
              </w:r>
              <w:r w:rsidRPr="005F7A67">
                <w:t>, which appears,</w:t>
              </w:r>
              <w:r w:rsidRPr="005F7A67">
                <w:rPr>
                  <w:rFonts w:cs="Arial"/>
                  <w:bCs/>
                </w:rPr>
                <w:t xml:space="preserve"> select </w:t>
              </w:r>
              <w:r>
                <w:rPr>
                  <w:rStyle w:val="SAPScreenElement"/>
                </w:rPr>
                <w:t>Manage Leave of Absence</w:t>
              </w:r>
              <w:r w:rsidRPr="005F7A67">
                <w:rPr>
                  <w:rStyle w:val="SAPScreenElement"/>
                </w:rPr>
                <w:t>.</w:t>
              </w:r>
            </w:ins>
          </w:p>
          <w:p w14:paraId="536FB971" w14:textId="5DACB4A2" w:rsidR="00EB5E05" w:rsidRPr="00AA46A3" w:rsidRDefault="00EB5E05">
            <w:pPr>
              <w:rPr>
                <w:i/>
              </w:rPr>
            </w:pPr>
            <w:r w:rsidRPr="00AA46A3">
              <w:rPr>
                <w:u w:val="single"/>
              </w:rPr>
              <w:t xml:space="preserve">Option </w:t>
            </w:r>
            <w:del w:id="1026" w:author="Author" w:date="2018-02-07T14:38:00Z">
              <w:r w:rsidRPr="00AA46A3" w:rsidDel="006642DF">
                <w:rPr>
                  <w:u w:val="single"/>
                </w:rPr>
                <w:delText>2</w:delText>
              </w:r>
            </w:del>
            <w:ins w:id="1027" w:author="Author" w:date="2018-02-07T14:38:00Z">
              <w:r w:rsidR="006642DF">
                <w:rPr>
                  <w:u w:val="single"/>
                </w:rPr>
                <w:t>3</w:t>
              </w:r>
            </w:ins>
            <w:r w:rsidRPr="00AA46A3">
              <w:t xml:space="preserve">: </w:t>
            </w:r>
            <w:r w:rsidR="00F448D6" w:rsidRPr="00AA46A3">
              <w:t>if configured, you can go on your</w:t>
            </w:r>
            <w:r w:rsidRPr="00AA46A3">
              <w:t xml:space="preserve"> </w:t>
            </w:r>
            <w:r w:rsidRPr="00AA46A3">
              <w:rPr>
                <w:rStyle w:val="SAPScreenElement"/>
              </w:rPr>
              <w:t>Home</w:t>
            </w:r>
            <w:r w:rsidRPr="00AA46A3">
              <w:t xml:space="preserve"> page to the </w:t>
            </w:r>
            <w:r w:rsidRPr="00AA46A3">
              <w:rPr>
                <w:rStyle w:val="SAPScreenElement"/>
              </w:rPr>
              <w:t>My</w:t>
            </w:r>
            <w:r w:rsidRPr="00AA46A3">
              <w:rPr>
                <w:i/>
              </w:rPr>
              <w:t xml:space="preserve"> </w:t>
            </w:r>
            <w:r w:rsidRPr="00AA46A3">
              <w:rPr>
                <w:rStyle w:val="SAPScreenElement"/>
              </w:rPr>
              <w:t>Info</w:t>
            </w:r>
            <w:r w:rsidRPr="00AA46A3">
              <w:t xml:space="preserve"> </w:t>
            </w:r>
            <w:r w:rsidR="00144002" w:rsidRPr="00AA46A3">
              <w:t xml:space="preserve">section </w:t>
            </w:r>
            <w:r w:rsidRPr="00AA46A3">
              <w:t xml:space="preserve">and </w:t>
            </w:r>
            <w:r w:rsidR="00144002" w:rsidRPr="00AA46A3">
              <w:t xml:space="preserve">click on </w:t>
            </w:r>
            <w:r w:rsidRPr="00AA46A3">
              <w:t xml:space="preserve">the </w:t>
            </w:r>
            <w:r w:rsidRPr="00AA46A3">
              <w:rPr>
                <w:rStyle w:val="SAPScreenElement"/>
              </w:rPr>
              <w:t>Time</w:t>
            </w:r>
            <w:r w:rsidRPr="00AA46A3">
              <w:rPr>
                <w:i/>
              </w:rPr>
              <w:t xml:space="preserve"> </w:t>
            </w:r>
            <w:r w:rsidRPr="00AA46A3">
              <w:rPr>
                <w:rStyle w:val="SAPScreenElement"/>
              </w:rPr>
              <w:t>Off</w:t>
            </w:r>
            <w:r w:rsidRPr="00AA46A3">
              <w:t xml:space="preserve"> </w:t>
            </w:r>
            <w:r w:rsidR="00144002" w:rsidRPr="00AA46A3">
              <w:t>tile</w:t>
            </w:r>
            <w:r w:rsidRPr="00AA46A3">
              <w:t>.</w:t>
            </w:r>
          </w:p>
        </w:tc>
        <w:tc>
          <w:tcPr>
            <w:tcW w:w="4500" w:type="dxa"/>
            <w:shd w:val="clear" w:color="auto" w:fill="auto"/>
          </w:tcPr>
          <w:p w14:paraId="20D710FB" w14:textId="695FA70F" w:rsidR="009E0B9E" w:rsidRPr="00AA46A3" w:rsidRDefault="00EB5E05" w:rsidP="00682DD9">
            <w:r w:rsidRPr="00AA46A3">
              <w:t xml:space="preserve">The </w:t>
            </w:r>
            <w:r w:rsidRPr="00AA46A3">
              <w:rPr>
                <w:rStyle w:val="SAPScreenElement"/>
              </w:rPr>
              <w:t>Time</w:t>
            </w:r>
            <w:r w:rsidRPr="00AA46A3">
              <w:rPr>
                <w:i/>
              </w:rPr>
              <w:t xml:space="preserve"> </w:t>
            </w:r>
            <w:r w:rsidRPr="00AA46A3">
              <w:rPr>
                <w:rStyle w:val="SAPScreenElement"/>
              </w:rPr>
              <w:t>Off</w:t>
            </w:r>
            <w:r w:rsidRPr="00AA46A3">
              <w:t xml:space="preserve"> screen is displayed. It is </w:t>
            </w:r>
            <w:r w:rsidR="009E0B9E" w:rsidRPr="00AA46A3">
              <w:t xml:space="preserve">structured </w:t>
            </w:r>
            <w:r w:rsidRPr="00AA46A3">
              <w:t>in</w:t>
            </w:r>
            <w:r w:rsidR="00682DD9" w:rsidRPr="00AA46A3">
              <w:t>to</w:t>
            </w:r>
            <w:r w:rsidRPr="00AA46A3">
              <w:t xml:space="preserve"> </w:t>
            </w:r>
            <w:r w:rsidR="009E0B9E" w:rsidRPr="00AA46A3">
              <w:t xml:space="preserve">several </w:t>
            </w:r>
            <w:r w:rsidRPr="00AA46A3">
              <w:t xml:space="preserve">horizontal parts: </w:t>
            </w:r>
          </w:p>
          <w:p w14:paraId="025F388C" w14:textId="1598DBAB" w:rsidR="00682DD9" w:rsidRPr="00AA46A3" w:rsidRDefault="00682DD9" w:rsidP="001D4643">
            <w:pPr>
              <w:pStyle w:val="ListParagraph"/>
              <w:numPr>
                <w:ilvl w:val="0"/>
                <w:numId w:val="32"/>
              </w:numPr>
              <w:ind w:left="224" w:hanging="224"/>
            </w:pPr>
            <w:r w:rsidRPr="00AA46A3">
              <w:t>I</w:t>
            </w:r>
            <w:r w:rsidR="00EB5E05" w:rsidRPr="00AA46A3">
              <w:t>n the upper part</w:t>
            </w:r>
            <w:r w:rsidR="00FD59BF" w:rsidRPr="00AA46A3">
              <w:t>,</w:t>
            </w:r>
            <w:r w:rsidR="00EB5E05" w:rsidRPr="00AA46A3">
              <w:t xml:space="preserve"> your available time balances for different time types as of today are displayed. </w:t>
            </w:r>
          </w:p>
          <w:p w14:paraId="72460C3E" w14:textId="242FF435" w:rsidR="00EB5E05" w:rsidRPr="00AA46A3" w:rsidRDefault="00EB5E05" w:rsidP="001D4643">
            <w:pPr>
              <w:pStyle w:val="ListParagraph"/>
              <w:numPr>
                <w:ilvl w:val="0"/>
                <w:numId w:val="32"/>
              </w:numPr>
              <w:ind w:left="224" w:hanging="224"/>
            </w:pPr>
            <w:r w:rsidRPr="00AA46A3">
              <w:t xml:space="preserve">In the </w:t>
            </w:r>
            <w:r w:rsidR="00682DD9" w:rsidRPr="00AA46A3">
              <w:t xml:space="preserve">middle </w:t>
            </w:r>
            <w:r w:rsidRPr="00AA46A3">
              <w:t>part</w:t>
            </w:r>
            <w:r w:rsidR="00FD59BF" w:rsidRPr="00AA46A3">
              <w:t>,</w:t>
            </w:r>
            <w:r w:rsidRPr="00AA46A3">
              <w:t xml:space="preserve"> the detailed calendar is displayed.</w:t>
            </w:r>
          </w:p>
          <w:p w14:paraId="002A1892" w14:textId="3C993082" w:rsidR="00682DD9" w:rsidRPr="00AA46A3" w:rsidRDefault="00682DD9" w:rsidP="001D4643">
            <w:pPr>
              <w:pStyle w:val="ListParagraph"/>
              <w:numPr>
                <w:ilvl w:val="0"/>
                <w:numId w:val="32"/>
              </w:numPr>
              <w:ind w:left="224" w:hanging="224"/>
            </w:pPr>
            <w:r w:rsidRPr="00AA46A3">
              <w:rPr>
                <w:lang w:eastAsia="zh-TW"/>
              </w:rPr>
              <w:t xml:space="preserve">In the lower part, the </w:t>
            </w:r>
            <w:r w:rsidRPr="00AA46A3">
              <w:rPr>
                <w:rStyle w:val="SAPScreenElement"/>
                <w:lang w:eastAsia="zh-TW"/>
              </w:rPr>
              <w:t>View Team Absence Calendar</w:t>
            </w:r>
            <w:r w:rsidRPr="00AA46A3">
              <w:rPr>
                <w:lang w:eastAsia="zh-TW"/>
              </w:rPr>
              <w:t xml:space="preserve"> link and the </w:t>
            </w:r>
            <w:r w:rsidRPr="00AA46A3">
              <w:rPr>
                <w:rStyle w:val="SAPScreenElement"/>
                <w:lang w:eastAsia="zh-TW"/>
              </w:rPr>
              <w:t>My Requests</w:t>
            </w:r>
            <w:r w:rsidRPr="00AA46A3">
              <w:rPr>
                <w:lang w:eastAsia="zh-TW"/>
              </w:rPr>
              <w:t xml:space="preserve"> section are displayed.</w:t>
            </w:r>
          </w:p>
        </w:tc>
        <w:tc>
          <w:tcPr>
            <w:tcW w:w="1264" w:type="dxa"/>
          </w:tcPr>
          <w:p w14:paraId="69FD3775" w14:textId="77777777" w:rsidR="00EB5E05" w:rsidRPr="00AA46A3" w:rsidRDefault="00EB5E05" w:rsidP="00EB5E05">
            <w:pPr>
              <w:rPr>
                <w:rFonts w:cs="Arial"/>
                <w:bCs/>
              </w:rPr>
            </w:pPr>
          </w:p>
        </w:tc>
      </w:tr>
      <w:tr w:rsidR="00EB5E05" w:rsidRPr="00AA46A3" w14:paraId="615E62A8" w14:textId="77777777" w:rsidTr="001D4643">
        <w:trPr>
          <w:trHeight w:val="357"/>
        </w:trPr>
        <w:tc>
          <w:tcPr>
            <w:tcW w:w="872" w:type="dxa"/>
            <w:shd w:val="clear" w:color="auto" w:fill="auto"/>
          </w:tcPr>
          <w:p w14:paraId="2E64E7A0" w14:textId="77777777" w:rsidR="00EB5E05" w:rsidRPr="00AA46A3" w:rsidRDefault="00EB5E05" w:rsidP="00EB5E05">
            <w:r w:rsidRPr="00AA46A3">
              <w:t>3</w:t>
            </w:r>
          </w:p>
        </w:tc>
        <w:tc>
          <w:tcPr>
            <w:tcW w:w="1168" w:type="dxa"/>
            <w:shd w:val="clear" w:color="auto" w:fill="auto"/>
          </w:tcPr>
          <w:p w14:paraId="7016B85E" w14:textId="77777777" w:rsidR="00EB5E05" w:rsidRPr="00EA3920" w:rsidRDefault="00EB5E05" w:rsidP="00EB5E05">
            <w:pPr>
              <w:rPr>
                <w:rStyle w:val="SAPEmphasis"/>
                <w:lang w:eastAsia="zh-CN"/>
              </w:rPr>
            </w:pPr>
            <w:r w:rsidRPr="00EA3920">
              <w:rPr>
                <w:rStyle w:val="SAPEmphasis"/>
                <w:lang w:eastAsia="zh-CN"/>
              </w:rPr>
              <w:t>View Public Holidays</w:t>
            </w:r>
          </w:p>
        </w:tc>
        <w:tc>
          <w:tcPr>
            <w:tcW w:w="6482" w:type="dxa"/>
            <w:shd w:val="clear" w:color="auto" w:fill="auto"/>
          </w:tcPr>
          <w:p w14:paraId="32ABE6C9" w14:textId="77777777" w:rsidR="00EB5E05" w:rsidRPr="00AA46A3" w:rsidRDefault="00EB5E05" w:rsidP="00EB5E05">
            <w:r w:rsidRPr="00AA46A3">
              <w:t>In the calendar part of the screen</w:t>
            </w:r>
            <w:r w:rsidR="00FD59BF" w:rsidRPr="00AA46A3">
              <w:t>,</w:t>
            </w:r>
            <w:r w:rsidRPr="00AA46A3">
              <w:t xml:space="preserve"> choose the left and right arrow to view the months of the year and the appropriate holidays. </w:t>
            </w:r>
            <w:r w:rsidRPr="00AA46A3">
              <w:rPr>
                <w:rFonts w:cs="Arial"/>
                <w:bCs/>
              </w:rPr>
              <w:t>Each public holiday is marked with a star. Use mouse over to view the name of the public holiday.</w:t>
            </w:r>
          </w:p>
        </w:tc>
        <w:tc>
          <w:tcPr>
            <w:tcW w:w="4500" w:type="dxa"/>
            <w:shd w:val="clear" w:color="auto" w:fill="auto"/>
          </w:tcPr>
          <w:p w14:paraId="07C17195" w14:textId="77777777" w:rsidR="00EB5E05" w:rsidRPr="00AA46A3" w:rsidRDefault="00EB5E05" w:rsidP="00EB5E05"/>
        </w:tc>
        <w:tc>
          <w:tcPr>
            <w:tcW w:w="1264" w:type="dxa"/>
          </w:tcPr>
          <w:p w14:paraId="232F1C53" w14:textId="77777777" w:rsidR="00EB5E05" w:rsidRPr="00AA46A3" w:rsidRDefault="00EB5E05" w:rsidP="00EB5E05">
            <w:pPr>
              <w:rPr>
                <w:rFonts w:cs="Arial"/>
                <w:bCs/>
              </w:rPr>
            </w:pPr>
          </w:p>
        </w:tc>
      </w:tr>
    </w:tbl>
    <w:p w14:paraId="7CFBC44F" w14:textId="77777777" w:rsidR="00EB5E05" w:rsidRPr="00AA46A3" w:rsidRDefault="00EB5E05" w:rsidP="00C63478">
      <w:pPr>
        <w:pStyle w:val="Heading3"/>
      </w:pPr>
      <w:bookmarkStart w:id="1028" w:name="_Toc394394501"/>
      <w:bookmarkStart w:id="1029" w:name="_Toc394394546"/>
      <w:bookmarkStart w:id="1030" w:name="_Toc410685045"/>
      <w:bookmarkStart w:id="1031" w:name="_Toc507513124"/>
      <w:bookmarkEnd w:id="1028"/>
      <w:bookmarkEnd w:id="1029"/>
      <w:r w:rsidRPr="00AA46A3">
        <w:t>Viewing Team Absences Calendar</w:t>
      </w:r>
      <w:bookmarkEnd w:id="1030"/>
      <w:bookmarkEnd w:id="1031"/>
    </w:p>
    <w:p w14:paraId="61A6FF83" w14:textId="77777777" w:rsidR="00881699" w:rsidRPr="00AA46A3" w:rsidRDefault="00881699" w:rsidP="00881699">
      <w:pPr>
        <w:pStyle w:val="SAPKeyblockTitle"/>
      </w:pPr>
      <w:r w:rsidRPr="00AA46A3">
        <w:t>Test Administration</w:t>
      </w:r>
    </w:p>
    <w:p w14:paraId="5EA52552" w14:textId="1757E4B0" w:rsidR="00881699" w:rsidRPr="00AA46A3" w:rsidRDefault="00881699" w:rsidP="00881699">
      <w:r w:rsidRPr="00AA46A3">
        <w:t>Customer project: Fill in the project-specific parts (</w:t>
      </w:r>
      <w:r w:rsidR="007035B9" w:rsidRPr="00AA46A3">
        <w:t>between &lt;brackets&gt;</w:t>
      </w:r>
      <w:r w:rsidRPr="00AA46A3">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881699" w:rsidRPr="00AA46A3" w14:paraId="1AC3DA85" w14:textId="77777777" w:rsidTr="00881699">
        <w:tc>
          <w:tcPr>
            <w:tcW w:w="2280" w:type="dxa"/>
            <w:tcBorders>
              <w:top w:val="single" w:sz="8" w:space="0" w:color="999999"/>
              <w:left w:val="single" w:sz="8" w:space="0" w:color="999999"/>
              <w:bottom w:val="single" w:sz="8" w:space="0" w:color="999999"/>
              <w:right w:val="single" w:sz="8" w:space="0" w:color="999999"/>
            </w:tcBorders>
            <w:hideMark/>
          </w:tcPr>
          <w:p w14:paraId="0095A7BD" w14:textId="77777777" w:rsidR="00881699" w:rsidRPr="00AA46A3" w:rsidRDefault="00881699">
            <w:pPr>
              <w:rPr>
                <w:rStyle w:val="SAPEmphasis"/>
              </w:rPr>
            </w:pPr>
            <w:r w:rsidRPr="00AA46A3">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0850B530" w14:textId="77777777" w:rsidR="00881699" w:rsidRPr="00AA46A3" w:rsidRDefault="00881699">
            <w:pPr>
              <w:rPr>
                <w:lang w:eastAsia="zh-CN"/>
              </w:rPr>
            </w:pPr>
            <w:r w:rsidRPr="00AA46A3">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1B439668" w14:textId="77777777" w:rsidR="00881699" w:rsidRPr="00AA46A3" w:rsidRDefault="00881699">
            <w:pPr>
              <w:rPr>
                <w:rStyle w:val="SAPEmphasis"/>
              </w:rPr>
            </w:pPr>
            <w:r w:rsidRPr="00AA46A3">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0AEDD9F5" w14:textId="77777777" w:rsidR="00881699" w:rsidRPr="00AA46A3" w:rsidRDefault="007035B9">
            <w:pPr>
              <w:rPr>
                <w:lang w:eastAsia="zh-CN"/>
              </w:rPr>
            </w:pPr>
            <w:r w:rsidRPr="00AA46A3">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61CF3061" w14:textId="77777777" w:rsidR="00881699" w:rsidRPr="00AA46A3" w:rsidRDefault="00881699">
            <w:pPr>
              <w:rPr>
                <w:rStyle w:val="SAPEmphasis"/>
              </w:rPr>
            </w:pPr>
            <w:r w:rsidRPr="00AA46A3">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647FED6A" w14:textId="555D7080" w:rsidR="00881699" w:rsidRPr="00AA46A3" w:rsidRDefault="00165FAC">
            <w:pPr>
              <w:rPr>
                <w:lang w:eastAsia="zh-CN"/>
              </w:rPr>
            </w:pPr>
            <w:r w:rsidRPr="00AA46A3">
              <w:rPr>
                <w:lang w:eastAsia="zh-CN"/>
              </w:rPr>
              <w:t>&lt;date&gt;</w:t>
            </w:r>
          </w:p>
        </w:tc>
      </w:tr>
      <w:tr w:rsidR="00881699" w:rsidRPr="00AA46A3" w14:paraId="429A8C54" w14:textId="77777777" w:rsidTr="00881699">
        <w:tc>
          <w:tcPr>
            <w:tcW w:w="2280" w:type="dxa"/>
            <w:tcBorders>
              <w:top w:val="single" w:sz="8" w:space="0" w:color="999999"/>
              <w:left w:val="single" w:sz="8" w:space="0" w:color="999999"/>
              <w:bottom w:val="single" w:sz="8" w:space="0" w:color="999999"/>
              <w:right w:val="single" w:sz="8" w:space="0" w:color="999999"/>
            </w:tcBorders>
            <w:hideMark/>
          </w:tcPr>
          <w:p w14:paraId="66A2E014" w14:textId="77777777" w:rsidR="00881699" w:rsidRPr="00AA46A3" w:rsidRDefault="00881699">
            <w:pPr>
              <w:rPr>
                <w:rStyle w:val="SAPEmphasis"/>
              </w:rPr>
            </w:pPr>
            <w:r w:rsidRPr="00AA46A3">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117B4F36" w14:textId="77777777" w:rsidR="00881699" w:rsidRPr="00AA46A3" w:rsidRDefault="00881699">
            <w:pPr>
              <w:rPr>
                <w:lang w:eastAsia="zh-CN"/>
              </w:rPr>
            </w:pPr>
            <w:r w:rsidRPr="00AA46A3">
              <w:rPr>
                <w:lang w:eastAsia="zh-CN"/>
              </w:rPr>
              <w:t>Employee</w:t>
            </w:r>
          </w:p>
        </w:tc>
      </w:tr>
      <w:tr w:rsidR="00881699" w:rsidRPr="00AA46A3" w14:paraId="0331F973" w14:textId="77777777" w:rsidTr="00881699">
        <w:tc>
          <w:tcPr>
            <w:tcW w:w="2280" w:type="dxa"/>
            <w:tcBorders>
              <w:top w:val="single" w:sz="8" w:space="0" w:color="999999"/>
              <w:left w:val="single" w:sz="8" w:space="0" w:color="999999"/>
              <w:bottom w:val="single" w:sz="8" w:space="0" w:color="999999"/>
              <w:right w:val="single" w:sz="8" w:space="0" w:color="999999"/>
            </w:tcBorders>
            <w:hideMark/>
          </w:tcPr>
          <w:p w14:paraId="3E0657D2" w14:textId="77777777" w:rsidR="00881699" w:rsidRPr="00AA46A3" w:rsidRDefault="00881699">
            <w:pPr>
              <w:rPr>
                <w:rStyle w:val="SAPEmphasis"/>
              </w:rPr>
            </w:pPr>
            <w:r w:rsidRPr="00AA46A3">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1463DCF2" w14:textId="77777777" w:rsidR="00881699" w:rsidRPr="00AA46A3" w:rsidRDefault="00881699">
            <w:pPr>
              <w:rPr>
                <w:lang w:eastAsia="zh-CN"/>
              </w:rPr>
            </w:pPr>
            <w:r w:rsidRPr="00AA46A3">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561FF898" w14:textId="77777777" w:rsidR="00881699" w:rsidRPr="00AA46A3" w:rsidRDefault="00881699">
            <w:pPr>
              <w:rPr>
                <w:rStyle w:val="SAPEmphasis"/>
              </w:rPr>
            </w:pPr>
            <w:r w:rsidRPr="00AA46A3">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2390C067" w14:textId="253F346C" w:rsidR="00881699" w:rsidRPr="00AA46A3" w:rsidRDefault="00583EFD" w:rsidP="00DD57E8">
            <w:pPr>
              <w:rPr>
                <w:lang w:eastAsia="zh-CN"/>
              </w:rPr>
            </w:pPr>
            <w:r>
              <w:rPr>
                <w:lang w:eastAsia="zh-CN"/>
              </w:rPr>
              <w:t>&lt;duration&gt;</w:t>
            </w:r>
          </w:p>
        </w:tc>
      </w:tr>
    </w:tbl>
    <w:p w14:paraId="2F3B75F0" w14:textId="77777777" w:rsidR="00EB5E05" w:rsidRPr="00AA46A3" w:rsidRDefault="00EB5E05" w:rsidP="00EB5E05">
      <w:pPr>
        <w:pStyle w:val="SAPKeyblockTitle"/>
      </w:pPr>
      <w:r w:rsidRPr="00AA46A3">
        <w:lastRenderedPageBreak/>
        <w:t>Purpose</w:t>
      </w:r>
    </w:p>
    <w:p w14:paraId="172844C5" w14:textId="2D61DBAD" w:rsidR="00EB5E05" w:rsidRPr="00AA46A3" w:rsidRDefault="00EB5E05" w:rsidP="00EB5E05">
      <w:pPr>
        <w:rPr>
          <w:lang w:eastAsia="zh-CN"/>
        </w:rPr>
      </w:pPr>
      <w:r w:rsidRPr="00AA46A3">
        <w:t xml:space="preserve">The Employee views </w:t>
      </w:r>
      <w:r w:rsidRPr="00AA46A3">
        <w:rPr>
          <w:lang w:eastAsia="zh-CN"/>
        </w:rPr>
        <w:t>the absences of his or her team colleagues</w:t>
      </w:r>
      <w:r w:rsidR="00682DD9" w:rsidRPr="00AA46A3">
        <w:rPr>
          <w:lang w:eastAsia="zh-CN"/>
        </w:rPr>
        <w:t xml:space="preserve"> (peers and line manager, more precisely)</w:t>
      </w:r>
      <w:r w:rsidRPr="00AA46A3">
        <w:rPr>
          <w:lang w:eastAsia="zh-CN"/>
        </w:rPr>
        <w:t xml:space="preserve"> in order to better plan an own absence.</w:t>
      </w:r>
    </w:p>
    <w:p w14:paraId="7EE2F61B" w14:textId="77777777" w:rsidR="00EB5E05" w:rsidRPr="00AA46A3" w:rsidRDefault="00EB5E05" w:rsidP="00EB5E05">
      <w:pPr>
        <w:pStyle w:val="SAPKeyblockTitle"/>
      </w:pPr>
      <w:r w:rsidRPr="00AA46A3">
        <w:t>Prerequisites</w:t>
      </w:r>
    </w:p>
    <w:p w14:paraId="64086105" w14:textId="77777777" w:rsidR="00EB5E05" w:rsidRPr="00AA46A3" w:rsidRDefault="00EB5E05" w:rsidP="00EB5E05">
      <w:r w:rsidRPr="00AA46A3">
        <w:t>All team members have maintained their absences up to date.</w:t>
      </w:r>
    </w:p>
    <w:p w14:paraId="307ED65B" w14:textId="77777777" w:rsidR="00EB5E05" w:rsidRPr="00AA46A3" w:rsidRDefault="00EB5E05" w:rsidP="00EB5E05">
      <w:pPr>
        <w:pStyle w:val="SAPKeyblockTitle"/>
      </w:pPr>
      <w:r w:rsidRPr="00AA46A3">
        <w:t>Procedure</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51"/>
        <w:gridCol w:w="2126"/>
        <w:gridCol w:w="5573"/>
        <w:gridCol w:w="4472"/>
        <w:gridCol w:w="1264"/>
      </w:tblGrid>
      <w:tr w:rsidR="00EB5E05" w:rsidRPr="00AA46A3" w14:paraId="6F937E08" w14:textId="77777777" w:rsidTr="00167B85">
        <w:trPr>
          <w:trHeight w:val="576"/>
          <w:tblHeader/>
        </w:trPr>
        <w:tc>
          <w:tcPr>
            <w:tcW w:w="851" w:type="dxa"/>
            <w:shd w:val="clear" w:color="auto" w:fill="999999"/>
          </w:tcPr>
          <w:p w14:paraId="0CF23D39" w14:textId="77777777" w:rsidR="00EB5E05" w:rsidRPr="00AA46A3" w:rsidRDefault="00EB5E05" w:rsidP="00EB5E05">
            <w:pPr>
              <w:pStyle w:val="TableHeading"/>
              <w:rPr>
                <w:rFonts w:ascii="BentonSans Bold" w:hAnsi="BentonSans Bold"/>
                <w:bCs/>
                <w:color w:val="FFFFFF"/>
                <w:sz w:val="18"/>
              </w:rPr>
            </w:pPr>
            <w:r w:rsidRPr="00AA46A3">
              <w:rPr>
                <w:rFonts w:ascii="BentonSans Bold" w:hAnsi="BentonSans Bold"/>
                <w:bCs/>
                <w:color w:val="FFFFFF"/>
                <w:sz w:val="18"/>
              </w:rPr>
              <w:t>Test Step #</w:t>
            </w:r>
          </w:p>
        </w:tc>
        <w:tc>
          <w:tcPr>
            <w:tcW w:w="2126" w:type="dxa"/>
            <w:shd w:val="clear" w:color="auto" w:fill="999999"/>
          </w:tcPr>
          <w:p w14:paraId="44237738" w14:textId="77777777" w:rsidR="00EB5E05" w:rsidRPr="00AA46A3" w:rsidRDefault="00EB5E05" w:rsidP="00EB5E05">
            <w:pPr>
              <w:pStyle w:val="TableHeading"/>
              <w:rPr>
                <w:rFonts w:ascii="BentonSans Bold" w:hAnsi="BentonSans Bold"/>
                <w:bCs/>
                <w:color w:val="FFFFFF"/>
                <w:sz w:val="18"/>
              </w:rPr>
            </w:pPr>
            <w:r w:rsidRPr="00AA46A3">
              <w:rPr>
                <w:rFonts w:ascii="BentonSans Bold" w:hAnsi="BentonSans Bold"/>
                <w:bCs/>
                <w:color w:val="FFFFFF"/>
                <w:sz w:val="18"/>
              </w:rPr>
              <w:t>Test Step Name</w:t>
            </w:r>
          </w:p>
        </w:tc>
        <w:tc>
          <w:tcPr>
            <w:tcW w:w="5573" w:type="dxa"/>
            <w:shd w:val="clear" w:color="auto" w:fill="999999"/>
          </w:tcPr>
          <w:p w14:paraId="1FA16C13" w14:textId="77777777" w:rsidR="00EB5E05" w:rsidRPr="00AA46A3" w:rsidRDefault="00EB5E05" w:rsidP="00EB5E05">
            <w:pPr>
              <w:pStyle w:val="TableHeading"/>
              <w:rPr>
                <w:rFonts w:ascii="BentonSans Bold" w:hAnsi="BentonSans Bold"/>
                <w:bCs/>
                <w:color w:val="FFFFFF"/>
                <w:sz w:val="18"/>
              </w:rPr>
            </w:pPr>
            <w:r w:rsidRPr="00AA46A3">
              <w:rPr>
                <w:rFonts w:ascii="BentonSans Bold" w:hAnsi="BentonSans Bold"/>
                <w:bCs/>
                <w:color w:val="FFFFFF"/>
                <w:sz w:val="18"/>
              </w:rPr>
              <w:t>Instruction</w:t>
            </w:r>
          </w:p>
        </w:tc>
        <w:tc>
          <w:tcPr>
            <w:tcW w:w="4472" w:type="dxa"/>
            <w:shd w:val="clear" w:color="auto" w:fill="999999"/>
          </w:tcPr>
          <w:p w14:paraId="0EBBC862" w14:textId="77777777" w:rsidR="00EB5E05" w:rsidRPr="00AA46A3" w:rsidRDefault="00EB5E05" w:rsidP="00EB5E05">
            <w:pPr>
              <w:pStyle w:val="TableHeading"/>
              <w:rPr>
                <w:rFonts w:ascii="BentonSans Bold" w:hAnsi="BentonSans Bold"/>
                <w:bCs/>
                <w:color w:val="FFFFFF"/>
                <w:sz w:val="18"/>
              </w:rPr>
            </w:pPr>
            <w:r w:rsidRPr="00AA46A3">
              <w:rPr>
                <w:rFonts w:ascii="BentonSans Bold" w:hAnsi="BentonSans Bold"/>
                <w:bCs/>
                <w:color w:val="FFFFFF"/>
                <w:sz w:val="18"/>
              </w:rPr>
              <w:t>Expected Result</w:t>
            </w:r>
          </w:p>
        </w:tc>
        <w:tc>
          <w:tcPr>
            <w:tcW w:w="1264" w:type="dxa"/>
            <w:shd w:val="clear" w:color="auto" w:fill="999999"/>
          </w:tcPr>
          <w:p w14:paraId="550302E9" w14:textId="77777777" w:rsidR="00EB5E05" w:rsidRPr="00AA46A3" w:rsidRDefault="00EB5E05" w:rsidP="00EB5E05">
            <w:pPr>
              <w:pStyle w:val="TableHeading"/>
              <w:rPr>
                <w:rFonts w:ascii="BentonSans Bold" w:hAnsi="BentonSans Bold"/>
                <w:bCs/>
                <w:color w:val="FFFFFF"/>
                <w:sz w:val="18"/>
              </w:rPr>
            </w:pPr>
            <w:r w:rsidRPr="00AA46A3">
              <w:rPr>
                <w:rFonts w:ascii="BentonSans Bold" w:hAnsi="BentonSans Bold"/>
                <w:bCs/>
                <w:color w:val="FFFFFF"/>
                <w:sz w:val="18"/>
              </w:rPr>
              <w:t>Pass / Fail / Comment</w:t>
            </w:r>
          </w:p>
        </w:tc>
      </w:tr>
      <w:tr w:rsidR="00EB5E05" w:rsidRPr="00AA46A3" w14:paraId="0BEEA16F" w14:textId="77777777" w:rsidTr="00167B85">
        <w:trPr>
          <w:trHeight w:val="283"/>
        </w:trPr>
        <w:tc>
          <w:tcPr>
            <w:tcW w:w="851" w:type="dxa"/>
            <w:shd w:val="clear" w:color="auto" w:fill="auto"/>
          </w:tcPr>
          <w:p w14:paraId="0856ED80" w14:textId="77777777" w:rsidR="00EB5E05" w:rsidRPr="00AA46A3" w:rsidRDefault="00EB5E05" w:rsidP="00EB5E05">
            <w:r w:rsidRPr="00AA46A3">
              <w:t>1</w:t>
            </w:r>
          </w:p>
        </w:tc>
        <w:tc>
          <w:tcPr>
            <w:tcW w:w="2126" w:type="dxa"/>
            <w:shd w:val="clear" w:color="auto" w:fill="auto"/>
          </w:tcPr>
          <w:p w14:paraId="09E1ECE5" w14:textId="77777777" w:rsidR="00EB5E05" w:rsidRPr="00AA46A3" w:rsidRDefault="00EB5E05" w:rsidP="00EB5E05">
            <w:r w:rsidRPr="00EA3920">
              <w:rPr>
                <w:rStyle w:val="SAPEmphasis"/>
                <w:lang w:eastAsia="zh-CN"/>
              </w:rPr>
              <w:t>Log on</w:t>
            </w:r>
          </w:p>
        </w:tc>
        <w:tc>
          <w:tcPr>
            <w:tcW w:w="5573" w:type="dxa"/>
            <w:shd w:val="clear" w:color="auto" w:fill="auto"/>
          </w:tcPr>
          <w:p w14:paraId="3B49B2CE" w14:textId="3E2B9D4D" w:rsidR="00EB5E05" w:rsidRPr="00AA46A3" w:rsidRDefault="00EB5E05" w:rsidP="00F61773">
            <w:r w:rsidRPr="00AA46A3">
              <w:t xml:space="preserve">Log on to </w:t>
            </w:r>
            <w:r w:rsidR="008E6128" w:rsidRPr="00AA46A3">
              <w:rPr>
                <w:rStyle w:val="SAPScreenElement"/>
                <w:color w:val="auto"/>
              </w:rPr>
              <w:t>Employee Central</w:t>
            </w:r>
            <w:r w:rsidR="008E6128" w:rsidRPr="00AA46A3">
              <w:t xml:space="preserve"> </w:t>
            </w:r>
            <w:r w:rsidRPr="00AA46A3">
              <w:t xml:space="preserve">as </w:t>
            </w:r>
            <w:r w:rsidR="00F61773" w:rsidRPr="00AA46A3">
              <w:t>E</w:t>
            </w:r>
            <w:r w:rsidRPr="00AA46A3">
              <w:t>mployee.</w:t>
            </w:r>
          </w:p>
        </w:tc>
        <w:tc>
          <w:tcPr>
            <w:tcW w:w="4472" w:type="dxa"/>
            <w:shd w:val="clear" w:color="auto" w:fill="auto"/>
          </w:tcPr>
          <w:p w14:paraId="155D69B9" w14:textId="77777777" w:rsidR="00EB5E05" w:rsidRPr="00AA46A3" w:rsidRDefault="00EB5E05" w:rsidP="005278C9">
            <w:r w:rsidRPr="00AA46A3">
              <w:t xml:space="preserve">The </w:t>
            </w:r>
            <w:r w:rsidRPr="00AA46A3">
              <w:rPr>
                <w:rStyle w:val="SAPScreenElement"/>
              </w:rPr>
              <w:t>Home</w:t>
            </w:r>
            <w:r w:rsidRPr="00AA46A3">
              <w:t xml:space="preserve"> </w:t>
            </w:r>
            <w:r w:rsidR="00CD128E" w:rsidRPr="00AA46A3">
              <w:t>p</w:t>
            </w:r>
            <w:r w:rsidRPr="00AA46A3">
              <w:t>age is displayed.</w:t>
            </w:r>
          </w:p>
        </w:tc>
        <w:tc>
          <w:tcPr>
            <w:tcW w:w="1264" w:type="dxa"/>
          </w:tcPr>
          <w:p w14:paraId="3BAD8C5D" w14:textId="77777777" w:rsidR="00EB5E05" w:rsidRPr="00AA46A3" w:rsidRDefault="00EB5E05" w:rsidP="00EB5E05">
            <w:pPr>
              <w:rPr>
                <w:rFonts w:cs="Arial"/>
                <w:bCs/>
              </w:rPr>
            </w:pPr>
          </w:p>
        </w:tc>
      </w:tr>
      <w:tr w:rsidR="00EB5E05" w:rsidRPr="00AA46A3" w14:paraId="7E380F93" w14:textId="77777777" w:rsidTr="00167B85">
        <w:trPr>
          <w:trHeight w:val="357"/>
        </w:trPr>
        <w:tc>
          <w:tcPr>
            <w:tcW w:w="851" w:type="dxa"/>
            <w:shd w:val="clear" w:color="auto" w:fill="auto"/>
          </w:tcPr>
          <w:p w14:paraId="5CB3C40A" w14:textId="77777777" w:rsidR="00EB5E05" w:rsidRPr="00AA46A3" w:rsidRDefault="00EB5E05" w:rsidP="00EB5E05">
            <w:r w:rsidRPr="00AA46A3">
              <w:t>2</w:t>
            </w:r>
          </w:p>
        </w:tc>
        <w:tc>
          <w:tcPr>
            <w:tcW w:w="2126" w:type="dxa"/>
            <w:shd w:val="clear" w:color="auto" w:fill="auto"/>
          </w:tcPr>
          <w:p w14:paraId="77748D9E" w14:textId="77777777" w:rsidR="00EB5E05" w:rsidRPr="00AA46A3" w:rsidRDefault="00EB5E05" w:rsidP="00EB5E05">
            <w:pPr>
              <w:rPr>
                <w:b/>
              </w:rPr>
            </w:pPr>
            <w:r w:rsidRPr="00EA3920">
              <w:rPr>
                <w:rStyle w:val="SAPEmphasis"/>
                <w:lang w:eastAsia="zh-CN"/>
              </w:rPr>
              <w:t>Go</w:t>
            </w:r>
            <w:r w:rsidRPr="00AA46A3">
              <w:rPr>
                <w:b/>
              </w:rPr>
              <w:t xml:space="preserve"> </w:t>
            </w:r>
            <w:r w:rsidRPr="00EA3920">
              <w:rPr>
                <w:rStyle w:val="SAPEmphasis"/>
                <w:lang w:eastAsia="zh-CN"/>
              </w:rPr>
              <w:t>to</w:t>
            </w:r>
            <w:r w:rsidRPr="00AA46A3">
              <w:rPr>
                <w:b/>
              </w:rPr>
              <w:t xml:space="preserve"> </w:t>
            </w:r>
            <w:r w:rsidRPr="00AA46A3">
              <w:rPr>
                <w:rStyle w:val="SAPScreenElement"/>
                <w:b/>
                <w:color w:val="auto"/>
              </w:rPr>
              <w:t>Time Off</w:t>
            </w:r>
            <w:r w:rsidRPr="00AA46A3">
              <w:rPr>
                <w:b/>
              </w:rPr>
              <w:t xml:space="preserve"> </w:t>
            </w:r>
            <w:r w:rsidRPr="00EA3920">
              <w:rPr>
                <w:rStyle w:val="SAPEmphasis"/>
                <w:lang w:eastAsia="zh-CN"/>
              </w:rPr>
              <w:t>Screen</w:t>
            </w:r>
          </w:p>
        </w:tc>
        <w:tc>
          <w:tcPr>
            <w:tcW w:w="5573" w:type="dxa"/>
            <w:shd w:val="clear" w:color="auto" w:fill="auto"/>
          </w:tcPr>
          <w:p w14:paraId="4D69EC5F" w14:textId="2AA797A3" w:rsidR="00EB5E05" w:rsidRDefault="00EB5E05" w:rsidP="00EB5E05">
            <w:pPr>
              <w:rPr>
                <w:ins w:id="1032" w:author="Author" w:date="2018-02-07T14:40:00Z"/>
              </w:rPr>
            </w:pPr>
            <w:r w:rsidRPr="00AA46A3">
              <w:rPr>
                <w:u w:val="single"/>
              </w:rPr>
              <w:t>Option 1</w:t>
            </w:r>
            <w:r w:rsidRPr="00AA46A3">
              <w:t xml:space="preserve">: On the </w:t>
            </w:r>
            <w:r w:rsidRPr="00AA46A3">
              <w:rPr>
                <w:rStyle w:val="SAPScreenElement"/>
              </w:rPr>
              <w:t>Home</w:t>
            </w:r>
            <w:r w:rsidRPr="00AA46A3">
              <w:t xml:space="preserve"> page select from the </w:t>
            </w:r>
            <w:r w:rsidRPr="00AA46A3">
              <w:rPr>
                <w:rStyle w:val="SAPScreenElement"/>
              </w:rPr>
              <w:t>Home</w:t>
            </w:r>
            <w:r w:rsidRPr="00AA46A3">
              <w:t xml:space="preserve"> drop-down </w:t>
            </w:r>
            <w:r w:rsidRPr="00AA46A3">
              <w:rPr>
                <w:rStyle w:val="SAPScreenElement"/>
              </w:rPr>
              <w:t>My</w:t>
            </w:r>
            <w:r w:rsidRPr="00AA46A3">
              <w:rPr>
                <w:i/>
              </w:rPr>
              <w:t xml:space="preserve"> </w:t>
            </w:r>
            <w:r w:rsidRPr="00AA46A3">
              <w:rPr>
                <w:rStyle w:val="SAPScreenElement"/>
              </w:rPr>
              <w:t>Employee</w:t>
            </w:r>
            <w:r w:rsidRPr="00AA46A3">
              <w:rPr>
                <w:i/>
              </w:rPr>
              <w:t xml:space="preserve"> </w:t>
            </w:r>
            <w:r w:rsidRPr="00AA46A3">
              <w:rPr>
                <w:rStyle w:val="SAPScreenElement"/>
              </w:rPr>
              <w:t>File</w:t>
            </w:r>
            <w:r w:rsidRPr="00AA46A3">
              <w:t xml:space="preserve">. On the </w:t>
            </w:r>
            <w:r w:rsidRPr="00AA46A3">
              <w:rPr>
                <w:rStyle w:val="SAPScreenElement"/>
              </w:rPr>
              <w:t>My</w:t>
            </w:r>
            <w:r w:rsidRPr="00AA46A3">
              <w:rPr>
                <w:i/>
              </w:rPr>
              <w:t xml:space="preserve"> </w:t>
            </w:r>
            <w:r w:rsidRPr="00AA46A3">
              <w:rPr>
                <w:rStyle w:val="SAPScreenElement"/>
              </w:rPr>
              <w:t>Employee</w:t>
            </w:r>
            <w:r w:rsidRPr="00AA46A3">
              <w:rPr>
                <w:i/>
              </w:rPr>
              <w:t xml:space="preserve"> </w:t>
            </w:r>
            <w:r w:rsidRPr="00AA46A3">
              <w:rPr>
                <w:rStyle w:val="SAPScreenElement"/>
              </w:rPr>
              <w:t>File</w:t>
            </w:r>
            <w:r w:rsidRPr="00AA46A3">
              <w:t xml:space="preserve"> screen</w:t>
            </w:r>
            <w:r w:rsidR="002715E9" w:rsidRPr="00AA46A3">
              <w:t>,</w:t>
            </w:r>
            <w:r w:rsidRPr="00AA46A3">
              <w:t xml:space="preserve"> </w:t>
            </w:r>
            <w:r w:rsidR="002715E9" w:rsidRPr="00AA46A3">
              <w:t>go to the</w:t>
            </w:r>
            <w:r w:rsidRPr="00AA46A3">
              <w:t xml:space="preserve"> </w:t>
            </w:r>
            <w:r w:rsidRPr="00AA46A3">
              <w:rPr>
                <w:rStyle w:val="SAPScreenElement"/>
              </w:rPr>
              <w:t>Time</w:t>
            </w:r>
            <w:r w:rsidRPr="00AA46A3">
              <w:rPr>
                <w:i/>
              </w:rPr>
              <w:t xml:space="preserve"> </w:t>
            </w:r>
            <w:r w:rsidRPr="00AA46A3">
              <w:rPr>
                <w:rStyle w:val="SAPScreenElement"/>
              </w:rPr>
              <w:t>Off</w:t>
            </w:r>
            <w:r w:rsidR="002715E9" w:rsidRPr="00AA46A3">
              <w:t xml:space="preserve"> section</w:t>
            </w:r>
            <w:r w:rsidRPr="00AA46A3">
              <w:t>.</w:t>
            </w:r>
            <w:r w:rsidR="002859BD" w:rsidRPr="00AA46A3">
              <w:rPr>
                <w:lang w:eastAsia="zh-TW"/>
              </w:rPr>
              <w:t xml:space="preserve"> Select the </w:t>
            </w:r>
            <w:r w:rsidR="002859BD" w:rsidRPr="00AA46A3">
              <w:rPr>
                <w:rStyle w:val="SAPScreenElement"/>
                <w:lang w:eastAsia="zh-TW"/>
              </w:rPr>
              <w:t>Go to Time Off</w:t>
            </w:r>
            <w:r w:rsidR="002859BD" w:rsidRPr="00AA46A3">
              <w:rPr>
                <w:lang w:eastAsia="zh-TW"/>
              </w:rPr>
              <w:t xml:space="preserve"> link located in the </w:t>
            </w:r>
            <w:r w:rsidR="002859BD" w:rsidRPr="00AA46A3">
              <w:rPr>
                <w:rStyle w:val="SAPScreenElement"/>
                <w:lang w:eastAsia="zh-TW"/>
              </w:rPr>
              <w:t xml:space="preserve">Upcoming Time Off </w:t>
            </w:r>
            <w:r w:rsidR="002859BD" w:rsidRPr="00AA46A3">
              <w:rPr>
                <w:lang w:eastAsia="zh-TW"/>
              </w:rPr>
              <w:t xml:space="preserve">block of the </w:t>
            </w:r>
            <w:r w:rsidR="002859BD" w:rsidRPr="00AA46A3">
              <w:rPr>
                <w:rStyle w:val="SAPScreenElement"/>
                <w:lang w:eastAsia="zh-TW"/>
              </w:rPr>
              <w:t xml:space="preserve">Time Off </w:t>
            </w:r>
            <w:r w:rsidR="002859BD" w:rsidRPr="00AA46A3">
              <w:rPr>
                <w:lang w:eastAsia="zh-TW"/>
              </w:rPr>
              <w:t>subsection.</w:t>
            </w:r>
            <w:r w:rsidRPr="00AA46A3">
              <w:t xml:space="preserve"> </w:t>
            </w:r>
          </w:p>
          <w:p w14:paraId="15E3574D" w14:textId="3F72A0BC" w:rsidR="006642DF" w:rsidRPr="009E01C1" w:rsidRDefault="006642DF" w:rsidP="006642DF">
            <w:pPr>
              <w:rPr>
                <w:ins w:id="1033" w:author="Author" w:date="2018-02-07T14:40:00Z"/>
                <w:rFonts w:ascii="BentonSans Book Italic" w:hAnsi="BentonSans Book Italic"/>
                <w:color w:val="003283"/>
              </w:rPr>
            </w:pPr>
            <w:ins w:id="1034" w:author="Author" w:date="2018-02-07T14:40:00Z">
              <w:r w:rsidRPr="009E01C1">
                <w:rPr>
                  <w:u w:val="single"/>
                  <w:lang w:eastAsia="zh-TW"/>
                </w:rPr>
                <w:t>Option 2</w:t>
              </w:r>
              <w:r>
                <w:rPr>
                  <w:lang w:eastAsia="zh-TW"/>
                </w:rPr>
                <w:t xml:space="preserve">: </w:t>
              </w:r>
              <w:r w:rsidRPr="00AA46A3">
                <w:t xml:space="preserve">On the </w:t>
              </w:r>
              <w:r w:rsidRPr="00AA46A3">
                <w:rPr>
                  <w:rStyle w:val="SAPScreenElement"/>
                </w:rPr>
                <w:t>Home</w:t>
              </w:r>
              <w:r w:rsidRPr="00AA46A3">
                <w:t xml:space="preserve"> page select from the </w:t>
              </w:r>
              <w:r w:rsidRPr="00AA46A3">
                <w:rPr>
                  <w:rStyle w:val="SAPScreenElement"/>
                </w:rPr>
                <w:t>Home</w:t>
              </w:r>
              <w:r>
                <w:t xml:space="preserve"> drop-down </w:t>
              </w:r>
              <w:r w:rsidRPr="00AA46A3">
                <w:rPr>
                  <w:rStyle w:val="SAPScreenElement"/>
                </w:rPr>
                <w:t>My</w:t>
              </w:r>
              <w:r w:rsidRPr="00AA46A3">
                <w:rPr>
                  <w:i/>
                </w:rPr>
                <w:t xml:space="preserve"> </w:t>
              </w:r>
              <w:r w:rsidRPr="00AA46A3">
                <w:rPr>
                  <w:rStyle w:val="SAPScreenElement"/>
                </w:rPr>
                <w:t>Employee</w:t>
              </w:r>
              <w:r w:rsidRPr="00AA46A3">
                <w:rPr>
                  <w:i/>
                </w:rPr>
                <w:t xml:space="preserve"> </w:t>
              </w:r>
              <w:r w:rsidRPr="00AA46A3">
                <w:rPr>
                  <w:rStyle w:val="SAPScreenElement"/>
                </w:rPr>
                <w:t>File</w:t>
              </w:r>
              <w:r w:rsidRPr="00AA46A3">
                <w:t xml:space="preserve">. On the </w:t>
              </w:r>
              <w:r w:rsidRPr="00AA46A3">
                <w:rPr>
                  <w:rStyle w:val="SAPScreenElement"/>
                </w:rPr>
                <w:t>My Employee File</w:t>
              </w:r>
              <w:r w:rsidRPr="00AA46A3">
                <w:t xml:space="preserve"> screen, </w:t>
              </w:r>
              <w:r>
                <w:t>s</w:t>
              </w:r>
              <w:r w:rsidRPr="005F7A67">
                <w:t xml:space="preserve">elect </w:t>
              </w:r>
              <w:r w:rsidRPr="005F7A67">
                <w:rPr>
                  <w:rFonts w:cs="Arial"/>
                  <w:bCs/>
                </w:rPr>
                <w:t xml:space="preserve">the </w:t>
              </w:r>
              <w:r w:rsidRPr="005F7A67">
                <w:rPr>
                  <w:rStyle w:val="SAPScreenElement"/>
                </w:rPr>
                <w:t>Take Action</w:t>
              </w:r>
              <w:r w:rsidRPr="005F7A67">
                <w:rPr>
                  <w:rFonts w:cs="Arial"/>
                  <w:bCs/>
                </w:rPr>
                <w:t xml:space="preserve"> </w:t>
              </w:r>
              <w:r w:rsidRPr="005F7A67">
                <w:t xml:space="preserve">button located in the top right corner of the screen </w:t>
              </w:r>
              <w:r w:rsidRPr="005F7A67">
                <w:rPr>
                  <w:rFonts w:cs="Arial"/>
                  <w:bCs/>
                </w:rPr>
                <w:t>and from the value list</w:t>
              </w:r>
              <w:r w:rsidRPr="005F7A67">
                <w:t>, which appears,</w:t>
              </w:r>
              <w:r w:rsidRPr="005F7A67">
                <w:rPr>
                  <w:rFonts w:cs="Arial"/>
                  <w:bCs/>
                </w:rPr>
                <w:t xml:space="preserve"> select </w:t>
              </w:r>
              <w:r>
                <w:rPr>
                  <w:rStyle w:val="SAPScreenElement"/>
                </w:rPr>
                <w:t>Manage Leave of Absence</w:t>
              </w:r>
              <w:r w:rsidRPr="005F7A67">
                <w:rPr>
                  <w:rStyle w:val="SAPScreenElement"/>
                </w:rPr>
                <w:t>.</w:t>
              </w:r>
            </w:ins>
          </w:p>
          <w:p w14:paraId="7A7124D3" w14:textId="155C83E8" w:rsidR="006642DF" w:rsidRPr="00AA46A3" w:rsidDel="006642DF" w:rsidRDefault="006642DF" w:rsidP="00EB5E05">
            <w:pPr>
              <w:rPr>
                <w:del w:id="1035" w:author="Author" w:date="2018-02-07T14:40:00Z"/>
              </w:rPr>
            </w:pPr>
          </w:p>
          <w:p w14:paraId="739DC9A8" w14:textId="3685F57F" w:rsidR="00EB5E05" w:rsidRPr="00AA46A3" w:rsidRDefault="00EB5E05">
            <w:pPr>
              <w:rPr>
                <w:i/>
              </w:rPr>
            </w:pPr>
            <w:r w:rsidRPr="00AA46A3">
              <w:rPr>
                <w:u w:val="single"/>
              </w:rPr>
              <w:t xml:space="preserve">Option </w:t>
            </w:r>
            <w:del w:id="1036" w:author="Author" w:date="2018-02-07T14:40:00Z">
              <w:r w:rsidRPr="00AA46A3" w:rsidDel="006642DF">
                <w:rPr>
                  <w:u w:val="single"/>
                </w:rPr>
                <w:delText>2</w:delText>
              </w:r>
            </w:del>
            <w:ins w:id="1037" w:author="Author" w:date="2018-02-07T14:40:00Z">
              <w:r w:rsidR="006642DF">
                <w:rPr>
                  <w:u w:val="single"/>
                </w:rPr>
                <w:t>3</w:t>
              </w:r>
            </w:ins>
            <w:r w:rsidRPr="00AA46A3">
              <w:t xml:space="preserve">: </w:t>
            </w:r>
            <w:r w:rsidR="00F448D6" w:rsidRPr="00AA46A3">
              <w:t xml:space="preserve">if configured, you can go on your </w:t>
            </w:r>
            <w:r w:rsidRPr="00AA46A3">
              <w:rPr>
                <w:rStyle w:val="SAPScreenElement"/>
              </w:rPr>
              <w:t>Home</w:t>
            </w:r>
            <w:r w:rsidRPr="00AA46A3">
              <w:t xml:space="preserve"> page to the </w:t>
            </w:r>
            <w:r w:rsidRPr="00AA46A3">
              <w:rPr>
                <w:rStyle w:val="SAPScreenElement"/>
              </w:rPr>
              <w:t>My</w:t>
            </w:r>
            <w:r w:rsidRPr="00AA46A3">
              <w:rPr>
                <w:i/>
              </w:rPr>
              <w:t xml:space="preserve"> </w:t>
            </w:r>
            <w:r w:rsidRPr="00AA46A3">
              <w:rPr>
                <w:rStyle w:val="SAPScreenElement"/>
              </w:rPr>
              <w:t>Info</w:t>
            </w:r>
            <w:r w:rsidRPr="00AA46A3">
              <w:t xml:space="preserve"> </w:t>
            </w:r>
            <w:r w:rsidR="00144002" w:rsidRPr="00AA46A3">
              <w:t xml:space="preserve">section </w:t>
            </w:r>
            <w:r w:rsidRPr="00AA46A3">
              <w:t xml:space="preserve">and </w:t>
            </w:r>
            <w:r w:rsidR="00144002" w:rsidRPr="00AA46A3">
              <w:t xml:space="preserve">click on </w:t>
            </w:r>
            <w:r w:rsidRPr="00AA46A3">
              <w:t xml:space="preserve">the </w:t>
            </w:r>
            <w:r w:rsidRPr="00AA46A3">
              <w:rPr>
                <w:rStyle w:val="SAPScreenElement"/>
              </w:rPr>
              <w:t>Time</w:t>
            </w:r>
            <w:r w:rsidRPr="00AA46A3">
              <w:rPr>
                <w:i/>
              </w:rPr>
              <w:t xml:space="preserve"> </w:t>
            </w:r>
            <w:r w:rsidRPr="00AA46A3">
              <w:rPr>
                <w:rStyle w:val="SAPScreenElement"/>
              </w:rPr>
              <w:t>Off</w:t>
            </w:r>
            <w:r w:rsidRPr="00AA46A3">
              <w:t xml:space="preserve"> </w:t>
            </w:r>
            <w:r w:rsidR="00144002" w:rsidRPr="00AA46A3">
              <w:t>tile</w:t>
            </w:r>
            <w:r w:rsidRPr="00AA46A3">
              <w:t>.</w:t>
            </w:r>
          </w:p>
        </w:tc>
        <w:tc>
          <w:tcPr>
            <w:tcW w:w="4472" w:type="dxa"/>
            <w:shd w:val="clear" w:color="auto" w:fill="auto"/>
          </w:tcPr>
          <w:p w14:paraId="40DFD519" w14:textId="4C64873D" w:rsidR="00682DD9" w:rsidRPr="00AA46A3" w:rsidRDefault="00EB5E05" w:rsidP="00682DD9">
            <w:r w:rsidRPr="00AA46A3">
              <w:t xml:space="preserve">The </w:t>
            </w:r>
            <w:r w:rsidRPr="00AA46A3">
              <w:rPr>
                <w:rStyle w:val="SAPScreenElement"/>
              </w:rPr>
              <w:t>Time</w:t>
            </w:r>
            <w:r w:rsidRPr="00AA46A3">
              <w:rPr>
                <w:i/>
              </w:rPr>
              <w:t xml:space="preserve"> </w:t>
            </w:r>
            <w:r w:rsidRPr="00AA46A3">
              <w:rPr>
                <w:rStyle w:val="SAPScreenElement"/>
              </w:rPr>
              <w:t>Off</w:t>
            </w:r>
            <w:r w:rsidRPr="00AA46A3">
              <w:t xml:space="preserve"> screen is displayed. It is </w:t>
            </w:r>
            <w:r w:rsidR="00682DD9" w:rsidRPr="00AA46A3">
              <w:t xml:space="preserve">structured </w:t>
            </w:r>
            <w:r w:rsidRPr="00AA46A3">
              <w:t>in</w:t>
            </w:r>
            <w:r w:rsidR="00682DD9" w:rsidRPr="00AA46A3">
              <w:t>to</w:t>
            </w:r>
            <w:r w:rsidRPr="00AA46A3">
              <w:t xml:space="preserve"> </w:t>
            </w:r>
            <w:r w:rsidR="00682DD9" w:rsidRPr="00AA46A3">
              <w:t xml:space="preserve">several </w:t>
            </w:r>
            <w:r w:rsidRPr="00AA46A3">
              <w:t xml:space="preserve">horizontal parts: </w:t>
            </w:r>
          </w:p>
          <w:p w14:paraId="5D03FFEC" w14:textId="47A50028" w:rsidR="00682DD9" w:rsidRPr="00AA46A3" w:rsidRDefault="00682DD9" w:rsidP="001D4643">
            <w:pPr>
              <w:pStyle w:val="ListParagraph"/>
              <w:numPr>
                <w:ilvl w:val="0"/>
                <w:numId w:val="32"/>
              </w:numPr>
              <w:ind w:left="224" w:hanging="224"/>
            </w:pPr>
            <w:r w:rsidRPr="00AA46A3">
              <w:t>I</w:t>
            </w:r>
            <w:r w:rsidR="00EB5E05" w:rsidRPr="00AA46A3">
              <w:t>n the upper part</w:t>
            </w:r>
            <w:r w:rsidR="00374E63" w:rsidRPr="00AA46A3">
              <w:t>,</w:t>
            </w:r>
            <w:r w:rsidR="00EB5E05" w:rsidRPr="00AA46A3">
              <w:t xml:space="preserve"> your available time balances for different time types as of today are displayed. </w:t>
            </w:r>
          </w:p>
          <w:p w14:paraId="3FC68D9A" w14:textId="2003E5EF" w:rsidR="00682DD9" w:rsidRPr="00AA46A3" w:rsidRDefault="00EB5E05" w:rsidP="001D4643">
            <w:pPr>
              <w:pStyle w:val="ListParagraph"/>
              <w:numPr>
                <w:ilvl w:val="0"/>
                <w:numId w:val="32"/>
              </w:numPr>
              <w:ind w:left="224" w:hanging="224"/>
            </w:pPr>
            <w:r w:rsidRPr="00AA46A3">
              <w:t xml:space="preserve">In the </w:t>
            </w:r>
            <w:r w:rsidR="00682DD9" w:rsidRPr="00AA46A3">
              <w:t xml:space="preserve">middle </w:t>
            </w:r>
            <w:r w:rsidRPr="00AA46A3">
              <w:t>part</w:t>
            </w:r>
            <w:r w:rsidR="00374E63" w:rsidRPr="00AA46A3">
              <w:t>,</w:t>
            </w:r>
            <w:r w:rsidRPr="00AA46A3">
              <w:t xml:space="preserve"> the detailed calendar is displayed.</w:t>
            </w:r>
          </w:p>
          <w:p w14:paraId="074E275F" w14:textId="3F332E81" w:rsidR="00682DD9" w:rsidRPr="00AA46A3" w:rsidRDefault="00682DD9" w:rsidP="001D4643">
            <w:pPr>
              <w:pStyle w:val="ListParagraph"/>
              <w:numPr>
                <w:ilvl w:val="0"/>
                <w:numId w:val="32"/>
              </w:numPr>
              <w:ind w:left="224" w:hanging="224"/>
            </w:pPr>
            <w:r w:rsidRPr="00AA46A3">
              <w:rPr>
                <w:lang w:eastAsia="zh-TW"/>
              </w:rPr>
              <w:t xml:space="preserve">In the lower part, the </w:t>
            </w:r>
            <w:r w:rsidRPr="00AA46A3">
              <w:rPr>
                <w:rStyle w:val="SAPScreenElement"/>
                <w:lang w:eastAsia="zh-TW"/>
              </w:rPr>
              <w:t>View Team Absence Calendar</w:t>
            </w:r>
            <w:r w:rsidRPr="00AA46A3">
              <w:rPr>
                <w:lang w:eastAsia="zh-TW"/>
              </w:rPr>
              <w:t xml:space="preserve"> link and the </w:t>
            </w:r>
            <w:r w:rsidRPr="00AA46A3">
              <w:rPr>
                <w:rStyle w:val="SAPScreenElement"/>
                <w:lang w:eastAsia="zh-TW"/>
              </w:rPr>
              <w:t>My Requests</w:t>
            </w:r>
            <w:r w:rsidRPr="00AA46A3">
              <w:rPr>
                <w:lang w:eastAsia="zh-TW"/>
              </w:rPr>
              <w:t xml:space="preserve"> section are displayed.</w:t>
            </w:r>
          </w:p>
        </w:tc>
        <w:tc>
          <w:tcPr>
            <w:tcW w:w="1264" w:type="dxa"/>
          </w:tcPr>
          <w:p w14:paraId="5C492C5F" w14:textId="77777777" w:rsidR="00EB5E05" w:rsidRPr="00AA46A3" w:rsidRDefault="00EB5E05" w:rsidP="00EB5E05">
            <w:pPr>
              <w:rPr>
                <w:rFonts w:cs="Arial"/>
                <w:bCs/>
              </w:rPr>
            </w:pPr>
          </w:p>
        </w:tc>
      </w:tr>
      <w:tr w:rsidR="00EB5E05" w:rsidRPr="00AA46A3" w14:paraId="0B9BE490" w14:textId="77777777" w:rsidTr="00167B85">
        <w:trPr>
          <w:trHeight w:val="357"/>
        </w:trPr>
        <w:tc>
          <w:tcPr>
            <w:tcW w:w="851" w:type="dxa"/>
            <w:shd w:val="clear" w:color="auto" w:fill="auto"/>
          </w:tcPr>
          <w:p w14:paraId="47BA7D27" w14:textId="77777777" w:rsidR="00EB5E05" w:rsidRPr="00AA46A3" w:rsidRDefault="00EB5E05" w:rsidP="00EB5E05">
            <w:r w:rsidRPr="00AA46A3">
              <w:t>3</w:t>
            </w:r>
          </w:p>
        </w:tc>
        <w:tc>
          <w:tcPr>
            <w:tcW w:w="2126" w:type="dxa"/>
            <w:shd w:val="clear" w:color="auto" w:fill="auto"/>
          </w:tcPr>
          <w:p w14:paraId="586019A8" w14:textId="77777777" w:rsidR="00EB5E05" w:rsidRPr="00EA3920" w:rsidRDefault="00EB5E05" w:rsidP="00EB5E05">
            <w:pPr>
              <w:rPr>
                <w:rStyle w:val="SAPEmphasis"/>
                <w:lang w:eastAsia="zh-CN"/>
              </w:rPr>
            </w:pPr>
            <w:r w:rsidRPr="00EA3920">
              <w:rPr>
                <w:rStyle w:val="SAPEmphasis"/>
                <w:lang w:eastAsia="zh-CN"/>
              </w:rPr>
              <w:t>Select Team Absence Calendar</w:t>
            </w:r>
          </w:p>
        </w:tc>
        <w:tc>
          <w:tcPr>
            <w:tcW w:w="5573" w:type="dxa"/>
            <w:shd w:val="clear" w:color="auto" w:fill="auto"/>
          </w:tcPr>
          <w:p w14:paraId="79C52FB9" w14:textId="77777777" w:rsidR="00EB5E05" w:rsidRPr="00AA46A3" w:rsidRDefault="00EB5E05" w:rsidP="00EB5E05">
            <w:r w:rsidRPr="00AA46A3">
              <w:t xml:space="preserve">Choose the </w:t>
            </w:r>
            <w:r w:rsidRPr="00AA46A3">
              <w:rPr>
                <w:rStyle w:val="SAPScreenElement"/>
              </w:rPr>
              <w:t>View Team Absence Calendar</w:t>
            </w:r>
            <w:r w:rsidRPr="00AA46A3">
              <w:t xml:space="preserve"> link located below the calendar part of the screen.</w:t>
            </w:r>
          </w:p>
        </w:tc>
        <w:tc>
          <w:tcPr>
            <w:tcW w:w="4472" w:type="dxa"/>
            <w:shd w:val="clear" w:color="auto" w:fill="auto"/>
          </w:tcPr>
          <w:p w14:paraId="1CC4C96A" w14:textId="5098CEC6" w:rsidR="00EB5E05" w:rsidRPr="00AA46A3" w:rsidRDefault="00EB5E05" w:rsidP="00682DD9">
            <w:r w:rsidRPr="00AA46A3">
              <w:t xml:space="preserve">The </w:t>
            </w:r>
            <w:r w:rsidRPr="00AA46A3">
              <w:rPr>
                <w:rStyle w:val="SAPScreenElement"/>
              </w:rPr>
              <w:t>Team Absence Calendar</w:t>
            </w:r>
            <w:r w:rsidRPr="00AA46A3">
              <w:t xml:space="preserve"> window opens. It contains a list of all team members together with their tentative and already approved absences.</w:t>
            </w:r>
          </w:p>
        </w:tc>
        <w:tc>
          <w:tcPr>
            <w:tcW w:w="1264" w:type="dxa"/>
          </w:tcPr>
          <w:p w14:paraId="446FAF10" w14:textId="77777777" w:rsidR="00EB5E05" w:rsidRPr="00AA46A3" w:rsidRDefault="00EB5E05" w:rsidP="00EB5E05">
            <w:pPr>
              <w:rPr>
                <w:rFonts w:cs="Arial"/>
                <w:bCs/>
              </w:rPr>
            </w:pPr>
          </w:p>
        </w:tc>
      </w:tr>
      <w:tr w:rsidR="00EB5E05" w:rsidRPr="00AA46A3" w14:paraId="5654AF78" w14:textId="77777777" w:rsidTr="00167B85">
        <w:trPr>
          <w:trHeight w:val="357"/>
        </w:trPr>
        <w:tc>
          <w:tcPr>
            <w:tcW w:w="851" w:type="dxa"/>
            <w:shd w:val="clear" w:color="auto" w:fill="auto"/>
          </w:tcPr>
          <w:p w14:paraId="769C236E" w14:textId="77777777" w:rsidR="00EB5E05" w:rsidRPr="00AA46A3" w:rsidRDefault="00EB5E05" w:rsidP="00EB5E05">
            <w:r w:rsidRPr="00AA46A3">
              <w:t>4</w:t>
            </w:r>
          </w:p>
        </w:tc>
        <w:tc>
          <w:tcPr>
            <w:tcW w:w="2126" w:type="dxa"/>
            <w:shd w:val="clear" w:color="auto" w:fill="auto"/>
          </w:tcPr>
          <w:p w14:paraId="5F0818DD" w14:textId="77777777" w:rsidR="00EB5E05" w:rsidRPr="00EA3920" w:rsidRDefault="00EB5E05" w:rsidP="00EB5E05">
            <w:pPr>
              <w:rPr>
                <w:rStyle w:val="SAPEmphasis"/>
                <w:lang w:eastAsia="zh-CN"/>
              </w:rPr>
            </w:pPr>
            <w:r w:rsidRPr="00EA3920">
              <w:rPr>
                <w:rStyle w:val="SAPEmphasis"/>
                <w:lang w:eastAsia="zh-CN"/>
              </w:rPr>
              <w:t>View Absences of Team Colleagues</w:t>
            </w:r>
          </w:p>
        </w:tc>
        <w:tc>
          <w:tcPr>
            <w:tcW w:w="5573" w:type="dxa"/>
            <w:shd w:val="clear" w:color="auto" w:fill="auto"/>
          </w:tcPr>
          <w:p w14:paraId="54AEB152" w14:textId="77777777" w:rsidR="00EB5E05" w:rsidRPr="00AA46A3" w:rsidRDefault="00EB5E05" w:rsidP="00EB5E05">
            <w:r w:rsidRPr="00AA46A3">
              <w:t>View the absences of your colleagues. Use the left and right arrow to view the absences in several months.</w:t>
            </w:r>
          </w:p>
        </w:tc>
        <w:tc>
          <w:tcPr>
            <w:tcW w:w="4472" w:type="dxa"/>
            <w:shd w:val="clear" w:color="auto" w:fill="auto"/>
          </w:tcPr>
          <w:p w14:paraId="4CD58B3A" w14:textId="77777777" w:rsidR="00EB5E05" w:rsidRPr="00AA46A3" w:rsidRDefault="00EB5E05" w:rsidP="00EB5E05"/>
        </w:tc>
        <w:tc>
          <w:tcPr>
            <w:tcW w:w="1264" w:type="dxa"/>
          </w:tcPr>
          <w:p w14:paraId="374B1440" w14:textId="77777777" w:rsidR="00EB5E05" w:rsidRPr="00AA46A3" w:rsidRDefault="00EB5E05" w:rsidP="00EB5E05">
            <w:pPr>
              <w:rPr>
                <w:rFonts w:cs="Arial"/>
                <w:bCs/>
              </w:rPr>
            </w:pPr>
          </w:p>
        </w:tc>
      </w:tr>
      <w:tr w:rsidR="00EB5E05" w:rsidRPr="00AA46A3" w14:paraId="471A1BE8" w14:textId="77777777" w:rsidTr="00167B85">
        <w:trPr>
          <w:trHeight w:val="357"/>
        </w:trPr>
        <w:tc>
          <w:tcPr>
            <w:tcW w:w="851" w:type="dxa"/>
            <w:shd w:val="clear" w:color="auto" w:fill="auto"/>
          </w:tcPr>
          <w:p w14:paraId="09DC6EBB" w14:textId="77777777" w:rsidR="00EB5E05" w:rsidRPr="00AA46A3" w:rsidRDefault="00EB5E05" w:rsidP="00EB5E05">
            <w:r w:rsidRPr="00AA46A3">
              <w:t>5</w:t>
            </w:r>
          </w:p>
        </w:tc>
        <w:tc>
          <w:tcPr>
            <w:tcW w:w="2126" w:type="dxa"/>
            <w:shd w:val="clear" w:color="auto" w:fill="auto"/>
          </w:tcPr>
          <w:p w14:paraId="6890B121" w14:textId="77777777" w:rsidR="00EB5E05" w:rsidRPr="00AA46A3" w:rsidRDefault="00EB5E05" w:rsidP="00EB5E05">
            <w:pPr>
              <w:rPr>
                <w:b/>
              </w:rPr>
            </w:pPr>
            <w:r w:rsidRPr="00EA3920">
              <w:rPr>
                <w:rStyle w:val="SAPEmphasis"/>
                <w:lang w:eastAsia="zh-CN"/>
              </w:rPr>
              <w:t>Close</w:t>
            </w:r>
            <w:r w:rsidRPr="00AA46A3">
              <w:rPr>
                <w:b/>
              </w:rPr>
              <w:t xml:space="preserve"> </w:t>
            </w:r>
            <w:r w:rsidRPr="00AA46A3">
              <w:rPr>
                <w:rStyle w:val="SAPScreenElement"/>
                <w:b/>
                <w:color w:val="auto"/>
              </w:rPr>
              <w:t>Team Absences Calendar</w:t>
            </w:r>
            <w:r w:rsidRPr="00AA46A3">
              <w:rPr>
                <w:b/>
              </w:rPr>
              <w:t xml:space="preserve"> </w:t>
            </w:r>
            <w:r w:rsidRPr="00EA3920">
              <w:rPr>
                <w:rStyle w:val="SAPEmphasis"/>
                <w:lang w:eastAsia="zh-CN"/>
              </w:rPr>
              <w:t>window</w:t>
            </w:r>
          </w:p>
        </w:tc>
        <w:tc>
          <w:tcPr>
            <w:tcW w:w="5573" w:type="dxa"/>
            <w:shd w:val="clear" w:color="auto" w:fill="auto"/>
          </w:tcPr>
          <w:p w14:paraId="11E83DD8" w14:textId="77777777" w:rsidR="00EB5E05" w:rsidRPr="00AA46A3" w:rsidRDefault="00EB5E05" w:rsidP="00EB5E05">
            <w:r w:rsidRPr="00AA46A3">
              <w:t xml:space="preserve">When finished, close the </w:t>
            </w:r>
            <w:r w:rsidRPr="00AA46A3">
              <w:rPr>
                <w:rStyle w:val="SAPScreenElement"/>
              </w:rPr>
              <w:t>Team Absences Calendar</w:t>
            </w:r>
            <w:r w:rsidRPr="00AA46A3">
              <w:t xml:space="preserve"> window by choosing the </w:t>
            </w:r>
            <w:r w:rsidRPr="00AA46A3">
              <w:rPr>
                <w:rStyle w:val="SAPScreenElement"/>
              </w:rPr>
              <w:t>Close</w:t>
            </w:r>
            <w:r w:rsidRPr="00AA46A3">
              <w:t xml:space="preserve"> icon in the top right corner of the window.</w:t>
            </w:r>
          </w:p>
        </w:tc>
        <w:tc>
          <w:tcPr>
            <w:tcW w:w="4472" w:type="dxa"/>
            <w:shd w:val="clear" w:color="auto" w:fill="auto"/>
          </w:tcPr>
          <w:p w14:paraId="15994ECE" w14:textId="77777777" w:rsidR="00EB5E05" w:rsidRPr="00AA46A3" w:rsidRDefault="00EB5E05" w:rsidP="00EB5E05"/>
        </w:tc>
        <w:tc>
          <w:tcPr>
            <w:tcW w:w="1264" w:type="dxa"/>
          </w:tcPr>
          <w:p w14:paraId="3570E551" w14:textId="77777777" w:rsidR="00EB5E05" w:rsidRPr="00AA46A3" w:rsidRDefault="00EB5E05" w:rsidP="00EB5E05">
            <w:pPr>
              <w:rPr>
                <w:rFonts w:cs="Arial"/>
                <w:bCs/>
              </w:rPr>
            </w:pPr>
          </w:p>
        </w:tc>
      </w:tr>
    </w:tbl>
    <w:p w14:paraId="109E2EBC" w14:textId="77777777" w:rsidR="00955978" w:rsidRPr="00AA46A3" w:rsidRDefault="00955978" w:rsidP="00EA3920">
      <w:pPr>
        <w:pStyle w:val="ListParagraph"/>
        <w:rPr>
          <w:rFonts w:ascii="BentonSans Regular" w:hAnsi="BentonSans Regular"/>
          <w:color w:val="666666"/>
          <w:sz w:val="22"/>
        </w:rPr>
      </w:pPr>
      <w:bookmarkStart w:id="1038" w:name="_Toc394394503"/>
      <w:bookmarkStart w:id="1039" w:name="_Toc394394548"/>
      <w:bookmarkStart w:id="1040" w:name="_Toc410685046"/>
      <w:bookmarkEnd w:id="1038"/>
      <w:bookmarkEnd w:id="1039"/>
      <w:r w:rsidRPr="00AA46A3">
        <w:rPr>
          <w:noProof/>
        </w:rPr>
        <w:drawing>
          <wp:inline distT="0" distB="0" distL="0" distR="0" wp14:anchorId="76C75412" wp14:editId="57F13BC3">
            <wp:extent cx="225425" cy="225425"/>
            <wp:effectExtent l="0" t="0" r="0" b="3175"/>
            <wp:docPr id="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AA46A3">
        <w:t> </w:t>
      </w:r>
      <w:r w:rsidRPr="00AA46A3">
        <w:rPr>
          <w:rFonts w:ascii="BentonSans Regular" w:hAnsi="BentonSans Regular"/>
          <w:color w:val="666666"/>
          <w:sz w:val="22"/>
        </w:rPr>
        <w:t>Note</w:t>
      </w:r>
    </w:p>
    <w:p w14:paraId="1F738F8E" w14:textId="2CADBBC6" w:rsidR="00955978" w:rsidRPr="00AA46A3" w:rsidRDefault="00955978" w:rsidP="00EA3920">
      <w:pPr>
        <w:ind w:left="720"/>
        <w:rPr>
          <w:lang w:eastAsia="zh-CN"/>
        </w:rPr>
      </w:pPr>
      <w:r w:rsidRPr="00AA46A3">
        <w:t xml:space="preserve">The line manager can also view </w:t>
      </w:r>
      <w:r w:rsidRPr="00AA46A3">
        <w:rPr>
          <w:lang w:eastAsia="zh-CN"/>
        </w:rPr>
        <w:t>the absences of his or her team</w:t>
      </w:r>
      <w:r w:rsidR="00682DD9" w:rsidRPr="00AA46A3">
        <w:rPr>
          <w:lang w:eastAsia="zh-CN"/>
        </w:rPr>
        <w:t xml:space="preserve"> (direct reports, more precisely)</w:t>
      </w:r>
      <w:r w:rsidRPr="00AA46A3">
        <w:rPr>
          <w:lang w:eastAsia="zh-CN"/>
        </w:rPr>
        <w:t>. For this, proceed as follows:</w:t>
      </w:r>
    </w:p>
    <w:p w14:paraId="2F570956" w14:textId="168C6229" w:rsidR="00955978" w:rsidRPr="00AA46A3" w:rsidRDefault="00955978" w:rsidP="00EA3920">
      <w:pPr>
        <w:pStyle w:val="ListBullet"/>
        <w:ind w:left="1080" w:hanging="360"/>
      </w:pPr>
      <w:r w:rsidRPr="00AA46A3">
        <w:t xml:space="preserve">Log on to </w:t>
      </w:r>
      <w:r w:rsidR="008E6128" w:rsidRPr="00AA46A3">
        <w:rPr>
          <w:rStyle w:val="SAPScreenElement"/>
          <w:color w:val="auto"/>
        </w:rPr>
        <w:t>Employee Central</w:t>
      </w:r>
      <w:r w:rsidR="008E6128" w:rsidRPr="00AA46A3">
        <w:t xml:space="preserve"> </w:t>
      </w:r>
      <w:r w:rsidRPr="00AA46A3">
        <w:t>as Line Manager.</w:t>
      </w:r>
    </w:p>
    <w:p w14:paraId="390DFE69" w14:textId="4BCA3379" w:rsidR="00955978" w:rsidRPr="00AA46A3" w:rsidRDefault="00955978" w:rsidP="00EA3920">
      <w:pPr>
        <w:pStyle w:val="ListBullet"/>
        <w:ind w:left="1080" w:hanging="360"/>
      </w:pPr>
      <w:r w:rsidRPr="00AA46A3">
        <w:lastRenderedPageBreak/>
        <w:t xml:space="preserve">On the </w:t>
      </w:r>
      <w:r w:rsidRPr="00AA46A3">
        <w:rPr>
          <w:rStyle w:val="SAPScreenElement"/>
        </w:rPr>
        <w:t xml:space="preserve">Home </w:t>
      </w:r>
      <w:r w:rsidRPr="00AA46A3">
        <w:rPr>
          <w:rFonts w:cs="Arial"/>
          <w:bCs/>
        </w:rPr>
        <w:t>page</w:t>
      </w:r>
      <w:r w:rsidRPr="00AA46A3">
        <w:rPr>
          <w:rStyle w:val="SAPScreenElement"/>
        </w:rPr>
        <w:t>,</w:t>
      </w:r>
      <w:r w:rsidRPr="00AA46A3">
        <w:t xml:space="preserve"> go to the</w:t>
      </w:r>
      <w:r w:rsidRPr="00AA46A3">
        <w:rPr>
          <w:i/>
        </w:rPr>
        <w:t xml:space="preserve"> </w:t>
      </w:r>
      <w:r w:rsidRPr="00AA46A3">
        <w:rPr>
          <w:rStyle w:val="SAPScreenElement"/>
        </w:rPr>
        <w:t>My Team</w:t>
      </w:r>
      <w:r w:rsidRPr="00AA46A3">
        <w:rPr>
          <w:i/>
          <w:lang w:eastAsia="zh-CN"/>
        </w:rPr>
        <w:t xml:space="preserve"> </w:t>
      </w:r>
      <w:r w:rsidR="00144002" w:rsidRPr="00AA46A3">
        <w:rPr>
          <w:lang w:eastAsia="zh-CN"/>
        </w:rPr>
        <w:t>section</w:t>
      </w:r>
      <w:r w:rsidR="00144002" w:rsidRPr="00AA46A3">
        <w:rPr>
          <w:i/>
          <w:lang w:eastAsia="zh-CN"/>
        </w:rPr>
        <w:t xml:space="preserve"> </w:t>
      </w:r>
      <w:r w:rsidRPr="00AA46A3">
        <w:rPr>
          <w:lang w:eastAsia="zh-CN"/>
        </w:rPr>
        <w:t xml:space="preserve">and </w:t>
      </w:r>
      <w:r w:rsidR="00144002" w:rsidRPr="00AA46A3">
        <w:t>click on</w:t>
      </w:r>
      <w:r w:rsidRPr="00AA46A3">
        <w:t xml:space="preserve"> the </w:t>
      </w:r>
      <w:r w:rsidRPr="00AA46A3">
        <w:rPr>
          <w:rStyle w:val="SAPScreenElement"/>
        </w:rPr>
        <w:t>Team</w:t>
      </w:r>
      <w:r w:rsidR="00144002" w:rsidRPr="00AA46A3">
        <w:rPr>
          <w:rStyle w:val="SAPScreenElement"/>
        </w:rPr>
        <w:t xml:space="preserve"> Absences</w:t>
      </w:r>
      <w:r w:rsidRPr="00AA46A3">
        <w:rPr>
          <w:i/>
          <w:lang w:eastAsia="zh-CN"/>
        </w:rPr>
        <w:t xml:space="preserve"> </w:t>
      </w:r>
      <w:r w:rsidR="00144002" w:rsidRPr="00AA46A3">
        <w:rPr>
          <w:lang w:eastAsia="zh-CN"/>
        </w:rPr>
        <w:t>tile.</w:t>
      </w:r>
      <w:r w:rsidRPr="00AA46A3">
        <w:t xml:space="preserve"> </w:t>
      </w:r>
    </w:p>
    <w:p w14:paraId="68E5D7A3" w14:textId="0F07357C" w:rsidR="00955978" w:rsidRPr="00AA46A3" w:rsidRDefault="00955978" w:rsidP="00EA3920">
      <w:pPr>
        <w:pStyle w:val="ListBullet"/>
        <w:ind w:left="1080" w:hanging="360"/>
      </w:pPr>
      <w:r w:rsidRPr="00AA46A3">
        <w:t xml:space="preserve">In the upcoming </w:t>
      </w:r>
      <w:r w:rsidRPr="00AA46A3">
        <w:rPr>
          <w:rStyle w:val="SAPScreenElement"/>
        </w:rPr>
        <w:t>Team Absence</w:t>
      </w:r>
      <w:r w:rsidR="00682DD9" w:rsidRPr="00AA46A3">
        <w:rPr>
          <w:rStyle w:val="SAPScreenElement"/>
        </w:rPr>
        <w:t xml:space="preserve"> Calendar</w:t>
      </w:r>
      <w:r w:rsidRPr="00AA46A3">
        <w:t xml:space="preserve"> dialog box, view the absences of your team members. Use the left and right arrow to view the absences in several weeks.</w:t>
      </w:r>
    </w:p>
    <w:p w14:paraId="548E6BB8" w14:textId="77777777" w:rsidR="00955978" w:rsidRPr="00AA46A3" w:rsidRDefault="00955978" w:rsidP="00EA3920">
      <w:pPr>
        <w:pStyle w:val="ListBullet"/>
        <w:ind w:left="1080" w:hanging="360"/>
      </w:pPr>
      <w:r w:rsidRPr="00AA46A3">
        <w:t xml:space="preserve">When done, choose the </w:t>
      </w:r>
      <w:r w:rsidRPr="00AA46A3">
        <w:rPr>
          <w:rStyle w:val="SAPScreenElement"/>
        </w:rPr>
        <w:t>Close</w:t>
      </w:r>
      <w:r w:rsidRPr="00AA46A3">
        <w:t xml:space="preserve"> button.</w:t>
      </w:r>
    </w:p>
    <w:p w14:paraId="4FAD780F" w14:textId="77777777" w:rsidR="00EB5E05" w:rsidRPr="00AA46A3" w:rsidRDefault="00EB5E05" w:rsidP="00C63478">
      <w:pPr>
        <w:pStyle w:val="Heading3"/>
      </w:pPr>
      <w:bookmarkStart w:id="1041" w:name="_Toc507513125"/>
      <w:r w:rsidRPr="00AA46A3">
        <w:t>Request</w:t>
      </w:r>
      <w:r w:rsidRPr="00AA46A3">
        <w:rPr>
          <w:lang w:eastAsia="zh-CN"/>
        </w:rPr>
        <w:t>ing</w:t>
      </w:r>
      <w:r w:rsidRPr="00AA46A3">
        <w:t xml:space="preserve"> Time Off</w:t>
      </w:r>
      <w:bookmarkEnd w:id="1040"/>
      <w:bookmarkEnd w:id="1041"/>
    </w:p>
    <w:p w14:paraId="4CE3BD0D" w14:textId="77777777" w:rsidR="00881699" w:rsidRPr="00AA46A3" w:rsidRDefault="00881699" w:rsidP="00881699">
      <w:pPr>
        <w:pStyle w:val="SAPKeyblockTitle"/>
      </w:pPr>
      <w:r w:rsidRPr="00AA46A3">
        <w:t>Test Administration</w:t>
      </w:r>
    </w:p>
    <w:p w14:paraId="57D88140" w14:textId="21ECFB92" w:rsidR="00881699" w:rsidRPr="00AA46A3" w:rsidRDefault="00881699" w:rsidP="00881699">
      <w:r w:rsidRPr="00AA46A3">
        <w:t>Customer project: Fill in the project-specific parts (</w:t>
      </w:r>
      <w:r w:rsidR="007035B9" w:rsidRPr="00AA46A3">
        <w:t>between &lt;brackets&gt;</w:t>
      </w:r>
      <w:r w:rsidRPr="00AA46A3">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881699" w:rsidRPr="00AA46A3" w14:paraId="708C61F6" w14:textId="77777777" w:rsidTr="00881699">
        <w:tc>
          <w:tcPr>
            <w:tcW w:w="2280" w:type="dxa"/>
            <w:tcBorders>
              <w:top w:val="single" w:sz="8" w:space="0" w:color="999999"/>
              <w:left w:val="single" w:sz="8" w:space="0" w:color="999999"/>
              <w:bottom w:val="single" w:sz="8" w:space="0" w:color="999999"/>
              <w:right w:val="single" w:sz="8" w:space="0" w:color="999999"/>
            </w:tcBorders>
            <w:hideMark/>
          </w:tcPr>
          <w:p w14:paraId="27E352D0" w14:textId="77777777" w:rsidR="00881699" w:rsidRPr="00AA46A3" w:rsidRDefault="00881699">
            <w:pPr>
              <w:rPr>
                <w:rStyle w:val="SAPEmphasis"/>
              </w:rPr>
            </w:pPr>
            <w:r w:rsidRPr="00AA46A3">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56ECB1E1" w14:textId="77777777" w:rsidR="00881699" w:rsidRPr="00AA46A3" w:rsidRDefault="00881699">
            <w:pPr>
              <w:rPr>
                <w:lang w:eastAsia="zh-CN"/>
              </w:rPr>
            </w:pPr>
            <w:r w:rsidRPr="00AA46A3">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5170E70B" w14:textId="77777777" w:rsidR="00881699" w:rsidRPr="00AA46A3" w:rsidRDefault="00881699">
            <w:pPr>
              <w:rPr>
                <w:rStyle w:val="SAPEmphasis"/>
              </w:rPr>
            </w:pPr>
            <w:r w:rsidRPr="00AA46A3">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735C76D2" w14:textId="77777777" w:rsidR="00881699" w:rsidRPr="00AA46A3" w:rsidRDefault="007035B9">
            <w:pPr>
              <w:rPr>
                <w:lang w:eastAsia="zh-CN"/>
              </w:rPr>
            </w:pPr>
            <w:r w:rsidRPr="00AA46A3">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3D4750B9" w14:textId="77777777" w:rsidR="00881699" w:rsidRPr="00AA46A3" w:rsidRDefault="00881699">
            <w:pPr>
              <w:rPr>
                <w:rStyle w:val="SAPEmphasis"/>
              </w:rPr>
            </w:pPr>
            <w:r w:rsidRPr="00AA46A3">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73F09B8D" w14:textId="03195BD6" w:rsidR="00881699" w:rsidRPr="00AA46A3" w:rsidRDefault="00165FAC">
            <w:pPr>
              <w:rPr>
                <w:lang w:eastAsia="zh-CN"/>
              </w:rPr>
            </w:pPr>
            <w:r w:rsidRPr="00AA46A3">
              <w:rPr>
                <w:lang w:eastAsia="zh-CN"/>
              </w:rPr>
              <w:t>&lt;date&gt;</w:t>
            </w:r>
          </w:p>
        </w:tc>
      </w:tr>
      <w:tr w:rsidR="00881699" w:rsidRPr="00AA46A3" w14:paraId="669ED23F" w14:textId="77777777" w:rsidTr="00881699">
        <w:tc>
          <w:tcPr>
            <w:tcW w:w="2280" w:type="dxa"/>
            <w:tcBorders>
              <w:top w:val="single" w:sz="8" w:space="0" w:color="999999"/>
              <w:left w:val="single" w:sz="8" w:space="0" w:color="999999"/>
              <w:bottom w:val="single" w:sz="8" w:space="0" w:color="999999"/>
              <w:right w:val="single" w:sz="8" w:space="0" w:color="999999"/>
            </w:tcBorders>
            <w:hideMark/>
          </w:tcPr>
          <w:p w14:paraId="54971061" w14:textId="77777777" w:rsidR="00881699" w:rsidRPr="00AA46A3" w:rsidRDefault="00881699">
            <w:pPr>
              <w:rPr>
                <w:rStyle w:val="SAPEmphasis"/>
              </w:rPr>
            </w:pPr>
            <w:r w:rsidRPr="00AA46A3">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425C3660" w14:textId="77777777" w:rsidR="00881699" w:rsidRPr="00AA46A3" w:rsidRDefault="00881699">
            <w:pPr>
              <w:rPr>
                <w:lang w:eastAsia="zh-CN"/>
              </w:rPr>
            </w:pPr>
            <w:r w:rsidRPr="00AA46A3">
              <w:rPr>
                <w:lang w:eastAsia="zh-CN"/>
              </w:rPr>
              <w:t>Employee</w:t>
            </w:r>
          </w:p>
        </w:tc>
      </w:tr>
      <w:tr w:rsidR="00881699" w:rsidRPr="00AA46A3" w14:paraId="31494BFF" w14:textId="77777777" w:rsidTr="00881699">
        <w:tc>
          <w:tcPr>
            <w:tcW w:w="2280" w:type="dxa"/>
            <w:tcBorders>
              <w:top w:val="single" w:sz="8" w:space="0" w:color="999999"/>
              <w:left w:val="single" w:sz="8" w:space="0" w:color="999999"/>
              <w:bottom w:val="single" w:sz="8" w:space="0" w:color="999999"/>
              <w:right w:val="single" w:sz="8" w:space="0" w:color="999999"/>
            </w:tcBorders>
            <w:hideMark/>
          </w:tcPr>
          <w:p w14:paraId="75F49EC3" w14:textId="77777777" w:rsidR="00881699" w:rsidRPr="00AA46A3" w:rsidRDefault="00881699">
            <w:pPr>
              <w:rPr>
                <w:rStyle w:val="SAPEmphasis"/>
              </w:rPr>
            </w:pPr>
            <w:r w:rsidRPr="00AA46A3">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447BA3EA" w14:textId="77777777" w:rsidR="00881699" w:rsidRPr="00AA46A3" w:rsidRDefault="00881699">
            <w:pPr>
              <w:rPr>
                <w:lang w:eastAsia="zh-CN"/>
              </w:rPr>
            </w:pPr>
            <w:r w:rsidRPr="00AA46A3">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564C1243" w14:textId="77777777" w:rsidR="00881699" w:rsidRPr="00AA46A3" w:rsidRDefault="00881699">
            <w:pPr>
              <w:rPr>
                <w:rStyle w:val="SAPEmphasis"/>
              </w:rPr>
            </w:pPr>
            <w:r w:rsidRPr="00AA46A3">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3F656E67" w14:textId="7A602A34" w:rsidR="00881699" w:rsidRPr="00AA46A3" w:rsidRDefault="00583EFD" w:rsidP="00604EF7">
            <w:pPr>
              <w:rPr>
                <w:lang w:eastAsia="zh-CN"/>
              </w:rPr>
            </w:pPr>
            <w:r>
              <w:rPr>
                <w:lang w:eastAsia="zh-CN"/>
              </w:rPr>
              <w:t>&lt;duration&gt;</w:t>
            </w:r>
          </w:p>
        </w:tc>
      </w:tr>
    </w:tbl>
    <w:p w14:paraId="63F542A9" w14:textId="77777777" w:rsidR="00EB5E05" w:rsidRPr="00AA46A3" w:rsidRDefault="00EB5E05" w:rsidP="00EB5E05">
      <w:pPr>
        <w:pStyle w:val="SAPKeyblockTitle"/>
      </w:pPr>
      <w:r w:rsidRPr="00AA46A3">
        <w:t>Purpose</w:t>
      </w:r>
    </w:p>
    <w:p w14:paraId="530B431B" w14:textId="0CCC7AAD" w:rsidR="00EB5E05" w:rsidRDefault="00EB5E05" w:rsidP="00EB5E05">
      <w:pPr>
        <w:rPr>
          <w:ins w:id="1042" w:author="Author" w:date="2018-02-15T10:45:00Z"/>
        </w:rPr>
      </w:pPr>
      <w:r w:rsidRPr="00AA46A3">
        <w:t xml:space="preserve">The Employee requests absence of a specific type. These absences are called in </w:t>
      </w:r>
      <w:r w:rsidR="008E6128" w:rsidRPr="00AA46A3">
        <w:rPr>
          <w:rStyle w:val="SAPScreenElement"/>
          <w:color w:val="auto"/>
        </w:rPr>
        <w:t>Employee Central</w:t>
      </w:r>
      <w:r w:rsidR="008E6128" w:rsidRPr="00AA46A3">
        <w:t xml:space="preserve"> “</w:t>
      </w:r>
      <w:r w:rsidRPr="00AA46A3">
        <w:rPr>
          <w:rStyle w:val="SAPScreenElement"/>
          <w:color w:val="auto"/>
        </w:rPr>
        <w:t>time off</w:t>
      </w:r>
      <w:r w:rsidR="008E6128" w:rsidRPr="00AA46A3">
        <w:rPr>
          <w:rStyle w:val="SAPScreenElement"/>
          <w:color w:val="auto"/>
        </w:rPr>
        <w:t>”</w:t>
      </w:r>
      <w:r w:rsidRPr="00AA46A3">
        <w:t>.</w:t>
      </w:r>
    </w:p>
    <w:p w14:paraId="1B8AF5B3" w14:textId="5C9BDE61" w:rsidR="00F0168B" w:rsidRPr="00AA46A3" w:rsidDel="00F0168B" w:rsidRDefault="00F0168B" w:rsidP="00EB5E05">
      <w:pPr>
        <w:rPr>
          <w:del w:id="1043" w:author="Author" w:date="2018-02-15T10:46:00Z"/>
        </w:rPr>
      </w:pPr>
      <w:ins w:id="1044" w:author="Author" w:date="2018-02-15T10:45:00Z">
        <w:r>
          <w:t xml:space="preserve">Time types for which a balance should be checked, need to have a time account type </w:t>
        </w:r>
      </w:ins>
      <w:ins w:id="1045" w:author="Author" w:date="2018-02-15T10:46:00Z">
        <w:r>
          <w:t>assigned</w:t>
        </w:r>
      </w:ins>
      <w:ins w:id="1046" w:author="Author" w:date="2018-02-15T10:45:00Z">
        <w:r>
          <w:t>,</w:t>
        </w:r>
      </w:ins>
      <w:ins w:id="1047" w:author="Author" w:date="2018-02-15T10:46:00Z">
        <w:r>
          <w:t xml:space="preserve"> for which </w:t>
        </w:r>
      </w:ins>
    </w:p>
    <w:p w14:paraId="164E022A" w14:textId="0A72B014" w:rsidR="00506CC9" w:rsidRPr="00AA46A3" w:rsidRDefault="00F543FD">
      <w:commentRangeStart w:id="1048"/>
      <w:commentRangeStart w:id="1049"/>
      <w:del w:id="1050" w:author="Author" w:date="2018-02-15T10:46:00Z">
        <w:r w:rsidRPr="00AA46A3" w:rsidDel="00F0168B">
          <w:delText xml:space="preserve">For </w:delText>
        </w:r>
        <w:r w:rsidR="00BA7726" w:rsidDel="00F0168B">
          <w:delText xml:space="preserve">(absence) </w:delText>
        </w:r>
        <w:r w:rsidR="00FE4876" w:rsidRPr="00AA46A3" w:rsidDel="00F0168B">
          <w:delText xml:space="preserve">time </w:delText>
        </w:r>
        <w:r w:rsidR="00EB5E05" w:rsidRPr="00AA46A3" w:rsidDel="00F0168B">
          <w:delText>types</w:delText>
        </w:r>
        <w:r w:rsidR="00E114FB" w:rsidRPr="00AA46A3" w:rsidDel="00F0168B">
          <w:delText>,</w:delText>
        </w:r>
        <w:r w:rsidR="00EB5E05" w:rsidRPr="00AA46A3" w:rsidDel="00F0168B">
          <w:delText xml:space="preserve"> </w:delText>
        </w:r>
      </w:del>
      <w:r w:rsidRPr="00AA46A3">
        <w:t xml:space="preserve">accrual rules </w:t>
      </w:r>
      <w:del w:id="1051" w:author="Author" w:date="2018-02-15T10:46:00Z">
        <w:r w:rsidRPr="00AA46A3" w:rsidDel="00F0168B">
          <w:delText xml:space="preserve">can </w:delText>
        </w:r>
      </w:del>
      <w:ins w:id="1052" w:author="Author" w:date="2018-02-15T10:46:00Z">
        <w:r w:rsidR="00F0168B">
          <w:t>have</w:t>
        </w:r>
        <w:r w:rsidR="00F0168B" w:rsidRPr="00AA46A3">
          <w:t xml:space="preserve"> </w:t>
        </w:r>
      </w:ins>
      <w:r w:rsidRPr="00AA46A3">
        <w:t>be</w:t>
      </w:r>
      <w:ins w:id="1053" w:author="Author" w:date="2018-02-15T10:46:00Z">
        <w:r w:rsidR="00F0168B">
          <w:t>en</w:t>
        </w:r>
      </w:ins>
      <w:r w:rsidR="00EB5E05" w:rsidRPr="00AA46A3">
        <w:t xml:space="preserve"> </w:t>
      </w:r>
      <w:r w:rsidRPr="00AA46A3">
        <w:t>defined</w:t>
      </w:r>
      <w:del w:id="1054" w:author="Author" w:date="2018-02-15T10:46:00Z">
        <w:r w:rsidR="00161859" w:rsidRPr="00AA46A3" w:rsidDel="00F0168B">
          <w:delText xml:space="preserve"> and assigned</w:delText>
        </w:r>
      </w:del>
      <w:r w:rsidR="00EB5E05" w:rsidRPr="00AA46A3">
        <w:t xml:space="preserve">. </w:t>
      </w:r>
      <w:del w:id="1055" w:author="Author" w:date="2018-02-15T10:46:00Z">
        <w:r w:rsidR="0004588F" w:rsidRPr="00AA46A3" w:rsidDel="00F0168B">
          <w:delText>T</w:delText>
        </w:r>
        <w:r w:rsidR="00EB5E05" w:rsidRPr="00AA46A3" w:rsidDel="00F0168B">
          <w:delText xml:space="preserve">he </w:delText>
        </w:r>
      </w:del>
      <w:ins w:id="1056" w:author="Author" w:date="2018-02-15T10:46:00Z">
        <w:r w:rsidR="00F0168B">
          <w:t>Such</w:t>
        </w:r>
        <w:r w:rsidR="00F0168B" w:rsidRPr="00AA46A3">
          <w:t xml:space="preserve"> </w:t>
        </w:r>
      </w:ins>
      <w:r w:rsidR="00BA7726">
        <w:t xml:space="preserve">(absence) </w:t>
      </w:r>
      <w:r w:rsidR="00FE4876" w:rsidRPr="00AA46A3">
        <w:t xml:space="preserve">time </w:t>
      </w:r>
      <w:r w:rsidR="00EB5E05" w:rsidRPr="00AA46A3">
        <w:t>types</w:t>
      </w:r>
      <w:r w:rsidR="00E114FB" w:rsidRPr="00AA46A3">
        <w:t xml:space="preserve"> within </w:t>
      </w:r>
      <w:del w:id="1057" w:author="Author" w:date="2018-02-14T14:39:00Z">
        <w:r w:rsidR="00E114FB" w:rsidRPr="00AA46A3" w:rsidDel="00311E44">
          <w:delText xml:space="preserve">this </w:delText>
        </w:r>
      </w:del>
      <w:ins w:id="1058" w:author="Author" w:date="2018-02-14T14:39:00Z">
        <w:r w:rsidR="00311E44">
          <w:t>the SAP</w:t>
        </w:r>
        <w:r w:rsidR="00311E44" w:rsidRPr="00AA46A3">
          <w:t xml:space="preserve"> </w:t>
        </w:r>
      </w:ins>
      <w:del w:id="1059" w:author="Author" w:date="2018-02-14T14:39:00Z">
        <w:r w:rsidR="00CA5978" w:rsidRPr="00AA46A3" w:rsidDel="00311E44">
          <w:delText>b</w:delText>
        </w:r>
      </w:del>
      <w:ins w:id="1060" w:author="Author" w:date="2018-02-14T14:39:00Z">
        <w:r w:rsidR="00311E44">
          <w:t>B</w:t>
        </w:r>
      </w:ins>
      <w:r w:rsidR="00CA5978" w:rsidRPr="00AA46A3">
        <w:t xml:space="preserve">est </w:t>
      </w:r>
      <w:del w:id="1061" w:author="Author" w:date="2018-02-14T14:39:00Z">
        <w:r w:rsidR="00CA5978" w:rsidRPr="00AA46A3" w:rsidDel="00311E44">
          <w:delText>p</w:delText>
        </w:r>
      </w:del>
      <w:ins w:id="1062" w:author="Author" w:date="2018-02-14T14:39:00Z">
        <w:r w:rsidR="00311E44">
          <w:t>P</w:t>
        </w:r>
      </w:ins>
      <w:r w:rsidR="00CA5978" w:rsidRPr="00AA46A3">
        <w:t xml:space="preserve">ractices </w:t>
      </w:r>
      <w:del w:id="1063" w:author="Author" w:date="2018-02-12T18:25:00Z">
        <w:r w:rsidR="00E114FB" w:rsidRPr="00AA46A3" w:rsidDel="002755DC">
          <w:delText>solution</w:delText>
        </w:r>
        <w:r w:rsidR="00EB5E05" w:rsidRPr="00AA46A3" w:rsidDel="002755DC">
          <w:delText xml:space="preserve"> </w:delText>
        </w:r>
      </w:del>
      <w:del w:id="1064" w:author="Author" w:date="2018-02-15T10:47:00Z">
        <w:r w:rsidR="00E114FB" w:rsidRPr="00AA46A3" w:rsidDel="00F0168B">
          <w:delText>for which</w:delText>
        </w:r>
        <w:r w:rsidR="00EB5E05" w:rsidRPr="00AA46A3" w:rsidDel="00F0168B">
          <w:delText xml:space="preserve"> </w:delText>
        </w:r>
        <w:r w:rsidR="00E114FB" w:rsidRPr="00AA46A3" w:rsidDel="00F0168B">
          <w:delText>accrual rules have been defined</w:delText>
        </w:r>
        <w:r w:rsidR="00161859" w:rsidRPr="00AA46A3" w:rsidDel="00F0168B">
          <w:delText xml:space="preserve"> and assigned to</w:delText>
        </w:r>
        <w:r w:rsidR="00E114FB" w:rsidRPr="00AA46A3" w:rsidDel="00F0168B">
          <w:delText xml:space="preserve"> </w:delText>
        </w:r>
      </w:del>
      <w:r w:rsidR="00EB5E05" w:rsidRPr="00AA46A3">
        <w:t>are</w:t>
      </w:r>
      <w:r w:rsidR="00EB5E05" w:rsidRPr="00167B85">
        <w:rPr>
          <w:rStyle w:val="UserInput"/>
          <w:sz w:val="18"/>
        </w:rPr>
        <w:t xml:space="preserve"> </w:t>
      </w:r>
      <w:commentRangeStart w:id="1065"/>
      <w:r w:rsidR="0007459B" w:rsidRPr="00AA46A3">
        <w:rPr>
          <w:rStyle w:val="UserInput"/>
          <w:sz w:val="18"/>
        </w:rPr>
        <w:t>Vacation</w:t>
      </w:r>
      <w:r w:rsidR="00EB5E05" w:rsidRPr="00167B85">
        <w:rPr>
          <w:rStyle w:val="UserInput"/>
          <w:sz w:val="18"/>
        </w:rPr>
        <w:t xml:space="preserve"> </w:t>
      </w:r>
      <w:r w:rsidR="000E3CDE" w:rsidRPr="00AA46A3">
        <w:t>and</w:t>
      </w:r>
      <w:r w:rsidR="000E3CDE" w:rsidRPr="00AA46A3">
        <w:rPr>
          <w:rStyle w:val="UserInput"/>
        </w:rPr>
        <w:t xml:space="preserve"> </w:t>
      </w:r>
      <w:r w:rsidR="00EB5E05" w:rsidRPr="00AA46A3">
        <w:rPr>
          <w:rStyle w:val="UserInput"/>
          <w:sz w:val="18"/>
        </w:rPr>
        <w:t>Floating</w:t>
      </w:r>
      <w:ins w:id="1066" w:author="Author" w:date="2018-02-15T10:25:00Z">
        <w:r w:rsidR="000047B2">
          <w:t>; and</w:t>
        </w:r>
      </w:ins>
      <w:ins w:id="1067" w:author="Author" w:date="2018-02-15T10:29:00Z">
        <w:r w:rsidR="000047B2">
          <w:t>,</w:t>
        </w:r>
      </w:ins>
      <w:ins w:id="1068" w:author="Author" w:date="2018-02-15T10:25:00Z">
        <w:r w:rsidR="000047B2">
          <w:t xml:space="preserve"> in case of</w:t>
        </w:r>
      </w:ins>
      <w:del w:id="1069" w:author="Author" w:date="2018-02-15T10:25:00Z">
        <w:r w:rsidR="00EB5E05" w:rsidRPr="00AA46A3" w:rsidDel="000047B2">
          <w:delText>.</w:delText>
        </w:r>
        <w:r w:rsidR="00506CC9" w:rsidRPr="00AA46A3" w:rsidDel="000047B2">
          <w:delText xml:space="preserve"> </w:delText>
        </w:r>
      </w:del>
      <w:commentRangeEnd w:id="1065"/>
      <w:r w:rsidR="00EF60C9">
        <w:rPr>
          <w:rStyle w:val="CommentReference"/>
        </w:rPr>
        <w:commentReference w:id="1065"/>
      </w:r>
      <w:ins w:id="1070" w:author="Author" w:date="2018-02-15T10:21:00Z">
        <w:r w:rsidR="00B75708">
          <w:t xml:space="preserve"> an employee hired </w:t>
        </w:r>
        <w:del w:id="1071" w:author="Author" w:date="2018-02-16T10:06:00Z">
          <w:r w:rsidR="00B75708" w:rsidDel="009F7D21">
            <w:delText xml:space="preserve">at a company </w:delText>
          </w:r>
        </w:del>
        <w:r w:rsidR="00B75708">
          <w:t>in California</w:t>
        </w:r>
      </w:ins>
      <w:ins w:id="1072" w:author="Author" w:date="2018-02-15T10:29:00Z">
        <w:r w:rsidR="000047B2">
          <w:t>,</w:t>
        </w:r>
      </w:ins>
      <w:ins w:id="1073" w:author="Author" w:date="2018-02-15T10:25:00Z">
        <w:r w:rsidR="000047B2">
          <w:t xml:space="preserve"> also</w:t>
        </w:r>
        <w:r w:rsidR="000047B2" w:rsidRPr="007D3D14">
          <w:rPr>
            <w:rStyle w:val="UserInput"/>
            <w:sz w:val="18"/>
            <w:rPrChange w:id="1074" w:author="Author" w:date="2018-02-15T10:25:00Z">
              <w:rPr/>
            </w:rPrChange>
          </w:rPr>
          <w:t xml:space="preserve"> </w:t>
        </w:r>
        <w:r w:rsidR="000047B2">
          <w:rPr>
            <w:rStyle w:val="UserInput"/>
            <w:sz w:val="18"/>
          </w:rPr>
          <w:t>Sickness</w:t>
        </w:r>
        <w:r w:rsidR="000047B2">
          <w:t>.</w:t>
        </w:r>
        <w:commentRangeEnd w:id="1048"/>
        <w:r w:rsidR="000047B2">
          <w:rPr>
            <w:rStyle w:val="CommentReference"/>
          </w:rPr>
          <w:commentReference w:id="1048"/>
        </w:r>
      </w:ins>
      <w:commentRangeEnd w:id="1049"/>
      <w:r w:rsidR="009B2799">
        <w:rPr>
          <w:rStyle w:val="CommentReference"/>
        </w:rPr>
        <w:commentReference w:id="1049"/>
      </w:r>
    </w:p>
    <w:p w14:paraId="33C9C462" w14:textId="77777777" w:rsidR="00B45DA5" w:rsidRPr="00AA46A3" w:rsidRDefault="00B45DA5" w:rsidP="00B45DA5">
      <w:pPr>
        <w:pStyle w:val="SAPNoteHeading"/>
        <w:ind w:left="630"/>
      </w:pPr>
      <w:commentRangeStart w:id="1075"/>
      <w:r w:rsidRPr="00AA46A3">
        <w:rPr>
          <w:noProof/>
        </w:rPr>
        <w:drawing>
          <wp:inline distT="0" distB="0" distL="0" distR="0" wp14:anchorId="5E7FC4A2" wp14:editId="66A75D4E">
            <wp:extent cx="225425" cy="225425"/>
            <wp:effectExtent l="0" t="0" r="3175" b="3175"/>
            <wp:docPr id="2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AA46A3">
        <w:t> Caution</w:t>
      </w:r>
    </w:p>
    <w:p w14:paraId="7F058AC8" w14:textId="2F1975E6" w:rsidR="0008172B" w:rsidDel="0008172B" w:rsidRDefault="0008172B" w:rsidP="0019158E">
      <w:pPr>
        <w:pStyle w:val="ListParagraph"/>
        <w:ind w:left="630"/>
        <w:rPr>
          <w:del w:id="1076" w:author="Author" w:date="2018-02-16T10:24:00Z"/>
        </w:rPr>
      </w:pPr>
    </w:p>
    <w:p w14:paraId="3E0EDDF1" w14:textId="30BF9233" w:rsidR="0019158E" w:rsidRDefault="00E316FB" w:rsidP="0019158E">
      <w:pPr>
        <w:pStyle w:val="ListParagraph"/>
        <w:ind w:left="630"/>
        <w:rPr>
          <w:ins w:id="1077" w:author="Author" w:date="2018-02-16T10:23:00Z"/>
          <w:rFonts w:eastAsia="Times New Roman"/>
          <w:color w:val="000000"/>
        </w:rPr>
      </w:pPr>
      <w:r>
        <w:t>The r</w:t>
      </w:r>
      <w:r>
        <w:rPr>
          <w:rFonts w:eastAsia="Times New Roman"/>
          <w:color w:val="000000"/>
        </w:rPr>
        <w:t>emaining balance is not carried forward and will be lost in case it is not consumed within a given period</w:t>
      </w:r>
      <w:r w:rsidR="00B45DA5">
        <w:rPr>
          <w:rFonts w:eastAsia="Times New Roman"/>
          <w:color w:val="000000"/>
        </w:rPr>
        <w:t>.</w:t>
      </w:r>
      <w:commentRangeEnd w:id="1075"/>
      <w:r w:rsidR="000047B2">
        <w:rPr>
          <w:rStyle w:val="CommentReference"/>
        </w:rPr>
        <w:commentReference w:id="1075"/>
      </w:r>
    </w:p>
    <w:p w14:paraId="171271D4" w14:textId="1E9E8912" w:rsidR="0008172B" w:rsidDel="0008172B" w:rsidRDefault="0008172B" w:rsidP="0019158E">
      <w:pPr>
        <w:pStyle w:val="ListParagraph"/>
        <w:ind w:left="630"/>
        <w:rPr>
          <w:ins w:id="1078" w:author="Author" w:date="2018-02-16T09:17:00Z"/>
          <w:del w:id="1079" w:author="Author" w:date="2018-02-16T10:24:00Z"/>
          <w:rFonts w:eastAsia="Times New Roman"/>
          <w:color w:val="000000"/>
        </w:rPr>
      </w:pPr>
      <w:ins w:id="1080" w:author="Author" w:date="2018-02-16T10:24:00Z">
        <w:r>
          <w:t xml:space="preserve">Exception to this behavior is the vacation balance for California and Colorado. </w:t>
        </w:r>
      </w:ins>
    </w:p>
    <w:p w14:paraId="2695F0FA" w14:textId="24C81FAA" w:rsidR="0092167F" w:rsidRDefault="0092167F" w:rsidP="0019158E">
      <w:pPr>
        <w:pStyle w:val="ListParagraph"/>
        <w:ind w:left="630"/>
      </w:pPr>
      <w:ins w:id="1081" w:author="Author" w:date="2018-02-16T09:17:00Z">
        <w:r>
          <w:t xml:space="preserve">For </w:t>
        </w:r>
        <w:del w:id="1082" w:author="Author" w:date="2018-02-16T10:24:00Z">
          <w:r w:rsidDel="0008172B">
            <w:delText>California and Colorado</w:delText>
          </w:r>
        </w:del>
      </w:ins>
      <w:ins w:id="1083" w:author="Author" w:date="2018-02-16T10:24:00Z">
        <w:r w:rsidR="0008172B">
          <w:t>these two states</w:t>
        </w:r>
      </w:ins>
      <w:ins w:id="1084" w:author="Author" w:date="2018-02-16T09:17:00Z">
        <w:r>
          <w:t xml:space="preserve">, the </w:t>
        </w:r>
      </w:ins>
      <w:ins w:id="1085" w:author="Author" w:date="2018-02-16T09:29:00Z">
        <w:r w:rsidR="00FE6AD8">
          <w:t>r</w:t>
        </w:r>
        <w:r w:rsidR="00FE6AD8">
          <w:rPr>
            <w:rFonts w:eastAsia="Times New Roman"/>
            <w:color w:val="000000"/>
          </w:rPr>
          <w:t xml:space="preserve">emaining </w:t>
        </w:r>
      </w:ins>
      <w:ins w:id="1086" w:author="Author" w:date="2018-02-16T09:47:00Z">
        <w:r w:rsidR="002E5788">
          <w:rPr>
            <w:rFonts w:eastAsia="Times New Roman"/>
            <w:color w:val="000000"/>
          </w:rPr>
          <w:t xml:space="preserve">vacation </w:t>
        </w:r>
      </w:ins>
      <w:ins w:id="1087" w:author="Author" w:date="2018-02-16T09:29:00Z">
        <w:r w:rsidR="00FE6AD8">
          <w:rPr>
            <w:rFonts w:eastAsia="Times New Roman"/>
            <w:color w:val="000000"/>
          </w:rPr>
          <w:t xml:space="preserve">balance is carried </w:t>
        </w:r>
      </w:ins>
      <w:ins w:id="1088" w:author="Author" w:date="2018-02-16T09:44:00Z">
        <w:r w:rsidR="002E5788">
          <w:rPr>
            <w:rFonts w:eastAsia="Times New Roman"/>
            <w:color w:val="000000"/>
          </w:rPr>
          <w:t>over</w:t>
        </w:r>
      </w:ins>
      <w:ins w:id="1089" w:author="Author" w:date="2018-02-16T09:29:00Z">
        <w:r w:rsidR="002E5788">
          <w:rPr>
            <w:rFonts w:eastAsia="Times New Roman"/>
            <w:color w:val="000000"/>
          </w:rPr>
          <w:t xml:space="preserve"> from year to year. </w:t>
        </w:r>
      </w:ins>
      <w:ins w:id="1090" w:author="Author" w:date="2018-02-16T09:39:00Z">
        <w:r w:rsidR="002E5788">
          <w:rPr>
            <w:rFonts w:eastAsia="Times New Roman"/>
            <w:color w:val="000000"/>
          </w:rPr>
          <w:t xml:space="preserve">Nevertheless, the number of days </w:t>
        </w:r>
      </w:ins>
      <w:ins w:id="1091" w:author="Author" w:date="2018-02-16T09:42:00Z">
        <w:r w:rsidR="002E5788">
          <w:rPr>
            <w:rFonts w:eastAsia="Times New Roman"/>
            <w:color w:val="000000"/>
          </w:rPr>
          <w:t xml:space="preserve">that an employee can accumulate over the years is limited based on his or her seniority. Once the limit has been reached, no </w:t>
        </w:r>
      </w:ins>
      <w:ins w:id="1092" w:author="Author" w:date="2018-02-16T09:43:00Z">
        <w:r w:rsidR="002E5788">
          <w:t>r</w:t>
        </w:r>
        <w:r w:rsidR="002E5788">
          <w:rPr>
            <w:rFonts w:eastAsia="Times New Roman"/>
            <w:color w:val="000000"/>
          </w:rPr>
          <w:t xml:space="preserve">emaining balance is carried over </w:t>
        </w:r>
      </w:ins>
      <w:ins w:id="1093" w:author="Author" w:date="2018-02-16T09:44:00Z">
        <w:r w:rsidR="002E5788">
          <w:rPr>
            <w:rFonts w:eastAsia="Times New Roman"/>
            <w:color w:val="000000"/>
          </w:rPr>
          <w:t>to the next year, until some vacation days have been consumed.</w:t>
        </w:r>
      </w:ins>
      <w:ins w:id="1094" w:author="Author" w:date="2018-02-16T09:48:00Z">
        <w:r w:rsidR="002E5788">
          <w:rPr>
            <w:rFonts w:eastAsia="Times New Roman"/>
            <w:color w:val="000000"/>
          </w:rPr>
          <w:t xml:space="preserve"> For details on the appropriate rule</w:t>
        </w:r>
      </w:ins>
      <w:ins w:id="1095" w:author="Author" w:date="2018-02-16T09:49:00Z">
        <w:r w:rsidR="003313A8">
          <w:rPr>
            <w:rFonts w:eastAsia="Times New Roman"/>
            <w:color w:val="000000"/>
          </w:rPr>
          <w:t>s for period-end processing</w:t>
        </w:r>
      </w:ins>
      <w:ins w:id="1096" w:author="Author" w:date="2018-02-16T09:48:00Z">
        <w:r w:rsidR="002E5788">
          <w:rPr>
            <w:rFonts w:eastAsia="Times New Roman"/>
            <w:color w:val="000000"/>
          </w:rPr>
          <w:t xml:space="preserve"> </w:t>
        </w:r>
      </w:ins>
      <w:ins w:id="1097" w:author="Author" w:date="2018-02-16T09:49:00Z">
        <w:r w:rsidR="003313A8" w:rsidRPr="00AA46A3">
          <w:t xml:space="preserve">delivered within </w:t>
        </w:r>
        <w:r w:rsidR="003313A8">
          <w:t>the SAP</w:t>
        </w:r>
        <w:r w:rsidR="003313A8" w:rsidRPr="00AA46A3">
          <w:t xml:space="preserve"> </w:t>
        </w:r>
        <w:r w:rsidR="003313A8">
          <w:t>B</w:t>
        </w:r>
        <w:r w:rsidR="003313A8" w:rsidRPr="00AA46A3">
          <w:t xml:space="preserve">est </w:t>
        </w:r>
        <w:r w:rsidR="003313A8">
          <w:t>Practices</w:t>
        </w:r>
        <w:r w:rsidR="003313A8" w:rsidRPr="00AA46A3">
          <w:t xml:space="preserve">, </w:t>
        </w:r>
        <w:commentRangeStart w:id="1098"/>
        <w:r w:rsidR="003313A8" w:rsidRPr="00AA46A3">
          <w:t xml:space="preserve">refer to </w:t>
        </w:r>
        <w:del w:id="1099" w:author="Author" w:date="2018-02-19T16:42:00Z">
          <w:r w:rsidR="003313A8" w:rsidRPr="00AA46A3" w:rsidDel="00C57B99">
            <w:delText xml:space="preserve">configuration guide of building block </w:delText>
          </w:r>
          <w:r w:rsidR="003313A8" w:rsidRPr="00AA46A3" w:rsidDel="00C57B99">
            <w:rPr>
              <w:b/>
            </w:rPr>
            <w:delText>FK4 (US)</w:delText>
          </w:r>
          <w:r w:rsidR="003313A8" w:rsidRPr="00AA46A3" w:rsidDel="00C57B99">
            <w:delText xml:space="preserve">, where in chapter </w:delText>
          </w:r>
          <w:r w:rsidR="003313A8" w:rsidRPr="00AA46A3" w:rsidDel="00C57B99">
            <w:rPr>
              <w:rStyle w:val="SAPScreenElement"/>
              <w:color w:val="auto"/>
            </w:rPr>
            <w:delText>Preparation / Prerequisites</w:delText>
          </w:r>
          <w:r w:rsidR="003313A8" w:rsidRPr="00AA46A3" w:rsidDel="00C57B99">
            <w:delText xml:space="preserve"> the reference to </w:delText>
          </w:r>
        </w:del>
        <w:r w:rsidR="003313A8" w:rsidRPr="00AA46A3">
          <w:t xml:space="preserve">the appropriate </w:t>
        </w:r>
        <w:r w:rsidR="003313A8" w:rsidRPr="00AA46A3">
          <w:rPr>
            <w:rStyle w:val="SAPScreenElement"/>
            <w:color w:val="auto"/>
          </w:rPr>
          <w:t>Time Off</w:t>
        </w:r>
        <w:r w:rsidR="003313A8" w:rsidRPr="00AA46A3">
          <w:t xml:space="preserve"> workbook </w:t>
        </w:r>
      </w:ins>
      <w:ins w:id="1100" w:author="Author" w:date="2018-02-19T16:42:00Z">
        <w:r w:rsidR="00C57B99">
          <w:t xml:space="preserve">for </w:t>
        </w:r>
        <w:r w:rsidR="00C57B99" w:rsidRPr="00D07956">
          <w:rPr>
            <w:b/>
          </w:rPr>
          <w:t>US</w:t>
        </w:r>
      </w:ins>
      <w:ins w:id="1101" w:author="Author" w:date="2018-02-16T09:49:00Z">
        <w:del w:id="1102" w:author="Author" w:date="2018-02-19T16:42:00Z">
          <w:r w:rsidR="003313A8" w:rsidRPr="00AA46A3" w:rsidDel="00C57B99">
            <w:delText>is given</w:delText>
          </w:r>
        </w:del>
        <w:r w:rsidR="003313A8">
          <w:t>.</w:t>
        </w:r>
        <w:commentRangeEnd w:id="1098"/>
        <w:r w:rsidR="003313A8">
          <w:rPr>
            <w:rStyle w:val="CommentReference"/>
          </w:rPr>
          <w:commentReference w:id="1098"/>
        </w:r>
      </w:ins>
    </w:p>
    <w:p w14:paraId="6BEB8E8B" w14:textId="20AEEDB8" w:rsidR="00506CC9" w:rsidRPr="00AA46A3" w:rsidRDefault="00506CC9" w:rsidP="00EA3920">
      <w:pPr>
        <w:pStyle w:val="ListParagraph"/>
        <w:ind w:left="630"/>
        <w:rPr>
          <w:rFonts w:ascii="BentonSans Regular" w:hAnsi="BentonSans Regular"/>
          <w:color w:val="666666"/>
          <w:sz w:val="22"/>
        </w:rPr>
      </w:pPr>
      <w:commentRangeStart w:id="1103"/>
      <w:r w:rsidRPr="00AA46A3">
        <w:rPr>
          <w:noProof/>
        </w:rPr>
        <w:drawing>
          <wp:inline distT="0" distB="0" distL="0" distR="0" wp14:anchorId="116D29E2" wp14:editId="23EC6CEA">
            <wp:extent cx="225425" cy="225425"/>
            <wp:effectExtent l="0" t="0" r="0" b="3175"/>
            <wp:docPr id="5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AA46A3">
        <w:t> </w:t>
      </w:r>
      <w:r w:rsidRPr="00AA46A3">
        <w:rPr>
          <w:rFonts w:ascii="BentonSans Regular" w:hAnsi="BentonSans Regular"/>
          <w:color w:val="666666"/>
          <w:sz w:val="22"/>
        </w:rPr>
        <w:t>Note</w:t>
      </w:r>
    </w:p>
    <w:p w14:paraId="46C868E6" w14:textId="21873AEC" w:rsidR="00506CC9" w:rsidRPr="00AA46A3" w:rsidRDefault="00506CC9" w:rsidP="00EA3920">
      <w:pPr>
        <w:ind w:left="630"/>
      </w:pPr>
      <w:r w:rsidRPr="00AA46A3">
        <w:t xml:space="preserve">For details regarding the other </w:t>
      </w:r>
      <w:r w:rsidR="00BA7726">
        <w:t xml:space="preserve">(absence) </w:t>
      </w:r>
      <w:r w:rsidRPr="00AA46A3">
        <w:t xml:space="preserve">time types delivered within </w:t>
      </w:r>
      <w:ins w:id="1104" w:author="Author" w:date="2018-02-14T14:39:00Z">
        <w:r w:rsidR="00311E44">
          <w:t>the SAP</w:t>
        </w:r>
        <w:r w:rsidR="00311E44" w:rsidRPr="00AA46A3">
          <w:t xml:space="preserve"> </w:t>
        </w:r>
        <w:r w:rsidR="00311E44">
          <w:t>B</w:t>
        </w:r>
        <w:r w:rsidR="00311E44" w:rsidRPr="00AA46A3">
          <w:t xml:space="preserve">est </w:t>
        </w:r>
        <w:r w:rsidR="00311E44">
          <w:t>Practices</w:t>
        </w:r>
      </w:ins>
      <w:del w:id="1105" w:author="Author" w:date="2018-02-14T14:39:00Z">
        <w:r w:rsidRPr="00AA46A3" w:rsidDel="00311E44">
          <w:delText xml:space="preserve">this </w:delText>
        </w:r>
        <w:r w:rsidR="00CA5978" w:rsidRPr="00AA46A3" w:rsidDel="00311E44">
          <w:delText>best practices</w:delText>
        </w:r>
      </w:del>
      <w:del w:id="1106" w:author="Author" w:date="2018-02-12T18:25:00Z">
        <w:r w:rsidR="00CA5978" w:rsidRPr="00AA46A3" w:rsidDel="002755DC">
          <w:delText xml:space="preserve"> </w:delText>
        </w:r>
        <w:r w:rsidRPr="00AA46A3" w:rsidDel="002755DC">
          <w:delText>solution</w:delText>
        </w:r>
      </w:del>
      <w:r w:rsidRPr="00AA46A3">
        <w:t xml:space="preserve">, refer to </w:t>
      </w:r>
      <w:del w:id="1107" w:author="Author" w:date="2018-02-19T16:42:00Z">
        <w:r w:rsidRPr="00AA46A3" w:rsidDel="00C57B99">
          <w:delText xml:space="preserve">configuration guide of building block </w:delText>
        </w:r>
        <w:r w:rsidRPr="00AA46A3" w:rsidDel="00C57B99">
          <w:rPr>
            <w:b/>
          </w:rPr>
          <w:delText>FK4 (</w:delText>
        </w:r>
        <w:r w:rsidR="0004588F" w:rsidRPr="00AA46A3" w:rsidDel="00C57B99">
          <w:rPr>
            <w:b/>
          </w:rPr>
          <w:delText>US</w:delText>
        </w:r>
        <w:r w:rsidRPr="00AA46A3" w:rsidDel="00C57B99">
          <w:rPr>
            <w:b/>
          </w:rPr>
          <w:delText>)</w:delText>
        </w:r>
        <w:r w:rsidRPr="00AA46A3" w:rsidDel="00C57B99">
          <w:delText xml:space="preserve">, where in chapter </w:delText>
        </w:r>
        <w:r w:rsidRPr="00AA46A3" w:rsidDel="00C57B99">
          <w:rPr>
            <w:rStyle w:val="SAPScreenElement"/>
            <w:color w:val="auto"/>
          </w:rPr>
          <w:delText>Preparation / Prerequisites</w:delText>
        </w:r>
        <w:r w:rsidRPr="00AA46A3" w:rsidDel="00C57B99">
          <w:delText xml:space="preserve"> the reference to </w:delText>
        </w:r>
      </w:del>
      <w:r w:rsidRPr="00AA46A3">
        <w:t xml:space="preserve">the appropriate </w:t>
      </w:r>
      <w:r w:rsidRPr="00AA46A3">
        <w:rPr>
          <w:rStyle w:val="SAPScreenElement"/>
          <w:color w:val="auto"/>
        </w:rPr>
        <w:t>Time Off</w:t>
      </w:r>
      <w:r w:rsidRPr="00AA46A3">
        <w:t xml:space="preserve"> workbook </w:t>
      </w:r>
      <w:ins w:id="1108" w:author="Author" w:date="2018-02-19T16:42:00Z">
        <w:r w:rsidR="00C57B99">
          <w:t xml:space="preserve">for </w:t>
        </w:r>
        <w:r w:rsidR="00C57B99" w:rsidRPr="00D07956">
          <w:rPr>
            <w:b/>
          </w:rPr>
          <w:t>US</w:t>
        </w:r>
      </w:ins>
      <w:del w:id="1109" w:author="Author" w:date="2018-02-19T16:42:00Z">
        <w:r w:rsidRPr="00AA46A3" w:rsidDel="00C57B99">
          <w:delText>is given</w:delText>
        </w:r>
      </w:del>
      <w:r w:rsidRPr="00AA46A3">
        <w:t>.</w:t>
      </w:r>
      <w:commentRangeEnd w:id="1103"/>
      <w:r w:rsidR="00C57B99">
        <w:rPr>
          <w:rStyle w:val="CommentReference"/>
        </w:rPr>
        <w:commentReference w:id="1103"/>
      </w:r>
    </w:p>
    <w:p w14:paraId="7929DA81" w14:textId="77777777" w:rsidR="005E2E36" w:rsidRPr="00AA46A3" w:rsidRDefault="005E2E36" w:rsidP="00EA3920">
      <w:pPr>
        <w:pStyle w:val="SAPNoteHeading"/>
        <w:ind w:left="630"/>
      </w:pPr>
      <w:r w:rsidRPr="00AA46A3">
        <w:rPr>
          <w:noProof/>
        </w:rPr>
        <w:drawing>
          <wp:inline distT="0" distB="0" distL="0" distR="0" wp14:anchorId="01DE13E8" wp14:editId="3FAE6F8B">
            <wp:extent cx="225425" cy="225425"/>
            <wp:effectExtent l="0" t="0" r="3175" b="3175"/>
            <wp:docPr id="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AA46A3">
        <w:t> Caution</w:t>
      </w:r>
    </w:p>
    <w:p w14:paraId="55B090A8" w14:textId="77777777" w:rsidR="005E2E36" w:rsidRPr="00AA46A3" w:rsidRDefault="005E2E36" w:rsidP="00EA3920">
      <w:pPr>
        <w:ind w:left="630"/>
      </w:pPr>
      <w:r w:rsidRPr="00AA46A3">
        <w:t>In some cases, the available balance after requesting a certain type of time off should not fall below a pre-defined threshold.</w:t>
      </w:r>
    </w:p>
    <w:p w14:paraId="71AA585E" w14:textId="77777777" w:rsidR="00777946" w:rsidRPr="00AA46A3" w:rsidRDefault="00777946" w:rsidP="00EB5E05"/>
    <w:p w14:paraId="2F0CF819" w14:textId="5E91281F" w:rsidR="00EB5E05" w:rsidRPr="00AA46A3" w:rsidRDefault="00EB5E05" w:rsidP="00EB5E05">
      <w:r w:rsidRPr="00AA46A3">
        <w:lastRenderedPageBreak/>
        <w:t xml:space="preserve">Each time off request initiated by the employee generates a workflow. </w:t>
      </w:r>
      <w:r w:rsidR="00A77365" w:rsidRPr="00AA46A3">
        <w:t xml:space="preserve">In the examples delivered in </w:t>
      </w:r>
      <w:ins w:id="1110" w:author="Author" w:date="2018-02-14T14:39:00Z">
        <w:r w:rsidR="00311E44">
          <w:t>the SAP</w:t>
        </w:r>
        <w:r w:rsidR="00311E44" w:rsidRPr="00AA46A3">
          <w:t xml:space="preserve"> </w:t>
        </w:r>
        <w:r w:rsidR="00311E44">
          <w:t>B</w:t>
        </w:r>
        <w:r w:rsidR="00311E44" w:rsidRPr="00AA46A3">
          <w:t xml:space="preserve">est </w:t>
        </w:r>
        <w:r w:rsidR="00311E44">
          <w:t>Practices</w:t>
        </w:r>
      </w:ins>
      <w:del w:id="1111" w:author="Author" w:date="2018-02-14T14:39:00Z">
        <w:r w:rsidR="00A77365" w:rsidRPr="00AA46A3" w:rsidDel="00311E44">
          <w:delText xml:space="preserve">this </w:delText>
        </w:r>
        <w:r w:rsidR="00CA5978" w:rsidRPr="00AA46A3" w:rsidDel="00311E44">
          <w:delText>best practices</w:delText>
        </w:r>
      </w:del>
      <w:del w:id="1112" w:author="Author" w:date="2018-02-12T18:25:00Z">
        <w:r w:rsidR="00CA5978" w:rsidRPr="00AA46A3" w:rsidDel="002755DC">
          <w:delText xml:space="preserve"> </w:delText>
        </w:r>
        <w:r w:rsidR="00A77365" w:rsidRPr="00AA46A3" w:rsidDel="002755DC">
          <w:delText>solution</w:delText>
        </w:r>
      </w:del>
      <w:r w:rsidR="00A77365" w:rsidRPr="00AA46A3">
        <w:t>, one-step and two-step workflows are generated as follows:</w:t>
      </w:r>
    </w:p>
    <w:p w14:paraId="1F96AAEE" w14:textId="5C24E5D2" w:rsidR="00A77365" w:rsidRDefault="000244AF" w:rsidP="005E2E36">
      <w:pPr>
        <w:numPr>
          <w:ilvl w:val="0"/>
          <w:numId w:val="38"/>
        </w:numPr>
        <w:ind w:left="270" w:hanging="270"/>
      </w:pPr>
      <w:r w:rsidRPr="00AA46A3">
        <w:t>F</w:t>
      </w:r>
      <w:r w:rsidR="00A77365" w:rsidRPr="00AA46A3">
        <w:t>or the time types</w:t>
      </w:r>
      <w:r w:rsidR="00A77365" w:rsidRPr="00AA46A3">
        <w:rPr>
          <w:rStyle w:val="UserInput"/>
          <w:sz w:val="18"/>
        </w:rPr>
        <w:t xml:space="preserve"> Vacation</w:t>
      </w:r>
      <w:r w:rsidR="00A77365" w:rsidRPr="00AA46A3">
        <w:rPr>
          <w:rFonts w:cs="Arial"/>
          <w:bCs/>
        </w:rPr>
        <w:t xml:space="preserve">, </w:t>
      </w:r>
      <w:r w:rsidR="00A77365" w:rsidRPr="00AA46A3">
        <w:rPr>
          <w:rStyle w:val="UserInput"/>
          <w:sz w:val="18"/>
        </w:rPr>
        <w:t>Floating</w:t>
      </w:r>
      <w:r w:rsidR="00A77365" w:rsidRPr="00AA46A3">
        <w:rPr>
          <w:rFonts w:cs="Arial"/>
          <w:bCs/>
        </w:rPr>
        <w:t xml:space="preserve">, </w:t>
      </w:r>
      <w:r w:rsidR="00A77365" w:rsidRPr="00AA46A3">
        <w:rPr>
          <w:rStyle w:val="UserInput"/>
          <w:sz w:val="18"/>
        </w:rPr>
        <w:t>Jury</w:t>
      </w:r>
      <w:r w:rsidR="00A77365" w:rsidRPr="00AA46A3">
        <w:rPr>
          <w:rFonts w:cs="Arial"/>
          <w:bCs/>
        </w:rPr>
        <w:t xml:space="preserve">, </w:t>
      </w:r>
      <w:r w:rsidR="00A77365" w:rsidRPr="00AA46A3">
        <w:rPr>
          <w:rStyle w:val="UserInput"/>
          <w:sz w:val="18"/>
        </w:rPr>
        <w:t>Removal</w:t>
      </w:r>
      <w:r w:rsidR="00A77365" w:rsidRPr="00AA46A3">
        <w:rPr>
          <w:rFonts w:cs="Arial"/>
          <w:bCs/>
          <w:sz w:val="16"/>
        </w:rPr>
        <w:t xml:space="preserve"> </w:t>
      </w:r>
      <w:r w:rsidR="00A77365" w:rsidRPr="00AA46A3">
        <w:rPr>
          <w:rStyle w:val="UserInput"/>
          <w:sz w:val="18"/>
        </w:rPr>
        <w:t>Leave</w:t>
      </w:r>
      <w:r w:rsidR="00A77365" w:rsidRPr="00AA46A3">
        <w:rPr>
          <w:rFonts w:cs="Arial"/>
          <w:bCs/>
        </w:rPr>
        <w:t xml:space="preserve">, </w:t>
      </w:r>
      <w:r w:rsidR="00A77365" w:rsidRPr="00AA46A3">
        <w:rPr>
          <w:rStyle w:val="UserInput"/>
          <w:sz w:val="18"/>
        </w:rPr>
        <w:t>Family Medical Leave</w:t>
      </w:r>
      <w:r w:rsidR="00FD59BF" w:rsidRPr="00AA46A3">
        <w:rPr>
          <w:rFonts w:cs="Arial"/>
          <w:bCs/>
        </w:rPr>
        <w:t xml:space="preserve">, </w:t>
      </w:r>
      <w:r w:rsidR="00AE144D" w:rsidRPr="00AA46A3">
        <w:t>and</w:t>
      </w:r>
      <w:r w:rsidR="00AE144D" w:rsidRPr="00AA46A3">
        <w:rPr>
          <w:rStyle w:val="UserInput"/>
          <w:sz w:val="18"/>
        </w:rPr>
        <w:t xml:space="preserve"> </w:t>
      </w:r>
      <w:r w:rsidR="00FD59BF" w:rsidRPr="00AA46A3">
        <w:rPr>
          <w:rStyle w:val="UserInput"/>
          <w:sz w:val="18"/>
        </w:rPr>
        <w:t>Bereavemental</w:t>
      </w:r>
      <w:r w:rsidR="00FD59BF" w:rsidRPr="00AA46A3">
        <w:rPr>
          <w:rFonts w:cs="Arial"/>
          <w:bCs/>
          <w:sz w:val="16"/>
        </w:rPr>
        <w:t xml:space="preserve"> </w:t>
      </w:r>
      <w:r w:rsidR="00FD59BF" w:rsidRPr="00AA46A3">
        <w:rPr>
          <w:rStyle w:val="UserInput"/>
          <w:sz w:val="18"/>
        </w:rPr>
        <w:t>Leave</w:t>
      </w:r>
      <w:r w:rsidR="004F2B4D" w:rsidRPr="00AA46A3">
        <w:t xml:space="preserve">, </w:t>
      </w:r>
      <w:r w:rsidR="00A77365" w:rsidRPr="00AA46A3">
        <w:t xml:space="preserve">the request must be approved by the employee’s </w:t>
      </w:r>
      <w:r w:rsidR="009A3278" w:rsidRPr="00AA46A3">
        <w:t xml:space="preserve">line manager </w:t>
      </w:r>
      <w:r w:rsidR="00A77365" w:rsidRPr="00AA46A3">
        <w:t>only</w:t>
      </w:r>
      <w:r w:rsidRPr="00AA46A3">
        <w:t>.</w:t>
      </w:r>
    </w:p>
    <w:p w14:paraId="722829C0" w14:textId="703EC8D4" w:rsidR="00A77365" w:rsidRDefault="000244AF" w:rsidP="005E2E36">
      <w:pPr>
        <w:numPr>
          <w:ilvl w:val="0"/>
          <w:numId w:val="38"/>
        </w:numPr>
        <w:ind w:left="270" w:hanging="270"/>
        <w:rPr>
          <w:ins w:id="1113" w:author="Author" w:date="2018-02-15T10:27:00Z"/>
        </w:rPr>
      </w:pPr>
      <w:commentRangeStart w:id="1114"/>
      <w:r w:rsidRPr="00AA46A3">
        <w:t>F</w:t>
      </w:r>
      <w:r w:rsidR="00A77365" w:rsidRPr="00AA46A3">
        <w:t>or the time types</w:t>
      </w:r>
      <w:r w:rsidR="00FD59BF" w:rsidRPr="00AA46A3">
        <w:rPr>
          <w:rStyle w:val="UserInput"/>
          <w:sz w:val="18"/>
        </w:rPr>
        <w:t xml:space="preserve"> Unpaid </w:t>
      </w:r>
      <w:r w:rsidR="00FD59BF" w:rsidRPr="00AA46A3">
        <w:t>and</w:t>
      </w:r>
      <w:r w:rsidR="00FD59BF" w:rsidRPr="00AA46A3">
        <w:rPr>
          <w:rStyle w:val="UserInput"/>
          <w:sz w:val="18"/>
        </w:rPr>
        <w:t xml:space="preserve"> Military Service</w:t>
      </w:r>
      <w:r w:rsidR="00203FDF" w:rsidRPr="00AA46A3">
        <w:t xml:space="preserve">, </w:t>
      </w:r>
      <w:r w:rsidR="00A77365" w:rsidRPr="00AA46A3">
        <w:t xml:space="preserve">the request must be approved by the employee’s </w:t>
      </w:r>
      <w:r w:rsidR="009A3278" w:rsidRPr="00AA46A3">
        <w:t xml:space="preserve">line manager </w:t>
      </w:r>
      <w:r w:rsidR="00A77365" w:rsidRPr="00AA46A3">
        <w:t xml:space="preserve">and </w:t>
      </w:r>
      <w:r w:rsidR="00FD59BF" w:rsidRPr="00AA46A3">
        <w:t xml:space="preserve">the </w:t>
      </w:r>
      <w:r w:rsidR="00480DFA" w:rsidRPr="00AA46A3">
        <w:t xml:space="preserve">employee’s </w:t>
      </w:r>
      <w:r w:rsidR="00A77365" w:rsidRPr="00AA46A3">
        <w:t xml:space="preserve">HR </w:t>
      </w:r>
      <w:r w:rsidR="00480DFA" w:rsidRPr="00AA46A3">
        <w:t>business partner</w:t>
      </w:r>
      <w:r w:rsidR="00A77365" w:rsidRPr="00AA46A3">
        <w:t>.</w:t>
      </w:r>
      <w:commentRangeEnd w:id="1114"/>
      <w:r w:rsidR="00311E44">
        <w:rPr>
          <w:rStyle w:val="CommentReference"/>
        </w:rPr>
        <w:commentReference w:id="1114"/>
      </w:r>
    </w:p>
    <w:p w14:paraId="33AB704B" w14:textId="4D2CE33A" w:rsidR="000047B2" w:rsidRPr="00AA46A3" w:rsidRDefault="000047B2" w:rsidP="005E2E36">
      <w:pPr>
        <w:numPr>
          <w:ilvl w:val="0"/>
          <w:numId w:val="38"/>
        </w:numPr>
        <w:ind w:left="270" w:hanging="270"/>
      </w:pPr>
      <w:ins w:id="1115" w:author="Author" w:date="2018-02-15T10:27:00Z">
        <w:r>
          <w:t xml:space="preserve">In case of </w:t>
        </w:r>
      </w:ins>
      <w:ins w:id="1116" w:author="Author" w:date="2018-02-15T10:29:00Z">
        <w:r>
          <w:t>an employee with time profile</w:t>
        </w:r>
        <w:r w:rsidRPr="007D3D14">
          <w:rPr>
            <w:rStyle w:val="UserInput"/>
            <w:sz w:val="18"/>
            <w:rPrChange w:id="1117" w:author="Author" w:date="2018-02-15T10:31:00Z">
              <w:rPr/>
            </w:rPrChange>
          </w:rPr>
          <w:t xml:space="preserve"> </w:t>
        </w:r>
      </w:ins>
      <w:ins w:id="1118" w:author="Author" w:date="2018-02-15T10:31:00Z">
        <w:r>
          <w:rPr>
            <w:rStyle w:val="UserInput"/>
            <w:sz w:val="18"/>
          </w:rPr>
          <w:t>US_CA_Profile</w:t>
        </w:r>
        <w:r>
          <w:t>,</w:t>
        </w:r>
        <w:r w:rsidRPr="000047B2">
          <w:t xml:space="preserve"> </w:t>
        </w:r>
      </w:ins>
      <w:ins w:id="1119" w:author="Author" w:date="2018-02-15T10:32:00Z">
        <w:r>
          <w:t xml:space="preserve">for </w:t>
        </w:r>
      </w:ins>
      <w:ins w:id="1120" w:author="Author" w:date="2018-02-15T10:31:00Z">
        <w:r w:rsidRPr="00AA46A3">
          <w:t>time type</w:t>
        </w:r>
        <w:r w:rsidRPr="00AA46A3">
          <w:rPr>
            <w:rStyle w:val="UserInput"/>
            <w:sz w:val="18"/>
          </w:rPr>
          <w:t xml:space="preserve"> </w:t>
        </w:r>
      </w:ins>
      <w:ins w:id="1121" w:author="Author" w:date="2018-02-15T10:32:00Z">
        <w:r>
          <w:rPr>
            <w:rStyle w:val="UserInput"/>
            <w:sz w:val="18"/>
          </w:rPr>
          <w:t>Sickness</w:t>
        </w:r>
      </w:ins>
      <w:ins w:id="1122" w:author="Author" w:date="2018-02-15T10:31:00Z">
        <w:r w:rsidRPr="00AA46A3">
          <w:t>, the request must be approved by the employee’s line manager and the employee’s HR business partner</w:t>
        </w:r>
      </w:ins>
      <w:ins w:id="1123" w:author="Author" w:date="2018-02-15T10:32:00Z">
        <w:r>
          <w:t>.</w:t>
        </w:r>
      </w:ins>
    </w:p>
    <w:p w14:paraId="09D69AEC" w14:textId="77777777" w:rsidR="00FE4876" w:rsidRPr="00AA46A3" w:rsidRDefault="00DF1A4C" w:rsidP="00EA3920">
      <w:pPr>
        <w:ind w:left="630"/>
        <w:rPr>
          <w:rFonts w:ascii="BentonSans Regular" w:hAnsi="BentonSans Regular"/>
          <w:color w:val="666666"/>
          <w:sz w:val="22"/>
        </w:rPr>
      </w:pPr>
      <w:commentRangeStart w:id="1124"/>
      <w:r w:rsidRPr="00AA46A3">
        <w:rPr>
          <w:noProof/>
        </w:rPr>
        <w:drawing>
          <wp:inline distT="0" distB="0" distL="0" distR="0" wp14:anchorId="2B9CC829" wp14:editId="38B78CCF">
            <wp:extent cx="225425" cy="225425"/>
            <wp:effectExtent l="0" t="0" r="0" b="3175"/>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FE4876" w:rsidRPr="00AA46A3">
        <w:t> </w:t>
      </w:r>
      <w:r w:rsidR="00FE4876" w:rsidRPr="00AA46A3">
        <w:rPr>
          <w:rFonts w:ascii="BentonSans Regular" w:hAnsi="BentonSans Regular"/>
          <w:color w:val="666666"/>
          <w:sz w:val="22"/>
        </w:rPr>
        <w:t>Note</w:t>
      </w:r>
    </w:p>
    <w:p w14:paraId="0C1B01BE" w14:textId="4458142D" w:rsidR="007140ED" w:rsidRDefault="00FE4876" w:rsidP="00EA3920">
      <w:pPr>
        <w:ind w:left="630"/>
        <w:rPr>
          <w:rFonts w:ascii="Times New Roman" w:eastAsia="SimSun" w:hAnsi="Times New Roman"/>
          <w:sz w:val="24"/>
        </w:rPr>
      </w:pPr>
      <w:r w:rsidRPr="00AA46A3">
        <w:t xml:space="preserve">For more details on these workflows, refer to </w:t>
      </w:r>
      <w:del w:id="1125" w:author="Author" w:date="2018-02-19T16:43:00Z">
        <w:r w:rsidRPr="00AA46A3" w:rsidDel="00C57B99">
          <w:delText xml:space="preserve">configuration guide of building block </w:delText>
        </w:r>
        <w:r w:rsidRPr="00AA46A3" w:rsidDel="00C57B99">
          <w:rPr>
            <w:rFonts w:cs="Arial"/>
            <w:b/>
            <w:bCs/>
          </w:rPr>
          <w:delText>FK4</w:delText>
        </w:r>
        <w:r w:rsidR="007140ED" w:rsidRPr="00AA46A3" w:rsidDel="00C57B99">
          <w:rPr>
            <w:b/>
          </w:rPr>
          <w:delText>(</w:delText>
        </w:r>
        <w:r w:rsidR="0004588F" w:rsidRPr="00AA46A3" w:rsidDel="00C57B99">
          <w:rPr>
            <w:b/>
          </w:rPr>
          <w:delText>US</w:delText>
        </w:r>
        <w:r w:rsidR="007140ED" w:rsidRPr="00AA46A3" w:rsidDel="00C57B99">
          <w:rPr>
            <w:b/>
          </w:rPr>
          <w:delText>)</w:delText>
        </w:r>
        <w:r w:rsidR="007140ED" w:rsidRPr="00AA46A3" w:rsidDel="00C57B99">
          <w:delText xml:space="preserve">, where in chapter </w:delText>
        </w:r>
        <w:r w:rsidR="007140ED" w:rsidRPr="00AA46A3" w:rsidDel="00C57B99">
          <w:rPr>
            <w:rStyle w:val="SAPScreenElement"/>
            <w:color w:val="auto"/>
          </w:rPr>
          <w:delText>Preparation / Prerequisites</w:delText>
        </w:r>
        <w:r w:rsidR="007140ED" w:rsidRPr="00AA46A3" w:rsidDel="00C57B99">
          <w:delText xml:space="preserve"> the reference to </w:delText>
        </w:r>
      </w:del>
      <w:r w:rsidR="007140ED" w:rsidRPr="00AA46A3">
        <w:t xml:space="preserve">the appropriate </w:t>
      </w:r>
      <w:r w:rsidR="007140ED" w:rsidRPr="00AA46A3">
        <w:rPr>
          <w:rStyle w:val="SAPScreenElement"/>
          <w:color w:val="auto"/>
        </w:rPr>
        <w:t>Time Off</w:t>
      </w:r>
      <w:r w:rsidR="007140ED" w:rsidRPr="00AA46A3">
        <w:t xml:space="preserve"> workbook </w:t>
      </w:r>
      <w:ins w:id="1126" w:author="Author" w:date="2018-02-19T16:43:00Z">
        <w:r w:rsidR="00C57B99">
          <w:t xml:space="preserve">for </w:t>
        </w:r>
        <w:r w:rsidR="00C57B99" w:rsidRPr="00D07956">
          <w:rPr>
            <w:b/>
          </w:rPr>
          <w:t>US</w:t>
        </w:r>
      </w:ins>
      <w:del w:id="1127" w:author="Author" w:date="2018-02-19T16:43:00Z">
        <w:r w:rsidR="007140ED" w:rsidRPr="00AA46A3" w:rsidDel="00C57B99">
          <w:delText>is given</w:delText>
        </w:r>
      </w:del>
      <w:r w:rsidR="007140ED" w:rsidRPr="00AA46A3">
        <w:t>.</w:t>
      </w:r>
      <w:r w:rsidR="007140ED" w:rsidRPr="00AA46A3">
        <w:rPr>
          <w:rFonts w:ascii="Times New Roman" w:eastAsia="SimSun" w:hAnsi="Times New Roman"/>
          <w:sz w:val="24"/>
        </w:rPr>
        <w:t xml:space="preserve"> </w:t>
      </w:r>
      <w:commentRangeEnd w:id="1124"/>
      <w:r w:rsidR="00C57B99">
        <w:rPr>
          <w:rStyle w:val="CommentReference"/>
        </w:rPr>
        <w:commentReference w:id="1124"/>
      </w:r>
    </w:p>
    <w:p w14:paraId="69F6EC2D" w14:textId="03E9C6F2" w:rsidR="00BA7726" w:rsidRDefault="00BA7726" w:rsidP="00EA3920">
      <w:pPr>
        <w:ind w:left="630"/>
        <w:rPr>
          <w:rFonts w:ascii="Times New Roman" w:eastAsia="SimSun" w:hAnsi="Times New Roman"/>
          <w:sz w:val="24"/>
        </w:rPr>
      </w:pPr>
    </w:p>
    <w:p w14:paraId="5749F492" w14:textId="77777777" w:rsidR="00BA7726" w:rsidRPr="009C6594" w:rsidRDefault="00BA7726" w:rsidP="00AE144D">
      <w:pPr>
        <w:pStyle w:val="SAPNoteHeading"/>
        <w:ind w:left="0"/>
      </w:pPr>
      <w:r w:rsidRPr="009C6594">
        <w:rPr>
          <w:noProof/>
        </w:rPr>
        <w:drawing>
          <wp:inline distT="0" distB="0" distL="0" distR="0" wp14:anchorId="4DDBC10E" wp14:editId="028A1267">
            <wp:extent cx="228600" cy="228600"/>
            <wp:effectExtent l="0" t="0" r="0" b="0"/>
            <wp:docPr id="3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C6594">
        <w:t> </w:t>
      </w:r>
      <w:commentRangeStart w:id="1128"/>
      <w:r w:rsidRPr="009C6594">
        <w:t>Note</w:t>
      </w:r>
      <w:commentRangeEnd w:id="1128"/>
      <w:r w:rsidR="000352B8">
        <w:rPr>
          <w:rStyle w:val="CommentReference"/>
          <w:rFonts w:ascii="BentonSans Book" w:hAnsi="BentonSans Book"/>
          <w:color w:val="auto"/>
        </w:rPr>
        <w:commentReference w:id="1128"/>
      </w:r>
    </w:p>
    <w:p w14:paraId="3D79B876" w14:textId="608249C2" w:rsidR="00BA7726" w:rsidRDefault="00BA7726" w:rsidP="00AE144D">
      <w:r>
        <w:rPr>
          <w:noProof/>
        </w:rPr>
        <w:t xml:space="preserve">In case </w:t>
      </w:r>
      <w:r w:rsidRPr="00B87152">
        <w:t xml:space="preserve">your company </w:t>
      </w:r>
      <w:r>
        <w:rPr>
          <w:noProof/>
        </w:rPr>
        <w:t xml:space="preserve">has also </w:t>
      </w:r>
      <w:ins w:id="1129" w:author="Author" w:date="2018-02-15T12:13:00Z">
        <w:r w:rsidR="00C2249B">
          <w:rPr>
            <w:noProof/>
          </w:rPr>
          <w:t xml:space="preserve">deployed in </w:t>
        </w:r>
        <w:r w:rsidR="00C2249B">
          <w:t>the Employee Central instance</w:t>
        </w:r>
        <w:r w:rsidR="00C2249B">
          <w:rPr>
            <w:noProof/>
          </w:rPr>
          <w:t xml:space="preserve"> </w:t>
        </w:r>
      </w:ins>
      <w:del w:id="1130" w:author="Author" w:date="2018-02-15T12:13:00Z">
        <w:r w:rsidDel="00C2249B">
          <w:rPr>
            <w:noProof/>
          </w:rPr>
          <w:delText xml:space="preserve">implemented </w:delText>
        </w:r>
      </w:del>
      <w:r>
        <w:rPr>
          <w:noProof/>
        </w:rPr>
        <w:t xml:space="preserve">the </w:t>
      </w:r>
      <w:r w:rsidRPr="009F5286">
        <w:rPr>
          <w:rStyle w:val="SAPEmphasis"/>
        </w:rPr>
        <w:t>Payroll Time Sheet</w:t>
      </w:r>
      <w:r>
        <w:t xml:space="preserve"> content </w:t>
      </w:r>
      <w:ins w:id="1131" w:author="Author" w:date="2018-02-15T12:13:00Z">
        <w:r w:rsidR="00C2249B">
          <w:t>with the SAP Best Practices</w:t>
        </w:r>
      </w:ins>
      <w:del w:id="1132" w:author="Author" w:date="2018-02-15T12:13:00Z">
        <w:r w:rsidDel="00C2249B">
          <w:delText>in the Employee Central instance</w:delText>
        </w:r>
      </w:del>
      <w:r>
        <w:rPr>
          <w:rStyle w:val="SAPEmphasis"/>
        </w:rPr>
        <w:t>:</w:t>
      </w:r>
      <w:r>
        <w:t xml:space="preserve"> depending on</w:t>
      </w:r>
      <w:r w:rsidRPr="00A330EE">
        <w:t xml:space="preserve"> the</w:t>
      </w:r>
      <w:r>
        <w:t xml:space="preserve"> </w:t>
      </w:r>
      <w:r w:rsidRPr="00A330EE">
        <w:t>combination</w:t>
      </w:r>
      <w:r>
        <w:t xml:space="preserve"> of</w:t>
      </w:r>
      <w:r w:rsidRPr="00A330EE">
        <w:t xml:space="preserve"> </w:t>
      </w:r>
      <w:r w:rsidRPr="002947B4">
        <w:rPr>
          <w:rStyle w:val="SAPScreenElement"/>
        </w:rPr>
        <w:t xml:space="preserve">Time </w:t>
      </w:r>
      <w:r>
        <w:rPr>
          <w:rStyle w:val="SAPScreenElement"/>
        </w:rPr>
        <w:t>P</w:t>
      </w:r>
      <w:r w:rsidRPr="002947B4">
        <w:rPr>
          <w:rStyle w:val="SAPScreenElement"/>
        </w:rPr>
        <w:t>rofile</w:t>
      </w:r>
      <w:r w:rsidRPr="00912441">
        <w:t xml:space="preserve"> </w:t>
      </w:r>
      <w:r w:rsidRPr="002947B4">
        <w:t xml:space="preserve">and </w:t>
      </w:r>
      <w:r>
        <w:rPr>
          <w:rStyle w:val="SAPScreenElement"/>
        </w:rPr>
        <w:t>T</w:t>
      </w:r>
      <w:r w:rsidRPr="002947B4">
        <w:rPr>
          <w:rStyle w:val="SAPScreenElement"/>
        </w:rPr>
        <w:t xml:space="preserve">ime Recording </w:t>
      </w:r>
      <w:r>
        <w:rPr>
          <w:rStyle w:val="SAPScreenElement"/>
        </w:rPr>
        <w:t>P</w:t>
      </w:r>
      <w:r w:rsidRPr="002947B4">
        <w:rPr>
          <w:rStyle w:val="SAPScreenElement"/>
        </w:rPr>
        <w:t>rofile</w:t>
      </w:r>
      <w:r w:rsidRPr="00912441">
        <w:t xml:space="preserve"> that</w:t>
      </w:r>
      <w:r w:rsidRPr="002947B4">
        <w:t xml:space="preserve"> has been chosen for the employee</w:t>
      </w:r>
      <w:r w:rsidRPr="00AA70D7">
        <w:t xml:space="preserve">, </w:t>
      </w:r>
      <w:r w:rsidRPr="00167B85">
        <w:t>upon recording working time, the employee can possibly accrue an appropriate amount for time account</w:t>
      </w:r>
      <w:ins w:id="1133" w:author="Author" w:date="2018-02-12T13:59:00Z">
        <w:r w:rsidR="00CC2203" w:rsidRPr="00CC2203">
          <w:t xml:space="preserve"> </w:t>
        </w:r>
        <w:r w:rsidR="00CC2203">
          <w:t>type</w:t>
        </w:r>
      </w:ins>
      <w:r w:rsidRPr="00167B85">
        <w:rPr>
          <w:rStyle w:val="UserInput"/>
          <w:sz w:val="18"/>
        </w:rPr>
        <w:t xml:space="preserve"> Working Time Accounts </w:t>
      </w:r>
      <w:r w:rsidRPr="00167B85">
        <w:t>or</w:t>
      </w:r>
      <w:r w:rsidRPr="00167B85">
        <w:rPr>
          <w:rStyle w:val="UserInput"/>
          <w:sz w:val="18"/>
        </w:rPr>
        <w:t xml:space="preserve"> Time Off in Lieu</w:t>
      </w:r>
      <w:r w:rsidRPr="00167B85">
        <w:t>.</w:t>
      </w:r>
      <w:r w:rsidR="00AE144D">
        <w:t xml:space="preserve"> He or she can then request time off of </w:t>
      </w:r>
      <w:r w:rsidR="00AE144D" w:rsidRPr="00AA70D7">
        <w:t>type</w:t>
      </w:r>
      <w:r w:rsidR="00AE144D" w:rsidRPr="00167B85">
        <w:rPr>
          <w:rStyle w:val="UserInput"/>
          <w:sz w:val="18"/>
        </w:rPr>
        <w:t xml:space="preserve"> Working Time Accounts </w:t>
      </w:r>
      <w:r w:rsidR="00AE144D" w:rsidRPr="00AA70D7">
        <w:t>or</w:t>
      </w:r>
      <w:r w:rsidR="00AE144D" w:rsidRPr="003D4F91">
        <w:rPr>
          <w:rStyle w:val="UserInput"/>
          <w:sz w:val="18"/>
        </w:rPr>
        <w:t xml:space="preserve"> </w:t>
      </w:r>
      <w:r w:rsidR="00AE144D" w:rsidRPr="00167B85">
        <w:rPr>
          <w:rStyle w:val="UserInput"/>
          <w:sz w:val="18"/>
        </w:rPr>
        <w:t>Time Off in Lieu</w:t>
      </w:r>
      <w:r w:rsidR="00AE144D" w:rsidRPr="00167B85">
        <w:t>;</w:t>
      </w:r>
      <w:r w:rsidR="00AE144D" w:rsidRPr="00AA70D7">
        <w:rPr>
          <w:rStyle w:val="UserInput"/>
          <w:sz w:val="18"/>
        </w:rPr>
        <w:t xml:space="preserve"> </w:t>
      </w:r>
      <w:r w:rsidR="00AE144D" w:rsidRPr="00AA46A3">
        <w:t xml:space="preserve">the request must be approved by the employee’s line manager </w:t>
      </w:r>
      <w:r w:rsidR="00AE144D" w:rsidRPr="00AA70D7">
        <w:t>only</w:t>
      </w:r>
      <w:r w:rsidR="00AE144D" w:rsidRPr="003D4F91">
        <w:t>.</w:t>
      </w:r>
      <w:r w:rsidR="00AE144D" w:rsidRPr="00694317">
        <w:t xml:space="preserve"> </w:t>
      </w:r>
      <w:r w:rsidR="00AE144D" w:rsidRPr="00167B85">
        <w:rPr>
          <w:rStyle w:val="SAPEmphasis"/>
          <w:u w:val="single"/>
        </w:rPr>
        <w:t>These use cases are not considered within the present test script!</w:t>
      </w:r>
      <w:r w:rsidR="00AE144D">
        <w:t xml:space="preserve"> </w:t>
      </w:r>
      <w:r w:rsidR="00AE144D" w:rsidRPr="00167B85">
        <w:t xml:space="preserve">For more details, you can refer to both the </w:t>
      </w:r>
      <w:del w:id="1134" w:author="Author" w:date="2018-02-19T16:47:00Z">
        <w:r w:rsidR="00AE144D" w:rsidRPr="00167B85" w:rsidDel="00E05A7E">
          <w:delText xml:space="preserve">configuration guide of building block </w:delText>
        </w:r>
        <w:r w:rsidR="00AE144D" w:rsidRPr="00167B85" w:rsidDel="00E05A7E">
          <w:rPr>
            <w:b/>
          </w:rPr>
          <w:delText>15V</w:delText>
        </w:r>
        <w:r w:rsidR="00AE144D" w:rsidRPr="00167B85" w:rsidDel="00E05A7E">
          <w:delText xml:space="preserve">, where in chapter </w:delText>
        </w:r>
        <w:r w:rsidR="00AE144D" w:rsidRPr="00167B85" w:rsidDel="00E05A7E">
          <w:rPr>
            <w:rStyle w:val="SAPTextReference"/>
          </w:rPr>
          <w:delText>Preparation / Prerequisites</w:delText>
        </w:r>
        <w:r w:rsidR="00AE144D" w:rsidRPr="00167B85" w:rsidDel="00E05A7E">
          <w:delText xml:space="preserve"> the reference to the appropriate </w:delText>
        </w:r>
      </w:del>
      <w:r w:rsidR="00AE144D" w:rsidRPr="00167B85">
        <w:rPr>
          <w:rStyle w:val="SAPScreenElement"/>
          <w:color w:val="auto"/>
        </w:rPr>
        <w:t>Time Sheet</w:t>
      </w:r>
      <w:r w:rsidR="00AE144D" w:rsidRPr="00167B85">
        <w:t xml:space="preserve"> workbook</w:t>
      </w:r>
      <w:del w:id="1135" w:author="Author" w:date="2018-02-19T16:47:00Z">
        <w:r w:rsidR="00AE144D" w:rsidRPr="00167B85" w:rsidDel="00E05A7E">
          <w:delText xml:space="preserve"> is given</w:delText>
        </w:r>
      </w:del>
      <w:r w:rsidR="00AE144D" w:rsidRPr="00167B85">
        <w:t xml:space="preserve">, as well as to test script of scope item </w:t>
      </w:r>
      <w:r w:rsidR="00AE144D" w:rsidRPr="00167B85">
        <w:rPr>
          <w:rStyle w:val="SAPScreenElement"/>
          <w:color w:val="auto"/>
        </w:rPr>
        <w:t>Record Working Time (15S)</w:t>
      </w:r>
      <w:r w:rsidR="00AE144D" w:rsidRPr="00167B85">
        <w:t>.</w:t>
      </w:r>
    </w:p>
    <w:p w14:paraId="2CC945B9" w14:textId="77777777" w:rsidR="00203FDF" w:rsidRPr="00AA46A3" w:rsidRDefault="00203FDF" w:rsidP="00EB5E05">
      <w:pPr>
        <w:pStyle w:val="SAPKeyblockTitle"/>
      </w:pPr>
      <w:r w:rsidRPr="00AA46A3">
        <w:t>Prerequisites</w:t>
      </w:r>
    </w:p>
    <w:p w14:paraId="408490DD" w14:textId="259D119C" w:rsidR="005E2E36" w:rsidRPr="00AA46A3" w:rsidRDefault="00203FDF" w:rsidP="00C2489E">
      <w:r w:rsidRPr="00AA46A3">
        <w:t xml:space="preserve">In case you request time off of </w:t>
      </w:r>
      <w:r w:rsidR="005E2E36" w:rsidRPr="00AA46A3">
        <w:t>a</w:t>
      </w:r>
      <w:r w:rsidR="00AE144D">
        <w:t xml:space="preserve"> (absence)</w:t>
      </w:r>
      <w:r w:rsidR="005E2E36" w:rsidRPr="00AA46A3">
        <w:t xml:space="preserve"> </w:t>
      </w:r>
      <w:r w:rsidRPr="00AA46A3">
        <w:t>time type</w:t>
      </w:r>
      <w:ins w:id="1136" w:author="Author" w:date="2018-02-15T10:48:00Z">
        <w:r w:rsidR="00F0168B">
          <w:t>,</w:t>
        </w:r>
      </w:ins>
      <w:r w:rsidRPr="00AA46A3">
        <w:t xml:space="preserve"> </w:t>
      </w:r>
      <w:ins w:id="1137" w:author="Author" w:date="2018-02-15T10:48:00Z">
        <w:r w:rsidR="00F0168B">
          <w:t>to which a time account type has been assigned,</w:t>
        </w:r>
      </w:ins>
      <w:del w:id="1138" w:author="Author" w:date="2018-02-15T10:48:00Z">
        <w:r w:rsidRPr="00AA46A3" w:rsidDel="00F0168B">
          <w:delText xml:space="preserve">for which </w:delText>
        </w:r>
        <w:r w:rsidR="005E2E36" w:rsidRPr="00AA46A3" w:rsidDel="00F0168B">
          <w:delText>accrual rules have been defined,</w:delText>
        </w:r>
      </w:del>
      <w:r w:rsidR="005E2E36" w:rsidRPr="00AA46A3">
        <w:t xml:space="preserve"> </w:t>
      </w:r>
      <w:del w:id="1139" w:author="Author" w:date="2018-02-15T11:06:00Z">
        <w:r w:rsidR="005E2E36" w:rsidRPr="00AA46A3" w:rsidDel="00CB0955">
          <w:delText xml:space="preserve">a </w:delText>
        </w:r>
      </w:del>
      <w:r w:rsidR="005E2E36" w:rsidRPr="00AA46A3">
        <w:t xml:space="preserve">sufficient balance must still exist. </w:t>
      </w:r>
    </w:p>
    <w:p w14:paraId="38B65324" w14:textId="77777777" w:rsidR="00EB5E05" w:rsidRPr="00AA46A3" w:rsidRDefault="00EB5E05" w:rsidP="00EB5E05">
      <w:pPr>
        <w:pStyle w:val="SAPKeyblockTitle"/>
      </w:pPr>
      <w:r w:rsidRPr="00AA46A3">
        <w:t>Procedure</w:t>
      </w:r>
    </w:p>
    <w:p w14:paraId="03A7EAE5" w14:textId="0BEA8F1E" w:rsidR="00913857" w:rsidRPr="00AA46A3" w:rsidRDefault="00913857" w:rsidP="00C2489E">
      <w:r w:rsidRPr="00AA46A3">
        <w:t>In the following, we describe the procedure for requesting</w:t>
      </w:r>
      <w:r w:rsidRPr="00AA46A3">
        <w:rPr>
          <w:rStyle w:val="UserInput"/>
          <w:sz w:val="18"/>
        </w:rPr>
        <w:t xml:space="preserve"> Vacation</w:t>
      </w:r>
      <w:r w:rsidRPr="00AA46A3">
        <w:t>.</w:t>
      </w:r>
    </w:p>
    <w:p w14:paraId="29A3C272" w14:textId="45C483CB" w:rsidR="00913857" w:rsidRDefault="00913857" w:rsidP="00C2489E">
      <w:r w:rsidRPr="00AA46A3">
        <w:t>The procedure for the other available time types is similar.</w:t>
      </w:r>
    </w:p>
    <w:p w14:paraId="27695072" w14:textId="77777777" w:rsidR="00694317" w:rsidRPr="00845B8D" w:rsidRDefault="00694317" w:rsidP="00694317">
      <w:pPr>
        <w:pStyle w:val="SAPNoteHeading"/>
      </w:pPr>
      <w:commentRangeStart w:id="1140"/>
      <w:r w:rsidRPr="007103DB">
        <w:rPr>
          <w:noProof/>
        </w:rPr>
        <w:drawing>
          <wp:inline distT="0" distB="0" distL="0" distR="0" wp14:anchorId="446D3D9C" wp14:editId="2DE1628A">
            <wp:extent cx="225425" cy="225425"/>
            <wp:effectExtent l="0" t="0" r="3175" b="3175"/>
            <wp:docPr id="2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845B8D">
        <w:t> Caution</w:t>
      </w:r>
      <w:commentRangeEnd w:id="1140"/>
      <w:r w:rsidR="00CF6D6C">
        <w:rPr>
          <w:rStyle w:val="CommentReference"/>
          <w:rFonts w:ascii="BentonSans Book" w:hAnsi="BentonSans Book"/>
          <w:color w:val="auto"/>
        </w:rPr>
        <w:commentReference w:id="1140"/>
      </w:r>
    </w:p>
    <w:p w14:paraId="1C8A8A19" w14:textId="17013DB8" w:rsidR="00694317" w:rsidRDefault="00694317" w:rsidP="00694317">
      <w:pPr>
        <w:ind w:left="624"/>
        <w:rPr>
          <w:ins w:id="1141" w:author="Author" w:date="2018-02-16T09:50:00Z"/>
        </w:rPr>
      </w:pPr>
      <w:r>
        <w:t>A time off of type</w:t>
      </w:r>
      <w:r w:rsidRPr="00831AB1">
        <w:rPr>
          <w:rStyle w:val="UserInput"/>
          <w:sz w:val="18"/>
        </w:rPr>
        <w:t xml:space="preserve"> </w:t>
      </w:r>
      <w:r w:rsidRPr="00AA46A3">
        <w:rPr>
          <w:rStyle w:val="UserInput"/>
          <w:sz w:val="18"/>
        </w:rPr>
        <w:t>Removal</w:t>
      </w:r>
      <w:r w:rsidRPr="00AA46A3">
        <w:rPr>
          <w:rFonts w:cs="Arial"/>
          <w:bCs/>
          <w:sz w:val="16"/>
        </w:rPr>
        <w:t xml:space="preserve"> </w:t>
      </w:r>
      <w:r w:rsidRPr="00AA46A3">
        <w:rPr>
          <w:rStyle w:val="UserInput"/>
          <w:sz w:val="18"/>
        </w:rPr>
        <w:t>Leave</w:t>
      </w:r>
      <w:r>
        <w:rPr>
          <w:rStyle w:val="UserInput"/>
          <w:sz w:val="18"/>
        </w:rPr>
        <w:t xml:space="preserve"> </w:t>
      </w:r>
      <w:r>
        <w:t>can be requested for a maximum of two</w:t>
      </w:r>
      <w:r w:rsidRPr="006E7189">
        <w:t xml:space="preserve"> </w:t>
      </w:r>
      <w:r>
        <w:t>days. In case the</w:t>
      </w:r>
      <w:r w:rsidRPr="006E7189">
        <w:t xml:space="preserve"> requested period exceeds </w:t>
      </w:r>
      <w:r>
        <w:t>two</w:t>
      </w:r>
      <w:r w:rsidRPr="006E7189">
        <w:t xml:space="preserve"> day</w:t>
      </w:r>
      <w:r>
        <w:t>s</w:t>
      </w:r>
      <w:r w:rsidRPr="006E7189">
        <w:t>, the error message “</w:t>
      </w:r>
      <w:r>
        <w:rPr>
          <w:rStyle w:val="UserInput"/>
          <w:b w:val="0"/>
          <w:sz w:val="18"/>
        </w:rPr>
        <w:t>You are only allowed to create absences of 2 days as maximum for this time type</w:t>
      </w:r>
      <w:r w:rsidRPr="006E7189">
        <w:rPr>
          <w:rStyle w:val="UserInput"/>
          <w:b w:val="0"/>
          <w:sz w:val="18"/>
        </w:rPr>
        <w:t>.</w:t>
      </w:r>
      <w:r w:rsidRPr="006E7189">
        <w:t xml:space="preserve">” </w:t>
      </w:r>
      <w:r>
        <w:t>i</w:t>
      </w:r>
      <w:r w:rsidRPr="006E7189">
        <w:t xml:space="preserve">s issued and the </w:t>
      </w:r>
      <w:r w:rsidRPr="006E7189">
        <w:rPr>
          <w:rStyle w:val="SAPScreenElement"/>
          <w:lang w:eastAsia="zh-TW"/>
        </w:rPr>
        <w:t>Submit</w:t>
      </w:r>
      <w:r w:rsidRPr="006E7189">
        <w:t xml:space="preserve"> button is </w:t>
      </w:r>
      <w:r w:rsidR="00080736" w:rsidRPr="00B91AAC">
        <w:rPr>
          <w:rFonts w:cs="Arial"/>
          <w:bCs/>
        </w:rPr>
        <w:t>disabled</w:t>
      </w:r>
      <w:r w:rsidRPr="006E7189">
        <w:t xml:space="preserve">. </w:t>
      </w:r>
      <w:r w:rsidR="00080736">
        <w:rPr>
          <w:rFonts w:cs="Arial"/>
          <w:bCs/>
        </w:rPr>
        <w:t>T</w:t>
      </w:r>
      <w:r w:rsidR="00080736" w:rsidRPr="00B91AAC">
        <w:rPr>
          <w:rFonts w:cs="Arial"/>
          <w:bCs/>
        </w:rPr>
        <w:t>he amount of</w:t>
      </w:r>
      <w:r w:rsidR="00080736">
        <w:rPr>
          <w:rFonts w:cs="Arial"/>
          <w:bCs/>
        </w:rPr>
        <w:t xml:space="preserve"> days requested</w:t>
      </w:r>
      <w:r w:rsidR="00080736" w:rsidRPr="00B91AAC">
        <w:rPr>
          <w:rFonts w:cs="Arial"/>
          <w:bCs/>
        </w:rPr>
        <w:t xml:space="preserve"> </w:t>
      </w:r>
      <w:r w:rsidR="00080736">
        <w:rPr>
          <w:rFonts w:cs="Arial"/>
          <w:bCs/>
        </w:rPr>
        <w:t>needs to be adapted accordingly</w:t>
      </w:r>
      <w:r w:rsidRPr="006E7189">
        <w:t>.</w:t>
      </w:r>
    </w:p>
    <w:p w14:paraId="25A96D4C" w14:textId="3C72103E" w:rsidR="003313A8" w:rsidRDefault="003313A8" w:rsidP="00694317">
      <w:pPr>
        <w:ind w:left="624"/>
      </w:pPr>
      <w:ins w:id="1142" w:author="Author" w:date="2018-02-16T09:50:00Z">
        <w:r>
          <w:t>In case of an employee having time profile</w:t>
        </w:r>
        <w:r w:rsidRPr="00B35A2A">
          <w:rPr>
            <w:rStyle w:val="UserInput"/>
            <w:sz w:val="18"/>
          </w:rPr>
          <w:t xml:space="preserve"> </w:t>
        </w:r>
        <w:r>
          <w:rPr>
            <w:rStyle w:val="UserInput"/>
            <w:sz w:val="18"/>
          </w:rPr>
          <w:t>US_CA_Profile</w:t>
        </w:r>
        <w:r>
          <w:t>,</w:t>
        </w:r>
        <w:r w:rsidRPr="000047B2">
          <w:t xml:space="preserve"> </w:t>
        </w:r>
        <w:r>
          <w:t>a time off of type</w:t>
        </w:r>
        <w:r w:rsidRPr="00831AB1">
          <w:rPr>
            <w:rStyle w:val="UserInput"/>
            <w:sz w:val="18"/>
          </w:rPr>
          <w:t xml:space="preserve"> </w:t>
        </w:r>
      </w:ins>
      <w:ins w:id="1143" w:author="Author" w:date="2018-02-16T09:51:00Z">
        <w:r>
          <w:rPr>
            <w:rStyle w:val="UserInput"/>
            <w:sz w:val="18"/>
          </w:rPr>
          <w:t>Sickness</w:t>
        </w:r>
      </w:ins>
      <w:ins w:id="1144" w:author="Author" w:date="2018-02-16T09:50:00Z">
        <w:r>
          <w:rPr>
            <w:rStyle w:val="UserInput"/>
            <w:sz w:val="18"/>
          </w:rPr>
          <w:t xml:space="preserve"> </w:t>
        </w:r>
      </w:ins>
      <w:ins w:id="1145" w:author="Author" w:date="2018-02-16T09:51:00Z">
        <w:r>
          <w:t>must</w:t>
        </w:r>
      </w:ins>
      <w:ins w:id="1146" w:author="Author" w:date="2018-02-16T09:50:00Z">
        <w:r>
          <w:t xml:space="preserve"> be requested for a</w:t>
        </w:r>
      </w:ins>
      <w:ins w:id="1147" w:author="Author" w:date="2018-02-16T09:51:00Z">
        <w:r>
          <w:t>t</w:t>
        </w:r>
      </w:ins>
      <w:ins w:id="1148" w:author="Author" w:date="2018-02-16T09:50:00Z">
        <w:r>
          <w:t xml:space="preserve"> </w:t>
        </w:r>
      </w:ins>
      <w:ins w:id="1149" w:author="Author" w:date="2018-02-16T09:51:00Z">
        <w:r>
          <w:t>least</w:t>
        </w:r>
      </w:ins>
      <w:ins w:id="1150" w:author="Author" w:date="2018-02-16T09:50:00Z">
        <w:r>
          <w:t xml:space="preserve"> two</w:t>
        </w:r>
        <w:r w:rsidRPr="006E7189">
          <w:t xml:space="preserve"> </w:t>
        </w:r>
      </w:ins>
      <w:ins w:id="1151" w:author="Author" w:date="2018-02-16T09:51:00Z">
        <w:r>
          <w:t>hours</w:t>
        </w:r>
      </w:ins>
      <w:ins w:id="1152" w:author="Author" w:date="2018-02-16T09:50:00Z">
        <w:r>
          <w:t>. In case the</w:t>
        </w:r>
        <w:r w:rsidRPr="006E7189">
          <w:t xml:space="preserve"> requested </w:t>
        </w:r>
      </w:ins>
      <w:ins w:id="1153" w:author="Author" w:date="2018-02-16T09:53:00Z">
        <w:r>
          <w:t>leave is less than</w:t>
        </w:r>
      </w:ins>
      <w:ins w:id="1154" w:author="Author" w:date="2018-02-16T09:50:00Z">
        <w:r w:rsidRPr="006E7189">
          <w:t xml:space="preserve"> </w:t>
        </w:r>
        <w:r>
          <w:t>two</w:t>
        </w:r>
        <w:r w:rsidRPr="006E7189">
          <w:t xml:space="preserve"> </w:t>
        </w:r>
      </w:ins>
      <w:ins w:id="1155" w:author="Author" w:date="2018-02-16T09:53:00Z">
        <w:r>
          <w:t>hours</w:t>
        </w:r>
      </w:ins>
      <w:ins w:id="1156" w:author="Author" w:date="2018-02-16T09:50:00Z">
        <w:r w:rsidRPr="006E7189">
          <w:t>, the error message “</w:t>
        </w:r>
      </w:ins>
      <w:ins w:id="1157" w:author="Author" w:date="2018-02-16T09:54:00Z">
        <w:r w:rsidRPr="003313A8">
          <w:rPr>
            <w:rStyle w:val="UserInput"/>
            <w:b w:val="0"/>
            <w:sz w:val="18"/>
          </w:rPr>
          <w:t>Employees are required to use paid sick leave for a minimum of two hours</w:t>
        </w:r>
      </w:ins>
      <w:ins w:id="1158" w:author="Author" w:date="2018-02-16T09:50:00Z">
        <w:r w:rsidRPr="006E7189">
          <w:t xml:space="preserve">” </w:t>
        </w:r>
        <w:r>
          <w:t>i</w:t>
        </w:r>
        <w:r w:rsidRPr="006E7189">
          <w:t xml:space="preserve">s issued and the </w:t>
        </w:r>
        <w:r w:rsidRPr="006E7189">
          <w:rPr>
            <w:rStyle w:val="SAPScreenElement"/>
            <w:lang w:eastAsia="zh-TW"/>
          </w:rPr>
          <w:t>Submit</w:t>
        </w:r>
        <w:r w:rsidRPr="006E7189">
          <w:t xml:space="preserve"> button is </w:t>
        </w:r>
        <w:r w:rsidRPr="00B91AAC">
          <w:rPr>
            <w:rFonts w:cs="Arial"/>
            <w:bCs/>
          </w:rPr>
          <w:t>disabled</w:t>
        </w:r>
        <w:r w:rsidRPr="006E7189">
          <w:t xml:space="preserve">. </w:t>
        </w:r>
        <w:r>
          <w:rPr>
            <w:rFonts w:cs="Arial"/>
            <w:bCs/>
          </w:rPr>
          <w:t>T</w:t>
        </w:r>
        <w:r w:rsidRPr="00B91AAC">
          <w:rPr>
            <w:rFonts w:cs="Arial"/>
            <w:bCs/>
          </w:rPr>
          <w:t>he amount of</w:t>
        </w:r>
        <w:r>
          <w:rPr>
            <w:rFonts w:cs="Arial"/>
            <w:bCs/>
          </w:rPr>
          <w:t xml:space="preserve"> </w:t>
        </w:r>
      </w:ins>
      <w:ins w:id="1159" w:author="Author" w:date="2018-02-16T09:53:00Z">
        <w:r>
          <w:rPr>
            <w:rFonts w:cs="Arial"/>
            <w:bCs/>
          </w:rPr>
          <w:t>hours</w:t>
        </w:r>
      </w:ins>
      <w:ins w:id="1160" w:author="Author" w:date="2018-02-16T09:50:00Z">
        <w:r>
          <w:rPr>
            <w:rFonts w:cs="Arial"/>
            <w:bCs/>
          </w:rPr>
          <w:t xml:space="preserve"> requested</w:t>
        </w:r>
        <w:r w:rsidRPr="00B91AAC">
          <w:rPr>
            <w:rFonts w:cs="Arial"/>
            <w:bCs/>
          </w:rPr>
          <w:t xml:space="preserve"> </w:t>
        </w:r>
        <w:r>
          <w:rPr>
            <w:rFonts w:cs="Arial"/>
            <w:bCs/>
          </w:rPr>
          <w:t>needs to be adapted accordingly</w:t>
        </w:r>
      </w:ins>
    </w:p>
    <w:p w14:paraId="1F00DBC3" w14:textId="77777777" w:rsidR="007C75C0" w:rsidRPr="00AA46A3" w:rsidRDefault="007C75C0" w:rsidP="00C2489E"/>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751"/>
        <w:gridCol w:w="1092"/>
        <w:gridCol w:w="3107"/>
        <w:gridCol w:w="2492"/>
        <w:gridCol w:w="2906"/>
        <w:gridCol w:w="2764"/>
        <w:gridCol w:w="1174"/>
      </w:tblGrid>
      <w:tr w:rsidR="00EB5E05" w:rsidRPr="00AA46A3" w14:paraId="560114E7" w14:textId="77777777" w:rsidTr="00167B85">
        <w:trPr>
          <w:trHeight w:val="848"/>
          <w:tblHeader/>
        </w:trPr>
        <w:tc>
          <w:tcPr>
            <w:tcW w:w="751" w:type="dxa"/>
            <w:shd w:val="clear" w:color="auto" w:fill="999999"/>
          </w:tcPr>
          <w:p w14:paraId="45A05249" w14:textId="77777777" w:rsidR="00EB5E05" w:rsidRPr="00AA46A3" w:rsidRDefault="00EB5E05" w:rsidP="00EB5E05">
            <w:pPr>
              <w:pStyle w:val="TableHeading"/>
              <w:rPr>
                <w:rFonts w:ascii="BentonSans Bold" w:hAnsi="BentonSans Bold"/>
                <w:bCs/>
                <w:color w:val="FFFFFF"/>
                <w:sz w:val="18"/>
              </w:rPr>
            </w:pPr>
            <w:r w:rsidRPr="00AA46A3">
              <w:rPr>
                <w:rFonts w:ascii="BentonSans Bold" w:hAnsi="BentonSans Bold"/>
                <w:bCs/>
                <w:color w:val="FFFFFF"/>
                <w:sz w:val="18"/>
              </w:rPr>
              <w:lastRenderedPageBreak/>
              <w:t>Test Step #</w:t>
            </w:r>
          </w:p>
        </w:tc>
        <w:tc>
          <w:tcPr>
            <w:tcW w:w="1092" w:type="dxa"/>
            <w:shd w:val="clear" w:color="auto" w:fill="999999"/>
          </w:tcPr>
          <w:p w14:paraId="32819BED" w14:textId="77777777" w:rsidR="00EB5E05" w:rsidRPr="00AA46A3" w:rsidRDefault="00EB5E05" w:rsidP="00EB5E05">
            <w:pPr>
              <w:pStyle w:val="TableHeading"/>
              <w:rPr>
                <w:rFonts w:ascii="BentonSans Bold" w:hAnsi="BentonSans Bold"/>
                <w:bCs/>
                <w:color w:val="FFFFFF"/>
                <w:sz w:val="18"/>
              </w:rPr>
            </w:pPr>
            <w:r w:rsidRPr="00AA46A3">
              <w:rPr>
                <w:rFonts w:ascii="BentonSans Bold" w:hAnsi="BentonSans Bold"/>
                <w:bCs/>
                <w:color w:val="FFFFFF"/>
                <w:sz w:val="18"/>
              </w:rPr>
              <w:t>Test Step Name</w:t>
            </w:r>
          </w:p>
        </w:tc>
        <w:tc>
          <w:tcPr>
            <w:tcW w:w="3107" w:type="dxa"/>
            <w:shd w:val="clear" w:color="auto" w:fill="999999"/>
          </w:tcPr>
          <w:p w14:paraId="3147B208" w14:textId="77777777" w:rsidR="00EB5E05" w:rsidRPr="00AA46A3" w:rsidRDefault="00EB5E05" w:rsidP="00EB5E05">
            <w:pPr>
              <w:pStyle w:val="TableHeading"/>
              <w:rPr>
                <w:rFonts w:ascii="BentonSans Bold" w:hAnsi="BentonSans Bold"/>
                <w:bCs/>
                <w:color w:val="FFFFFF"/>
                <w:sz w:val="18"/>
              </w:rPr>
            </w:pPr>
            <w:r w:rsidRPr="00AA46A3">
              <w:rPr>
                <w:rFonts w:ascii="BentonSans Bold" w:hAnsi="BentonSans Bold"/>
                <w:bCs/>
                <w:color w:val="FFFFFF"/>
                <w:sz w:val="18"/>
              </w:rPr>
              <w:t>Instruction</w:t>
            </w:r>
          </w:p>
        </w:tc>
        <w:tc>
          <w:tcPr>
            <w:tcW w:w="2492" w:type="dxa"/>
            <w:shd w:val="clear" w:color="auto" w:fill="999999"/>
          </w:tcPr>
          <w:p w14:paraId="2685BC11" w14:textId="77777777" w:rsidR="00EB5E05" w:rsidRPr="00AA46A3" w:rsidRDefault="00EB5E05" w:rsidP="00EB5E05">
            <w:pPr>
              <w:pStyle w:val="TableHeading"/>
              <w:rPr>
                <w:rFonts w:ascii="BentonSans Bold" w:hAnsi="BentonSans Bold"/>
                <w:bCs/>
                <w:color w:val="FFFFFF"/>
                <w:sz w:val="18"/>
              </w:rPr>
            </w:pPr>
            <w:r w:rsidRPr="00AA46A3">
              <w:rPr>
                <w:rFonts w:ascii="BentonSans Bold" w:hAnsi="BentonSans Bold"/>
                <w:bCs/>
                <w:color w:val="FFFFFF"/>
                <w:sz w:val="18"/>
              </w:rPr>
              <w:t>User Entries:</w:t>
            </w:r>
            <w:r w:rsidRPr="00AA46A3">
              <w:rPr>
                <w:rFonts w:ascii="BentonSans Bold" w:hAnsi="BentonSans Bold"/>
                <w:bCs/>
                <w:color w:val="FFFFFF"/>
                <w:sz w:val="18"/>
              </w:rPr>
              <w:br/>
              <w:t>Field Name: User Action and Value</w:t>
            </w:r>
          </w:p>
        </w:tc>
        <w:tc>
          <w:tcPr>
            <w:tcW w:w="2906" w:type="dxa"/>
            <w:shd w:val="clear" w:color="auto" w:fill="999999"/>
          </w:tcPr>
          <w:p w14:paraId="738CA5E0" w14:textId="77777777" w:rsidR="00EB5E05" w:rsidRPr="00AA46A3" w:rsidRDefault="00EB5E05" w:rsidP="00EB5E05">
            <w:pPr>
              <w:pStyle w:val="TableHeading"/>
              <w:rPr>
                <w:rFonts w:ascii="BentonSans Bold" w:hAnsi="BentonSans Bold"/>
                <w:bCs/>
                <w:color w:val="FFFFFF"/>
                <w:sz w:val="18"/>
              </w:rPr>
            </w:pPr>
            <w:r w:rsidRPr="00AA46A3">
              <w:rPr>
                <w:rFonts w:ascii="BentonSans Bold" w:hAnsi="BentonSans Bold"/>
                <w:bCs/>
                <w:color w:val="FFFFFF"/>
                <w:sz w:val="18"/>
              </w:rPr>
              <w:t>Additional information</w:t>
            </w:r>
          </w:p>
        </w:tc>
        <w:tc>
          <w:tcPr>
            <w:tcW w:w="2764" w:type="dxa"/>
            <w:shd w:val="clear" w:color="auto" w:fill="999999"/>
          </w:tcPr>
          <w:p w14:paraId="75C46A13" w14:textId="77777777" w:rsidR="00EB5E05" w:rsidRPr="00AA46A3" w:rsidRDefault="00EB5E05" w:rsidP="00EB5E05">
            <w:pPr>
              <w:pStyle w:val="TableHeading"/>
              <w:rPr>
                <w:rFonts w:ascii="BentonSans Bold" w:hAnsi="BentonSans Bold"/>
                <w:bCs/>
                <w:color w:val="FFFFFF"/>
                <w:sz w:val="18"/>
              </w:rPr>
            </w:pPr>
            <w:r w:rsidRPr="00AA46A3">
              <w:rPr>
                <w:rFonts w:ascii="BentonSans Bold" w:hAnsi="BentonSans Bold"/>
                <w:bCs/>
                <w:color w:val="FFFFFF"/>
                <w:sz w:val="18"/>
              </w:rPr>
              <w:t>Expected Result</w:t>
            </w:r>
          </w:p>
        </w:tc>
        <w:tc>
          <w:tcPr>
            <w:tcW w:w="1174" w:type="dxa"/>
            <w:shd w:val="clear" w:color="auto" w:fill="999999"/>
          </w:tcPr>
          <w:p w14:paraId="0B2643BB" w14:textId="77777777" w:rsidR="00EB5E05" w:rsidRPr="00AA46A3" w:rsidRDefault="00EB5E05" w:rsidP="00EB5E05">
            <w:pPr>
              <w:pStyle w:val="TableHeading"/>
              <w:rPr>
                <w:rFonts w:ascii="BentonSans Bold" w:hAnsi="BentonSans Bold"/>
                <w:bCs/>
                <w:color w:val="FFFFFF"/>
                <w:sz w:val="18"/>
              </w:rPr>
            </w:pPr>
            <w:r w:rsidRPr="00AA46A3">
              <w:rPr>
                <w:rFonts w:ascii="BentonSans Bold" w:hAnsi="BentonSans Bold"/>
                <w:bCs/>
                <w:color w:val="FFFFFF"/>
                <w:sz w:val="18"/>
              </w:rPr>
              <w:t>Pass / Fail / Comment</w:t>
            </w:r>
          </w:p>
        </w:tc>
      </w:tr>
      <w:tr w:rsidR="00EB5E05" w:rsidRPr="00AA46A3" w14:paraId="6CFE3A80" w14:textId="77777777" w:rsidTr="00167B85">
        <w:trPr>
          <w:trHeight w:val="288"/>
        </w:trPr>
        <w:tc>
          <w:tcPr>
            <w:tcW w:w="751" w:type="dxa"/>
            <w:shd w:val="clear" w:color="auto" w:fill="auto"/>
          </w:tcPr>
          <w:p w14:paraId="028BD610" w14:textId="77777777" w:rsidR="00EB5E05" w:rsidRPr="00AA46A3" w:rsidRDefault="00EB5E05" w:rsidP="00EB5E05">
            <w:r w:rsidRPr="00AA46A3">
              <w:t>1</w:t>
            </w:r>
          </w:p>
        </w:tc>
        <w:tc>
          <w:tcPr>
            <w:tcW w:w="1092" w:type="dxa"/>
            <w:shd w:val="clear" w:color="auto" w:fill="auto"/>
          </w:tcPr>
          <w:p w14:paraId="499FC5C1" w14:textId="77777777" w:rsidR="00EB5E05" w:rsidRPr="00AA46A3" w:rsidRDefault="00EB5E05" w:rsidP="00EB5E05">
            <w:r w:rsidRPr="00EA3920">
              <w:rPr>
                <w:rStyle w:val="SAPEmphasis"/>
                <w:lang w:eastAsia="zh-CN"/>
              </w:rPr>
              <w:t>Log on</w:t>
            </w:r>
          </w:p>
        </w:tc>
        <w:tc>
          <w:tcPr>
            <w:tcW w:w="3107" w:type="dxa"/>
            <w:shd w:val="clear" w:color="auto" w:fill="auto"/>
          </w:tcPr>
          <w:p w14:paraId="117261D3" w14:textId="38ED7E3C" w:rsidR="00EB5E05" w:rsidRPr="00AA46A3" w:rsidRDefault="00EB5E05" w:rsidP="00F61773">
            <w:r w:rsidRPr="00AA46A3">
              <w:t xml:space="preserve">Log on to </w:t>
            </w:r>
            <w:r w:rsidR="008E6128" w:rsidRPr="00AA46A3">
              <w:rPr>
                <w:rStyle w:val="SAPScreenElement"/>
                <w:color w:val="auto"/>
              </w:rPr>
              <w:t>Employee Central</w:t>
            </w:r>
            <w:r w:rsidR="008E6128" w:rsidRPr="00AA46A3">
              <w:t xml:space="preserve"> </w:t>
            </w:r>
            <w:r w:rsidRPr="00AA46A3">
              <w:t xml:space="preserve">as </w:t>
            </w:r>
            <w:r w:rsidR="00F61773" w:rsidRPr="00AA46A3">
              <w:t>E</w:t>
            </w:r>
            <w:r w:rsidRPr="00AA46A3">
              <w:t>mployee.</w:t>
            </w:r>
          </w:p>
        </w:tc>
        <w:tc>
          <w:tcPr>
            <w:tcW w:w="2492" w:type="dxa"/>
            <w:shd w:val="clear" w:color="auto" w:fill="auto"/>
          </w:tcPr>
          <w:p w14:paraId="6C1F8490" w14:textId="77777777" w:rsidR="00EB5E05" w:rsidRPr="00AA46A3" w:rsidRDefault="00EB5E05" w:rsidP="00EB5E05"/>
        </w:tc>
        <w:tc>
          <w:tcPr>
            <w:tcW w:w="2906" w:type="dxa"/>
          </w:tcPr>
          <w:p w14:paraId="102D68E6" w14:textId="77777777" w:rsidR="00EB5E05" w:rsidRPr="00AA46A3" w:rsidRDefault="00EB5E05" w:rsidP="00EB5E05">
            <w:pPr>
              <w:rPr>
                <w:rFonts w:cs="Arial"/>
                <w:bCs/>
              </w:rPr>
            </w:pPr>
          </w:p>
        </w:tc>
        <w:tc>
          <w:tcPr>
            <w:tcW w:w="2764" w:type="dxa"/>
            <w:shd w:val="clear" w:color="auto" w:fill="auto"/>
          </w:tcPr>
          <w:p w14:paraId="391DF847" w14:textId="77777777" w:rsidR="00EB5E05" w:rsidRPr="00AA46A3" w:rsidRDefault="00EB5E05" w:rsidP="00EB5E05">
            <w:r w:rsidRPr="00AA46A3">
              <w:t xml:space="preserve">The </w:t>
            </w:r>
            <w:r w:rsidRPr="00AA46A3">
              <w:rPr>
                <w:rStyle w:val="SAPScreenElement"/>
              </w:rPr>
              <w:t xml:space="preserve">Home </w:t>
            </w:r>
            <w:r w:rsidR="00CD128E" w:rsidRPr="00AA46A3">
              <w:t>p</w:t>
            </w:r>
            <w:r w:rsidRPr="00AA46A3">
              <w:t>age is displayed.</w:t>
            </w:r>
          </w:p>
        </w:tc>
        <w:tc>
          <w:tcPr>
            <w:tcW w:w="1174" w:type="dxa"/>
          </w:tcPr>
          <w:p w14:paraId="4DCA8286" w14:textId="77777777" w:rsidR="00EB5E05" w:rsidRPr="00AA46A3" w:rsidRDefault="00EB5E05" w:rsidP="00EB5E05">
            <w:pPr>
              <w:rPr>
                <w:rFonts w:cs="Arial"/>
                <w:bCs/>
              </w:rPr>
            </w:pPr>
          </w:p>
        </w:tc>
      </w:tr>
      <w:tr w:rsidR="00EB5E05" w:rsidRPr="00AA46A3" w14:paraId="3C01E1B8" w14:textId="77777777" w:rsidTr="00167B85">
        <w:trPr>
          <w:trHeight w:val="357"/>
        </w:trPr>
        <w:tc>
          <w:tcPr>
            <w:tcW w:w="751" w:type="dxa"/>
            <w:shd w:val="clear" w:color="auto" w:fill="auto"/>
          </w:tcPr>
          <w:p w14:paraId="701728F3" w14:textId="77777777" w:rsidR="00EB5E05" w:rsidRPr="00AA46A3" w:rsidRDefault="00EB5E05" w:rsidP="00EB5E05">
            <w:r w:rsidRPr="00AA46A3">
              <w:t>2</w:t>
            </w:r>
          </w:p>
        </w:tc>
        <w:tc>
          <w:tcPr>
            <w:tcW w:w="1092" w:type="dxa"/>
            <w:shd w:val="clear" w:color="auto" w:fill="auto"/>
          </w:tcPr>
          <w:p w14:paraId="438AD435" w14:textId="77777777" w:rsidR="00EB5E05" w:rsidRPr="00AA46A3" w:rsidRDefault="00EB5E05" w:rsidP="00EB5E05">
            <w:pPr>
              <w:rPr>
                <w:b/>
              </w:rPr>
            </w:pPr>
            <w:r w:rsidRPr="00EA3920">
              <w:rPr>
                <w:rStyle w:val="SAPEmphasis"/>
                <w:lang w:eastAsia="zh-CN"/>
              </w:rPr>
              <w:t>Go to</w:t>
            </w:r>
            <w:r w:rsidRPr="00AA46A3">
              <w:rPr>
                <w:b/>
              </w:rPr>
              <w:t xml:space="preserve"> </w:t>
            </w:r>
            <w:r w:rsidRPr="00AA46A3">
              <w:rPr>
                <w:rStyle w:val="SAPScreenElement"/>
                <w:b/>
                <w:color w:val="auto"/>
              </w:rPr>
              <w:t>Time Off</w:t>
            </w:r>
            <w:r w:rsidRPr="00AA46A3">
              <w:rPr>
                <w:rStyle w:val="SAPScreenElement"/>
                <w:color w:val="000000"/>
              </w:rPr>
              <w:t xml:space="preserve"> </w:t>
            </w:r>
            <w:r w:rsidRPr="00EA3920">
              <w:rPr>
                <w:rStyle w:val="SAPEmphasis"/>
                <w:lang w:eastAsia="zh-CN"/>
              </w:rPr>
              <w:t>Screen</w:t>
            </w:r>
          </w:p>
        </w:tc>
        <w:tc>
          <w:tcPr>
            <w:tcW w:w="3107" w:type="dxa"/>
            <w:shd w:val="clear" w:color="auto" w:fill="auto"/>
          </w:tcPr>
          <w:p w14:paraId="3FFBDEAE" w14:textId="0FF9AA8C" w:rsidR="00EB5E05" w:rsidRDefault="00EB5E05" w:rsidP="00EB5E05">
            <w:pPr>
              <w:spacing w:after="0"/>
              <w:rPr>
                <w:ins w:id="1161" w:author="Author" w:date="2018-02-07T14:42:00Z"/>
                <w:lang w:eastAsia="zh-TW"/>
              </w:rPr>
            </w:pPr>
            <w:r w:rsidRPr="00AA46A3">
              <w:rPr>
                <w:u w:val="single"/>
              </w:rPr>
              <w:t>Option 1</w:t>
            </w:r>
            <w:r w:rsidRPr="00AA46A3">
              <w:t xml:space="preserve">: On the </w:t>
            </w:r>
            <w:r w:rsidRPr="00AA46A3">
              <w:rPr>
                <w:rStyle w:val="SAPScreenElement"/>
              </w:rPr>
              <w:t>Home</w:t>
            </w:r>
            <w:r w:rsidRPr="00AA46A3">
              <w:t xml:space="preserve"> page select from the </w:t>
            </w:r>
            <w:r w:rsidRPr="00AA46A3">
              <w:rPr>
                <w:rStyle w:val="SAPScreenElement"/>
              </w:rPr>
              <w:t>Home</w:t>
            </w:r>
            <w:r w:rsidRPr="00AA46A3">
              <w:t xml:space="preserve"> drop-down </w:t>
            </w:r>
            <w:r w:rsidRPr="00AA46A3">
              <w:rPr>
                <w:rStyle w:val="SAPScreenElement"/>
              </w:rPr>
              <w:t>My</w:t>
            </w:r>
            <w:r w:rsidRPr="00AA46A3">
              <w:rPr>
                <w:i/>
              </w:rPr>
              <w:t xml:space="preserve"> </w:t>
            </w:r>
            <w:r w:rsidRPr="00AA46A3">
              <w:rPr>
                <w:rStyle w:val="SAPScreenElement"/>
              </w:rPr>
              <w:t>Employee</w:t>
            </w:r>
            <w:r w:rsidRPr="00AA46A3">
              <w:rPr>
                <w:i/>
              </w:rPr>
              <w:t xml:space="preserve"> </w:t>
            </w:r>
            <w:r w:rsidRPr="00AA46A3">
              <w:rPr>
                <w:rStyle w:val="SAPScreenElement"/>
              </w:rPr>
              <w:t>File</w:t>
            </w:r>
            <w:r w:rsidRPr="00AA46A3">
              <w:t xml:space="preserve">. On the </w:t>
            </w:r>
            <w:r w:rsidRPr="00AA46A3">
              <w:rPr>
                <w:rStyle w:val="SAPScreenElement"/>
              </w:rPr>
              <w:t>My Employee File</w:t>
            </w:r>
            <w:r w:rsidRPr="00AA46A3">
              <w:t xml:space="preserve"> screen</w:t>
            </w:r>
            <w:r w:rsidR="00C63478" w:rsidRPr="00AA46A3">
              <w:t>,</w:t>
            </w:r>
            <w:r w:rsidRPr="00AA46A3">
              <w:t xml:space="preserve"> </w:t>
            </w:r>
            <w:r w:rsidR="00BA38D8" w:rsidRPr="00AA46A3">
              <w:t>go to the</w:t>
            </w:r>
            <w:r w:rsidRPr="00AA46A3">
              <w:t xml:space="preserve"> </w:t>
            </w:r>
            <w:r w:rsidRPr="00AA46A3">
              <w:rPr>
                <w:rStyle w:val="SAPScreenElement"/>
              </w:rPr>
              <w:t>Time Off</w:t>
            </w:r>
            <w:r w:rsidR="00BA38D8" w:rsidRPr="00AA46A3">
              <w:t xml:space="preserve"> section</w:t>
            </w:r>
            <w:r w:rsidRPr="00AA46A3">
              <w:t>.</w:t>
            </w:r>
            <w:r w:rsidR="00BA38D8" w:rsidRPr="00AA46A3">
              <w:t xml:space="preserve"> </w:t>
            </w:r>
            <w:r w:rsidR="00BA38D8" w:rsidRPr="00AA46A3">
              <w:rPr>
                <w:lang w:eastAsia="zh-TW"/>
              </w:rPr>
              <w:t xml:space="preserve">Select the </w:t>
            </w:r>
            <w:r w:rsidR="00BA38D8" w:rsidRPr="00AA46A3">
              <w:rPr>
                <w:rStyle w:val="SAPScreenElement"/>
                <w:lang w:eastAsia="zh-TW"/>
              </w:rPr>
              <w:t>Go to Time Off</w:t>
            </w:r>
            <w:r w:rsidR="00BA38D8" w:rsidRPr="00AA46A3">
              <w:rPr>
                <w:lang w:eastAsia="zh-TW"/>
              </w:rPr>
              <w:t xml:space="preserve"> link located in the </w:t>
            </w:r>
            <w:r w:rsidR="00BA38D8" w:rsidRPr="00AA46A3">
              <w:rPr>
                <w:rStyle w:val="SAPScreenElement"/>
                <w:lang w:eastAsia="zh-TW"/>
              </w:rPr>
              <w:t xml:space="preserve">Upcoming Time Off </w:t>
            </w:r>
            <w:r w:rsidR="00BA38D8" w:rsidRPr="00AA46A3">
              <w:rPr>
                <w:lang w:eastAsia="zh-TW"/>
              </w:rPr>
              <w:t xml:space="preserve">block of the </w:t>
            </w:r>
            <w:r w:rsidR="00BA38D8" w:rsidRPr="00AA46A3">
              <w:rPr>
                <w:rStyle w:val="SAPScreenElement"/>
                <w:lang w:eastAsia="zh-TW"/>
              </w:rPr>
              <w:t xml:space="preserve">Time Off </w:t>
            </w:r>
            <w:r w:rsidR="00BA38D8" w:rsidRPr="00AA46A3">
              <w:rPr>
                <w:lang w:eastAsia="zh-TW"/>
              </w:rPr>
              <w:t>subsection.</w:t>
            </w:r>
          </w:p>
          <w:p w14:paraId="45AA7BAC" w14:textId="77777777" w:rsidR="006642DF" w:rsidRPr="009E01C1" w:rsidRDefault="006642DF" w:rsidP="006642DF">
            <w:pPr>
              <w:rPr>
                <w:ins w:id="1162" w:author="Author" w:date="2018-02-07T14:42:00Z"/>
                <w:rFonts w:ascii="BentonSans Book Italic" w:hAnsi="BentonSans Book Italic"/>
                <w:color w:val="003283"/>
              </w:rPr>
            </w:pPr>
            <w:ins w:id="1163" w:author="Author" w:date="2018-02-07T14:42:00Z">
              <w:r w:rsidRPr="009E01C1">
                <w:rPr>
                  <w:u w:val="single"/>
                  <w:lang w:eastAsia="zh-TW"/>
                </w:rPr>
                <w:t>Option 2</w:t>
              </w:r>
              <w:r>
                <w:rPr>
                  <w:lang w:eastAsia="zh-TW"/>
                </w:rPr>
                <w:t xml:space="preserve">: </w:t>
              </w:r>
              <w:r w:rsidRPr="00AA46A3">
                <w:t xml:space="preserve">On the </w:t>
              </w:r>
              <w:r w:rsidRPr="00AA46A3">
                <w:rPr>
                  <w:rStyle w:val="SAPScreenElement"/>
                </w:rPr>
                <w:t>Home</w:t>
              </w:r>
              <w:r w:rsidRPr="00AA46A3">
                <w:t xml:space="preserve"> page select from the </w:t>
              </w:r>
              <w:r w:rsidRPr="00AA46A3">
                <w:rPr>
                  <w:rStyle w:val="SAPScreenElement"/>
                </w:rPr>
                <w:t>Home</w:t>
              </w:r>
              <w:r>
                <w:t xml:space="preserve"> drop-down </w:t>
              </w:r>
              <w:r w:rsidRPr="00AA46A3">
                <w:rPr>
                  <w:rStyle w:val="SAPScreenElement"/>
                </w:rPr>
                <w:t>My</w:t>
              </w:r>
              <w:r w:rsidRPr="00AA46A3">
                <w:rPr>
                  <w:i/>
                </w:rPr>
                <w:t xml:space="preserve"> </w:t>
              </w:r>
              <w:r w:rsidRPr="00AA46A3">
                <w:rPr>
                  <w:rStyle w:val="SAPScreenElement"/>
                </w:rPr>
                <w:t>Employee</w:t>
              </w:r>
              <w:r w:rsidRPr="00AA46A3">
                <w:rPr>
                  <w:i/>
                </w:rPr>
                <w:t xml:space="preserve"> </w:t>
              </w:r>
              <w:r w:rsidRPr="00AA46A3">
                <w:rPr>
                  <w:rStyle w:val="SAPScreenElement"/>
                </w:rPr>
                <w:t>File</w:t>
              </w:r>
              <w:r w:rsidRPr="00AA46A3">
                <w:t xml:space="preserve">. On the </w:t>
              </w:r>
              <w:r w:rsidRPr="00AA46A3">
                <w:rPr>
                  <w:rStyle w:val="SAPScreenElement"/>
                </w:rPr>
                <w:t>My Employee File</w:t>
              </w:r>
              <w:r w:rsidRPr="00AA46A3">
                <w:t xml:space="preserve"> screen, </w:t>
              </w:r>
              <w:r>
                <w:t>s</w:t>
              </w:r>
              <w:r w:rsidRPr="005F7A67">
                <w:t xml:space="preserve">elect </w:t>
              </w:r>
              <w:r w:rsidRPr="005F7A67">
                <w:rPr>
                  <w:rFonts w:cs="Arial"/>
                  <w:bCs/>
                </w:rPr>
                <w:t xml:space="preserve">the </w:t>
              </w:r>
              <w:r w:rsidRPr="005F7A67">
                <w:rPr>
                  <w:rStyle w:val="SAPScreenElement"/>
                </w:rPr>
                <w:t>Take Action</w:t>
              </w:r>
              <w:r w:rsidRPr="005F7A67">
                <w:rPr>
                  <w:rFonts w:cs="Arial"/>
                  <w:bCs/>
                </w:rPr>
                <w:t xml:space="preserve"> </w:t>
              </w:r>
              <w:r w:rsidRPr="005F7A67">
                <w:t xml:space="preserve">button located in the top right corner of the screen </w:t>
              </w:r>
              <w:r w:rsidRPr="005F7A67">
                <w:rPr>
                  <w:rFonts w:cs="Arial"/>
                  <w:bCs/>
                </w:rPr>
                <w:t>and from the value list</w:t>
              </w:r>
              <w:r w:rsidRPr="005F7A67">
                <w:t>, which appears,</w:t>
              </w:r>
              <w:r w:rsidRPr="005F7A67">
                <w:rPr>
                  <w:rFonts w:cs="Arial"/>
                  <w:bCs/>
                </w:rPr>
                <w:t xml:space="preserve"> select </w:t>
              </w:r>
              <w:r>
                <w:rPr>
                  <w:rStyle w:val="SAPScreenElement"/>
                </w:rPr>
                <w:t>Manage Leave of Absence</w:t>
              </w:r>
              <w:r w:rsidRPr="005F7A67">
                <w:rPr>
                  <w:rStyle w:val="SAPScreenElement"/>
                </w:rPr>
                <w:t>.</w:t>
              </w:r>
            </w:ins>
          </w:p>
          <w:p w14:paraId="78106D56" w14:textId="27B36372" w:rsidR="006642DF" w:rsidRPr="00AA46A3" w:rsidDel="006642DF" w:rsidRDefault="006642DF" w:rsidP="00EB5E05">
            <w:pPr>
              <w:spacing w:after="0"/>
              <w:rPr>
                <w:del w:id="1164" w:author="Author" w:date="2018-02-07T14:42:00Z"/>
              </w:rPr>
            </w:pPr>
          </w:p>
          <w:p w14:paraId="3C9A827E" w14:textId="7C1F9A30" w:rsidR="00EB5E05" w:rsidRPr="00AA46A3" w:rsidRDefault="00EB5E05">
            <w:pPr>
              <w:rPr>
                <w:i/>
              </w:rPr>
            </w:pPr>
            <w:r w:rsidRPr="00AA46A3">
              <w:rPr>
                <w:u w:val="single"/>
              </w:rPr>
              <w:t xml:space="preserve">Option </w:t>
            </w:r>
            <w:del w:id="1165" w:author="Author" w:date="2018-02-07T14:42:00Z">
              <w:r w:rsidRPr="00AA46A3" w:rsidDel="006642DF">
                <w:rPr>
                  <w:u w:val="single"/>
                </w:rPr>
                <w:delText>2</w:delText>
              </w:r>
            </w:del>
            <w:ins w:id="1166" w:author="Author" w:date="2018-02-07T14:42:00Z">
              <w:r w:rsidR="006642DF">
                <w:rPr>
                  <w:u w:val="single"/>
                </w:rPr>
                <w:t>3</w:t>
              </w:r>
            </w:ins>
            <w:r w:rsidRPr="00AA46A3">
              <w:t xml:space="preserve">: </w:t>
            </w:r>
            <w:r w:rsidR="00DD57E8" w:rsidRPr="00AA46A3">
              <w:t>if configured, you can go on your</w:t>
            </w:r>
            <w:r w:rsidRPr="00AA46A3">
              <w:t xml:space="preserve"> </w:t>
            </w:r>
            <w:r w:rsidRPr="00AA46A3">
              <w:rPr>
                <w:rStyle w:val="SAPScreenElement"/>
              </w:rPr>
              <w:t>Home</w:t>
            </w:r>
            <w:r w:rsidRPr="00AA46A3">
              <w:t xml:space="preserve"> page to the </w:t>
            </w:r>
            <w:r w:rsidRPr="00AA46A3">
              <w:rPr>
                <w:rStyle w:val="SAPScreenElement"/>
              </w:rPr>
              <w:t>My Info</w:t>
            </w:r>
            <w:r w:rsidRPr="00AA46A3">
              <w:t xml:space="preserve"> </w:t>
            </w:r>
            <w:r w:rsidR="00144002" w:rsidRPr="00AA46A3">
              <w:t xml:space="preserve">section </w:t>
            </w:r>
            <w:r w:rsidRPr="00AA46A3">
              <w:t xml:space="preserve">and </w:t>
            </w:r>
            <w:r w:rsidR="00144002" w:rsidRPr="00AA46A3">
              <w:t xml:space="preserve">click on </w:t>
            </w:r>
            <w:r w:rsidRPr="00AA46A3">
              <w:t xml:space="preserve">the </w:t>
            </w:r>
            <w:r w:rsidRPr="00AA46A3">
              <w:rPr>
                <w:rStyle w:val="SAPScreenElement"/>
              </w:rPr>
              <w:t>Time</w:t>
            </w:r>
            <w:r w:rsidRPr="00AA46A3">
              <w:rPr>
                <w:i/>
              </w:rPr>
              <w:t xml:space="preserve"> </w:t>
            </w:r>
            <w:r w:rsidRPr="00AA46A3">
              <w:rPr>
                <w:rStyle w:val="SAPScreenElement"/>
              </w:rPr>
              <w:t>Off</w:t>
            </w:r>
            <w:r w:rsidRPr="00AA46A3">
              <w:t xml:space="preserve"> </w:t>
            </w:r>
            <w:r w:rsidR="00144002" w:rsidRPr="00AA46A3">
              <w:t>tile</w:t>
            </w:r>
            <w:r w:rsidRPr="00AA46A3">
              <w:t>.</w:t>
            </w:r>
          </w:p>
        </w:tc>
        <w:tc>
          <w:tcPr>
            <w:tcW w:w="2492" w:type="dxa"/>
            <w:shd w:val="clear" w:color="auto" w:fill="auto"/>
          </w:tcPr>
          <w:p w14:paraId="0E8CE7FB" w14:textId="77777777" w:rsidR="00EB5E05" w:rsidRPr="00AA46A3" w:rsidRDefault="00EB5E05" w:rsidP="00EB5E05">
            <w:pPr>
              <w:rPr>
                <w:i/>
              </w:rPr>
            </w:pPr>
          </w:p>
        </w:tc>
        <w:tc>
          <w:tcPr>
            <w:tcW w:w="2906" w:type="dxa"/>
          </w:tcPr>
          <w:p w14:paraId="4EAC313E" w14:textId="77777777" w:rsidR="00EB5E05" w:rsidRPr="00AA46A3" w:rsidRDefault="00EB5E05" w:rsidP="00EB5E05">
            <w:pPr>
              <w:rPr>
                <w:rFonts w:cs="Arial"/>
                <w:bCs/>
                <w:i/>
              </w:rPr>
            </w:pPr>
          </w:p>
        </w:tc>
        <w:tc>
          <w:tcPr>
            <w:tcW w:w="2764" w:type="dxa"/>
            <w:shd w:val="clear" w:color="auto" w:fill="auto"/>
          </w:tcPr>
          <w:p w14:paraId="6236268F" w14:textId="6009FC45" w:rsidR="00BA38D8" w:rsidRPr="00AA46A3" w:rsidRDefault="00EB5E05" w:rsidP="00682DD9">
            <w:r w:rsidRPr="00AA46A3">
              <w:t xml:space="preserve">The </w:t>
            </w:r>
            <w:r w:rsidRPr="00AA46A3">
              <w:rPr>
                <w:rStyle w:val="SAPScreenElement"/>
              </w:rPr>
              <w:t>Time</w:t>
            </w:r>
            <w:r w:rsidRPr="00AA46A3">
              <w:rPr>
                <w:i/>
              </w:rPr>
              <w:t xml:space="preserve"> </w:t>
            </w:r>
            <w:r w:rsidRPr="00AA46A3">
              <w:rPr>
                <w:rStyle w:val="SAPScreenElement"/>
              </w:rPr>
              <w:t>Off</w:t>
            </w:r>
            <w:r w:rsidRPr="00AA46A3">
              <w:t xml:space="preserve"> screen is displayed. It is </w:t>
            </w:r>
            <w:r w:rsidR="00BA38D8" w:rsidRPr="00AA46A3">
              <w:t xml:space="preserve">structured </w:t>
            </w:r>
            <w:r w:rsidRPr="00AA46A3">
              <w:t>in</w:t>
            </w:r>
            <w:r w:rsidR="00682DD9" w:rsidRPr="00AA46A3">
              <w:t>to</w:t>
            </w:r>
            <w:r w:rsidRPr="00AA46A3">
              <w:t xml:space="preserve"> </w:t>
            </w:r>
            <w:r w:rsidR="00BA38D8" w:rsidRPr="00AA46A3">
              <w:t xml:space="preserve">several </w:t>
            </w:r>
            <w:r w:rsidRPr="00AA46A3">
              <w:t xml:space="preserve">horizontal parts: </w:t>
            </w:r>
          </w:p>
          <w:p w14:paraId="332155E5" w14:textId="7A1FC538" w:rsidR="00BA1C18" w:rsidRPr="00AA46A3" w:rsidRDefault="00BA1C18" w:rsidP="003C2FE7">
            <w:pPr>
              <w:pStyle w:val="ListParagraph"/>
              <w:numPr>
                <w:ilvl w:val="0"/>
                <w:numId w:val="38"/>
              </w:numPr>
              <w:ind w:left="226" w:hanging="226"/>
            </w:pPr>
            <w:r w:rsidRPr="00AA46A3">
              <w:t>In</w:t>
            </w:r>
            <w:r w:rsidR="00EB5E05" w:rsidRPr="00AA46A3">
              <w:t xml:space="preserve"> the upper part</w:t>
            </w:r>
            <w:r w:rsidR="00911B0F" w:rsidRPr="00AA46A3">
              <w:t>,</w:t>
            </w:r>
            <w:r w:rsidR="00EB5E05" w:rsidRPr="00AA46A3">
              <w:t xml:space="preserve"> your available time balances for different time types as of today are displayed. </w:t>
            </w:r>
          </w:p>
          <w:p w14:paraId="314B7D33" w14:textId="2FDDF399" w:rsidR="00EB5E05" w:rsidRPr="00AA46A3" w:rsidRDefault="00EB5E05" w:rsidP="003C2FE7">
            <w:pPr>
              <w:pStyle w:val="ListParagraph"/>
              <w:numPr>
                <w:ilvl w:val="0"/>
                <w:numId w:val="38"/>
              </w:numPr>
              <w:ind w:left="226" w:hanging="226"/>
            </w:pPr>
            <w:r w:rsidRPr="00AA46A3">
              <w:t xml:space="preserve">In the </w:t>
            </w:r>
            <w:r w:rsidR="00BA1C18" w:rsidRPr="00AA46A3">
              <w:t xml:space="preserve">middle </w:t>
            </w:r>
            <w:r w:rsidRPr="00AA46A3">
              <w:t>part</w:t>
            </w:r>
            <w:r w:rsidR="00911B0F" w:rsidRPr="00AA46A3">
              <w:t>,</w:t>
            </w:r>
            <w:r w:rsidRPr="00AA46A3">
              <w:t xml:space="preserve"> the detailed calendar is displayed.</w:t>
            </w:r>
          </w:p>
          <w:p w14:paraId="3EEA060B" w14:textId="4E8E01FC" w:rsidR="00BA1C18" w:rsidRPr="00AA46A3" w:rsidRDefault="00BA1C18" w:rsidP="003C2FE7">
            <w:pPr>
              <w:pStyle w:val="ListParagraph"/>
              <w:numPr>
                <w:ilvl w:val="0"/>
                <w:numId w:val="38"/>
              </w:numPr>
              <w:ind w:left="226" w:hanging="226"/>
            </w:pPr>
            <w:r w:rsidRPr="00AA46A3">
              <w:t xml:space="preserve">In the lower part, the </w:t>
            </w:r>
            <w:r w:rsidRPr="00AA46A3">
              <w:rPr>
                <w:rStyle w:val="SAPScreenElement"/>
              </w:rPr>
              <w:t>View Team Absence Calendar</w:t>
            </w:r>
            <w:r w:rsidRPr="00AA46A3">
              <w:t xml:space="preserve"> link and the </w:t>
            </w:r>
            <w:r w:rsidRPr="00AA46A3">
              <w:rPr>
                <w:rStyle w:val="SAPScreenElement"/>
              </w:rPr>
              <w:t>My Requests</w:t>
            </w:r>
            <w:r w:rsidRPr="00AA46A3">
              <w:t xml:space="preserve"> section are displayed.</w:t>
            </w:r>
          </w:p>
        </w:tc>
        <w:tc>
          <w:tcPr>
            <w:tcW w:w="1174" w:type="dxa"/>
          </w:tcPr>
          <w:p w14:paraId="32F6AAC4" w14:textId="77777777" w:rsidR="00EB5E05" w:rsidRPr="00AA46A3" w:rsidRDefault="00EB5E05" w:rsidP="00EB5E05">
            <w:pPr>
              <w:rPr>
                <w:rFonts w:cs="Arial"/>
                <w:bCs/>
              </w:rPr>
            </w:pPr>
          </w:p>
        </w:tc>
      </w:tr>
      <w:tr w:rsidR="00EB5E05" w:rsidRPr="00AA46A3" w14:paraId="484686AD" w14:textId="77777777" w:rsidTr="00167B85">
        <w:trPr>
          <w:trHeight w:val="357"/>
        </w:trPr>
        <w:tc>
          <w:tcPr>
            <w:tcW w:w="751" w:type="dxa"/>
            <w:shd w:val="clear" w:color="auto" w:fill="auto"/>
          </w:tcPr>
          <w:p w14:paraId="2F3D1262" w14:textId="77777777" w:rsidR="00EB5E05" w:rsidRPr="00AA46A3" w:rsidRDefault="00EB5E05" w:rsidP="00EB5E05">
            <w:r w:rsidRPr="00AA46A3">
              <w:t>3</w:t>
            </w:r>
          </w:p>
        </w:tc>
        <w:tc>
          <w:tcPr>
            <w:tcW w:w="1092" w:type="dxa"/>
            <w:shd w:val="clear" w:color="auto" w:fill="auto"/>
          </w:tcPr>
          <w:p w14:paraId="54F6F877" w14:textId="77777777" w:rsidR="00EB5E05" w:rsidRPr="00EA3920" w:rsidRDefault="00EB5E05" w:rsidP="00EB5E05">
            <w:pPr>
              <w:rPr>
                <w:rStyle w:val="SAPEmphasis"/>
                <w:lang w:eastAsia="zh-CN"/>
              </w:rPr>
            </w:pPr>
            <w:r w:rsidRPr="00EA3920">
              <w:rPr>
                <w:rStyle w:val="SAPEmphasis"/>
                <w:lang w:eastAsia="zh-CN"/>
              </w:rPr>
              <w:t>Select Time Type</w:t>
            </w:r>
          </w:p>
        </w:tc>
        <w:tc>
          <w:tcPr>
            <w:tcW w:w="3107" w:type="dxa"/>
            <w:shd w:val="clear" w:color="auto" w:fill="auto"/>
          </w:tcPr>
          <w:p w14:paraId="21A6D648" w14:textId="77777777" w:rsidR="00EB5E05" w:rsidRPr="00AA46A3" w:rsidRDefault="00EB5E05" w:rsidP="00EB5E05">
            <w:r w:rsidRPr="00AA46A3">
              <w:t>Select from the upper part of the screen the appropriate pushbutton of the time type for which you want to request time off.</w:t>
            </w:r>
          </w:p>
        </w:tc>
        <w:tc>
          <w:tcPr>
            <w:tcW w:w="2492" w:type="dxa"/>
            <w:shd w:val="clear" w:color="auto" w:fill="auto"/>
          </w:tcPr>
          <w:p w14:paraId="187754F6" w14:textId="25D26719" w:rsidR="00EB5E05" w:rsidRPr="00AA46A3" w:rsidRDefault="005E2E36" w:rsidP="00913857">
            <w:r w:rsidRPr="00AA46A3">
              <w:t xml:space="preserve">Select the </w:t>
            </w:r>
            <w:r w:rsidRPr="00AA46A3">
              <w:rPr>
                <w:rStyle w:val="SAPScreenElement"/>
              </w:rPr>
              <w:t>Vacation</w:t>
            </w:r>
            <w:r w:rsidRPr="00AA46A3">
              <w:t xml:space="preserve"> pushbutton.</w:t>
            </w:r>
          </w:p>
        </w:tc>
        <w:tc>
          <w:tcPr>
            <w:tcW w:w="2906" w:type="dxa"/>
          </w:tcPr>
          <w:p w14:paraId="35031BD0" w14:textId="150F1586" w:rsidR="00EB5E05" w:rsidRPr="00AA46A3" w:rsidRDefault="00EB5E05" w:rsidP="00203FDF">
            <w:pPr>
              <w:rPr>
                <w:rFonts w:cs="Arial"/>
                <w:bCs/>
              </w:rPr>
            </w:pPr>
            <w:r w:rsidRPr="00AA46A3">
              <w:rPr>
                <w:rFonts w:cs="Arial"/>
                <w:bCs/>
              </w:rPr>
              <w:t xml:space="preserve">Depending on the time types configured, you can choose between </w:t>
            </w:r>
            <w:r w:rsidR="0007459B" w:rsidRPr="00AA46A3">
              <w:rPr>
                <w:rStyle w:val="SAPScreenElement"/>
              </w:rPr>
              <w:t>Vacation</w:t>
            </w:r>
            <w:r w:rsidRPr="00AA46A3">
              <w:rPr>
                <w:rFonts w:cs="Arial"/>
                <w:bCs/>
              </w:rPr>
              <w:t xml:space="preserve">, </w:t>
            </w:r>
            <w:r w:rsidRPr="00AA46A3">
              <w:rPr>
                <w:rStyle w:val="SAPScreenElement"/>
              </w:rPr>
              <w:t xml:space="preserve">Floating, </w:t>
            </w:r>
            <w:r w:rsidRPr="00AA46A3">
              <w:rPr>
                <w:rFonts w:cs="Arial"/>
                <w:bCs/>
              </w:rPr>
              <w:t xml:space="preserve">or </w:t>
            </w:r>
            <w:commentRangeStart w:id="1167"/>
            <w:commentRangeStart w:id="1168"/>
            <w:r w:rsidRPr="00AA46A3">
              <w:rPr>
                <w:rStyle w:val="SAPScreenElement"/>
              </w:rPr>
              <w:t>Other</w:t>
            </w:r>
            <w:r w:rsidRPr="00AA46A3">
              <w:rPr>
                <w:rFonts w:cs="Arial"/>
                <w:bCs/>
              </w:rPr>
              <w:t xml:space="preserve"> </w:t>
            </w:r>
            <w:commentRangeEnd w:id="1167"/>
            <w:r w:rsidR="00EF60C9">
              <w:rPr>
                <w:rStyle w:val="CommentReference"/>
              </w:rPr>
              <w:commentReference w:id="1167"/>
            </w:r>
            <w:commentRangeEnd w:id="1168"/>
            <w:r w:rsidR="00EC658C">
              <w:rPr>
                <w:rStyle w:val="CommentReference"/>
              </w:rPr>
              <w:commentReference w:id="1168"/>
            </w:r>
            <w:r w:rsidRPr="00AA46A3">
              <w:rPr>
                <w:rFonts w:cs="Arial"/>
                <w:bCs/>
              </w:rPr>
              <w:t>(which groups some additional values in a drop-down list).</w:t>
            </w:r>
            <w:ins w:id="1169" w:author="Author" w:date="2018-02-27T15:27:00Z">
              <w:r w:rsidR="002532A0">
                <w:rPr>
                  <w:rFonts w:cs="Arial"/>
                  <w:bCs/>
                </w:rPr>
                <w:t xml:space="preserve"> In </w:t>
              </w:r>
            </w:ins>
            <w:ins w:id="1170" w:author="Author" w:date="2018-02-27T15:28:00Z">
              <w:r w:rsidR="002532A0">
                <w:rPr>
                  <w:rFonts w:cs="Arial"/>
                  <w:bCs/>
                </w:rPr>
                <w:t>case you have the</w:t>
              </w:r>
            </w:ins>
            <w:ins w:id="1171" w:author="Author" w:date="2018-02-27T15:27:00Z">
              <w:r w:rsidR="002532A0">
                <w:rPr>
                  <w:rFonts w:cs="Arial"/>
                  <w:bCs/>
                </w:rPr>
                <w:t xml:space="preserve"> </w:t>
              </w:r>
            </w:ins>
            <w:ins w:id="1172" w:author="Author" w:date="2018-02-27T15:28:00Z">
              <w:r w:rsidR="002532A0">
                <w:rPr>
                  <w:rFonts w:cs="Arial"/>
                  <w:bCs/>
                </w:rPr>
                <w:t xml:space="preserve">Californian </w:t>
              </w:r>
            </w:ins>
            <w:ins w:id="1173" w:author="Author" w:date="2018-02-27T15:27:00Z">
              <w:r w:rsidR="002532A0">
                <w:rPr>
                  <w:rFonts w:cs="Arial"/>
                  <w:bCs/>
                </w:rPr>
                <w:t xml:space="preserve">time profile </w:t>
              </w:r>
            </w:ins>
            <w:ins w:id="1174" w:author="Author" w:date="2018-02-27T15:28:00Z">
              <w:r w:rsidR="002532A0">
                <w:rPr>
                  <w:rFonts w:cs="Arial"/>
                  <w:bCs/>
                </w:rPr>
                <w:t xml:space="preserve">assigned, you can choose in addition </w:t>
              </w:r>
              <w:r w:rsidR="002532A0" w:rsidRPr="00DB7D74">
                <w:rPr>
                  <w:rStyle w:val="SAPScreenElement"/>
                  <w:rPrChange w:id="1175" w:author="Author" w:date="2018-02-27T15:28:00Z">
                    <w:rPr>
                      <w:rFonts w:cs="Arial"/>
                      <w:bCs/>
                    </w:rPr>
                  </w:rPrChange>
                </w:rPr>
                <w:t>Sickness</w:t>
              </w:r>
              <w:r w:rsidR="002532A0">
                <w:rPr>
                  <w:rFonts w:cs="Arial"/>
                  <w:bCs/>
                </w:rPr>
                <w:t>.</w:t>
              </w:r>
            </w:ins>
            <w:ins w:id="1176" w:author="Author" w:date="2018-02-27T15:27:00Z">
              <w:r w:rsidR="002532A0">
                <w:rPr>
                  <w:rFonts w:cs="Arial"/>
                  <w:bCs/>
                </w:rPr>
                <w:t xml:space="preserve"> </w:t>
              </w:r>
            </w:ins>
          </w:p>
        </w:tc>
        <w:tc>
          <w:tcPr>
            <w:tcW w:w="2764" w:type="dxa"/>
            <w:shd w:val="clear" w:color="auto" w:fill="auto"/>
          </w:tcPr>
          <w:p w14:paraId="534EC81D" w14:textId="77777777" w:rsidR="00EB5E05" w:rsidRPr="00AA46A3" w:rsidRDefault="00EB5E05" w:rsidP="00EB5E05">
            <w:r w:rsidRPr="00AA46A3">
              <w:t xml:space="preserve">The fields to be filled by you appear below the detailed calendar part of the screen. </w:t>
            </w:r>
          </w:p>
        </w:tc>
        <w:tc>
          <w:tcPr>
            <w:tcW w:w="1174" w:type="dxa"/>
          </w:tcPr>
          <w:p w14:paraId="105FDA4D" w14:textId="77777777" w:rsidR="00EB5E05" w:rsidRPr="00AA46A3" w:rsidRDefault="00EB5E05" w:rsidP="00EB5E05">
            <w:pPr>
              <w:rPr>
                <w:rFonts w:cs="Arial"/>
                <w:bCs/>
              </w:rPr>
            </w:pPr>
          </w:p>
        </w:tc>
      </w:tr>
      <w:tr w:rsidR="00EB5E05" w:rsidRPr="00AA46A3" w14:paraId="7CD92912" w14:textId="77777777" w:rsidTr="00167B85">
        <w:trPr>
          <w:trHeight w:val="357"/>
        </w:trPr>
        <w:tc>
          <w:tcPr>
            <w:tcW w:w="751" w:type="dxa"/>
            <w:vMerge w:val="restart"/>
            <w:shd w:val="clear" w:color="auto" w:fill="auto"/>
          </w:tcPr>
          <w:p w14:paraId="54A9785B" w14:textId="77777777" w:rsidR="00EB5E05" w:rsidRPr="00AA46A3" w:rsidRDefault="00EB5E05" w:rsidP="00EB5E05">
            <w:r w:rsidRPr="00AA46A3">
              <w:t>4</w:t>
            </w:r>
          </w:p>
        </w:tc>
        <w:tc>
          <w:tcPr>
            <w:tcW w:w="1092" w:type="dxa"/>
            <w:vMerge w:val="restart"/>
            <w:shd w:val="clear" w:color="auto" w:fill="auto"/>
          </w:tcPr>
          <w:p w14:paraId="047B2F47" w14:textId="77777777" w:rsidR="00EB5E05" w:rsidRPr="00EA3920" w:rsidRDefault="00EB5E05" w:rsidP="00EB5E05">
            <w:pPr>
              <w:rPr>
                <w:rStyle w:val="SAPEmphasis"/>
                <w:lang w:eastAsia="zh-CN"/>
              </w:rPr>
            </w:pPr>
            <w:r w:rsidRPr="00EA3920">
              <w:rPr>
                <w:rStyle w:val="SAPEmphasis"/>
                <w:lang w:eastAsia="zh-CN"/>
              </w:rPr>
              <w:t>Enter Request Details</w:t>
            </w:r>
          </w:p>
        </w:tc>
        <w:tc>
          <w:tcPr>
            <w:tcW w:w="3107" w:type="dxa"/>
            <w:vMerge w:val="restart"/>
            <w:shd w:val="clear" w:color="auto" w:fill="auto"/>
          </w:tcPr>
          <w:p w14:paraId="04D15FB5" w14:textId="77777777" w:rsidR="00EB5E05" w:rsidRPr="00AA46A3" w:rsidRDefault="00EB5E05" w:rsidP="00EB5E05">
            <w:r w:rsidRPr="00AA46A3">
              <w:t>Make the following entries regarding your time off request:</w:t>
            </w:r>
          </w:p>
        </w:tc>
        <w:tc>
          <w:tcPr>
            <w:tcW w:w="2492" w:type="dxa"/>
            <w:shd w:val="clear" w:color="auto" w:fill="auto"/>
          </w:tcPr>
          <w:p w14:paraId="6F515CF8" w14:textId="3A488E09" w:rsidR="00EB5E05" w:rsidRPr="00AA46A3" w:rsidRDefault="00EB5E05">
            <w:r w:rsidRPr="00AA46A3">
              <w:rPr>
                <w:rStyle w:val="SAPScreenElement"/>
              </w:rPr>
              <w:t>Time</w:t>
            </w:r>
            <w:r w:rsidRPr="00AA46A3">
              <w:rPr>
                <w:i/>
              </w:rPr>
              <w:t xml:space="preserve"> </w:t>
            </w:r>
            <w:r w:rsidRPr="00AA46A3">
              <w:rPr>
                <w:rStyle w:val="SAPScreenElement"/>
              </w:rPr>
              <w:t>Type</w:t>
            </w:r>
            <w:r w:rsidRPr="00AA46A3">
              <w:t>:</w:t>
            </w:r>
            <w:r w:rsidRPr="00AA46A3">
              <w:rPr>
                <w:i/>
              </w:rPr>
              <w:t xml:space="preserve"> </w:t>
            </w:r>
            <w:r w:rsidRPr="00AA46A3">
              <w:t xml:space="preserve">value selected in </w:t>
            </w:r>
            <w:r w:rsidR="00203FDF" w:rsidRPr="00AA46A3">
              <w:t>test step #</w:t>
            </w:r>
            <w:r w:rsidR="005355E3">
              <w:t xml:space="preserve"> </w:t>
            </w:r>
            <w:r w:rsidR="00203FDF" w:rsidRPr="00AA46A3">
              <w:t>3</w:t>
            </w:r>
            <w:r w:rsidRPr="00AA46A3">
              <w:t xml:space="preserve"> is defaulted; </w:t>
            </w:r>
            <w:r w:rsidR="00EC708D" w:rsidRPr="00AA46A3">
              <w:t>leave as is</w:t>
            </w:r>
          </w:p>
        </w:tc>
        <w:tc>
          <w:tcPr>
            <w:tcW w:w="2906" w:type="dxa"/>
          </w:tcPr>
          <w:p w14:paraId="1F689B78" w14:textId="77777777" w:rsidR="00EB5E05" w:rsidRPr="00AA46A3" w:rsidRDefault="00EB5E05" w:rsidP="00EB5E05">
            <w:pPr>
              <w:rPr>
                <w:rFonts w:cs="Arial"/>
                <w:bCs/>
              </w:rPr>
            </w:pPr>
          </w:p>
        </w:tc>
        <w:tc>
          <w:tcPr>
            <w:tcW w:w="2764" w:type="dxa"/>
            <w:shd w:val="clear" w:color="auto" w:fill="auto"/>
          </w:tcPr>
          <w:p w14:paraId="0B210A5C" w14:textId="77777777" w:rsidR="00EB5E05" w:rsidRPr="00AA46A3" w:rsidRDefault="00EB5E05" w:rsidP="00EB5E05"/>
        </w:tc>
        <w:tc>
          <w:tcPr>
            <w:tcW w:w="1174" w:type="dxa"/>
          </w:tcPr>
          <w:p w14:paraId="0D973501" w14:textId="77777777" w:rsidR="00EB5E05" w:rsidRPr="00AA46A3" w:rsidRDefault="00EB5E05" w:rsidP="00EB5E05">
            <w:pPr>
              <w:rPr>
                <w:rFonts w:cs="Arial"/>
                <w:bCs/>
              </w:rPr>
            </w:pPr>
          </w:p>
        </w:tc>
      </w:tr>
      <w:tr w:rsidR="00CE192B" w:rsidRPr="00AA46A3" w14:paraId="13EE7B1A" w14:textId="77777777" w:rsidTr="00167B85">
        <w:trPr>
          <w:trHeight w:val="227"/>
        </w:trPr>
        <w:tc>
          <w:tcPr>
            <w:tcW w:w="751" w:type="dxa"/>
            <w:vMerge/>
            <w:shd w:val="clear" w:color="auto" w:fill="auto"/>
          </w:tcPr>
          <w:p w14:paraId="3209A335" w14:textId="77777777" w:rsidR="00CE192B" w:rsidRPr="00AA46A3" w:rsidRDefault="00CE192B" w:rsidP="00EB5E05"/>
        </w:tc>
        <w:tc>
          <w:tcPr>
            <w:tcW w:w="1092" w:type="dxa"/>
            <w:vMerge/>
            <w:shd w:val="clear" w:color="auto" w:fill="auto"/>
          </w:tcPr>
          <w:p w14:paraId="36C6F1E9" w14:textId="77777777" w:rsidR="00CE192B" w:rsidRPr="00AA46A3" w:rsidRDefault="00CE192B" w:rsidP="00EB5E05">
            <w:pPr>
              <w:rPr>
                <w:b/>
              </w:rPr>
            </w:pPr>
          </w:p>
        </w:tc>
        <w:tc>
          <w:tcPr>
            <w:tcW w:w="3107" w:type="dxa"/>
            <w:vMerge/>
            <w:shd w:val="clear" w:color="auto" w:fill="auto"/>
          </w:tcPr>
          <w:p w14:paraId="093B4054" w14:textId="77777777" w:rsidR="00CE192B" w:rsidRPr="00AA46A3" w:rsidRDefault="00CE192B" w:rsidP="00EB5E05"/>
        </w:tc>
        <w:tc>
          <w:tcPr>
            <w:tcW w:w="2492" w:type="dxa"/>
            <w:shd w:val="clear" w:color="auto" w:fill="auto"/>
          </w:tcPr>
          <w:p w14:paraId="411F9156" w14:textId="77777777" w:rsidR="00CE192B" w:rsidRPr="00AA46A3" w:rsidRDefault="00CE192B" w:rsidP="00EB5E05">
            <w:r w:rsidRPr="00AA46A3">
              <w:rPr>
                <w:rStyle w:val="SAPScreenElement"/>
              </w:rPr>
              <w:t>Start</w:t>
            </w:r>
            <w:r w:rsidRPr="00AA46A3">
              <w:rPr>
                <w:i/>
              </w:rPr>
              <w:t xml:space="preserve"> </w:t>
            </w:r>
            <w:r w:rsidRPr="00AA46A3">
              <w:rPr>
                <w:rStyle w:val="SAPScreenElement"/>
              </w:rPr>
              <w:t>Date</w:t>
            </w:r>
            <w:r w:rsidRPr="00AA46A3">
              <w:t>:</w:t>
            </w:r>
            <w:r w:rsidRPr="00AA46A3">
              <w:rPr>
                <w:i/>
              </w:rPr>
              <w:t xml:space="preserve"> </w:t>
            </w:r>
            <w:r w:rsidRPr="00AA46A3">
              <w:t>defaults to today’s date; select appropriate value from calendar help</w:t>
            </w:r>
          </w:p>
        </w:tc>
        <w:tc>
          <w:tcPr>
            <w:tcW w:w="2906" w:type="dxa"/>
            <w:vMerge w:val="restart"/>
          </w:tcPr>
          <w:p w14:paraId="44BA5DE4" w14:textId="038A6B16" w:rsidR="00CE192B" w:rsidRPr="00AA46A3" w:rsidDel="00997D94" w:rsidRDefault="00CE192B" w:rsidP="00203FDF">
            <w:pPr>
              <w:rPr>
                <w:del w:id="1177" w:author="Author" w:date="2018-02-09T11:47:00Z"/>
              </w:rPr>
            </w:pPr>
            <w:r w:rsidRPr="00AA46A3">
              <w:rPr>
                <w:rFonts w:cs="Arial"/>
                <w:bCs/>
              </w:rPr>
              <w:t>Alternatively, you can use the paintbrush mouse over to mark the complete period for which you request time off.</w:t>
            </w:r>
            <w:r w:rsidRPr="00AA46A3">
              <w:t xml:space="preserve"> </w:t>
            </w:r>
          </w:p>
          <w:p w14:paraId="1549C782" w14:textId="1AD08A8A" w:rsidR="00737BAC" w:rsidRPr="00AA46A3" w:rsidDel="00997D94" w:rsidRDefault="00737BAC" w:rsidP="00737BAC">
            <w:pPr>
              <w:pStyle w:val="SAPNoteHeading"/>
              <w:ind w:left="0"/>
              <w:rPr>
                <w:del w:id="1178" w:author="Author" w:date="2018-02-09T11:47:00Z"/>
              </w:rPr>
            </w:pPr>
            <w:del w:id="1179" w:author="Author" w:date="2018-02-09T11:47:00Z">
              <w:r w:rsidRPr="00AA46A3" w:rsidDel="00997D94">
                <w:rPr>
                  <w:noProof/>
                </w:rPr>
                <w:drawing>
                  <wp:inline distT="0" distB="0" distL="0" distR="0" wp14:anchorId="683F1520" wp14:editId="571A52E7">
                    <wp:extent cx="225425" cy="225425"/>
                    <wp:effectExtent l="0" t="0" r="0" b="3175"/>
                    <wp:docPr id="5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AA46A3" w:rsidDel="00997D94">
                <w:delText> Note</w:delText>
              </w:r>
            </w:del>
          </w:p>
          <w:p w14:paraId="73175A45" w14:textId="5E4E8BE3" w:rsidR="00737BAC" w:rsidRPr="00AA46A3" w:rsidRDefault="00737BAC">
            <w:del w:id="1180" w:author="Author" w:date="2018-02-09T11:47:00Z">
              <w:r w:rsidRPr="00AA46A3" w:rsidDel="00997D94">
                <w:rPr>
                  <w:rFonts w:cs="Arial"/>
                  <w:bCs/>
                </w:rPr>
                <w:delText xml:space="preserve">In case you have a clock-time based time recording variant assigned, you can request vacation during a particular start time and end time for the same date, meaning only some hours of a day, not the complete day. For this, leave the </w:delText>
              </w:r>
              <w:r w:rsidRPr="00AA46A3" w:rsidDel="00997D94">
                <w:rPr>
                  <w:rStyle w:val="SAPScreenElement"/>
                </w:rPr>
                <w:delText>Full Day</w:delText>
              </w:r>
              <w:r w:rsidRPr="00AA46A3" w:rsidDel="00997D94">
                <w:rPr>
                  <w:rFonts w:cs="Arial"/>
                  <w:bCs/>
                </w:rPr>
                <w:delText xml:space="preserve"> checkbox unflagged and enter in the fields </w:delText>
              </w:r>
              <w:r w:rsidRPr="00AA46A3" w:rsidDel="00997D94">
                <w:rPr>
                  <w:rStyle w:val="SAPScreenElement"/>
                </w:rPr>
                <w:delText>Start Time</w:delText>
              </w:r>
              <w:r w:rsidRPr="00AA46A3" w:rsidDel="00997D94">
                <w:rPr>
                  <w:rFonts w:cs="Arial"/>
                  <w:bCs/>
                </w:rPr>
                <w:delText xml:space="preserve"> and </w:delText>
              </w:r>
              <w:r w:rsidRPr="00AA46A3" w:rsidDel="00997D94">
                <w:rPr>
                  <w:rStyle w:val="SAPScreenElement"/>
                </w:rPr>
                <w:delText>End Time</w:delText>
              </w:r>
              <w:r w:rsidRPr="00AA46A3" w:rsidDel="00997D94">
                <w:rPr>
                  <w:rFonts w:cs="Arial"/>
                  <w:bCs/>
                </w:rPr>
                <w:delText xml:space="preserve"> appropriate clock times.</w:delText>
              </w:r>
            </w:del>
          </w:p>
        </w:tc>
        <w:tc>
          <w:tcPr>
            <w:tcW w:w="2764" w:type="dxa"/>
            <w:vMerge w:val="restart"/>
            <w:shd w:val="clear" w:color="auto" w:fill="auto"/>
          </w:tcPr>
          <w:p w14:paraId="61EEF496" w14:textId="536B95EA" w:rsidR="00CE192B" w:rsidRPr="00AA46A3" w:rsidRDefault="00CE192B" w:rsidP="00682DD9">
            <w:r w:rsidRPr="00AA46A3">
              <w:t xml:space="preserve">The </w:t>
            </w:r>
            <w:r w:rsidRPr="00AA46A3">
              <w:rPr>
                <w:rStyle w:val="SAPScreenElement"/>
              </w:rPr>
              <w:t>Team</w:t>
            </w:r>
            <w:r w:rsidRPr="00AA46A3">
              <w:rPr>
                <w:i/>
              </w:rPr>
              <w:t xml:space="preserve"> </w:t>
            </w:r>
            <w:r w:rsidRPr="00AA46A3">
              <w:rPr>
                <w:rStyle w:val="SAPScreenElement"/>
              </w:rPr>
              <w:t>Absence</w:t>
            </w:r>
            <w:r w:rsidR="00C34253" w:rsidRPr="00AA46A3">
              <w:rPr>
                <w:rStyle w:val="SAPScreenElement"/>
              </w:rPr>
              <w:t xml:space="preserve">s </w:t>
            </w:r>
            <w:r w:rsidR="00C34253" w:rsidRPr="00AA46A3">
              <w:t xml:space="preserve">section located at the bottom of the screen </w:t>
            </w:r>
            <w:r w:rsidRPr="00AA46A3">
              <w:t xml:space="preserve">is expanded, informing you who is also absent during your planned absence. In case no other team member is absent during your time off, an appropriate information message is displayed in the </w:t>
            </w:r>
            <w:r w:rsidRPr="00AA46A3">
              <w:rPr>
                <w:rStyle w:val="SAPScreenElement"/>
              </w:rPr>
              <w:t>Team</w:t>
            </w:r>
            <w:r w:rsidRPr="00AA46A3">
              <w:rPr>
                <w:i/>
              </w:rPr>
              <w:t xml:space="preserve"> </w:t>
            </w:r>
            <w:r w:rsidRPr="00AA46A3">
              <w:rPr>
                <w:rStyle w:val="SAPScreenElement"/>
              </w:rPr>
              <w:t>Absences</w:t>
            </w:r>
            <w:r w:rsidRPr="00AA46A3">
              <w:rPr>
                <w:i/>
              </w:rPr>
              <w:t xml:space="preserve"> </w:t>
            </w:r>
            <w:r w:rsidR="00C34253" w:rsidRPr="00AA46A3">
              <w:t>section</w:t>
            </w:r>
            <w:r w:rsidRPr="00AA46A3">
              <w:t xml:space="preserve">. </w:t>
            </w:r>
          </w:p>
        </w:tc>
        <w:tc>
          <w:tcPr>
            <w:tcW w:w="1174" w:type="dxa"/>
          </w:tcPr>
          <w:p w14:paraId="272A1182" w14:textId="77777777" w:rsidR="00CE192B" w:rsidRPr="00AA46A3" w:rsidRDefault="00CE192B" w:rsidP="00EB5E05">
            <w:pPr>
              <w:rPr>
                <w:rFonts w:cs="Arial"/>
                <w:bCs/>
              </w:rPr>
            </w:pPr>
          </w:p>
        </w:tc>
      </w:tr>
      <w:tr w:rsidR="00CE192B" w:rsidRPr="00AA46A3" w14:paraId="21F26DEB" w14:textId="77777777" w:rsidTr="00167B85">
        <w:trPr>
          <w:trHeight w:val="357"/>
        </w:trPr>
        <w:tc>
          <w:tcPr>
            <w:tcW w:w="751" w:type="dxa"/>
            <w:vMerge/>
            <w:shd w:val="clear" w:color="auto" w:fill="auto"/>
          </w:tcPr>
          <w:p w14:paraId="3EF543E0" w14:textId="77777777" w:rsidR="00CE192B" w:rsidRPr="00AA46A3" w:rsidRDefault="00CE192B" w:rsidP="00EB5E05"/>
        </w:tc>
        <w:tc>
          <w:tcPr>
            <w:tcW w:w="1092" w:type="dxa"/>
            <w:vMerge/>
            <w:shd w:val="clear" w:color="auto" w:fill="auto"/>
          </w:tcPr>
          <w:p w14:paraId="6239C163" w14:textId="77777777" w:rsidR="00CE192B" w:rsidRPr="00AA46A3" w:rsidRDefault="00CE192B" w:rsidP="00EB5E05">
            <w:pPr>
              <w:rPr>
                <w:b/>
              </w:rPr>
            </w:pPr>
          </w:p>
        </w:tc>
        <w:tc>
          <w:tcPr>
            <w:tcW w:w="3107" w:type="dxa"/>
            <w:vMerge/>
            <w:shd w:val="clear" w:color="auto" w:fill="auto"/>
          </w:tcPr>
          <w:p w14:paraId="5CBCEB13" w14:textId="77777777" w:rsidR="00CE192B" w:rsidRPr="00AA46A3" w:rsidRDefault="00CE192B" w:rsidP="00EB5E05"/>
        </w:tc>
        <w:tc>
          <w:tcPr>
            <w:tcW w:w="2492" w:type="dxa"/>
            <w:shd w:val="clear" w:color="auto" w:fill="auto"/>
          </w:tcPr>
          <w:p w14:paraId="56931842" w14:textId="77777777" w:rsidR="00CE192B" w:rsidRPr="00AA46A3" w:rsidRDefault="00CE192B" w:rsidP="00EB5E05">
            <w:r w:rsidRPr="00AA46A3">
              <w:rPr>
                <w:rStyle w:val="SAPScreenElement"/>
              </w:rPr>
              <w:t>End</w:t>
            </w:r>
            <w:r w:rsidRPr="00AA46A3">
              <w:rPr>
                <w:i/>
              </w:rPr>
              <w:t xml:space="preserve"> </w:t>
            </w:r>
            <w:r w:rsidRPr="00AA46A3">
              <w:rPr>
                <w:rStyle w:val="SAPScreenElement"/>
              </w:rPr>
              <w:t>Date</w:t>
            </w:r>
            <w:r w:rsidRPr="00AA46A3">
              <w:t>: defaults to today’s date; select appropriate value from calendar help</w:t>
            </w:r>
          </w:p>
        </w:tc>
        <w:tc>
          <w:tcPr>
            <w:tcW w:w="2906" w:type="dxa"/>
            <w:vMerge/>
          </w:tcPr>
          <w:p w14:paraId="64168C71" w14:textId="77777777" w:rsidR="00CE192B" w:rsidRPr="00AA46A3" w:rsidRDefault="00CE192B" w:rsidP="00EB5E05">
            <w:pPr>
              <w:rPr>
                <w:rFonts w:cs="Arial"/>
                <w:bCs/>
              </w:rPr>
            </w:pPr>
          </w:p>
        </w:tc>
        <w:tc>
          <w:tcPr>
            <w:tcW w:w="2764" w:type="dxa"/>
            <w:vMerge/>
            <w:shd w:val="clear" w:color="auto" w:fill="auto"/>
          </w:tcPr>
          <w:p w14:paraId="5016BD8A" w14:textId="77777777" w:rsidR="00CE192B" w:rsidRPr="00AA46A3" w:rsidRDefault="00CE192B" w:rsidP="00EB5E05"/>
        </w:tc>
        <w:tc>
          <w:tcPr>
            <w:tcW w:w="1174" w:type="dxa"/>
          </w:tcPr>
          <w:p w14:paraId="137245F4" w14:textId="77777777" w:rsidR="00CE192B" w:rsidRPr="00AA46A3" w:rsidRDefault="00CE192B" w:rsidP="00EB5E05">
            <w:pPr>
              <w:rPr>
                <w:rFonts w:cs="Arial"/>
                <w:bCs/>
              </w:rPr>
            </w:pPr>
          </w:p>
        </w:tc>
      </w:tr>
      <w:tr w:rsidR="00CE192B" w:rsidRPr="00AA46A3" w14:paraId="67152543" w14:textId="77777777" w:rsidTr="00167B85">
        <w:trPr>
          <w:trHeight w:val="357"/>
        </w:trPr>
        <w:tc>
          <w:tcPr>
            <w:tcW w:w="751" w:type="dxa"/>
            <w:vMerge/>
            <w:shd w:val="clear" w:color="auto" w:fill="auto"/>
          </w:tcPr>
          <w:p w14:paraId="6C6FA6C3" w14:textId="77777777" w:rsidR="00CE192B" w:rsidRPr="00AA46A3" w:rsidRDefault="00CE192B" w:rsidP="00EB5E05"/>
        </w:tc>
        <w:tc>
          <w:tcPr>
            <w:tcW w:w="1092" w:type="dxa"/>
            <w:vMerge/>
            <w:shd w:val="clear" w:color="auto" w:fill="auto"/>
          </w:tcPr>
          <w:p w14:paraId="125D713E" w14:textId="77777777" w:rsidR="00CE192B" w:rsidRPr="00AA46A3" w:rsidRDefault="00CE192B" w:rsidP="00EB5E05">
            <w:pPr>
              <w:rPr>
                <w:b/>
              </w:rPr>
            </w:pPr>
          </w:p>
        </w:tc>
        <w:tc>
          <w:tcPr>
            <w:tcW w:w="3107" w:type="dxa"/>
            <w:vMerge/>
            <w:shd w:val="clear" w:color="auto" w:fill="auto"/>
          </w:tcPr>
          <w:p w14:paraId="25CE084E" w14:textId="77777777" w:rsidR="00CE192B" w:rsidRPr="00AA46A3" w:rsidRDefault="00CE192B" w:rsidP="00EB5E05"/>
        </w:tc>
        <w:tc>
          <w:tcPr>
            <w:tcW w:w="2492" w:type="dxa"/>
            <w:shd w:val="clear" w:color="auto" w:fill="auto"/>
          </w:tcPr>
          <w:p w14:paraId="6C215553" w14:textId="68569F93" w:rsidR="00CE192B" w:rsidRPr="00AA46A3" w:rsidRDefault="00CE192B" w:rsidP="00913857">
            <w:r w:rsidRPr="00AA46A3">
              <w:rPr>
                <w:rStyle w:val="SAPScreenElement"/>
              </w:rPr>
              <w:t>Requesting</w:t>
            </w:r>
            <w:r w:rsidRPr="00AA46A3">
              <w:t xml:space="preserve">: </w:t>
            </w:r>
            <w:r w:rsidR="00913857" w:rsidRPr="00AA46A3">
              <w:rPr>
                <w:rFonts w:cs="Arial"/>
                <w:bCs/>
              </w:rPr>
              <w:t>is defaulted automatically based on the dates entered</w:t>
            </w:r>
            <w:r w:rsidR="00913857" w:rsidRPr="00AA46A3">
              <w:t xml:space="preserve"> </w:t>
            </w:r>
          </w:p>
        </w:tc>
        <w:tc>
          <w:tcPr>
            <w:tcW w:w="2906" w:type="dxa"/>
          </w:tcPr>
          <w:p w14:paraId="02B80623" w14:textId="1543FA61" w:rsidR="00CE192B" w:rsidRPr="00AA46A3" w:rsidDel="00997D94" w:rsidRDefault="00CE192B" w:rsidP="008A024A">
            <w:pPr>
              <w:rPr>
                <w:del w:id="1181" w:author="Author" w:date="2018-02-09T11:47:00Z"/>
                <w:rFonts w:ascii="Times New Roman" w:eastAsia="SimSun" w:hAnsi="Times New Roman"/>
                <w:sz w:val="24"/>
              </w:rPr>
            </w:pPr>
            <w:r w:rsidRPr="00AA46A3">
              <w:rPr>
                <w:rFonts w:cs="Arial"/>
                <w:bCs/>
              </w:rPr>
              <w:t xml:space="preserve">For some time </w:t>
            </w:r>
            <w:r w:rsidR="00913857" w:rsidRPr="00AA46A3">
              <w:rPr>
                <w:rFonts w:cs="Arial"/>
                <w:bCs/>
              </w:rPr>
              <w:t>types,</w:t>
            </w:r>
            <w:r w:rsidRPr="00AA46A3">
              <w:rPr>
                <w:rFonts w:cs="Arial"/>
                <w:bCs/>
              </w:rPr>
              <w:t xml:space="preserve"> </w:t>
            </w:r>
            <w:r w:rsidR="00913857" w:rsidRPr="00AA46A3">
              <w:rPr>
                <w:rFonts w:cs="Arial"/>
                <w:bCs/>
              </w:rPr>
              <w:t xml:space="preserve">you need to </w:t>
            </w:r>
            <w:r w:rsidR="00913857" w:rsidRPr="00AA46A3">
              <w:t xml:space="preserve">select the requested absence amount from </w:t>
            </w:r>
            <w:r w:rsidR="00913857" w:rsidRPr="00AA46A3">
              <w:rPr>
                <w:rFonts w:cs="Arial"/>
                <w:bCs/>
              </w:rPr>
              <w:t xml:space="preserve">the </w:t>
            </w:r>
            <w:r w:rsidR="00913857" w:rsidRPr="00AA46A3">
              <w:t>drop-down</w:t>
            </w:r>
            <w:r w:rsidR="00913857" w:rsidRPr="00AA46A3">
              <w:rPr>
                <w:rFonts w:cs="Arial"/>
                <w:bCs/>
              </w:rPr>
              <w:t xml:space="preserve"> list</w:t>
            </w:r>
            <w:r w:rsidRPr="00AA46A3">
              <w:rPr>
                <w:rFonts w:cs="Arial"/>
                <w:bCs/>
              </w:rPr>
              <w:t>.</w:t>
            </w:r>
            <w:r w:rsidR="008A024A" w:rsidRPr="00AA46A3">
              <w:rPr>
                <w:rFonts w:cs="Arial"/>
                <w:bCs/>
              </w:rPr>
              <w:t xml:space="preserve"> In case no sufficient balance is available anymore</w:t>
            </w:r>
            <w:r w:rsidR="00C273D7" w:rsidRPr="00AA46A3">
              <w:rPr>
                <w:rFonts w:cs="Arial"/>
                <w:bCs/>
              </w:rPr>
              <w:t xml:space="preserve"> for example for time type </w:t>
            </w:r>
            <w:r w:rsidR="00C273D7" w:rsidRPr="00AA46A3">
              <w:rPr>
                <w:rStyle w:val="SAPScreenElement"/>
              </w:rPr>
              <w:t>Vacation</w:t>
            </w:r>
            <w:r w:rsidR="008A024A" w:rsidRPr="00AA46A3">
              <w:rPr>
                <w:rFonts w:cs="Arial"/>
                <w:bCs/>
              </w:rPr>
              <w:t xml:space="preserve">, an error message is displayed and the </w:t>
            </w:r>
            <w:r w:rsidR="008A024A" w:rsidRPr="00AA46A3">
              <w:rPr>
                <w:rStyle w:val="SAPScreenElement"/>
              </w:rPr>
              <w:t>Submit</w:t>
            </w:r>
            <w:r w:rsidR="008A024A" w:rsidRPr="00AA46A3">
              <w:rPr>
                <w:rFonts w:cs="Arial"/>
                <w:bCs/>
              </w:rPr>
              <w:t xml:space="preserve"> button is disabled. You will need to adapt your request.</w:t>
            </w:r>
            <w:r w:rsidR="008A024A" w:rsidRPr="00AA46A3">
              <w:rPr>
                <w:rFonts w:ascii="Times New Roman" w:eastAsia="SimSun" w:hAnsi="Times New Roman"/>
                <w:sz w:val="24"/>
              </w:rPr>
              <w:t xml:space="preserve"> </w:t>
            </w:r>
          </w:p>
          <w:p w14:paraId="1F093300" w14:textId="3865924F" w:rsidR="00EE18B3" w:rsidRPr="00AA46A3" w:rsidDel="00997D94" w:rsidRDefault="00EE18B3" w:rsidP="00EE18B3">
            <w:pPr>
              <w:pStyle w:val="SAPNoteHeading"/>
              <w:ind w:left="0"/>
              <w:rPr>
                <w:del w:id="1182" w:author="Author" w:date="2018-02-09T11:47:00Z"/>
              </w:rPr>
            </w:pPr>
            <w:del w:id="1183" w:author="Author" w:date="2018-02-09T11:47:00Z">
              <w:r w:rsidRPr="00AA46A3" w:rsidDel="00997D94">
                <w:rPr>
                  <w:noProof/>
                </w:rPr>
                <w:drawing>
                  <wp:inline distT="0" distB="0" distL="0" distR="0" wp14:anchorId="3EF65B5F" wp14:editId="0C1C1339">
                    <wp:extent cx="225425" cy="225425"/>
                    <wp:effectExtent l="0" t="0" r="0" b="3175"/>
                    <wp:docPr id="2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AA46A3" w:rsidDel="00997D94">
                <w:delText> Note</w:delText>
              </w:r>
            </w:del>
          </w:p>
          <w:p w14:paraId="55D34BCF" w14:textId="5E25460E" w:rsidR="00EE18B3" w:rsidRPr="00AA46A3" w:rsidRDefault="00EE18B3">
            <w:pPr>
              <w:rPr>
                <w:rFonts w:cs="Arial"/>
                <w:bCs/>
              </w:rPr>
            </w:pPr>
            <w:del w:id="1184" w:author="Author" w:date="2018-02-09T11:47:00Z">
              <w:r w:rsidRPr="00AA46A3" w:rsidDel="00997D94">
                <w:rPr>
                  <w:rFonts w:cs="Arial"/>
                  <w:bCs/>
                </w:rPr>
                <w:delText xml:space="preserve">In case you have a clock-time based time recording variant assigned, and have requested time off only for some hours of a day, the value of field </w:delText>
              </w:r>
              <w:r w:rsidRPr="00AA46A3" w:rsidDel="00997D94">
                <w:rPr>
                  <w:rStyle w:val="SAPScreenElement"/>
                </w:rPr>
                <w:delText>Requesting</w:delText>
              </w:r>
              <w:r w:rsidRPr="00AA46A3" w:rsidDel="00997D94">
                <w:rPr>
                  <w:rFonts w:cs="Arial"/>
                  <w:bCs/>
                </w:rPr>
                <w:delText xml:space="preserve"> is defaulted automatically based on the </w:delText>
              </w:r>
              <w:r w:rsidRPr="00AA46A3" w:rsidDel="00997D94">
                <w:rPr>
                  <w:rStyle w:val="SAPScreenElement"/>
                </w:rPr>
                <w:delText>Start Time</w:delText>
              </w:r>
              <w:r w:rsidRPr="00AA46A3" w:rsidDel="00997D94">
                <w:rPr>
                  <w:rFonts w:cs="Arial"/>
                  <w:bCs/>
                </w:rPr>
                <w:delText xml:space="preserve"> and </w:delText>
              </w:r>
              <w:r w:rsidRPr="00AA46A3" w:rsidDel="00997D94">
                <w:rPr>
                  <w:rStyle w:val="SAPScreenElement"/>
                </w:rPr>
                <w:delText>End Time</w:delText>
              </w:r>
              <w:r w:rsidRPr="00AA46A3" w:rsidDel="00997D94">
                <w:rPr>
                  <w:rFonts w:cs="Arial"/>
                  <w:bCs/>
                </w:rPr>
                <w:delText xml:space="preserve"> entered.</w:delText>
              </w:r>
            </w:del>
          </w:p>
        </w:tc>
        <w:tc>
          <w:tcPr>
            <w:tcW w:w="2764" w:type="dxa"/>
            <w:vMerge/>
            <w:shd w:val="clear" w:color="auto" w:fill="auto"/>
          </w:tcPr>
          <w:p w14:paraId="26102B61" w14:textId="77777777" w:rsidR="00CE192B" w:rsidRPr="00AA46A3" w:rsidRDefault="00CE192B" w:rsidP="00EB5E05"/>
        </w:tc>
        <w:tc>
          <w:tcPr>
            <w:tcW w:w="1174" w:type="dxa"/>
          </w:tcPr>
          <w:p w14:paraId="555CE049" w14:textId="77777777" w:rsidR="00CE192B" w:rsidRPr="00AA46A3" w:rsidRDefault="00CE192B" w:rsidP="00EB5E05">
            <w:pPr>
              <w:rPr>
                <w:rFonts w:cs="Arial"/>
                <w:bCs/>
              </w:rPr>
            </w:pPr>
          </w:p>
        </w:tc>
      </w:tr>
      <w:tr w:rsidR="00EB5E05" w:rsidRPr="00AA46A3" w14:paraId="7C02ED0D" w14:textId="77777777" w:rsidTr="00167B85">
        <w:trPr>
          <w:trHeight w:val="357"/>
        </w:trPr>
        <w:tc>
          <w:tcPr>
            <w:tcW w:w="751" w:type="dxa"/>
            <w:vMerge/>
            <w:shd w:val="clear" w:color="auto" w:fill="auto"/>
          </w:tcPr>
          <w:p w14:paraId="314365E4" w14:textId="77777777" w:rsidR="00EB5E05" w:rsidRPr="00AA46A3" w:rsidRDefault="00EB5E05" w:rsidP="00EB5E05"/>
        </w:tc>
        <w:tc>
          <w:tcPr>
            <w:tcW w:w="1092" w:type="dxa"/>
            <w:vMerge/>
            <w:shd w:val="clear" w:color="auto" w:fill="auto"/>
          </w:tcPr>
          <w:p w14:paraId="01A89A8C" w14:textId="77777777" w:rsidR="00EB5E05" w:rsidRPr="00AA46A3" w:rsidRDefault="00EB5E05" w:rsidP="00EB5E05">
            <w:pPr>
              <w:rPr>
                <w:b/>
              </w:rPr>
            </w:pPr>
          </w:p>
        </w:tc>
        <w:tc>
          <w:tcPr>
            <w:tcW w:w="3107" w:type="dxa"/>
            <w:vMerge/>
            <w:shd w:val="clear" w:color="auto" w:fill="auto"/>
          </w:tcPr>
          <w:p w14:paraId="3C3DA19C" w14:textId="77777777" w:rsidR="00EB5E05" w:rsidRPr="00AA46A3" w:rsidRDefault="00EB5E05" w:rsidP="00EB5E05"/>
        </w:tc>
        <w:tc>
          <w:tcPr>
            <w:tcW w:w="2492" w:type="dxa"/>
            <w:shd w:val="clear" w:color="auto" w:fill="auto"/>
          </w:tcPr>
          <w:p w14:paraId="236DB2B8" w14:textId="77777777" w:rsidR="00EB5E05" w:rsidRPr="00AA46A3" w:rsidRDefault="00EB5E05" w:rsidP="00EB5E05">
            <w:r w:rsidRPr="00AA46A3">
              <w:rPr>
                <w:rStyle w:val="SAPScreenElement"/>
              </w:rPr>
              <w:t>Comment</w:t>
            </w:r>
            <w:r w:rsidRPr="00AA46A3">
              <w:t>: add explanation to request, if necessary</w:t>
            </w:r>
          </w:p>
        </w:tc>
        <w:tc>
          <w:tcPr>
            <w:tcW w:w="2906" w:type="dxa"/>
          </w:tcPr>
          <w:p w14:paraId="426E0201" w14:textId="77777777" w:rsidR="00EB5E05" w:rsidRPr="00AA46A3" w:rsidRDefault="00EB5E05" w:rsidP="00EB5E05">
            <w:pPr>
              <w:rPr>
                <w:rFonts w:cs="Arial"/>
                <w:bCs/>
              </w:rPr>
            </w:pPr>
          </w:p>
        </w:tc>
        <w:tc>
          <w:tcPr>
            <w:tcW w:w="2764" w:type="dxa"/>
            <w:shd w:val="clear" w:color="auto" w:fill="auto"/>
          </w:tcPr>
          <w:p w14:paraId="114FACF1" w14:textId="77777777" w:rsidR="00EB5E05" w:rsidRPr="00AA46A3" w:rsidRDefault="00EB5E05" w:rsidP="00EB5E05"/>
        </w:tc>
        <w:tc>
          <w:tcPr>
            <w:tcW w:w="1174" w:type="dxa"/>
          </w:tcPr>
          <w:p w14:paraId="38AA6574" w14:textId="77777777" w:rsidR="00EB5E05" w:rsidRPr="00AA46A3" w:rsidRDefault="00EB5E05" w:rsidP="00EB5E05">
            <w:pPr>
              <w:rPr>
                <w:rFonts w:cs="Arial"/>
                <w:bCs/>
              </w:rPr>
            </w:pPr>
          </w:p>
        </w:tc>
      </w:tr>
      <w:tr w:rsidR="00EB5E05" w:rsidRPr="00AA46A3" w14:paraId="79D0A329" w14:textId="77777777" w:rsidTr="00167B85">
        <w:trPr>
          <w:trHeight w:val="357"/>
        </w:trPr>
        <w:tc>
          <w:tcPr>
            <w:tcW w:w="751" w:type="dxa"/>
            <w:shd w:val="clear" w:color="auto" w:fill="auto"/>
          </w:tcPr>
          <w:p w14:paraId="174D0ABB" w14:textId="77777777" w:rsidR="00EB5E05" w:rsidRPr="00AA46A3" w:rsidRDefault="00EB5E05" w:rsidP="00EB5E05">
            <w:r w:rsidRPr="00AA46A3">
              <w:t>5</w:t>
            </w:r>
          </w:p>
        </w:tc>
        <w:tc>
          <w:tcPr>
            <w:tcW w:w="1092" w:type="dxa"/>
            <w:shd w:val="clear" w:color="auto" w:fill="auto"/>
          </w:tcPr>
          <w:p w14:paraId="01A156EB" w14:textId="77777777" w:rsidR="00EB5E05" w:rsidRPr="00AA46A3" w:rsidRDefault="00EB5E05" w:rsidP="00EB5E05">
            <w:pPr>
              <w:rPr>
                <w:b/>
              </w:rPr>
            </w:pPr>
            <w:r w:rsidRPr="00EA3920">
              <w:rPr>
                <w:rStyle w:val="SAPEmphasis"/>
                <w:lang w:eastAsia="zh-CN"/>
              </w:rPr>
              <w:t>Submit Request</w:t>
            </w:r>
          </w:p>
        </w:tc>
        <w:tc>
          <w:tcPr>
            <w:tcW w:w="3107" w:type="dxa"/>
            <w:shd w:val="clear" w:color="auto" w:fill="auto"/>
          </w:tcPr>
          <w:p w14:paraId="25902494" w14:textId="77777777" w:rsidR="00EB5E05" w:rsidRPr="00AA46A3" w:rsidRDefault="00EB5E05" w:rsidP="00EB5E05">
            <w:r w:rsidRPr="00AA46A3">
              <w:t xml:space="preserve">Choose the </w:t>
            </w:r>
            <w:r w:rsidRPr="00AA46A3">
              <w:rPr>
                <w:rStyle w:val="SAPScreenElement"/>
              </w:rPr>
              <w:t>Submit</w:t>
            </w:r>
            <w:r w:rsidRPr="00AA46A3">
              <w:t xml:space="preserve"> button.</w:t>
            </w:r>
          </w:p>
        </w:tc>
        <w:tc>
          <w:tcPr>
            <w:tcW w:w="2492" w:type="dxa"/>
            <w:shd w:val="clear" w:color="auto" w:fill="auto"/>
          </w:tcPr>
          <w:p w14:paraId="25D805E1" w14:textId="77777777" w:rsidR="00EB5E05" w:rsidRPr="00AA46A3" w:rsidRDefault="00EB5E05" w:rsidP="00EB5E05">
            <w:pPr>
              <w:rPr>
                <w:i/>
              </w:rPr>
            </w:pPr>
          </w:p>
        </w:tc>
        <w:tc>
          <w:tcPr>
            <w:tcW w:w="2906" w:type="dxa"/>
          </w:tcPr>
          <w:p w14:paraId="6B664BFC" w14:textId="77777777" w:rsidR="00EB5E05" w:rsidRPr="00AA46A3" w:rsidRDefault="00EB5E05" w:rsidP="00EB5E05">
            <w:pPr>
              <w:rPr>
                <w:rFonts w:cs="Arial"/>
                <w:bCs/>
              </w:rPr>
            </w:pPr>
          </w:p>
        </w:tc>
        <w:tc>
          <w:tcPr>
            <w:tcW w:w="2764" w:type="dxa"/>
            <w:shd w:val="clear" w:color="auto" w:fill="auto"/>
          </w:tcPr>
          <w:p w14:paraId="4E7DF06E" w14:textId="6C53FC2D" w:rsidR="00EB5E05" w:rsidRPr="00AA46A3" w:rsidRDefault="00EB5E05">
            <w:r w:rsidRPr="00AA46A3">
              <w:t xml:space="preserve">A system message is generated about successful saving of your request and awaiting approval from your </w:t>
            </w:r>
            <w:r w:rsidR="009A3278" w:rsidRPr="00AA46A3">
              <w:t>line manager</w:t>
            </w:r>
            <w:r w:rsidRPr="00AA46A3">
              <w:t>.</w:t>
            </w:r>
          </w:p>
        </w:tc>
        <w:tc>
          <w:tcPr>
            <w:tcW w:w="1174" w:type="dxa"/>
          </w:tcPr>
          <w:p w14:paraId="507D8127" w14:textId="77777777" w:rsidR="00EB5E05" w:rsidRPr="00AA46A3" w:rsidRDefault="00EB5E05" w:rsidP="00EB5E05">
            <w:pPr>
              <w:rPr>
                <w:rFonts w:cs="Arial"/>
                <w:bCs/>
              </w:rPr>
            </w:pPr>
          </w:p>
        </w:tc>
      </w:tr>
    </w:tbl>
    <w:p w14:paraId="54104E9C" w14:textId="77777777" w:rsidR="00EB5E05" w:rsidRPr="00AA46A3" w:rsidRDefault="00EB5E05" w:rsidP="00EB5E05">
      <w:pPr>
        <w:pStyle w:val="SAPKeyblockTitle"/>
      </w:pPr>
      <w:r w:rsidRPr="00AA46A3">
        <w:t>Result</w:t>
      </w:r>
    </w:p>
    <w:p w14:paraId="10A4941C" w14:textId="1D988E4F" w:rsidR="00EB5E05" w:rsidRPr="00AA46A3" w:rsidRDefault="00EB5E05" w:rsidP="00EB5E05">
      <w:r w:rsidRPr="00AA46A3">
        <w:t xml:space="preserve">The employee requested for a time off. The time off request has been sent to the </w:t>
      </w:r>
      <w:r w:rsidR="009A3278" w:rsidRPr="00AA46A3">
        <w:t xml:space="preserve">line manager </w:t>
      </w:r>
      <w:r w:rsidRPr="00AA46A3">
        <w:t xml:space="preserve">for approval. The period of absence planned by the employee is shaded in the calendar. </w:t>
      </w:r>
      <w:r w:rsidR="0070727C" w:rsidRPr="00AA46A3">
        <w:t>The</w:t>
      </w:r>
      <w:r w:rsidRPr="00AA46A3">
        <w:t xml:space="preserve"> </w:t>
      </w:r>
      <w:r w:rsidRPr="00AA46A3">
        <w:rPr>
          <w:rStyle w:val="SAPScreenElement"/>
        </w:rPr>
        <w:t>My Requests</w:t>
      </w:r>
      <w:r w:rsidRPr="00AA46A3">
        <w:t xml:space="preserve"> </w:t>
      </w:r>
      <w:r w:rsidR="0070727C" w:rsidRPr="00AA46A3">
        <w:t xml:space="preserve">section, located at the bottom of the </w:t>
      </w:r>
      <w:r w:rsidR="0070727C" w:rsidRPr="00AA46A3">
        <w:rPr>
          <w:rStyle w:val="SAPScreenElement"/>
        </w:rPr>
        <w:t>Time</w:t>
      </w:r>
      <w:r w:rsidR="0070727C" w:rsidRPr="00AA46A3">
        <w:rPr>
          <w:i/>
        </w:rPr>
        <w:t xml:space="preserve"> </w:t>
      </w:r>
      <w:r w:rsidR="0070727C" w:rsidRPr="00AA46A3">
        <w:rPr>
          <w:rStyle w:val="SAPScreenElement"/>
        </w:rPr>
        <w:t>Off</w:t>
      </w:r>
      <w:r w:rsidR="0070727C" w:rsidRPr="00AA46A3">
        <w:t xml:space="preserve"> screen, </w:t>
      </w:r>
      <w:r w:rsidRPr="00AA46A3">
        <w:t xml:space="preserve">is </w:t>
      </w:r>
      <w:r w:rsidR="0070727C" w:rsidRPr="00AA46A3">
        <w:t>expanded:</w:t>
      </w:r>
      <w:r w:rsidRPr="00AA46A3">
        <w:t xml:space="preserve"> </w:t>
      </w:r>
      <w:r w:rsidR="0070727C" w:rsidRPr="00AA46A3">
        <w:t>it</w:t>
      </w:r>
      <w:r w:rsidRPr="00AA46A3">
        <w:t xml:space="preserve"> contains details to the employee’s planned absence. The employee’s request is in status</w:t>
      </w:r>
      <w:r w:rsidRPr="00AA46A3">
        <w:rPr>
          <w:rStyle w:val="SAPUserEntry"/>
          <w:color w:val="auto"/>
        </w:rPr>
        <w:t xml:space="preserve"> Pending</w:t>
      </w:r>
      <w:r w:rsidRPr="00AA46A3">
        <w:t>.</w:t>
      </w:r>
    </w:p>
    <w:p w14:paraId="14D2BD0F" w14:textId="2D7E346C" w:rsidR="00EB5E05" w:rsidRPr="00AA46A3" w:rsidRDefault="00EB5E05" w:rsidP="00EB5E05">
      <w:r w:rsidRPr="00AA46A3">
        <w:t xml:space="preserve">In case email is configured and the email address of the employee’s </w:t>
      </w:r>
      <w:r w:rsidR="009A3278" w:rsidRPr="00AA46A3">
        <w:t xml:space="preserve">line manager </w:t>
      </w:r>
      <w:r w:rsidRPr="00AA46A3">
        <w:t xml:space="preserve">is maintained in the system, the </w:t>
      </w:r>
      <w:r w:rsidR="009A3278" w:rsidRPr="00AA46A3">
        <w:t xml:space="preserve">line manager </w:t>
      </w:r>
      <w:r w:rsidRPr="00AA46A3">
        <w:t>receives an email about his or her needed approval for the employee’s time off request.</w:t>
      </w:r>
    </w:p>
    <w:p w14:paraId="73AB957A" w14:textId="77777777" w:rsidR="00EB5E05" w:rsidRPr="00AA46A3" w:rsidRDefault="00DF1A4C" w:rsidP="00EA3920">
      <w:pPr>
        <w:pStyle w:val="SAPNoteHeading"/>
      </w:pPr>
      <w:r w:rsidRPr="00AA46A3">
        <w:rPr>
          <w:noProof/>
        </w:rPr>
        <w:drawing>
          <wp:inline distT="0" distB="0" distL="0" distR="0" wp14:anchorId="66BB4B1B" wp14:editId="3A3D282C">
            <wp:extent cx="225425" cy="225425"/>
            <wp:effectExtent l="0" t="0" r="0" b="3175"/>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EB5E05" w:rsidRPr="00AA46A3">
        <w:t> Note</w:t>
      </w:r>
    </w:p>
    <w:p w14:paraId="18926FE5" w14:textId="09AD6BBA" w:rsidR="00EB5E05" w:rsidRDefault="00EB5E05" w:rsidP="00EA3920">
      <w:pPr>
        <w:pStyle w:val="NoteParagraph"/>
        <w:ind w:left="624"/>
      </w:pPr>
      <w:r w:rsidRPr="00AA46A3">
        <w:t xml:space="preserve">To change or cancel the time off request, choose either </w:t>
      </w:r>
      <w:r w:rsidRPr="00AA46A3">
        <w:rPr>
          <w:rStyle w:val="SAPScreenElement"/>
        </w:rPr>
        <w:t xml:space="preserve">Edit </w:t>
      </w:r>
      <w:r w:rsidRPr="00AA46A3">
        <w:t xml:space="preserve">or </w:t>
      </w:r>
      <w:r w:rsidRPr="00AA46A3">
        <w:rPr>
          <w:rStyle w:val="SAPScreenElement"/>
        </w:rPr>
        <w:t>Cancel Request</w:t>
      </w:r>
      <w:r w:rsidRPr="00AA46A3">
        <w:t xml:space="preserve"> link located</w:t>
      </w:r>
      <w:r w:rsidRPr="00AA46A3">
        <w:rPr>
          <w:i/>
        </w:rPr>
        <w:t xml:space="preserve"> </w:t>
      </w:r>
      <w:r w:rsidRPr="00AA46A3">
        <w:t xml:space="preserve">below the appropriate request in the </w:t>
      </w:r>
      <w:r w:rsidRPr="00AA46A3">
        <w:rPr>
          <w:rStyle w:val="SAPScreenElement"/>
        </w:rPr>
        <w:t>My Requests</w:t>
      </w:r>
      <w:r w:rsidRPr="00AA46A3">
        <w:t xml:space="preserve"> </w:t>
      </w:r>
      <w:r w:rsidR="0070727C" w:rsidRPr="00AA46A3">
        <w:t>section</w:t>
      </w:r>
      <w:r w:rsidRPr="00AA46A3">
        <w:t>, and make the appropriate entries.</w:t>
      </w:r>
    </w:p>
    <w:p w14:paraId="5D0A85D3" w14:textId="77777777" w:rsidR="006322C8" w:rsidRPr="00AA46A3" w:rsidRDefault="006322C8" w:rsidP="00EA3920">
      <w:pPr>
        <w:pStyle w:val="NoteParagraph"/>
        <w:ind w:left="624"/>
      </w:pPr>
    </w:p>
    <w:p w14:paraId="2F0C7DCB" w14:textId="77777777" w:rsidR="00EB5E05" w:rsidRPr="00AA46A3" w:rsidRDefault="00DF1A4C" w:rsidP="00A16A17">
      <w:pPr>
        <w:pStyle w:val="SAPNoteHeading"/>
        <w:ind w:left="0"/>
      </w:pPr>
      <w:r w:rsidRPr="00AA46A3">
        <w:rPr>
          <w:noProof/>
        </w:rPr>
        <w:drawing>
          <wp:inline distT="0" distB="0" distL="0" distR="0" wp14:anchorId="573ADFE6" wp14:editId="08AC5213">
            <wp:extent cx="225425" cy="225425"/>
            <wp:effectExtent l="0" t="0" r="0" b="3175"/>
            <wp:docPr id="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EB5E05" w:rsidRPr="00AA46A3">
        <w:t> Note</w:t>
      </w:r>
    </w:p>
    <w:p w14:paraId="0D429C75" w14:textId="17DA2DE1" w:rsidR="00EB5E05" w:rsidRPr="00AA46A3" w:rsidRDefault="00EB5E05" w:rsidP="00A16A17">
      <w:pPr>
        <w:pStyle w:val="NoteParagraph"/>
        <w:ind w:left="0"/>
      </w:pPr>
      <w:r w:rsidRPr="00AA46A3">
        <w:t xml:space="preserve">The HR </w:t>
      </w:r>
      <w:r w:rsidR="00B8638D" w:rsidRPr="00AA46A3">
        <w:t>Administrator</w:t>
      </w:r>
      <w:r w:rsidR="00B8638D" w:rsidRPr="00AA46A3" w:rsidDel="00B8638D">
        <w:t xml:space="preserve"> </w:t>
      </w:r>
      <w:r w:rsidRPr="00AA46A3">
        <w:t xml:space="preserve">can request time off for the employee on behalf of the employee, too. In this case the time off is posted directly and no approval from the employee’s </w:t>
      </w:r>
      <w:r w:rsidR="009A3278" w:rsidRPr="00AA46A3">
        <w:t xml:space="preserve">line manager </w:t>
      </w:r>
      <w:r w:rsidRPr="00AA46A3">
        <w:t xml:space="preserve">and/or </w:t>
      </w:r>
      <w:r w:rsidR="003241CB" w:rsidRPr="00AA46A3">
        <w:t xml:space="preserve">employee’s </w:t>
      </w:r>
      <w:r w:rsidRPr="00AA46A3">
        <w:t xml:space="preserve">HR </w:t>
      </w:r>
      <w:r w:rsidR="00B8638D" w:rsidRPr="00AA46A3">
        <w:t xml:space="preserve">business partner </w:t>
      </w:r>
      <w:r w:rsidRPr="00AA46A3">
        <w:t>is needed.</w:t>
      </w:r>
    </w:p>
    <w:p w14:paraId="4F78E176" w14:textId="628EBA96" w:rsidR="00EB5E05" w:rsidRPr="00AA46A3" w:rsidRDefault="00EB5E05" w:rsidP="00EB5E05">
      <w:r w:rsidRPr="00AA46A3">
        <w:t xml:space="preserve">Under certain circumstances, an employee might need to apply for time off, but </w:t>
      </w:r>
      <w:r w:rsidR="0007459B" w:rsidRPr="00AA46A3">
        <w:t>cannot</w:t>
      </w:r>
      <w:r w:rsidRPr="00AA46A3">
        <w:t xml:space="preserve"> do it him- or herself – for example, because he or she is ill and </w:t>
      </w:r>
      <w:r w:rsidR="00F543FD" w:rsidRPr="00AA46A3">
        <w:t>cannot</w:t>
      </w:r>
      <w:r w:rsidRPr="00AA46A3">
        <w:t xml:space="preserve"> access the system. Alternatively, it might be a time type</w:t>
      </w:r>
      <w:r w:rsidR="000A29AF" w:rsidRPr="00AA46A3">
        <w:t xml:space="preserve"> </w:t>
      </w:r>
      <w:r w:rsidRPr="00AA46A3">
        <w:t xml:space="preserve">that employees </w:t>
      </w:r>
      <w:r w:rsidR="0007459B" w:rsidRPr="00AA46A3">
        <w:t>cannot</w:t>
      </w:r>
      <w:r w:rsidRPr="00AA46A3">
        <w:t xml:space="preserve"> simply enter themselves. </w:t>
      </w:r>
    </w:p>
    <w:p w14:paraId="6B6E451B" w14:textId="2E4E1912" w:rsidR="00EB5E05" w:rsidRPr="00AA46A3" w:rsidRDefault="00EB5E05" w:rsidP="00EB5E05">
      <w:r w:rsidRPr="00AA46A3">
        <w:t xml:space="preserve">However, the HR </w:t>
      </w:r>
      <w:r w:rsidR="00B8638D" w:rsidRPr="00AA46A3">
        <w:t>administrator</w:t>
      </w:r>
      <w:r w:rsidR="00B8638D" w:rsidRPr="00AA46A3" w:rsidDel="00B8638D">
        <w:t xml:space="preserve"> </w:t>
      </w:r>
      <w:r w:rsidRPr="00AA46A3">
        <w:t xml:space="preserve">can do it for them. He or she can enter multiple absences on a particular day in the same way as an employee can. </w:t>
      </w:r>
      <w:r w:rsidR="007B785F" w:rsidRPr="00AA46A3">
        <w:t>In addition to the employee, the HR administrator can mark an absence as “recurring”. Recurring absences allows creating with one shot several full</w:t>
      </w:r>
      <w:r w:rsidR="00E60B60" w:rsidRPr="00AA46A3">
        <w:t xml:space="preserve"> day</w:t>
      </w:r>
      <w:r w:rsidR="007B785F" w:rsidRPr="00AA46A3">
        <w:t xml:space="preserve">, partial </w:t>
      </w:r>
      <w:r w:rsidR="00E60B60" w:rsidRPr="00AA46A3">
        <w:t xml:space="preserve">day </w:t>
      </w:r>
      <w:r w:rsidR="007B785F" w:rsidRPr="00AA46A3">
        <w:t>or half day absence records</w:t>
      </w:r>
      <w:r w:rsidR="00E60B60" w:rsidRPr="00AA46A3">
        <w:t>, which should recur on a regular basis</w:t>
      </w:r>
      <w:r w:rsidR="007B785F" w:rsidRPr="00AA46A3">
        <w:t>.</w:t>
      </w:r>
    </w:p>
    <w:p w14:paraId="005E0377" w14:textId="77777777" w:rsidR="00EB5E05" w:rsidRPr="00AA46A3" w:rsidRDefault="00EB5E05" w:rsidP="00EB5E05">
      <w:r w:rsidRPr="00AA46A3">
        <w:t>The procedure in this case is as follows:</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440"/>
        <w:gridCol w:w="3600"/>
        <w:gridCol w:w="3690"/>
        <w:gridCol w:w="3420"/>
        <w:gridCol w:w="1264"/>
      </w:tblGrid>
      <w:tr w:rsidR="00EB5E05" w:rsidRPr="00AA46A3" w14:paraId="5F527C3B" w14:textId="77777777" w:rsidTr="003C2FE7">
        <w:trPr>
          <w:trHeight w:val="576"/>
          <w:tblHeader/>
        </w:trPr>
        <w:tc>
          <w:tcPr>
            <w:tcW w:w="872" w:type="dxa"/>
            <w:shd w:val="clear" w:color="auto" w:fill="999999"/>
          </w:tcPr>
          <w:p w14:paraId="31B79A03" w14:textId="77777777" w:rsidR="00EB5E05" w:rsidRPr="00AA46A3" w:rsidRDefault="00EB5E05" w:rsidP="00EB5E05">
            <w:pPr>
              <w:pStyle w:val="TableHeading"/>
              <w:rPr>
                <w:rFonts w:ascii="BentonSans Bold" w:hAnsi="BentonSans Bold"/>
                <w:bCs/>
                <w:color w:val="FFFFFF"/>
                <w:sz w:val="18"/>
              </w:rPr>
            </w:pPr>
            <w:r w:rsidRPr="00AA46A3">
              <w:rPr>
                <w:rFonts w:ascii="BentonSans Bold" w:hAnsi="BentonSans Bold"/>
                <w:bCs/>
                <w:color w:val="FFFFFF"/>
                <w:sz w:val="18"/>
              </w:rPr>
              <w:t>Test Step #</w:t>
            </w:r>
          </w:p>
        </w:tc>
        <w:tc>
          <w:tcPr>
            <w:tcW w:w="1440" w:type="dxa"/>
            <w:shd w:val="clear" w:color="auto" w:fill="999999"/>
          </w:tcPr>
          <w:p w14:paraId="6B9C3E41" w14:textId="77777777" w:rsidR="00EB5E05" w:rsidRPr="00AA46A3" w:rsidRDefault="00EB5E05" w:rsidP="00EB5E05">
            <w:pPr>
              <w:pStyle w:val="TableHeading"/>
              <w:rPr>
                <w:rFonts w:ascii="BentonSans Bold" w:hAnsi="BentonSans Bold"/>
                <w:bCs/>
                <w:color w:val="FFFFFF"/>
                <w:sz w:val="18"/>
              </w:rPr>
            </w:pPr>
            <w:r w:rsidRPr="00AA46A3">
              <w:rPr>
                <w:rFonts w:ascii="BentonSans Bold" w:hAnsi="BentonSans Bold"/>
                <w:bCs/>
                <w:color w:val="FFFFFF"/>
                <w:sz w:val="18"/>
              </w:rPr>
              <w:t>Test Step Name</w:t>
            </w:r>
          </w:p>
        </w:tc>
        <w:tc>
          <w:tcPr>
            <w:tcW w:w="3600" w:type="dxa"/>
            <w:shd w:val="clear" w:color="auto" w:fill="999999"/>
          </w:tcPr>
          <w:p w14:paraId="640D31AE" w14:textId="77777777" w:rsidR="00EB5E05" w:rsidRPr="00AA46A3" w:rsidRDefault="00EB5E05" w:rsidP="00EB5E05">
            <w:pPr>
              <w:pStyle w:val="TableHeading"/>
              <w:rPr>
                <w:rFonts w:ascii="BentonSans Bold" w:hAnsi="BentonSans Bold"/>
                <w:bCs/>
                <w:color w:val="FFFFFF"/>
                <w:sz w:val="18"/>
              </w:rPr>
            </w:pPr>
            <w:r w:rsidRPr="00AA46A3">
              <w:rPr>
                <w:rFonts w:ascii="BentonSans Bold" w:hAnsi="BentonSans Bold"/>
                <w:bCs/>
                <w:color w:val="FFFFFF"/>
                <w:sz w:val="18"/>
              </w:rPr>
              <w:t>Instruction</w:t>
            </w:r>
          </w:p>
        </w:tc>
        <w:tc>
          <w:tcPr>
            <w:tcW w:w="3690" w:type="dxa"/>
            <w:shd w:val="clear" w:color="auto" w:fill="999999"/>
          </w:tcPr>
          <w:p w14:paraId="6937D9F8" w14:textId="77777777" w:rsidR="00EB5E05" w:rsidRPr="00AA46A3" w:rsidRDefault="00EB5E05" w:rsidP="00EB5E05">
            <w:pPr>
              <w:pStyle w:val="TableHeading"/>
              <w:rPr>
                <w:rFonts w:ascii="BentonSans Bold" w:hAnsi="BentonSans Bold"/>
                <w:bCs/>
                <w:color w:val="FFFFFF"/>
                <w:sz w:val="18"/>
              </w:rPr>
            </w:pPr>
            <w:r w:rsidRPr="00AA46A3">
              <w:rPr>
                <w:rFonts w:ascii="BentonSans Bold" w:hAnsi="BentonSans Bold"/>
                <w:bCs/>
                <w:color w:val="FFFFFF"/>
                <w:sz w:val="18"/>
              </w:rPr>
              <w:t>User Entries:</w:t>
            </w:r>
            <w:r w:rsidRPr="00AA46A3">
              <w:rPr>
                <w:rFonts w:ascii="BentonSans Bold" w:hAnsi="BentonSans Bold"/>
                <w:bCs/>
                <w:color w:val="FFFFFF"/>
                <w:sz w:val="18"/>
              </w:rPr>
              <w:br/>
              <w:t>Field Name: User Action and Value</w:t>
            </w:r>
          </w:p>
        </w:tc>
        <w:tc>
          <w:tcPr>
            <w:tcW w:w="3420" w:type="dxa"/>
            <w:shd w:val="clear" w:color="auto" w:fill="999999"/>
          </w:tcPr>
          <w:p w14:paraId="1EB1DF4E" w14:textId="77777777" w:rsidR="00EB5E05" w:rsidRPr="00AA46A3" w:rsidRDefault="00EB5E05" w:rsidP="00EB5E05">
            <w:pPr>
              <w:pStyle w:val="TableHeading"/>
              <w:rPr>
                <w:rFonts w:ascii="BentonSans Bold" w:hAnsi="BentonSans Bold"/>
                <w:bCs/>
                <w:color w:val="FFFFFF"/>
                <w:sz w:val="18"/>
              </w:rPr>
            </w:pPr>
            <w:r w:rsidRPr="00AA46A3">
              <w:rPr>
                <w:rFonts w:ascii="BentonSans Bold" w:hAnsi="BentonSans Bold"/>
                <w:bCs/>
                <w:color w:val="FFFFFF"/>
                <w:sz w:val="18"/>
              </w:rPr>
              <w:t>Expected Result</w:t>
            </w:r>
          </w:p>
        </w:tc>
        <w:tc>
          <w:tcPr>
            <w:tcW w:w="1264" w:type="dxa"/>
            <w:shd w:val="clear" w:color="auto" w:fill="999999"/>
          </w:tcPr>
          <w:p w14:paraId="28D06F81" w14:textId="77777777" w:rsidR="00EB5E05" w:rsidRPr="00AA46A3" w:rsidRDefault="00EB5E05" w:rsidP="00EB5E05">
            <w:pPr>
              <w:pStyle w:val="TableHeading"/>
              <w:rPr>
                <w:rFonts w:ascii="BentonSans Bold" w:hAnsi="BentonSans Bold"/>
                <w:bCs/>
                <w:color w:val="FFFFFF"/>
                <w:sz w:val="18"/>
              </w:rPr>
            </w:pPr>
            <w:r w:rsidRPr="00AA46A3">
              <w:rPr>
                <w:rFonts w:ascii="BentonSans Bold" w:hAnsi="BentonSans Bold"/>
                <w:bCs/>
                <w:color w:val="FFFFFF"/>
                <w:sz w:val="18"/>
              </w:rPr>
              <w:t>Pass / Fail / Comment</w:t>
            </w:r>
          </w:p>
        </w:tc>
      </w:tr>
      <w:tr w:rsidR="00EB5E05" w:rsidRPr="00AA46A3" w14:paraId="6B8F5E0F" w14:textId="77777777" w:rsidTr="003C2FE7">
        <w:trPr>
          <w:trHeight w:val="288"/>
        </w:trPr>
        <w:tc>
          <w:tcPr>
            <w:tcW w:w="872" w:type="dxa"/>
            <w:shd w:val="clear" w:color="auto" w:fill="auto"/>
          </w:tcPr>
          <w:p w14:paraId="7A74D180" w14:textId="77777777" w:rsidR="00EB5E05" w:rsidRPr="00AA46A3" w:rsidRDefault="00EB5E05" w:rsidP="00EB5E05">
            <w:r w:rsidRPr="00AA46A3">
              <w:t>1</w:t>
            </w:r>
          </w:p>
        </w:tc>
        <w:tc>
          <w:tcPr>
            <w:tcW w:w="1440" w:type="dxa"/>
            <w:shd w:val="clear" w:color="auto" w:fill="auto"/>
          </w:tcPr>
          <w:p w14:paraId="6E96152E" w14:textId="77777777" w:rsidR="00EB5E05" w:rsidRPr="00EA3920" w:rsidRDefault="00EB5E05" w:rsidP="00EB5E05">
            <w:pPr>
              <w:rPr>
                <w:rStyle w:val="SAPEmphasis"/>
                <w:lang w:eastAsia="zh-CN"/>
              </w:rPr>
            </w:pPr>
            <w:r w:rsidRPr="00EA3920">
              <w:rPr>
                <w:rStyle w:val="SAPEmphasis"/>
                <w:lang w:eastAsia="zh-CN"/>
              </w:rPr>
              <w:t>Log on</w:t>
            </w:r>
          </w:p>
        </w:tc>
        <w:tc>
          <w:tcPr>
            <w:tcW w:w="3600" w:type="dxa"/>
            <w:shd w:val="clear" w:color="auto" w:fill="auto"/>
          </w:tcPr>
          <w:p w14:paraId="0EB78551" w14:textId="38181F3C" w:rsidR="00EB5E05" w:rsidRPr="00AA46A3" w:rsidRDefault="00EB5E05" w:rsidP="00F61773">
            <w:r w:rsidRPr="00AA46A3">
              <w:t xml:space="preserve">Log on to </w:t>
            </w:r>
            <w:r w:rsidR="008E6128" w:rsidRPr="00AA46A3">
              <w:rPr>
                <w:rStyle w:val="SAPScreenElement"/>
                <w:color w:val="auto"/>
              </w:rPr>
              <w:t>Employee Central</w:t>
            </w:r>
            <w:r w:rsidR="008E6128" w:rsidRPr="00AA46A3">
              <w:t xml:space="preserve"> </w:t>
            </w:r>
            <w:r w:rsidRPr="00AA46A3">
              <w:t xml:space="preserve">as HR </w:t>
            </w:r>
            <w:r w:rsidR="00B8638D" w:rsidRPr="00AA46A3">
              <w:t>Administrator</w:t>
            </w:r>
            <w:r w:rsidRPr="00AA46A3">
              <w:t>.</w:t>
            </w:r>
          </w:p>
        </w:tc>
        <w:tc>
          <w:tcPr>
            <w:tcW w:w="3690" w:type="dxa"/>
            <w:shd w:val="clear" w:color="auto" w:fill="auto"/>
          </w:tcPr>
          <w:p w14:paraId="318234CA" w14:textId="77777777" w:rsidR="00EB5E05" w:rsidRPr="00AA46A3" w:rsidRDefault="00EB5E05" w:rsidP="00EB5E05"/>
        </w:tc>
        <w:tc>
          <w:tcPr>
            <w:tcW w:w="3420" w:type="dxa"/>
            <w:shd w:val="clear" w:color="auto" w:fill="auto"/>
          </w:tcPr>
          <w:p w14:paraId="6B300458" w14:textId="77777777" w:rsidR="00EB5E05" w:rsidRPr="00AA46A3" w:rsidRDefault="00EB5E05" w:rsidP="00A16A17">
            <w:r w:rsidRPr="00AA46A3">
              <w:t xml:space="preserve">The </w:t>
            </w:r>
            <w:r w:rsidRPr="00AA46A3">
              <w:rPr>
                <w:rStyle w:val="SAPScreenElement"/>
              </w:rPr>
              <w:t>Home</w:t>
            </w:r>
            <w:r w:rsidRPr="00AA46A3">
              <w:t xml:space="preserve"> </w:t>
            </w:r>
            <w:r w:rsidR="00CD128E" w:rsidRPr="00AA46A3">
              <w:t>p</w:t>
            </w:r>
            <w:r w:rsidRPr="00AA46A3">
              <w:t>age is displayed.</w:t>
            </w:r>
          </w:p>
        </w:tc>
        <w:tc>
          <w:tcPr>
            <w:tcW w:w="1264" w:type="dxa"/>
          </w:tcPr>
          <w:p w14:paraId="2C239171" w14:textId="77777777" w:rsidR="00EB5E05" w:rsidRPr="00AA46A3" w:rsidRDefault="00EB5E05" w:rsidP="00EB5E05">
            <w:pPr>
              <w:rPr>
                <w:rFonts w:cs="Arial"/>
                <w:bCs/>
              </w:rPr>
            </w:pPr>
          </w:p>
        </w:tc>
      </w:tr>
      <w:tr w:rsidR="00EB5E05" w:rsidRPr="00AA46A3" w14:paraId="31411ECE" w14:textId="77777777" w:rsidTr="003C2FE7">
        <w:trPr>
          <w:trHeight w:val="357"/>
        </w:trPr>
        <w:tc>
          <w:tcPr>
            <w:tcW w:w="872" w:type="dxa"/>
            <w:shd w:val="clear" w:color="auto" w:fill="auto"/>
          </w:tcPr>
          <w:p w14:paraId="7618669F" w14:textId="77777777" w:rsidR="00EB5E05" w:rsidRPr="00AA46A3" w:rsidRDefault="00EB5E05" w:rsidP="00EB5E05">
            <w:r w:rsidRPr="00AA46A3">
              <w:t>2</w:t>
            </w:r>
          </w:p>
        </w:tc>
        <w:tc>
          <w:tcPr>
            <w:tcW w:w="1440" w:type="dxa"/>
            <w:shd w:val="clear" w:color="auto" w:fill="auto"/>
          </w:tcPr>
          <w:p w14:paraId="2125E7A9" w14:textId="77777777" w:rsidR="00EB5E05" w:rsidRPr="00EA3920" w:rsidRDefault="00EB5E05" w:rsidP="00EB5E05">
            <w:pPr>
              <w:rPr>
                <w:rStyle w:val="SAPEmphasis"/>
                <w:lang w:eastAsia="zh-CN"/>
              </w:rPr>
            </w:pPr>
            <w:r w:rsidRPr="00EA3920">
              <w:rPr>
                <w:rStyle w:val="SAPEmphasis"/>
                <w:lang w:eastAsia="zh-CN"/>
              </w:rPr>
              <w:t>Search Employee</w:t>
            </w:r>
          </w:p>
        </w:tc>
        <w:tc>
          <w:tcPr>
            <w:tcW w:w="3600" w:type="dxa"/>
            <w:shd w:val="clear" w:color="auto" w:fill="auto"/>
          </w:tcPr>
          <w:p w14:paraId="463508A6" w14:textId="7C1C8957" w:rsidR="006F52E5" w:rsidRPr="00AA46A3" w:rsidRDefault="00EB5E05" w:rsidP="006F52E5">
            <w:pPr>
              <w:rPr>
                <w:i/>
              </w:rPr>
            </w:pPr>
            <w:r w:rsidRPr="00AA46A3">
              <w:t xml:space="preserve">In the </w:t>
            </w:r>
            <w:r w:rsidRPr="00AA46A3">
              <w:rPr>
                <w:rStyle w:val="SAPScreenElement"/>
              </w:rPr>
              <w:t>Search</w:t>
            </w:r>
            <w:r w:rsidRPr="00AA46A3">
              <w:t xml:space="preserve"> </w:t>
            </w:r>
            <w:r w:rsidR="006F52E5" w:rsidRPr="00AA46A3">
              <w:rPr>
                <w:rStyle w:val="SAPScreenElement"/>
              </w:rPr>
              <w:t>for actions or people</w:t>
            </w:r>
            <w:r w:rsidR="006F52E5" w:rsidRPr="00AA46A3">
              <w:t xml:space="preserve"> box, </w:t>
            </w:r>
            <w:r w:rsidR="00ED1E0B" w:rsidRPr="00AA46A3">
              <w:t xml:space="preserve">in the </w:t>
            </w:r>
            <w:r w:rsidRPr="00AA46A3">
              <w:t xml:space="preserve">top </w:t>
            </w:r>
            <w:r w:rsidR="00ED1E0B" w:rsidRPr="00AA46A3">
              <w:t xml:space="preserve">right corner </w:t>
            </w:r>
            <w:r w:rsidRPr="00AA46A3">
              <w:t xml:space="preserve">of the </w:t>
            </w:r>
            <w:r w:rsidR="006F52E5" w:rsidRPr="00AA46A3">
              <w:t xml:space="preserve">screen, </w:t>
            </w:r>
            <w:r w:rsidRPr="00AA46A3">
              <w:t xml:space="preserve">enter the name (or name parts) of the employee </w:t>
            </w:r>
            <w:r w:rsidR="00ED1E0B" w:rsidRPr="00AA46A3">
              <w:t>on behalf of whom you want to request time off.</w:t>
            </w:r>
          </w:p>
        </w:tc>
        <w:tc>
          <w:tcPr>
            <w:tcW w:w="3690" w:type="dxa"/>
            <w:shd w:val="clear" w:color="auto" w:fill="auto"/>
          </w:tcPr>
          <w:p w14:paraId="7B99A25D" w14:textId="77777777" w:rsidR="00EB5E05" w:rsidRPr="00AA46A3" w:rsidRDefault="00EB5E05" w:rsidP="00EB5E05">
            <w:pPr>
              <w:rPr>
                <w:i/>
              </w:rPr>
            </w:pPr>
          </w:p>
        </w:tc>
        <w:tc>
          <w:tcPr>
            <w:tcW w:w="3420" w:type="dxa"/>
            <w:shd w:val="clear" w:color="auto" w:fill="auto"/>
          </w:tcPr>
          <w:p w14:paraId="4FF6D6BA" w14:textId="7EE868B5" w:rsidR="00EB5E05" w:rsidRPr="00AA46A3" w:rsidRDefault="00BC6BCE" w:rsidP="00EB5E05">
            <w:r w:rsidRPr="00AA46A3">
              <w:t xml:space="preserve">The autocomplete functionality suggests </w:t>
            </w:r>
            <w:r w:rsidR="00EB5E05" w:rsidRPr="00AA46A3">
              <w:t>a list of employees matching your search criteria.</w:t>
            </w:r>
          </w:p>
        </w:tc>
        <w:tc>
          <w:tcPr>
            <w:tcW w:w="1264" w:type="dxa"/>
          </w:tcPr>
          <w:p w14:paraId="4B986AAC" w14:textId="77777777" w:rsidR="00EB5E05" w:rsidRPr="00AA46A3" w:rsidRDefault="00EB5E05" w:rsidP="00EB5E05">
            <w:pPr>
              <w:rPr>
                <w:rFonts w:cs="Arial"/>
                <w:bCs/>
              </w:rPr>
            </w:pPr>
          </w:p>
        </w:tc>
      </w:tr>
      <w:tr w:rsidR="00EB5E05" w:rsidRPr="00AA46A3" w14:paraId="2A7EDBD5" w14:textId="77777777" w:rsidTr="003C2FE7">
        <w:trPr>
          <w:trHeight w:val="357"/>
        </w:trPr>
        <w:tc>
          <w:tcPr>
            <w:tcW w:w="872" w:type="dxa"/>
            <w:shd w:val="clear" w:color="auto" w:fill="auto"/>
          </w:tcPr>
          <w:p w14:paraId="2A4781E7" w14:textId="77777777" w:rsidR="00EB5E05" w:rsidRPr="00AA46A3" w:rsidRDefault="00EB5E05" w:rsidP="00EB5E05">
            <w:r w:rsidRPr="00AA46A3">
              <w:t>3</w:t>
            </w:r>
          </w:p>
        </w:tc>
        <w:tc>
          <w:tcPr>
            <w:tcW w:w="1440" w:type="dxa"/>
            <w:shd w:val="clear" w:color="auto" w:fill="auto"/>
          </w:tcPr>
          <w:p w14:paraId="144F562F" w14:textId="77777777" w:rsidR="00EB5E05" w:rsidRPr="00EA3920" w:rsidRDefault="00EB5E05" w:rsidP="00EB5E05">
            <w:pPr>
              <w:rPr>
                <w:rStyle w:val="SAPEmphasis"/>
                <w:lang w:eastAsia="zh-CN"/>
              </w:rPr>
            </w:pPr>
            <w:r w:rsidRPr="00EA3920">
              <w:rPr>
                <w:rStyle w:val="SAPEmphasis"/>
                <w:lang w:eastAsia="zh-CN"/>
              </w:rPr>
              <w:t>Select Employee</w:t>
            </w:r>
          </w:p>
        </w:tc>
        <w:tc>
          <w:tcPr>
            <w:tcW w:w="3600" w:type="dxa"/>
            <w:shd w:val="clear" w:color="auto" w:fill="auto"/>
          </w:tcPr>
          <w:p w14:paraId="42AA05B1" w14:textId="3F586B79" w:rsidR="00EB5E05" w:rsidRPr="00AA46A3" w:rsidRDefault="00BC6BCE" w:rsidP="00EB5E05">
            <w:r w:rsidRPr="00AA46A3">
              <w:t>Select the appropriate employee from the result list.</w:t>
            </w:r>
          </w:p>
        </w:tc>
        <w:tc>
          <w:tcPr>
            <w:tcW w:w="3690" w:type="dxa"/>
            <w:shd w:val="clear" w:color="auto" w:fill="auto"/>
          </w:tcPr>
          <w:p w14:paraId="0FA92F1F" w14:textId="77777777" w:rsidR="00EB5E05" w:rsidRPr="00AA46A3" w:rsidRDefault="00EB5E05" w:rsidP="00EB5E05">
            <w:pPr>
              <w:rPr>
                <w:i/>
              </w:rPr>
            </w:pPr>
          </w:p>
        </w:tc>
        <w:tc>
          <w:tcPr>
            <w:tcW w:w="3420" w:type="dxa"/>
            <w:shd w:val="clear" w:color="auto" w:fill="auto"/>
          </w:tcPr>
          <w:p w14:paraId="6881673D" w14:textId="77777777" w:rsidR="00EB5E05" w:rsidRPr="00AA46A3" w:rsidRDefault="00ED1E0B" w:rsidP="00E4339D">
            <w:r w:rsidRPr="00AA46A3">
              <w:t xml:space="preserve">You are directed to the </w:t>
            </w:r>
            <w:r w:rsidRPr="00AA46A3">
              <w:rPr>
                <w:rStyle w:val="SAPScreenElement"/>
              </w:rPr>
              <w:t>Employee Files</w:t>
            </w:r>
            <w:r w:rsidRPr="00AA46A3">
              <w:t xml:space="preserve"> page in which t</w:t>
            </w:r>
            <w:r w:rsidR="00EB5E05" w:rsidRPr="00AA46A3">
              <w:t>he profile of the employee is displayed.</w:t>
            </w:r>
          </w:p>
        </w:tc>
        <w:tc>
          <w:tcPr>
            <w:tcW w:w="1264" w:type="dxa"/>
          </w:tcPr>
          <w:p w14:paraId="47628B17" w14:textId="77777777" w:rsidR="00EB5E05" w:rsidRPr="00AA46A3" w:rsidRDefault="00EB5E05" w:rsidP="00EB5E05">
            <w:pPr>
              <w:rPr>
                <w:rFonts w:cs="Arial"/>
                <w:bCs/>
              </w:rPr>
            </w:pPr>
          </w:p>
        </w:tc>
      </w:tr>
      <w:tr w:rsidR="00EB5E05" w:rsidRPr="00AA46A3" w14:paraId="29A33B70" w14:textId="77777777" w:rsidTr="003C2FE7">
        <w:trPr>
          <w:trHeight w:val="357"/>
        </w:trPr>
        <w:tc>
          <w:tcPr>
            <w:tcW w:w="872" w:type="dxa"/>
            <w:shd w:val="clear" w:color="auto" w:fill="auto"/>
          </w:tcPr>
          <w:p w14:paraId="5FC43220" w14:textId="77777777" w:rsidR="00EB5E05" w:rsidRPr="00AA46A3" w:rsidRDefault="00EB5E05" w:rsidP="00EB5E05">
            <w:r w:rsidRPr="00AA46A3">
              <w:t>4</w:t>
            </w:r>
          </w:p>
        </w:tc>
        <w:tc>
          <w:tcPr>
            <w:tcW w:w="1440" w:type="dxa"/>
            <w:shd w:val="clear" w:color="auto" w:fill="auto"/>
          </w:tcPr>
          <w:p w14:paraId="04C3D4DD" w14:textId="3F2DCFC1" w:rsidR="00EB5E05" w:rsidRPr="00AA46A3" w:rsidRDefault="00EB5E05" w:rsidP="00BD2B2C">
            <w:pPr>
              <w:rPr>
                <w:b/>
              </w:rPr>
            </w:pPr>
            <w:r w:rsidRPr="00EA3920">
              <w:rPr>
                <w:rStyle w:val="SAPEmphasis"/>
                <w:lang w:eastAsia="zh-CN"/>
              </w:rPr>
              <w:t>Go to</w:t>
            </w:r>
            <w:r w:rsidRPr="00AA46A3">
              <w:rPr>
                <w:b/>
              </w:rPr>
              <w:t xml:space="preserve"> </w:t>
            </w:r>
            <w:r w:rsidRPr="00AA46A3">
              <w:rPr>
                <w:rStyle w:val="SAPScreenElement"/>
                <w:b/>
                <w:color w:val="000000"/>
              </w:rPr>
              <w:t xml:space="preserve">Time </w:t>
            </w:r>
            <w:del w:id="1185" w:author="Author" w:date="2018-02-07T15:02:00Z">
              <w:r w:rsidRPr="00AA46A3" w:rsidDel="00041169">
                <w:rPr>
                  <w:rStyle w:val="SAPScreenElement"/>
                  <w:b/>
                  <w:color w:val="000000"/>
                </w:rPr>
                <w:delText>Off</w:delText>
              </w:r>
              <w:r w:rsidRPr="00AA46A3" w:rsidDel="00041169">
                <w:rPr>
                  <w:b/>
                </w:rPr>
                <w:delText xml:space="preserve"> </w:delText>
              </w:r>
            </w:del>
            <w:ins w:id="1186" w:author="Author" w:date="2018-02-07T15:02:00Z">
              <w:r w:rsidR="00041169">
                <w:rPr>
                  <w:rStyle w:val="SAPScreenElement"/>
                  <w:b/>
                  <w:color w:val="000000"/>
                </w:rPr>
                <w:t>Information</w:t>
              </w:r>
              <w:r w:rsidR="00041169" w:rsidRPr="00AA46A3">
                <w:rPr>
                  <w:b/>
                </w:rPr>
                <w:t xml:space="preserve"> </w:t>
              </w:r>
            </w:ins>
            <w:del w:id="1187" w:author="Author" w:date="2018-02-07T15:02:00Z">
              <w:r w:rsidR="00244361" w:rsidRPr="00EA3920" w:rsidDel="00041169">
                <w:rPr>
                  <w:rStyle w:val="SAPEmphasis"/>
                  <w:lang w:eastAsia="zh-CN"/>
                </w:rPr>
                <w:delText>Section</w:delText>
              </w:r>
            </w:del>
            <w:ins w:id="1188" w:author="Author" w:date="2018-02-07T15:02:00Z">
              <w:r w:rsidR="00041169">
                <w:rPr>
                  <w:rStyle w:val="SAPEmphasis"/>
                  <w:lang w:eastAsia="zh-CN"/>
                </w:rPr>
                <w:t>screen of Employee</w:t>
              </w:r>
            </w:ins>
          </w:p>
        </w:tc>
        <w:tc>
          <w:tcPr>
            <w:tcW w:w="3600" w:type="dxa"/>
            <w:shd w:val="clear" w:color="auto" w:fill="auto"/>
          </w:tcPr>
          <w:p w14:paraId="35584605" w14:textId="77777777" w:rsidR="00EB5E05" w:rsidRDefault="00041169" w:rsidP="009422A4">
            <w:pPr>
              <w:rPr>
                <w:ins w:id="1189" w:author="Author" w:date="2018-02-07T15:02:00Z"/>
                <w:lang w:eastAsia="zh-TW"/>
              </w:rPr>
            </w:pPr>
            <w:ins w:id="1190" w:author="Author" w:date="2018-02-07T15:02:00Z">
              <w:r w:rsidRPr="00941358">
                <w:rPr>
                  <w:u w:val="single"/>
                  <w:rPrChange w:id="1191" w:author="Author" w:date="2018-02-07T15:02:00Z">
                    <w:rPr/>
                  </w:rPrChange>
                </w:rPr>
                <w:t>Option 1</w:t>
              </w:r>
              <w:r>
                <w:t xml:space="preserve">: </w:t>
              </w:r>
            </w:ins>
            <w:r w:rsidR="00EB5E05" w:rsidRPr="00AA46A3">
              <w:t xml:space="preserve">On the </w:t>
            </w:r>
            <w:r w:rsidR="00EB5E05" w:rsidRPr="00AA46A3">
              <w:rPr>
                <w:rStyle w:val="SAPScreenElement"/>
              </w:rPr>
              <w:t>Employee File</w:t>
            </w:r>
            <w:r w:rsidR="00136865" w:rsidRPr="00AA46A3">
              <w:rPr>
                <w:rStyle w:val="SAPScreenElement"/>
              </w:rPr>
              <w:t>s</w:t>
            </w:r>
            <w:r w:rsidR="00EB5E05" w:rsidRPr="00AA46A3">
              <w:t xml:space="preserve"> screen</w:t>
            </w:r>
            <w:r w:rsidR="00CE192B" w:rsidRPr="00AA46A3">
              <w:t>,</w:t>
            </w:r>
            <w:r w:rsidR="00EB5E05" w:rsidRPr="00AA46A3">
              <w:t xml:space="preserve"> </w:t>
            </w:r>
            <w:r w:rsidR="00244361" w:rsidRPr="00AA46A3">
              <w:t>go to the</w:t>
            </w:r>
            <w:r w:rsidR="00EB5E05" w:rsidRPr="00AA46A3">
              <w:t xml:space="preserve"> </w:t>
            </w:r>
            <w:r w:rsidR="00EB5E05" w:rsidRPr="00AA46A3">
              <w:rPr>
                <w:rStyle w:val="SAPScreenElement"/>
              </w:rPr>
              <w:t>Time Off</w:t>
            </w:r>
            <w:r w:rsidR="00244361" w:rsidRPr="00AA46A3">
              <w:t xml:space="preserve"> section</w:t>
            </w:r>
            <w:r w:rsidR="00EB5E05" w:rsidRPr="00AA46A3">
              <w:rPr>
                <w:rStyle w:val="SAPScreenElement"/>
              </w:rPr>
              <w:t>.</w:t>
            </w:r>
            <w:ins w:id="1192" w:author="Author" w:date="2018-02-07T15:02:00Z">
              <w:r>
                <w:rPr>
                  <w:rStyle w:val="SAPScreenElement"/>
                </w:rPr>
                <w:t xml:space="preserve"> </w:t>
              </w:r>
              <w:r w:rsidRPr="00AA46A3">
                <w:rPr>
                  <w:lang w:eastAsia="zh-TW"/>
                </w:rPr>
                <w:t xml:space="preserve">Select the </w:t>
              </w:r>
              <w:r w:rsidRPr="00AA46A3">
                <w:rPr>
                  <w:rStyle w:val="SAPScreenElement"/>
                  <w:lang w:eastAsia="zh-TW"/>
                </w:rPr>
                <w:t>Administer Time</w:t>
              </w:r>
              <w:r w:rsidRPr="00AA46A3">
                <w:rPr>
                  <w:lang w:eastAsia="zh-TW"/>
                </w:rPr>
                <w:t xml:space="preserve"> link located in </w:t>
              </w:r>
              <w:r w:rsidRPr="00AA46A3">
                <w:t xml:space="preserve">the </w:t>
              </w:r>
              <w:r w:rsidRPr="00AA46A3">
                <w:rPr>
                  <w:rStyle w:val="SAPScreenElement"/>
                  <w:lang w:eastAsia="zh-TW"/>
                </w:rPr>
                <w:t xml:space="preserve">Upcoming Time Off </w:t>
              </w:r>
              <w:r w:rsidRPr="00AA46A3">
                <w:rPr>
                  <w:lang w:eastAsia="zh-TW"/>
                </w:rPr>
                <w:t xml:space="preserve">block of the </w:t>
              </w:r>
              <w:r w:rsidRPr="00AA46A3">
                <w:rPr>
                  <w:rStyle w:val="SAPScreenElement"/>
                  <w:lang w:eastAsia="zh-TW"/>
                </w:rPr>
                <w:t xml:space="preserve">Time Off </w:t>
              </w:r>
              <w:r w:rsidRPr="00AA46A3">
                <w:rPr>
                  <w:lang w:eastAsia="zh-TW"/>
                </w:rPr>
                <w:t>subsection.</w:t>
              </w:r>
            </w:ins>
          </w:p>
          <w:p w14:paraId="67C9D097" w14:textId="073F328D" w:rsidR="00041169" w:rsidRPr="00941358" w:rsidRDefault="00041169" w:rsidP="009422A4">
            <w:pPr>
              <w:rPr>
                <w:lang w:eastAsia="zh-TW"/>
                <w:rPrChange w:id="1193" w:author="Author" w:date="2018-02-07T15:02:00Z">
                  <w:rPr>
                    <w:i/>
                  </w:rPr>
                </w:rPrChange>
              </w:rPr>
            </w:pPr>
            <w:ins w:id="1194" w:author="Author" w:date="2018-02-07T15:02:00Z">
              <w:r w:rsidRPr="009E01C1">
                <w:rPr>
                  <w:u w:val="single"/>
                </w:rPr>
                <w:t xml:space="preserve">Option </w:t>
              </w:r>
              <w:r>
                <w:rPr>
                  <w:u w:val="single"/>
                </w:rPr>
                <w:t>2</w:t>
              </w:r>
              <w:r>
                <w:t xml:space="preserve">: </w:t>
              </w:r>
              <w:r w:rsidRPr="00AA46A3">
                <w:t xml:space="preserve">On the </w:t>
              </w:r>
              <w:r w:rsidRPr="00AA46A3">
                <w:rPr>
                  <w:rStyle w:val="SAPScreenElement"/>
                </w:rPr>
                <w:t>Employee Files</w:t>
              </w:r>
              <w:r w:rsidRPr="00AA46A3">
                <w:t xml:space="preserve"> screen,</w:t>
              </w:r>
              <w:r w:rsidR="0078755C">
                <w:t xml:space="preserve"> </w:t>
              </w:r>
            </w:ins>
            <w:ins w:id="1195" w:author="Author" w:date="2018-02-07T15:03:00Z">
              <w:r w:rsidR="0078755C">
                <w:t>s</w:t>
              </w:r>
              <w:r w:rsidR="0078755C" w:rsidRPr="005F7A67">
                <w:t xml:space="preserve">elect </w:t>
              </w:r>
              <w:r w:rsidR="0078755C" w:rsidRPr="005F7A67">
                <w:rPr>
                  <w:rFonts w:cs="Arial"/>
                  <w:bCs/>
                </w:rPr>
                <w:t xml:space="preserve">the </w:t>
              </w:r>
              <w:r w:rsidR="0078755C" w:rsidRPr="005F7A67">
                <w:rPr>
                  <w:rStyle w:val="SAPScreenElement"/>
                </w:rPr>
                <w:t>Take Action</w:t>
              </w:r>
              <w:r w:rsidR="0078755C" w:rsidRPr="005F7A67">
                <w:rPr>
                  <w:rFonts w:cs="Arial"/>
                  <w:bCs/>
                </w:rPr>
                <w:t xml:space="preserve"> </w:t>
              </w:r>
              <w:r w:rsidR="0078755C" w:rsidRPr="005F7A67">
                <w:t xml:space="preserve">button located in the top right corner of the screen </w:t>
              </w:r>
              <w:r w:rsidR="0078755C" w:rsidRPr="005F7A67">
                <w:rPr>
                  <w:rFonts w:cs="Arial"/>
                  <w:bCs/>
                </w:rPr>
                <w:t>and from the value list</w:t>
              </w:r>
              <w:r w:rsidR="0078755C" w:rsidRPr="005F7A67">
                <w:t>, which appears,</w:t>
              </w:r>
              <w:r w:rsidR="0078755C" w:rsidRPr="005F7A67">
                <w:rPr>
                  <w:rFonts w:cs="Arial"/>
                  <w:bCs/>
                </w:rPr>
                <w:t xml:space="preserve"> select </w:t>
              </w:r>
              <w:r w:rsidR="0078755C">
                <w:rPr>
                  <w:rStyle w:val="SAPScreenElement"/>
                </w:rPr>
                <w:t>Manage Leave of Absence</w:t>
              </w:r>
              <w:r w:rsidR="0078755C" w:rsidRPr="005F7A67">
                <w:rPr>
                  <w:rStyle w:val="SAPScreenElement"/>
                </w:rPr>
                <w:t>.</w:t>
              </w:r>
            </w:ins>
          </w:p>
        </w:tc>
        <w:tc>
          <w:tcPr>
            <w:tcW w:w="3690" w:type="dxa"/>
            <w:shd w:val="clear" w:color="auto" w:fill="auto"/>
          </w:tcPr>
          <w:p w14:paraId="4454146F" w14:textId="77777777" w:rsidR="00EB5E05" w:rsidRPr="00AA46A3" w:rsidRDefault="00EB5E05" w:rsidP="00EB5E05">
            <w:pPr>
              <w:rPr>
                <w:i/>
              </w:rPr>
            </w:pPr>
          </w:p>
        </w:tc>
        <w:tc>
          <w:tcPr>
            <w:tcW w:w="3420" w:type="dxa"/>
            <w:shd w:val="clear" w:color="auto" w:fill="auto"/>
          </w:tcPr>
          <w:p w14:paraId="68A0CF85" w14:textId="0B4BB561" w:rsidR="00EB5E05" w:rsidRPr="00AA46A3" w:rsidRDefault="00EB5E05" w:rsidP="00BD2B2C">
            <w:r w:rsidRPr="00AA46A3">
              <w:rPr>
                <w:rFonts w:cs="Arial"/>
              </w:rPr>
              <w:t xml:space="preserve">The </w:t>
            </w:r>
            <w:ins w:id="1196" w:author="Author" w:date="2018-02-07T15:03:00Z">
              <w:r w:rsidR="0078755C" w:rsidRPr="00AA46A3">
                <w:rPr>
                  <w:rStyle w:val="SAPScreenElement"/>
                  <w:lang w:eastAsia="zh-TW"/>
                </w:rPr>
                <w:t xml:space="preserve">Time </w:t>
              </w:r>
              <w:del w:id="1197" w:author="Author" w:date="2018-02-08T09:29:00Z">
                <w:r w:rsidR="0078755C" w:rsidRPr="00AA46A3" w:rsidDel="00272E69">
                  <w:rPr>
                    <w:rStyle w:val="SAPScreenElement"/>
                    <w:lang w:eastAsia="zh-TW"/>
                  </w:rPr>
                  <w:delText>i</w:delText>
                </w:r>
              </w:del>
            </w:ins>
            <w:ins w:id="1198" w:author="Author" w:date="2018-02-08T09:29:00Z">
              <w:r w:rsidR="00272E69">
                <w:rPr>
                  <w:rStyle w:val="SAPScreenElement"/>
                  <w:lang w:eastAsia="zh-TW"/>
                </w:rPr>
                <w:t>I</w:t>
              </w:r>
            </w:ins>
            <w:ins w:id="1199" w:author="Author" w:date="2018-02-07T15:03:00Z">
              <w:r w:rsidR="0078755C" w:rsidRPr="00AA46A3">
                <w:rPr>
                  <w:rStyle w:val="SAPScreenElement"/>
                  <w:lang w:eastAsia="zh-TW"/>
                </w:rPr>
                <w:t>nformation for &lt;employee name&gt;</w:t>
              </w:r>
              <w:r w:rsidR="0078755C" w:rsidRPr="00AA46A3">
                <w:rPr>
                  <w:lang w:eastAsia="zh-TW"/>
                </w:rPr>
                <w:t xml:space="preserve"> screen</w:t>
              </w:r>
              <w:r w:rsidR="0078755C" w:rsidRPr="00AA46A3" w:rsidDel="0078755C">
                <w:rPr>
                  <w:rStyle w:val="SAPScreenElement"/>
                </w:rPr>
                <w:t xml:space="preserve"> </w:t>
              </w:r>
            </w:ins>
            <w:del w:id="1200" w:author="Author" w:date="2018-02-07T15:03:00Z">
              <w:r w:rsidRPr="00AA46A3" w:rsidDel="0078755C">
                <w:rPr>
                  <w:rStyle w:val="SAPScreenElement"/>
                </w:rPr>
                <w:delText>Time</w:delText>
              </w:r>
              <w:r w:rsidRPr="00AA46A3" w:rsidDel="0078755C">
                <w:rPr>
                  <w:rFonts w:cs="Arial"/>
                  <w:i/>
                </w:rPr>
                <w:delText xml:space="preserve"> </w:delText>
              </w:r>
              <w:r w:rsidRPr="00AA46A3" w:rsidDel="0078755C">
                <w:rPr>
                  <w:rStyle w:val="SAPScreenElement"/>
                </w:rPr>
                <w:delText>Off</w:delText>
              </w:r>
              <w:r w:rsidRPr="00AA46A3" w:rsidDel="0078755C">
                <w:rPr>
                  <w:rFonts w:cs="Arial"/>
                </w:rPr>
                <w:delText xml:space="preserve"> </w:delText>
              </w:r>
              <w:r w:rsidR="00244361" w:rsidRPr="00AA46A3" w:rsidDel="0078755C">
                <w:rPr>
                  <w:rFonts w:cs="Arial"/>
                </w:rPr>
                <w:delText xml:space="preserve">section </w:delText>
              </w:r>
            </w:del>
            <w:r w:rsidRPr="00AA46A3">
              <w:rPr>
                <w:rFonts w:cs="Arial"/>
              </w:rPr>
              <w:t>is displayed</w:t>
            </w:r>
            <w:ins w:id="1201" w:author="Author" w:date="2018-02-09T10:40:00Z">
              <w:r w:rsidR="00F40EE8">
                <w:t>, showing</w:t>
              </w:r>
              <w:r w:rsidR="00F40EE8" w:rsidRPr="00AA46A3">
                <w:t xml:space="preserve"> per default the</w:t>
              </w:r>
              <w:r w:rsidR="00F40EE8" w:rsidRPr="00AA46A3">
                <w:rPr>
                  <w:rStyle w:val="SAPScreenElement"/>
                </w:rPr>
                <w:t xml:space="preserve"> Time Record</w:t>
              </w:r>
              <w:r w:rsidR="00F40EE8" w:rsidRPr="00AA46A3">
                <w:t xml:space="preserve"> section</w:t>
              </w:r>
            </w:ins>
            <w:r w:rsidRPr="00AA46A3">
              <w:rPr>
                <w:rFonts w:cs="Arial"/>
              </w:rPr>
              <w:t>.</w:t>
            </w:r>
          </w:p>
        </w:tc>
        <w:tc>
          <w:tcPr>
            <w:tcW w:w="1264" w:type="dxa"/>
          </w:tcPr>
          <w:p w14:paraId="7C46226A" w14:textId="77777777" w:rsidR="00EB5E05" w:rsidRPr="00AA46A3" w:rsidRDefault="00EB5E05" w:rsidP="00EB5E05">
            <w:pPr>
              <w:rPr>
                <w:rFonts w:cs="Arial"/>
                <w:bCs/>
              </w:rPr>
            </w:pPr>
          </w:p>
        </w:tc>
      </w:tr>
      <w:tr w:rsidR="00EB5E05" w:rsidRPr="00AA46A3" w14:paraId="2C7105B1" w14:textId="77777777" w:rsidTr="003C2FE7">
        <w:trPr>
          <w:trHeight w:val="357"/>
        </w:trPr>
        <w:tc>
          <w:tcPr>
            <w:tcW w:w="872" w:type="dxa"/>
            <w:shd w:val="clear" w:color="auto" w:fill="auto"/>
          </w:tcPr>
          <w:p w14:paraId="762C0622" w14:textId="77777777" w:rsidR="00EB5E05" w:rsidRPr="00AA46A3" w:rsidRDefault="00EB5E05" w:rsidP="00EB5E05">
            <w:r w:rsidRPr="00AA46A3">
              <w:t>5</w:t>
            </w:r>
          </w:p>
        </w:tc>
        <w:tc>
          <w:tcPr>
            <w:tcW w:w="1440" w:type="dxa"/>
            <w:shd w:val="clear" w:color="auto" w:fill="auto"/>
          </w:tcPr>
          <w:p w14:paraId="11F44D60" w14:textId="77777777" w:rsidR="00EB5E05" w:rsidRPr="00EA3920" w:rsidRDefault="00EB5E05" w:rsidP="00EB5E05">
            <w:pPr>
              <w:rPr>
                <w:rStyle w:val="SAPEmphasis"/>
                <w:lang w:eastAsia="zh-CN"/>
              </w:rPr>
            </w:pPr>
            <w:r w:rsidRPr="00EA3920">
              <w:rPr>
                <w:rStyle w:val="SAPEmphasis"/>
                <w:lang w:eastAsia="zh-CN"/>
              </w:rPr>
              <w:t>Request Time Off on Behalf of Employee</w:t>
            </w:r>
          </w:p>
        </w:tc>
        <w:tc>
          <w:tcPr>
            <w:tcW w:w="3600" w:type="dxa"/>
            <w:shd w:val="clear" w:color="auto" w:fill="auto"/>
          </w:tcPr>
          <w:p w14:paraId="0FE63FC7" w14:textId="399EE218" w:rsidR="005220B9" w:rsidRPr="00AA46A3" w:rsidDel="0078755C" w:rsidRDefault="00244361" w:rsidP="009422A4">
            <w:pPr>
              <w:rPr>
                <w:del w:id="1202" w:author="Author" w:date="2018-02-07T15:03:00Z"/>
                <w:lang w:eastAsia="zh-TW"/>
              </w:rPr>
            </w:pPr>
            <w:del w:id="1203" w:author="Author" w:date="2018-02-07T15:03:00Z">
              <w:r w:rsidRPr="00AA46A3" w:rsidDel="0078755C">
                <w:rPr>
                  <w:lang w:eastAsia="zh-TW"/>
                </w:rPr>
                <w:delText xml:space="preserve">Select the </w:delText>
              </w:r>
              <w:r w:rsidRPr="00AA46A3" w:rsidDel="0078755C">
                <w:rPr>
                  <w:rStyle w:val="SAPScreenElement"/>
                  <w:lang w:eastAsia="zh-TW"/>
                </w:rPr>
                <w:delText>Administer Time</w:delText>
              </w:r>
              <w:r w:rsidRPr="00AA46A3" w:rsidDel="0078755C">
                <w:rPr>
                  <w:lang w:eastAsia="zh-TW"/>
                </w:rPr>
                <w:delText xml:space="preserve"> link located in </w:delText>
              </w:r>
              <w:r w:rsidRPr="00AA46A3" w:rsidDel="0078755C">
                <w:delText xml:space="preserve">the </w:delText>
              </w:r>
              <w:r w:rsidRPr="00AA46A3" w:rsidDel="0078755C">
                <w:rPr>
                  <w:rStyle w:val="SAPScreenElement"/>
                  <w:lang w:eastAsia="zh-TW"/>
                </w:rPr>
                <w:delText xml:space="preserve">Upcoming Time Off </w:delText>
              </w:r>
              <w:r w:rsidRPr="00AA46A3" w:rsidDel="0078755C">
                <w:rPr>
                  <w:lang w:eastAsia="zh-TW"/>
                </w:rPr>
                <w:delText xml:space="preserve">block of the </w:delText>
              </w:r>
              <w:r w:rsidRPr="00AA46A3" w:rsidDel="0078755C">
                <w:rPr>
                  <w:rStyle w:val="SAPScreenElement"/>
                  <w:lang w:eastAsia="zh-TW"/>
                </w:rPr>
                <w:delText xml:space="preserve">Time Off </w:delText>
              </w:r>
              <w:r w:rsidRPr="00AA46A3" w:rsidDel="0078755C">
                <w:rPr>
                  <w:lang w:eastAsia="zh-TW"/>
                </w:rPr>
                <w:delText>subsection.</w:delText>
              </w:r>
              <w:r w:rsidRPr="00AA46A3" w:rsidDel="0078755C">
                <w:rPr>
                  <w:rFonts w:cs="Arial"/>
                  <w:szCs w:val="18"/>
                </w:rPr>
                <w:delText xml:space="preserve"> </w:delText>
              </w:r>
              <w:r w:rsidRPr="00AA46A3" w:rsidDel="0078755C">
                <w:rPr>
                  <w:lang w:eastAsia="zh-TW"/>
                </w:rPr>
                <w:delText xml:space="preserve">In the upcoming </w:delText>
              </w:r>
              <w:r w:rsidRPr="00AA46A3" w:rsidDel="0078755C">
                <w:rPr>
                  <w:rStyle w:val="SAPScreenElement"/>
                  <w:lang w:eastAsia="zh-TW"/>
                </w:rPr>
                <w:delText>Time information for &lt;employee name&gt;</w:delText>
              </w:r>
              <w:r w:rsidRPr="00AA46A3" w:rsidDel="0078755C">
                <w:rPr>
                  <w:lang w:eastAsia="zh-TW"/>
                </w:rPr>
                <w:delText xml:space="preserve"> screen, go to the </w:delText>
              </w:r>
              <w:r w:rsidRPr="00AA46A3" w:rsidDel="0078755C">
                <w:rPr>
                  <w:rStyle w:val="SAPScreenElement"/>
                  <w:lang w:eastAsia="zh-TW"/>
                </w:rPr>
                <w:delText xml:space="preserve">Time </w:delText>
              </w:r>
              <w:r w:rsidR="00BD2B2C" w:rsidRPr="00AA46A3" w:rsidDel="0078755C">
                <w:rPr>
                  <w:rStyle w:val="SAPScreenElement"/>
                  <w:lang w:eastAsia="zh-TW"/>
                </w:rPr>
                <w:delText>Record</w:delText>
              </w:r>
              <w:r w:rsidRPr="00AA46A3" w:rsidDel="0078755C">
                <w:rPr>
                  <w:rStyle w:val="SAPScreenElement"/>
                  <w:lang w:eastAsia="zh-TW"/>
                </w:rPr>
                <w:delText xml:space="preserve"> </w:delText>
              </w:r>
              <w:r w:rsidRPr="00AA46A3" w:rsidDel="0078755C">
                <w:rPr>
                  <w:lang w:eastAsia="zh-TW"/>
                </w:rPr>
                <w:delText>section.</w:delText>
              </w:r>
              <w:r w:rsidR="005220B9" w:rsidRPr="00AA46A3" w:rsidDel="0078755C">
                <w:rPr>
                  <w:lang w:eastAsia="zh-TW"/>
                </w:rPr>
                <w:delText xml:space="preserve"> </w:delText>
              </w:r>
            </w:del>
          </w:p>
          <w:p w14:paraId="64491BA3" w14:textId="4A20772D" w:rsidR="00244361" w:rsidRPr="00AA46A3" w:rsidRDefault="005220B9" w:rsidP="009422A4">
            <w:pPr>
              <w:rPr>
                <w:rFonts w:cs="Arial"/>
                <w:szCs w:val="18"/>
              </w:rPr>
            </w:pPr>
            <w:r w:rsidRPr="00AA46A3">
              <w:rPr>
                <w:lang w:eastAsia="zh-TW"/>
              </w:rPr>
              <w:t xml:space="preserve">Select </w:t>
            </w:r>
            <w:ins w:id="1204" w:author="Author" w:date="2018-02-07T15:04:00Z">
              <w:r w:rsidR="0078755C" w:rsidRPr="005F7A67">
                <w:rPr>
                  <w:rFonts w:cs="Arial"/>
                  <w:bCs/>
                </w:rPr>
                <w:t xml:space="preserve">the </w:t>
              </w:r>
            </w:ins>
            <w:r w:rsidRPr="00AA46A3">
              <w:rPr>
                <w:rStyle w:val="SAPScreenElement"/>
              </w:rPr>
              <w:t>+ New Absence</w:t>
            </w:r>
            <w:ins w:id="1205" w:author="Author" w:date="2018-02-07T15:04:00Z">
              <w:r w:rsidR="0078755C" w:rsidRPr="005F7A67">
                <w:t xml:space="preserve"> button</w:t>
              </w:r>
            </w:ins>
            <w:del w:id="1206" w:author="Author" w:date="2018-02-07T15:04:00Z">
              <w:r w:rsidRPr="00AA46A3" w:rsidDel="0078755C">
                <w:rPr>
                  <w:lang w:eastAsia="zh-TW"/>
                </w:rPr>
                <w:delText>, which is</w:delText>
              </w:r>
            </w:del>
            <w:r w:rsidRPr="00AA46A3">
              <w:rPr>
                <w:lang w:eastAsia="zh-TW"/>
              </w:rPr>
              <w:t xml:space="preserve"> located in the right corner above the </w:t>
            </w:r>
            <w:r w:rsidRPr="00AA46A3">
              <w:rPr>
                <w:rStyle w:val="SAPScreenElement"/>
              </w:rPr>
              <w:t>Time Records (#)</w:t>
            </w:r>
            <w:r w:rsidRPr="00AA46A3">
              <w:rPr>
                <w:lang w:eastAsia="zh-TW"/>
              </w:rPr>
              <w:t xml:space="preserve"> table.</w:t>
            </w:r>
          </w:p>
        </w:tc>
        <w:tc>
          <w:tcPr>
            <w:tcW w:w="3690" w:type="dxa"/>
            <w:shd w:val="clear" w:color="auto" w:fill="auto"/>
          </w:tcPr>
          <w:p w14:paraId="63B62C28" w14:textId="77777777" w:rsidR="00EB5E05" w:rsidRPr="00AA46A3" w:rsidRDefault="00EB5E05" w:rsidP="00EB5E05">
            <w:pPr>
              <w:rPr>
                <w:i/>
              </w:rPr>
            </w:pPr>
          </w:p>
        </w:tc>
        <w:tc>
          <w:tcPr>
            <w:tcW w:w="3420" w:type="dxa"/>
            <w:shd w:val="clear" w:color="auto" w:fill="auto"/>
          </w:tcPr>
          <w:p w14:paraId="5EC8E29B" w14:textId="7BB5B015" w:rsidR="00EB5E05" w:rsidRPr="00AA46A3" w:rsidRDefault="00EB5E05" w:rsidP="009422A4">
            <w:r w:rsidRPr="00AA46A3">
              <w:t xml:space="preserve">The </w:t>
            </w:r>
            <w:r w:rsidR="005220B9" w:rsidRPr="00AA46A3">
              <w:rPr>
                <w:rStyle w:val="SAPScreenElement"/>
              </w:rPr>
              <w:t>New Absence</w:t>
            </w:r>
            <w:r w:rsidRPr="00AA46A3">
              <w:t xml:space="preserve"> </w:t>
            </w:r>
            <w:r w:rsidR="005220B9" w:rsidRPr="00AA46A3">
              <w:t>dialog box is displayed</w:t>
            </w:r>
            <w:r w:rsidRPr="00AA46A3">
              <w:t>, containing the fields to be filled.</w:t>
            </w:r>
          </w:p>
        </w:tc>
        <w:tc>
          <w:tcPr>
            <w:tcW w:w="1264" w:type="dxa"/>
          </w:tcPr>
          <w:p w14:paraId="5BAA399C" w14:textId="77777777" w:rsidR="00EB5E05" w:rsidRPr="00AA46A3" w:rsidRDefault="00EB5E05" w:rsidP="00EB5E05">
            <w:pPr>
              <w:rPr>
                <w:rFonts w:cs="Arial"/>
                <w:bCs/>
              </w:rPr>
            </w:pPr>
          </w:p>
        </w:tc>
      </w:tr>
      <w:tr w:rsidR="00EB5E05" w:rsidRPr="00AA46A3" w14:paraId="5FC2F121" w14:textId="77777777" w:rsidTr="003C2FE7">
        <w:trPr>
          <w:trHeight w:val="357"/>
        </w:trPr>
        <w:tc>
          <w:tcPr>
            <w:tcW w:w="872" w:type="dxa"/>
            <w:vMerge w:val="restart"/>
            <w:shd w:val="clear" w:color="auto" w:fill="auto"/>
          </w:tcPr>
          <w:p w14:paraId="06F41FFC" w14:textId="77777777" w:rsidR="00EB5E05" w:rsidRPr="00AA46A3" w:rsidRDefault="00EB5E05" w:rsidP="00EB5E05">
            <w:r w:rsidRPr="00AA46A3">
              <w:t>6</w:t>
            </w:r>
          </w:p>
        </w:tc>
        <w:tc>
          <w:tcPr>
            <w:tcW w:w="1440" w:type="dxa"/>
            <w:vMerge w:val="restart"/>
            <w:shd w:val="clear" w:color="auto" w:fill="auto"/>
          </w:tcPr>
          <w:p w14:paraId="5E7BC15D" w14:textId="77777777" w:rsidR="00EB5E05" w:rsidRPr="00EA3920" w:rsidRDefault="00EB5E05" w:rsidP="00EB5E05">
            <w:pPr>
              <w:rPr>
                <w:rStyle w:val="SAPEmphasis"/>
                <w:lang w:eastAsia="zh-CN"/>
              </w:rPr>
            </w:pPr>
            <w:r w:rsidRPr="00EA3920">
              <w:rPr>
                <w:rStyle w:val="SAPEmphasis"/>
                <w:lang w:eastAsia="zh-CN"/>
              </w:rPr>
              <w:t>Enter Request Details</w:t>
            </w:r>
          </w:p>
        </w:tc>
        <w:tc>
          <w:tcPr>
            <w:tcW w:w="3600" w:type="dxa"/>
            <w:vMerge w:val="restart"/>
            <w:shd w:val="clear" w:color="auto" w:fill="auto"/>
          </w:tcPr>
          <w:p w14:paraId="4CB5FD2D" w14:textId="77777777" w:rsidR="00EB5E05" w:rsidRPr="00AA46A3" w:rsidRDefault="00EB5E05" w:rsidP="00EB5E05">
            <w:r w:rsidRPr="00AA46A3">
              <w:t>Make the following entries regarding the time off request:</w:t>
            </w:r>
          </w:p>
        </w:tc>
        <w:tc>
          <w:tcPr>
            <w:tcW w:w="3690" w:type="dxa"/>
            <w:shd w:val="clear" w:color="auto" w:fill="auto"/>
          </w:tcPr>
          <w:p w14:paraId="7CBE92DE" w14:textId="77777777" w:rsidR="00EB5E05" w:rsidRPr="00AA46A3" w:rsidRDefault="00EB5E05" w:rsidP="00EB5E05">
            <w:r w:rsidRPr="00AA46A3">
              <w:rPr>
                <w:rStyle w:val="SAPScreenElement"/>
              </w:rPr>
              <w:t>Time Type</w:t>
            </w:r>
            <w:r w:rsidRPr="00AA46A3">
              <w:t>:</w:t>
            </w:r>
            <w:r w:rsidRPr="00AA46A3">
              <w:rPr>
                <w:i/>
              </w:rPr>
              <w:t xml:space="preserve"> </w:t>
            </w:r>
            <w:r w:rsidRPr="00AA46A3">
              <w:t>select from drop-down</w:t>
            </w:r>
          </w:p>
        </w:tc>
        <w:tc>
          <w:tcPr>
            <w:tcW w:w="3420" w:type="dxa"/>
            <w:shd w:val="clear" w:color="auto" w:fill="auto"/>
          </w:tcPr>
          <w:p w14:paraId="36154197" w14:textId="09466DD2" w:rsidR="00EB5E05" w:rsidRPr="00AA46A3" w:rsidRDefault="00E4007E" w:rsidP="00E14D98">
            <w:ins w:id="1207" w:author="Author" w:date="2018-02-15T11:09:00Z">
              <w:r w:rsidRPr="00FD4245">
                <w:t xml:space="preserve">In case </w:t>
              </w:r>
              <w:r>
                <w:t xml:space="preserve">to </w:t>
              </w:r>
              <w:r w:rsidRPr="00AA46A3">
                <w:t>the selected time type</w:t>
              </w:r>
              <w:r>
                <w:t xml:space="preserve"> a time account type has been assigned, for which </w:t>
              </w:r>
              <w:r w:rsidRPr="00FD4245">
                <w:t>accrual rules have been defined</w:t>
              </w:r>
            </w:ins>
            <w:del w:id="1208" w:author="Author" w:date="2018-02-15T11:09:00Z">
              <w:r w:rsidR="00815217" w:rsidRPr="00AA46A3" w:rsidDel="00E4007E">
                <w:delText>In case</w:delText>
              </w:r>
            </w:del>
            <w:ins w:id="1209" w:author="Author" w:date="2018-02-15T10:56:00Z">
              <w:del w:id="1210" w:author="Author" w:date="2018-02-15T11:09:00Z">
                <w:r w:rsidR="007D3D14" w:rsidRPr="00AA46A3" w:rsidDel="00E4007E">
                  <w:delText xml:space="preserve"> </w:delText>
                </w:r>
                <w:r w:rsidR="007D3D14" w:rsidDel="00E4007E">
                  <w:delText xml:space="preserve">a time account type has been assigned to </w:delText>
                </w:r>
                <w:r w:rsidR="007D3D14" w:rsidRPr="00AA46A3" w:rsidDel="00E4007E">
                  <w:delText>the selected time type</w:delText>
                </w:r>
                <w:r w:rsidR="007D3D14" w:rsidDel="00E4007E">
                  <w:delText xml:space="preserve"> for which </w:delText>
                </w:r>
              </w:del>
            </w:ins>
            <w:del w:id="1211" w:author="Author" w:date="2018-02-15T11:09:00Z">
              <w:r w:rsidR="00815217" w:rsidRPr="00AA46A3" w:rsidDel="00E4007E">
                <w:delText xml:space="preserve"> accrual rules have been defined and assigned to the selected time type</w:delText>
              </w:r>
            </w:del>
            <w:r w:rsidR="00815217" w:rsidRPr="00AA46A3">
              <w:t xml:space="preserve">, the </w:t>
            </w:r>
            <w:r w:rsidR="00815217" w:rsidRPr="00AA46A3">
              <w:rPr>
                <w:rStyle w:val="SAPScreenElement"/>
              </w:rPr>
              <w:t>Available Balance</w:t>
            </w:r>
            <w:r w:rsidR="00815217" w:rsidRPr="00AA46A3">
              <w:t xml:space="preserve"> read-only field is displayed, containing the number of days still available.</w:t>
            </w:r>
          </w:p>
        </w:tc>
        <w:tc>
          <w:tcPr>
            <w:tcW w:w="1264" w:type="dxa"/>
          </w:tcPr>
          <w:p w14:paraId="688209E8" w14:textId="77777777" w:rsidR="00EB5E05" w:rsidRPr="00AA46A3" w:rsidRDefault="00EB5E05" w:rsidP="00EB5E05">
            <w:pPr>
              <w:rPr>
                <w:rFonts w:cs="Arial"/>
                <w:bCs/>
              </w:rPr>
            </w:pPr>
          </w:p>
        </w:tc>
      </w:tr>
      <w:tr w:rsidR="00EB5E05" w:rsidRPr="00AA46A3" w14:paraId="33F6B092" w14:textId="77777777" w:rsidTr="003C2FE7">
        <w:trPr>
          <w:trHeight w:val="283"/>
        </w:trPr>
        <w:tc>
          <w:tcPr>
            <w:tcW w:w="872" w:type="dxa"/>
            <w:vMerge/>
            <w:shd w:val="clear" w:color="auto" w:fill="auto"/>
          </w:tcPr>
          <w:p w14:paraId="54A975C0" w14:textId="77777777" w:rsidR="00EB5E05" w:rsidRPr="00AA46A3" w:rsidRDefault="00EB5E05" w:rsidP="00EB5E05"/>
        </w:tc>
        <w:tc>
          <w:tcPr>
            <w:tcW w:w="1440" w:type="dxa"/>
            <w:vMerge/>
            <w:shd w:val="clear" w:color="auto" w:fill="auto"/>
          </w:tcPr>
          <w:p w14:paraId="04171CC6" w14:textId="77777777" w:rsidR="00EB5E05" w:rsidRPr="00AA46A3" w:rsidRDefault="00EB5E05" w:rsidP="00EB5E05">
            <w:pPr>
              <w:rPr>
                <w:b/>
              </w:rPr>
            </w:pPr>
          </w:p>
        </w:tc>
        <w:tc>
          <w:tcPr>
            <w:tcW w:w="3600" w:type="dxa"/>
            <w:vMerge/>
            <w:shd w:val="clear" w:color="auto" w:fill="auto"/>
          </w:tcPr>
          <w:p w14:paraId="05B77920" w14:textId="77777777" w:rsidR="00EB5E05" w:rsidRPr="00AA46A3" w:rsidRDefault="00EB5E05" w:rsidP="00EB5E05"/>
        </w:tc>
        <w:tc>
          <w:tcPr>
            <w:tcW w:w="3690" w:type="dxa"/>
            <w:shd w:val="clear" w:color="auto" w:fill="auto"/>
          </w:tcPr>
          <w:p w14:paraId="6AAE8602" w14:textId="77777777" w:rsidR="00EB5E05" w:rsidRPr="00AA46A3" w:rsidRDefault="00EB5E05" w:rsidP="00EB5E05">
            <w:r w:rsidRPr="00AA46A3">
              <w:rPr>
                <w:rStyle w:val="SAPScreenElement"/>
              </w:rPr>
              <w:t>Start Date</w:t>
            </w:r>
            <w:r w:rsidRPr="00AA46A3">
              <w:t>: defaults to today’s date; select appropriate value from calendar help</w:t>
            </w:r>
          </w:p>
        </w:tc>
        <w:tc>
          <w:tcPr>
            <w:tcW w:w="3420" w:type="dxa"/>
            <w:shd w:val="clear" w:color="auto" w:fill="auto"/>
          </w:tcPr>
          <w:p w14:paraId="4457DC35" w14:textId="77777777" w:rsidR="00EB5E05" w:rsidRPr="00AA46A3" w:rsidRDefault="00EB5E05" w:rsidP="00EB5E05"/>
        </w:tc>
        <w:tc>
          <w:tcPr>
            <w:tcW w:w="1264" w:type="dxa"/>
          </w:tcPr>
          <w:p w14:paraId="79A7C327" w14:textId="77777777" w:rsidR="00EB5E05" w:rsidRPr="00AA46A3" w:rsidRDefault="00EB5E05" w:rsidP="00EB5E05">
            <w:pPr>
              <w:rPr>
                <w:rFonts w:cs="Arial"/>
                <w:bCs/>
              </w:rPr>
            </w:pPr>
          </w:p>
        </w:tc>
      </w:tr>
      <w:tr w:rsidR="00EB5E05" w:rsidRPr="00AA46A3" w14:paraId="4FDA7020" w14:textId="77777777" w:rsidTr="003C2FE7">
        <w:trPr>
          <w:trHeight w:val="357"/>
        </w:trPr>
        <w:tc>
          <w:tcPr>
            <w:tcW w:w="872" w:type="dxa"/>
            <w:vMerge/>
            <w:shd w:val="clear" w:color="auto" w:fill="auto"/>
          </w:tcPr>
          <w:p w14:paraId="19E09F31" w14:textId="77777777" w:rsidR="00EB5E05" w:rsidRPr="00AA46A3" w:rsidRDefault="00EB5E05" w:rsidP="00EB5E05"/>
        </w:tc>
        <w:tc>
          <w:tcPr>
            <w:tcW w:w="1440" w:type="dxa"/>
            <w:vMerge/>
            <w:shd w:val="clear" w:color="auto" w:fill="auto"/>
          </w:tcPr>
          <w:p w14:paraId="5947DF95" w14:textId="77777777" w:rsidR="00EB5E05" w:rsidRPr="00AA46A3" w:rsidRDefault="00EB5E05" w:rsidP="00EB5E05">
            <w:pPr>
              <w:rPr>
                <w:b/>
              </w:rPr>
            </w:pPr>
          </w:p>
        </w:tc>
        <w:tc>
          <w:tcPr>
            <w:tcW w:w="3600" w:type="dxa"/>
            <w:vMerge/>
            <w:shd w:val="clear" w:color="auto" w:fill="auto"/>
          </w:tcPr>
          <w:p w14:paraId="35594D97" w14:textId="77777777" w:rsidR="00EB5E05" w:rsidRPr="00AA46A3" w:rsidRDefault="00EB5E05" w:rsidP="00EB5E05"/>
        </w:tc>
        <w:tc>
          <w:tcPr>
            <w:tcW w:w="3690" w:type="dxa"/>
            <w:shd w:val="clear" w:color="auto" w:fill="auto"/>
          </w:tcPr>
          <w:p w14:paraId="3E027A5D" w14:textId="77777777" w:rsidR="00EB5E05" w:rsidRPr="00AA46A3" w:rsidRDefault="00EB5E05" w:rsidP="00EB5E05">
            <w:r w:rsidRPr="00AA46A3">
              <w:rPr>
                <w:rStyle w:val="SAPScreenElement"/>
              </w:rPr>
              <w:t>End Date:</w:t>
            </w:r>
            <w:r w:rsidRPr="00AA46A3">
              <w:rPr>
                <w:i/>
              </w:rPr>
              <w:t xml:space="preserve"> </w:t>
            </w:r>
            <w:r w:rsidRPr="00AA46A3">
              <w:t>defaults to today’s date; select appropriate value from calendar help</w:t>
            </w:r>
          </w:p>
        </w:tc>
        <w:tc>
          <w:tcPr>
            <w:tcW w:w="3420" w:type="dxa"/>
            <w:shd w:val="clear" w:color="auto" w:fill="auto"/>
          </w:tcPr>
          <w:p w14:paraId="001D19D5" w14:textId="77777777" w:rsidR="00EB5E05" w:rsidRPr="00AA46A3" w:rsidRDefault="00EB5E05" w:rsidP="00EB5E05"/>
        </w:tc>
        <w:tc>
          <w:tcPr>
            <w:tcW w:w="1264" w:type="dxa"/>
          </w:tcPr>
          <w:p w14:paraId="77749DE6" w14:textId="77777777" w:rsidR="00EB5E05" w:rsidRPr="00AA46A3" w:rsidRDefault="00EB5E05" w:rsidP="00EB5E05">
            <w:pPr>
              <w:rPr>
                <w:rFonts w:cs="Arial"/>
                <w:bCs/>
              </w:rPr>
            </w:pPr>
          </w:p>
        </w:tc>
      </w:tr>
      <w:tr w:rsidR="00815217" w:rsidRPr="00AA46A3" w14:paraId="121B14FF" w14:textId="77777777" w:rsidTr="003C2FE7">
        <w:trPr>
          <w:trHeight w:val="357"/>
        </w:trPr>
        <w:tc>
          <w:tcPr>
            <w:tcW w:w="872" w:type="dxa"/>
            <w:vMerge/>
            <w:shd w:val="clear" w:color="auto" w:fill="auto"/>
          </w:tcPr>
          <w:p w14:paraId="0AE8BBD2" w14:textId="77777777" w:rsidR="00815217" w:rsidRPr="00AA46A3" w:rsidRDefault="00815217" w:rsidP="00EB5E05"/>
        </w:tc>
        <w:tc>
          <w:tcPr>
            <w:tcW w:w="1440" w:type="dxa"/>
            <w:vMerge/>
            <w:shd w:val="clear" w:color="auto" w:fill="auto"/>
          </w:tcPr>
          <w:p w14:paraId="1D7A0FC1" w14:textId="77777777" w:rsidR="00815217" w:rsidRPr="00AA46A3" w:rsidRDefault="00815217" w:rsidP="00EB5E05">
            <w:pPr>
              <w:rPr>
                <w:b/>
              </w:rPr>
            </w:pPr>
          </w:p>
        </w:tc>
        <w:tc>
          <w:tcPr>
            <w:tcW w:w="3600" w:type="dxa"/>
            <w:vMerge/>
            <w:shd w:val="clear" w:color="auto" w:fill="auto"/>
          </w:tcPr>
          <w:p w14:paraId="6EBB15E2" w14:textId="77777777" w:rsidR="00815217" w:rsidRPr="00AA46A3" w:rsidRDefault="00815217" w:rsidP="00EB5E05"/>
        </w:tc>
        <w:tc>
          <w:tcPr>
            <w:tcW w:w="3690" w:type="dxa"/>
            <w:shd w:val="clear" w:color="auto" w:fill="auto"/>
          </w:tcPr>
          <w:p w14:paraId="194BF54D" w14:textId="77777777" w:rsidR="00815217" w:rsidRPr="00AA46A3" w:rsidRDefault="00815217" w:rsidP="009422A4">
            <w:r w:rsidRPr="00AA46A3">
              <w:rPr>
                <w:rStyle w:val="SAPScreenElement"/>
              </w:rPr>
              <w:t>Recurring Absence:</w:t>
            </w:r>
            <w:r w:rsidRPr="00AA46A3">
              <w:t xml:space="preserve"> flag checkbox if appropriate</w:t>
            </w:r>
          </w:p>
          <w:p w14:paraId="5B92BD2A" w14:textId="77777777" w:rsidR="009F1CF2" w:rsidRPr="00AA46A3" w:rsidRDefault="009F1CF2" w:rsidP="00EA3920">
            <w:pPr>
              <w:pStyle w:val="SAPNoteHeading"/>
              <w:ind w:left="162"/>
            </w:pPr>
            <w:r w:rsidRPr="00AA46A3">
              <w:rPr>
                <w:noProof/>
              </w:rPr>
              <w:drawing>
                <wp:inline distT="0" distB="0" distL="0" distR="0" wp14:anchorId="0975CD69" wp14:editId="0755E614">
                  <wp:extent cx="225425" cy="225425"/>
                  <wp:effectExtent l="0" t="0" r="0" b="3175"/>
                  <wp:docPr id="2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AA46A3">
              <w:t> Note</w:t>
            </w:r>
          </w:p>
          <w:p w14:paraId="1A4376D7" w14:textId="05B4688B" w:rsidR="00E60B60" w:rsidRPr="00AA46A3" w:rsidRDefault="009F1CF2" w:rsidP="00EA3920">
            <w:pPr>
              <w:ind w:left="162"/>
              <w:rPr>
                <w:rStyle w:val="SAPScreenElement"/>
                <w:rFonts w:ascii="BentonSans Book" w:hAnsi="BentonSans Book"/>
                <w:color w:val="auto"/>
              </w:rPr>
            </w:pPr>
            <w:r w:rsidRPr="00AA46A3">
              <w:t>Flagging the checkbox makes sense only in case a particular day</w:t>
            </w:r>
            <w:r w:rsidR="00E60B60" w:rsidRPr="00AA46A3">
              <w:t xml:space="preserve"> </w:t>
            </w:r>
            <w:del w:id="1212" w:author="Author" w:date="2018-02-09T11:47:00Z">
              <w:r w:rsidR="00E60B60" w:rsidRPr="00AA46A3" w:rsidDel="00997D94">
                <w:delText xml:space="preserve">(or hours of a day, in case the employee has a clock-time </w:delText>
              </w:r>
              <w:r w:rsidR="00E60B60" w:rsidRPr="00AA46A3" w:rsidDel="00997D94">
                <w:rPr>
                  <w:rFonts w:cs="Arial"/>
                  <w:bCs/>
                </w:rPr>
                <w:delText>time recording variant</w:delText>
              </w:r>
              <w:r w:rsidR="00E60B60" w:rsidRPr="00AA46A3" w:rsidDel="00997D94">
                <w:delText>)</w:delText>
              </w:r>
              <w:r w:rsidRPr="00AA46A3" w:rsidDel="00997D94">
                <w:delText xml:space="preserve"> </w:delText>
              </w:r>
            </w:del>
            <w:r w:rsidRPr="00AA46A3">
              <w:t>of the week should be off on a regular basis</w:t>
            </w:r>
            <w:r w:rsidRPr="00AA46A3">
              <w:rPr>
                <w:rFonts w:cs="Arial"/>
                <w:bCs/>
              </w:rPr>
              <w:t>. In general, the checkbox should not be flagged for bereavemental</w:t>
            </w:r>
            <w:r w:rsidR="00E60B60" w:rsidRPr="00AA46A3">
              <w:rPr>
                <w:rFonts w:cs="Arial"/>
                <w:bCs/>
              </w:rPr>
              <w:t>, removal</w:t>
            </w:r>
            <w:r w:rsidRPr="00AA46A3">
              <w:rPr>
                <w:rFonts w:cs="Arial"/>
                <w:bCs/>
              </w:rPr>
              <w:t xml:space="preserve"> or </w:t>
            </w:r>
            <w:r w:rsidR="00E60B60" w:rsidRPr="00AA46A3">
              <w:rPr>
                <w:rFonts w:cs="Arial"/>
                <w:bCs/>
              </w:rPr>
              <w:t>family medical</w:t>
            </w:r>
            <w:r w:rsidRPr="00AA46A3">
              <w:rPr>
                <w:rFonts w:cs="Arial"/>
                <w:bCs/>
              </w:rPr>
              <w:t xml:space="preserve"> leave.</w:t>
            </w:r>
          </w:p>
        </w:tc>
        <w:tc>
          <w:tcPr>
            <w:tcW w:w="3420" w:type="dxa"/>
            <w:shd w:val="clear" w:color="auto" w:fill="auto"/>
          </w:tcPr>
          <w:p w14:paraId="15C2D6A1" w14:textId="1F9742CB" w:rsidR="00815217" w:rsidRPr="00AA46A3" w:rsidRDefault="00815217" w:rsidP="00CD13FA">
            <w:pPr>
              <w:rPr>
                <w:rFonts w:cs="Arial"/>
                <w:bCs/>
              </w:rPr>
            </w:pPr>
            <w:r w:rsidRPr="00AA46A3">
              <w:rPr>
                <w:rFonts w:cs="Arial"/>
                <w:bCs/>
              </w:rPr>
              <w:t>If</w:t>
            </w:r>
            <w:r w:rsidR="00E60B60" w:rsidRPr="00AA46A3">
              <w:rPr>
                <w:rFonts w:cs="Arial"/>
                <w:bCs/>
              </w:rPr>
              <w:t xml:space="preserve"> the</w:t>
            </w:r>
            <w:r w:rsidRPr="00AA46A3">
              <w:rPr>
                <w:rFonts w:cs="Arial"/>
                <w:bCs/>
              </w:rPr>
              <w:t xml:space="preserve"> checkbox is flagged, </w:t>
            </w:r>
            <w:r w:rsidR="009F1CF2" w:rsidRPr="00AA46A3">
              <w:rPr>
                <w:rFonts w:cs="Arial"/>
                <w:bCs/>
              </w:rPr>
              <w:t xml:space="preserve">the </w:t>
            </w:r>
            <w:r w:rsidR="009F1CF2" w:rsidRPr="00AA46A3">
              <w:rPr>
                <w:rStyle w:val="SAPScreenElement"/>
              </w:rPr>
              <w:t>End Date</w:t>
            </w:r>
            <w:r w:rsidR="009F1CF2" w:rsidRPr="00AA46A3">
              <w:rPr>
                <w:i/>
              </w:rPr>
              <w:t xml:space="preserve"> </w:t>
            </w:r>
            <w:r w:rsidR="009F1CF2" w:rsidRPr="00AA46A3">
              <w:t xml:space="preserve">field disappears and </w:t>
            </w:r>
            <w:r w:rsidRPr="00AA46A3">
              <w:rPr>
                <w:rFonts w:cs="Arial"/>
                <w:bCs/>
              </w:rPr>
              <w:t>two additional fields show up, which you need to fill:</w:t>
            </w:r>
          </w:p>
          <w:p w14:paraId="0815D44F" w14:textId="77777777" w:rsidR="00815217" w:rsidRPr="00AA46A3" w:rsidRDefault="00815217" w:rsidP="00CD13FA">
            <w:pPr>
              <w:rPr>
                <w:rFonts w:cs="Arial"/>
                <w:bCs/>
              </w:rPr>
            </w:pPr>
            <w:r w:rsidRPr="00AA46A3">
              <w:rPr>
                <w:rStyle w:val="SAPScreenElement"/>
              </w:rPr>
              <w:t>Recurs:</w:t>
            </w:r>
            <w:r w:rsidRPr="00AA46A3">
              <w:rPr>
                <w:rFonts w:cs="Arial"/>
                <w:bCs/>
              </w:rPr>
              <w:t xml:space="preserve"> select from drop-down</w:t>
            </w:r>
          </w:p>
          <w:p w14:paraId="2932D3C6" w14:textId="08C090E3" w:rsidR="00815217" w:rsidRPr="00AA46A3" w:rsidRDefault="00815217" w:rsidP="009422A4">
            <w:pPr>
              <w:rPr>
                <w:rFonts w:cs="Arial"/>
                <w:bCs/>
              </w:rPr>
            </w:pPr>
            <w:r w:rsidRPr="00AA46A3">
              <w:rPr>
                <w:rStyle w:val="SAPScreenElement"/>
              </w:rPr>
              <w:t xml:space="preserve">Ends On: </w:t>
            </w:r>
            <w:r w:rsidRPr="00AA46A3">
              <w:rPr>
                <w:rFonts w:cs="Arial"/>
                <w:bCs/>
              </w:rPr>
              <w:t>select from calendar help</w:t>
            </w:r>
          </w:p>
        </w:tc>
        <w:tc>
          <w:tcPr>
            <w:tcW w:w="1264" w:type="dxa"/>
          </w:tcPr>
          <w:p w14:paraId="1DF31937" w14:textId="77777777" w:rsidR="00815217" w:rsidRPr="00AA46A3" w:rsidRDefault="00815217" w:rsidP="00EB5E05">
            <w:pPr>
              <w:rPr>
                <w:rFonts w:cs="Arial"/>
                <w:bCs/>
              </w:rPr>
            </w:pPr>
          </w:p>
        </w:tc>
      </w:tr>
      <w:tr w:rsidR="00EB5E05" w:rsidRPr="00AA46A3" w14:paraId="7AA58433" w14:textId="77777777" w:rsidTr="003C2FE7">
        <w:trPr>
          <w:trHeight w:val="357"/>
        </w:trPr>
        <w:tc>
          <w:tcPr>
            <w:tcW w:w="872" w:type="dxa"/>
            <w:vMerge/>
            <w:shd w:val="clear" w:color="auto" w:fill="auto"/>
          </w:tcPr>
          <w:p w14:paraId="0A0C4F53" w14:textId="487E98F7" w:rsidR="00EB5E05" w:rsidRPr="00AA46A3" w:rsidRDefault="00EB5E05" w:rsidP="00EB5E05"/>
        </w:tc>
        <w:tc>
          <w:tcPr>
            <w:tcW w:w="1440" w:type="dxa"/>
            <w:vMerge/>
            <w:shd w:val="clear" w:color="auto" w:fill="auto"/>
          </w:tcPr>
          <w:p w14:paraId="154BD283" w14:textId="77777777" w:rsidR="00EB5E05" w:rsidRPr="00AA46A3" w:rsidRDefault="00EB5E05" w:rsidP="00EB5E05">
            <w:pPr>
              <w:rPr>
                <w:b/>
              </w:rPr>
            </w:pPr>
          </w:p>
        </w:tc>
        <w:tc>
          <w:tcPr>
            <w:tcW w:w="3600" w:type="dxa"/>
            <w:vMerge/>
            <w:shd w:val="clear" w:color="auto" w:fill="auto"/>
          </w:tcPr>
          <w:p w14:paraId="18D79747" w14:textId="77777777" w:rsidR="00EB5E05" w:rsidRPr="00AA46A3" w:rsidRDefault="00EB5E05" w:rsidP="00EB5E05"/>
        </w:tc>
        <w:tc>
          <w:tcPr>
            <w:tcW w:w="3690" w:type="dxa"/>
            <w:shd w:val="clear" w:color="auto" w:fill="auto"/>
          </w:tcPr>
          <w:p w14:paraId="5F038771" w14:textId="77777777" w:rsidR="00EB5E05" w:rsidRPr="00AA46A3" w:rsidRDefault="00EB5E05" w:rsidP="00EB5E05">
            <w:r w:rsidRPr="00AA46A3">
              <w:rPr>
                <w:rStyle w:val="SAPScreenElement"/>
              </w:rPr>
              <w:t xml:space="preserve">Requesting: </w:t>
            </w:r>
            <w:r w:rsidRPr="00AA46A3">
              <w:t>select from drop-down</w:t>
            </w:r>
          </w:p>
          <w:p w14:paraId="256FD9A9" w14:textId="77777777" w:rsidR="00815217" w:rsidRPr="00AA46A3" w:rsidRDefault="00815217" w:rsidP="00EA3920">
            <w:pPr>
              <w:pStyle w:val="SAPNoteHeading"/>
              <w:ind w:left="162"/>
            </w:pPr>
            <w:r w:rsidRPr="00AA46A3">
              <w:rPr>
                <w:noProof/>
              </w:rPr>
              <w:drawing>
                <wp:inline distT="0" distB="0" distL="0" distR="0" wp14:anchorId="005B187A" wp14:editId="41C69EAB">
                  <wp:extent cx="225425" cy="225425"/>
                  <wp:effectExtent l="0" t="0" r="0" b="3175"/>
                  <wp:docPr id="2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AA46A3">
              <w:t> Note</w:t>
            </w:r>
          </w:p>
          <w:p w14:paraId="21D32E4D" w14:textId="1B1DB836" w:rsidR="00815217" w:rsidRPr="00AA46A3" w:rsidRDefault="00815217" w:rsidP="00EA3920">
            <w:pPr>
              <w:ind w:left="162"/>
            </w:pPr>
            <w:r w:rsidRPr="00AA46A3">
              <w:t xml:space="preserve">In case of a recurring absence, the field is called </w:t>
            </w:r>
            <w:r w:rsidR="005C3501" w:rsidRPr="00AA46A3">
              <w:rPr>
                <w:rStyle w:val="SAPScreenElement"/>
              </w:rPr>
              <w:t>Total R</w:t>
            </w:r>
            <w:r w:rsidRPr="00AA46A3">
              <w:rPr>
                <w:rStyle w:val="SAPScreenElement"/>
              </w:rPr>
              <w:t>equesting</w:t>
            </w:r>
            <w:r w:rsidR="005C3501" w:rsidRPr="00AA46A3">
              <w:rPr>
                <w:rFonts w:cs="Arial"/>
                <w:bCs/>
              </w:rPr>
              <w:t xml:space="preserve">, the value is automatically defaulted based on the values maintained in fields </w:t>
            </w:r>
            <w:r w:rsidR="0036363C" w:rsidRPr="00AA46A3">
              <w:rPr>
                <w:rStyle w:val="SAPScreenElement"/>
              </w:rPr>
              <w:t xml:space="preserve">Start Date, </w:t>
            </w:r>
            <w:r w:rsidR="005C3501" w:rsidRPr="00AA46A3">
              <w:rPr>
                <w:rStyle w:val="SAPScreenElement"/>
              </w:rPr>
              <w:t>Recurs</w:t>
            </w:r>
            <w:r w:rsidR="005C3501" w:rsidRPr="00AA46A3">
              <w:rPr>
                <w:rFonts w:cs="Arial"/>
                <w:bCs/>
              </w:rPr>
              <w:t xml:space="preserve"> and </w:t>
            </w:r>
            <w:r w:rsidR="005C3501" w:rsidRPr="00AA46A3">
              <w:rPr>
                <w:rStyle w:val="SAPScreenElement"/>
              </w:rPr>
              <w:t>Ends On</w:t>
            </w:r>
            <w:r w:rsidR="005C3501" w:rsidRPr="00AA46A3">
              <w:rPr>
                <w:rFonts w:cs="Arial"/>
                <w:bCs/>
              </w:rPr>
              <w:t>, and is read-only.</w:t>
            </w:r>
          </w:p>
        </w:tc>
        <w:tc>
          <w:tcPr>
            <w:tcW w:w="3420" w:type="dxa"/>
            <w:shd w:val="clear" w:color="auto" w:fill="auto"/>
          </w:tcPr>
          <w:p w14:paraId="3DA3F998" w14:textId="1CE70A0B" w:rsidR="00815217" w:rsidRPr="00AA46A3" w:rsidRDefault="00382F2C">
            <w:pPr>
              <w:rPr>
                <w:rFonts w:cs="Arial"/>
                <w:bCs/>
              </w:rPr>
            </w:pPr>
            <w:r w:rsidRPr="00AA46A3">
              <w:rPr>
                <w:rFonts w:cs="Arial"/>
                <w:bCs/>
              </w:rPr>
              <w:t xml:space="preserve">For </w:t>
            </w:r>
            <w:r w:rsidR="005220B9" w:rsidRPr="00AA46A3">
              <w:rPr>
                <w:rFonts w:cs="Arial"/>
                <w:bCs/>
              </w:rPr>
              <w:t xml:space="preserve">most </w:t>
            </w:r>
            <w:r w:rsidRPr="00AA46A3">
              <w:rPr>
                <w:rFonts w:cs="Arial"/>
                <w:bCs/>
              </w:rPr>
              <w:t>time types the value is defaulted automatically based on the dates entered</w:t>
            </w:r>
            <w:r w:rsidR="00815217" w:rsidRPr="00AA46A3">
              <w:rPr>
                <w:rFonts w:cs="Arial"/>
                <w:bCs/>
              </w:rPr>
              <w:t>, and is read-only</w:t>
            </w:r>
            <w:r w:rsidRPr="00AA46A3">
              <w:rPr>
                <w:rFonts w:cs="Arial"/>
                <w:bCs/>
              </w:rPr>
              <w:t>.</w:t>
            </w:r>
          </w:p>
        </w:tc>
        <w:tc>
          <w:tcPr>
            <w:tcW w:w="1264" w:type="dxa"/>
          </w:tcPr>
          <w:p w14:paraId="56AB09D8" w14:textId="77777777" w:rsidR="00EB5E05" w:rsidRPr="00AA46A3" w:rsidRDefault="00EB5E05" w:rsidP="00EB5E05">
            <w:pPr>
              <w:rPr>
                <w:rFonts w:cs="Arial"/>
                <w:bCs/>
              </w:rPr>
            </w:pPr>
          </w:p>
        </w:tc>
      </w:tr>
      <w:tr w:rsidR="00EB5E05" w:rsidRPr="00AA46A3" w14:paraId="5AB62107" w14:textId="77777777" w:rsidTr="003C2FE7">
        <w:trPr>
          <w:trHeight w:val="357"/>
        </w:trPr>
        <w:tc>
          <w:tcPr>
            <w:tcW w:w="872" w:type="dxa"/>
            <w:vMerge/>
            <w:shd w:val="clear" w:color="auto" w:fill="auto"/>
          </w:tcPr>
          <w:p w14:paraId="3ACD8579" w14:textId="77777777" w:rsidR="00EB5E05" w:rsidRPr="00AA46A3" w:rsidRDefault="00EB5E05" w:rsidP="00EB5E05"/>
        </w:tc>
        <w:tc>
          <w:tcPr>
            <w:tcW w:w="1440" w:type="dxa"/>
            <w:vMerge/>
            <w:shd w:val="clear" w:color="auto" w:fill="auto"/>
          </w:tcPr>
          <w:p w14:paraId="798650FD" w14:textId="77777777" w:rsidR="00EB5E05" w:rsidRPr="00AA46A3" w:rsidRDefault="00EB5E05" w:rsidP="00EB5E05">
            <w:pPr>
              <w:rPr>
                <w:b/>
              </w:rPr>
            </w:pPr>
          </w:p>
        </w:tc>
        <w:tc>
          <w:tcPr>
            <w:tcW w:w="3600" w:type="dxa"/>
            <w:vMerge/>
            <w:shd w:val="clear" w:color="auto" w:fill="auto"/>
          </w:tcPr>
          <w:p w14:paraId="30DDF88A" w14:textId="77777777" w:rsidR="00EB5E05" w:rsidRPr="00AA46A3" w:rsidRDefault="00EB5E05" w:rsidP="00EB5E05"/>
        </w:tc>
        <w:tc>
          <w:tcPr>
            <w:tcW w:w="3690" w:type="dxa"/>
            <w:shd w:val="clear" w:color="auto" w:fill="auto"/>
          </w:tcPr>
          <w:p w14:paraId="4E949F12" w14:textId="77777777" w:rsidR="00EB5E05" w:rsidRPr="00AA46A3" w:rsidRDefault="00EB5E05" w:rsidP="00EB5E05">
            <w:r w:rsidRPr="00AA46A3">
              <w:rPr>
                <w:rStyle w:val="SAPScreenElement"/>
              </w:rPr>
              <w:t>Comment:</w:t>
            </w:r>
            <w:r w:rsidRPr="00AA46A3">
              <w:t xml:space="preserve"> add explanation to request, if necessary</w:t>
            </w:r>
          </w:p>
        </w:tc>
        <w:tc>
          <w:tcPr>
            <w:tcW w:w="3420" w:type="dxa"/>
            <w:shd w:val="clear" w:color="auto" w:fill="auto"/>
          </w:tcPr>
          <w:p w14:paraId="36A766AF" w14:textId="77777777" w:rsidR="00EB5E05" w:rsidRPr="00AA46A3" w:rsidRDefault="00EB5E05" w:rsidP="00EB5E05"/>
        </w:tc>
        <w:tc>
          <w:tcPr>
            <w:tcW w:w="1264" w:type="dxa"/>
          </w:tcPr>
          <w:p w14:paraId="4F1B05B0" w14:textId="77777777" w:rsidR="00EB5E05" w:rsidRPr="00AA46A3" w:rsidRDefault="00EB5E05" w:rsidP="00EB5E05">
            <w:pPr>
              <w:rPr>
                <w:rFonts w:cs="Arial"/>
                <w:bCs/>
              </w:rPr>
            </w:pPr>
          </w:p>
        </w:tc>
      </w:tr>
      <w:tr w:rsidR="00EB5E05" w:rsidRPr="00AA46A3" w14:paraId="4FE22DE5" w14:textId="77777777" w:rsidTr="003C2FE7">
        <w:trPr>
          <w:trHeight w:val="357"/>
        </w:trPr>
        <w:tc>
          <w:tcPr>
            <w:tcW w:w="872" w:type="dxa"/>
            <w:shd w:val="clear" w:color="auto" w:fill="auto"/>
          </w:tcPr>
          <w:p w14:paraId="181DFF8F" w14:textId="77777777" w:rsidR="00EB5E05" w:rsidRPr="00AA46A3" w:rsidRDefault="00EB5E05" w:rsidP="00EB5E05">
            <w:r w:rsidRPr="00AA46A3">
              <w:t>7</w:t>
            </w:r>
          </w:p>
        </w:tc>
        <w:tc>
          <w:tcPr>
            <w:tcW w:w="1440" w:type="dxa"/>
            <w:shd w:val="clear" w:color="auto" w:fill="auto"/>
          </w:tcPr>
          <w:p w14:paraId="51E1C7A5" w14:textId="77777777" w:rsidR="00EB5E05" w:rsidRPr="00AA46A3" w:rsidRDefault="00EB5E05" w:rsidP="00EB5E05">
            <w:pPr>
              <w:rPr>
                <w:b/>
              </w:rPr>
            </w:pPr>
            <w:r w:rsidRPr="00EA3920">
              <w:rPr>
                <w:rStyle w:val="SAPEmphasis"/>
                <w:lang w:eastAsia="zh-CN"/>
              </w:rPr>
              <w:t>Submit Request</w:t>
            </w:r>
          </w:p>
        </w:tc>
        <w:tc>
          <w:tcPr>
            <w:tcW w:w="3600" w:type="dxa"/>
            <w:shd w:val="clear" w:color="auto" w:fill="auto"/>
          </w:tcPr>
          <w:p w14:paraId="5DB4F5B5" w14:textId="77777777" w:rsidR="00EB5E05" w:rsidRPr="00AA46A3" w:rsidRDefault="00EB5E05" w:rsidP="00EB5E05">
            <w:r w:rsidRPr="00AA46A3">
              <w:t xml:space="preserve">Choose the </w:t>
            </w:r>
            <w:r w:rsidRPr="00AA46A3">
              <w:rPr>
                <w:rStyle w:val="SAPScreenElement"/>
              </w:rPr>
              <w:t>Submit</w:t>
            </w:r>
            <w:r w:rsidRPr="00AA46A3">
              <w:t xml:space="preserve"> button.</w:t>
            </w:r>
          </w:p>
        </w:tc>
        <w:tc>
          <w:tcPr>
            <w:tcW w:w="3690" w:type="dxa"/>
            <w:shd w:val="clear" w:color="auto" w:fill="auto"/>
          </w:tcPr>
          <w:p w14:paraId="024308C2" w14:textId="77777777" w:rsidR="00EB5E05" w:rsidRPr="00AA46A3" w:rsidRDefault="00EB5E05" w:rsidP="00EB5E05">
            <w:pPr>
              <w:rPr>
                <w:i/>
              </w:rPr>
            </w:pPr>
          </w:p>
        </w:tc>
        <w:tc>
          <w:tcPr>
            <w:tcW w:w="3420" w:type="dxa"/>
            <w:shd w:val="clear" w:color="auto" w:fill="auto"/>
          </w:tcPr>
          <w:p w14:paraId="60B3B272" w14:textId="77777777" w:rsidR="00EB5E05" w:rsidRPr="00AA46A3" w:rsidRDefault="00EB5E05" w:rsidP="00EB5E05">
            <w:r w:rsidRPr="00AA46A3">
              <w:t>A system message is generated about successful posting of the time off. The request is automatically approved.</w:t>
            </w:r>
          </w:p>
        </w:tc>
        <w:tc>
          <w:tcPr>
            <w:tcW w:w="1264" w:type="dxa"/>
          </w:tcPr>
          <w:p w14:paraId="68D1B38E" w14:textId="77777777" w:rsidR="00EB5E05" w:rsidRPr="00AA46A3" w:rsidRDefault="00EB5E05" w:rsidP="00EB5E05">
            <w:pPr>
              <w:rPr>
                <w:rFonts w:cs="Arial"/>
                <w:bCs/>
              </w:rPr>
            </w:pPr>
          </w:p>
        </w:tc>
      </w:tr>
    </w:tbl>
    <w:p w14:paraId="42A5F579" w14:textId="77777777" w:rsidR="00EB5E05" w:rsidRPr="00AA46A3" w:rsidRDefault="00EB5E05" w:rsidP="006322C8">
      <w:pPr>
        <w:spacing w:before="120"/>
        <w:rPr>
          <w:rFonts w:ascii="BentonSans Bold" w:hAnsi="BentonSans Bold"/>
          <w:color w:val="666666"/>
          <w:sz w:val="24"/>
        </w:rPr>
      </w:pPr>
      <w:r w:rsidRPr="00AA46A3">
        <w:rPr>
          <w:rFonts w:ascii="BentonSans Bold" w:hAnsi="BentonSans Bold"/>
          <w:color w:val="666666"/>
          <w:sz w:val="24"/>
        </w:rPr>
        <w:t>Result</w:t>
      </w:r>
    </w:p>
    <w:p w14:paraId="233F0DAD" w14:textId="77777777" w:rsidR="006322C8" w:rsidRDefault="00EB5E05" w:rsidP="009422A4">
      <w:r w:rsidRPr="00AA46A3">
        <w:t xml:space="preserve">The HR </w:t>
      </w:r>
      <w:r w:rsidR="00B8638D" w:rsidRPr="00AA46A3">
        <w:t>administrator</w:t>
      </w:r>
      <w:r w:rsidR="00B8638D" w:rsidRPr="00AA46A3" w:rsidDel="00B8638D">
        <w:t xml:space="preserve"> </w:t>
      </w:r>
      <w:r w:rsidRPr="00AA46A3">
        <w:t xml:space="preserve">requested time off on behalf of the employee. The time off request has been automatically approved. </w:t>
      </w:r>
    </w:p>
    <w:p w14:paraId="1B96D517" w14:textId="77777777" w:rsidR="006322C8" w:rsidRPr="00AA46A3" w:rsidRDefault="006322C8" w:rsidP="006322C8">
      <w:pPr>
        <w:pStyle w:val="SAPNoteHeading"/>
        <w:ind w:left="720"/>
      </w:pPr>
      <w:r w:rsidRPr="00AA46A3">
        <w:rPr>
          <w:noProof/>
        </w:rPr>
        <w:drawing>
          <wp:inline distT="0" distB="0" distL="0" distR="0" wp14:anchorId="45CBE453" wp14:editId="3A032D6D">
            <wp:extent cx="225425" cy="225425"/>
            <wp:effectExtent l="0" t="0" r="0" b="3175"/>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AA46A3">
        <w:t> Note</w:t>
      </w:r>
    </w:p>
    <w:p w14:paraId="1E28C2BC" w14:textId="2368FE2C" w:rsidR="006322C8" w:rsidRPr="006D6DD8" w:rsidRDefault="006322C8" w:rsidP="006322C8">
      <w:pPr>
        <w:pStyle w:val="NoteParagraph"/>
        <w:ind w:left="720"/>
      </w:pPr>
      <w:r>
        <w:t xml:space="preserve">In case the HR </w:t>
      </w:r>
      <w:r w:rsidR="00B146F3">
        <w:t>a</w:t>
      </w:r>
      <w:r w:rsidRPr="006D6DD8">
        <w:t xml:space="preserve">dministrator </w:t>
      </w:r>
      <w:r>
        <w:t>has requested vacation</w:t>
      </w:r>
      <w:r w:rsidRPr="006D6DD8">
        <w:t xml:space="preserve"> </w:t>
      </w:r>
      <w:r>
        <w:t>on behalf of an employee, whose assigned time profile is either</w:t>
      </w:r>
      <w:r w:rsidRPr="006322C8">
        <w:rPr>
          <w:rStyle w:val="UserInput"/>
          <w:sz w:val="18"/>
        </w:rPr>
        <w:t xml:space="preserve"> US_CA_Profile </w:t>
      </w:r>
      <w:r>
        <w:t>or</w:t>
      </w:r>
      <w:r w:rsidRPr="006322C8">
        <w:rPr>
          <w:rStyle w:val="UserInput"/>
          <w:sz w:val="18"/>
        </w:rPr>
        <w:t xml:space="preserve"> US_CO_Profile</w:t>
      </w:r>
      <w:r w:rsidRPr="006D6DD8">
        <w:t>,</w:t>
      </w:r>
      <w:r>
        <w:t xml:space="preserve"> then</w:t>
      </w:r>
      <w:r w:rsidRPr="006D6DD8">
        <w:t xml:space="preserve"> both the employee and </w:t>
      </w:r>
      <w:r>
        <w:t>his or her</w:t>
      </w:r>
      <w:r w:rsidRPr="006D6DD8">
        <w:t xml:space="preserve"> line manager receive email notifications about </w:t>
      </w:r>
      <w:r w:rsidRPr="00E54E8B">
        <w:t xml:space="preserve">the automatic approval of the employee’s </w:t>
      </w:r>
      <w:r>
        <w:t>vacation</w:t>
      </w:r>
      <w:r w:rsidRPr="00E54E8B">
        <w:t>.</w:t>
      </w:r>
    </w:p>
    <w:p w14:paraId="0191E399" w14:textId="39BE94C9" w:rsidR="00843D2E" w:rsidRPr="00AA46A3" w:rsidRDefault="009422A4" w:rsidP="009422A4">
      <w:r w:rsidRPr="00AA46A3">
        <w:t>The</w:t>
      </w:r>
      <w:r w:rsidR="00EB5E05" w:rsidRPr="00AA46A3">
        <w:t xml:space="preserve"> HR </w:t>
      </w:r>
      <w:r w:rsidR="00B8638D" w:rsidRPr="00AA46A3">
        <w:t>administrator</w:t>
      </w:r>
      <w:r w:rsidRPr="00AA46A3">
        <w:t xml:space="preserve"> can view it</w:t>
      </w:r>
      <w:r w:rsidR="00B8638D" w:rsidRPr="00AA46A3" w:rsidDel="00B8638D">
        <w:t xml:space="preserve"> </w:t>
      </w:r>
      <w:r w:rsidR="00EB5E05" w:rsidRPr="00AA46A3">
        <w:t xml:space="preserve">in the </w:t>
      </w:r>
      <w:r w:rsidRPr="00AA46A3">
        <w:rPr>
          <w:rStyle w:val="SAPScreenElement"/>
        </w:rPr>
        <w:t>Time Records (#)</w:t>
      </w:r>
      <w:r w:rsidRPr="00AA46A3">
        <w:t xml:space="preserve"> table on the </w:t>
      </w:r>
      <w:r w:rsidRPr="00AA46A3">
        <w:rPr>
          <w:rStyle w:val="SAPScreenElement"/>
          <w:lang w:eastAsia="zh-TW"/>
        </w:rPr>
        <w:t xml:space="preserve">Time </w:t>
      </w:r>
      <w:del w:id="1213" w:author="Author" w:date="2018-02-08T09:29:00Z">
        <w:r w:rsidRPr="00AA46A3" w:rsidDel="00272E69">
          <w:rPr>
            <w:rStyle w:val="SAPScreenElement"/>
            <w:lang w:eastAsia="zh-TW"/>
          </w:rPr>
          <w:delText>i</w:delText>
        </w:r>
      </w:del>
      <w:ins w:id="1214" w:author="Author" w:date="2018-02-08T09:29:00Z">
        <w:r w:rsidR="00272E69">
          <w:rPr>
            <w:rStyle w:val="SAPScreenElement"/>
            <w:lang w:eastAsia="zh-TW"/>
          </w:rPr>
          <w:t>I</w:t>
        </w:r>
      </w:ins>
      <w:r w:rsidRPr="00AA46A3">
        <w:rPr>
          <w:rStyle w:val="SAPScreenElement"/>
          <w:lang w:eastAsia="zh-TW"/>
        </w:rPr>
        <w:t>nformation for &lt;employee name&gt;</w:t>
      </w:r>
      <w:r w:rsidRPr="00AA46A3">
        <w:rPr>
          <w:lang w:eastAsia="zh-TW"/>
        </w:rPr>
        <w:t xml:space="preserve"> screen</w:t>
      </w:r>
      <w:r w:rsidRPr="00AA46A3">
        <w:t>, or alternatively</w:t>
      </w:r>
      <w:ins w:id="1215" w:author="Author" w:date="2018-02-08T09:38:00Z">
        <w:r w:rsidR="00843D2E">
          <w:t xml:space="preserve">, on the </w:t>
        </w:r>
        <w:r w:rsidR="00843D2E" w:rsidRPr="00AA46A3">
          <w:t xml:space="preserve">employee’s </w:t>
        </w:r>
        <w:r w:rsidR="00843D2E" w:rsidRPr="003D193B">
          <w:rPr>
            <w:rStyle w:val="SAPScreenElement"/>
          </w:rPr>
          <w:t>Employee Files</w:t>
        </w:r>
        <w:r w:rsidR="00843D2E">
          <w:t xml:space="preserve"> screen,</w:t>
        </w:r>
      </w:ins>
      <w:r w:rsidRPr="00AA46A3">
        <w:t xml:space="preserve"> in the </w:t>
      </w:r>
      <w:r w:rsidRPr="00AA46A3">
        <w:rPr>
          <w:rStyle w:val="SAPScreenElement"/>
        </w:rPr>
        <w:t>Upcoming Time Off</w:t>
      </w:r>
      <w:r w:rsidRPr="00AA46A3">
        <w:t xml:space="preserve"> block located in the </w:t>
      </w:r>
      <w:r w:rsidRPr="00AA46A3">
        <w:rPr>
          <w:rStyle w:val="SAPScreenElement"/>
        </w:rPr>
        <w:t>Time Off</w:t>
      </w:r>
      <w:r w:rsidRPr="00AA46A3">
        <w:t xml:space="preserve"> subsection of the </w:t>
      </w:r>
      <w:del w:id="1216" w:author="Author" w:date="2018-02-08T09:39:00Z">
        <w:r w:rsidRPr="00AA46A3" w:rsidDel="00843D2E">
          <w:delText xml:space="preserve">employee’s </w:delText>
        </w:r>
      </w:del>
      <w:r w:rsidRPr="00AA46A3">
        <w:rPr>
          <w:rStyle w:val="SAPScreenElement"/>
        </w:rPr>
        <w:t>Time Off</w:t>
      </w:r>
      <w:r w:rsidRPr="00AA46A3">
        <w:t xml:space="preserve"> section. For the employee, the time off request is visible </w:t>
      </w:r>
      <w:r w:rsidR="00EB5E05" w:rsidRPr="00AA46A3">
        <w:t xml:space="preserve">in the </w:t>
      </w:r>
      <w:r w:rsidR="00EB5E05" w:rsidRPr="00AA46A3">
        <w:rPr>
          <w:rStyle w:val="SAPScreenElement"/>
        </w:rPr>
        <w:t>My Requests</w:t>
      </w:r>
      <w:r w:rsidR="00EB5E05" w:rsidRPr="00AA46A3">
        <w:t xml:space="preserve"> </w:t>
      </w:r>
      <w:r w:rsidR="0070727C" w:rsidRPr="00AA46A3">
        <w:t xml:space="preserve">section </w:t>
      </w:r>
      <w:r w:rsidR="00EB5E05" w:rsidRPr="00AA46A3">
        <w:t xml:space="preserve">of the </w:t>
      </w:r>
      <w:r w:rsidR="00EB5E05" w:rsidRPr="00AA46A3">
        <w:rPr>
          <w:rStyle w:val="SAPScreenElement"/>
        </w:rPr>
        <w:t>Time Off</w:t>
      </w:r>
      <w:r w:rsidR="00EB5E05" w:rsidRPr="00AA46A3">
        <w:t xml:space="preserve"> screen</w:t>
      </w:r>
      <w:ins w:id="1217" w:author="Author" w:date="2018-02-08T09:40:00Z">
        <w:r w:rsidR="00843D2E" w:rsidRPr="00AA46A3">
          <w:t>, or alternatively</w:t>
        </w:r>
        <w:r w:rsidR="00843D2E">
          <w:t xml:space="preserve">, on the </w:t>
        </w:r>
        <w:r w:rsidR="00843D2E" w:rsidRPr="003D193B">
          <w:rPr>
            <w:rStyle w:val="SAPScreenElement"/>
          </w:rPr>
          <w:t>Employee Files</w:t>
        </w:r>
        <w:r w:rsidR="00843D2E">
          <w:t xml:space="preserve"> screen,</w:t>
        </w:r>
        <w:r w:rsidR="00843D2E" w:rsidRPr="00AA46A3">
          <w:t xml:space="preserve"> in the </w:t>
        </w:r>
        <w:r w:rsidR="00843D2E" w:rsidRPr="00AA46A3">
          <w:rPr>
            <w:rStyle w:val="SAPScreenElement"/>
          </w:rPr>
          <w:t>Upcoming Time Off</w:t>
        </w:r>
        <w:r w:rsidR="00843D2E" w:rsidRPr="00AA46A3">
          <w:t xml:space="preserve"> block located in the </w:t>
        </w:r>
        <w:r w:rsidR="00843D2E" w:rsidRPr="00AA46A3">
          <w:rPr>
            <w:rStyle w:val="SAPScreenElement"/>
          </w:rPr>
          <w:t>Time Off</w:t>
        </w:r>
        <w:r w:rsidR="00843D2E" w:rsidRPr="00AA46A3">
          <w:t xml:space="preserve"> subsection of the </w:t>
        </w:r>
        <w:r w:rsidR="00843D2E" w:rsidRPr="00AA46A3">
          <w:rPr>
            <w:rStyle w:val="SAPScreenElement"/>
          </w:rPr>
          <w:t>Time Off</w:t>
        </w:r>
        <w:r w:rsidR="00843D2E" w:rsidRPr="00AA46A3">
          <w:t xml:space="preserve"> section</w:t>
        </w:r>
      </w:ins>
      <w:r w:rsidR="00EB5E05" w:rsidRPr="00AA46A3">
        <w:t>. If</w:t>
      </w:r>
      <w:r w:rsidR="0030598A" w:rsidRPr="00AA46A3">
        <w:t xml:space="preserve"> </w:t>
      </w:r>
      <w:del w:id="1218" w:author="Author" w:date="2018-02-15T10:57:00Z">
        <w:r w:rsidR="0030598A" w:rsidRPr="00AA46A3" w:rsidDel="007D3D14">
          <w:delText>for</w:delText>
        </w:r>
        <w:r w:rsidR="00EB5E05" w:rsidRPr="00AA46A3" w:rsidDel="007D3D14">
          <w:delText xml:space="preserve"> </w:delText>
        </w:r>
      </w:del>
      <w:ins w:id="1219" w:author="Author" w:date="2018-02-15T10:57:00Z">
        <w:r w:rsidR="007D3D14">
          <w:t>to</w:t>
        </w:r>
        <w:r w:rsidR="007D3D14" w:rsidRPr="00AA46A3">
          <w:t xml:space="preserve"> </w:t>
        </w:r>
      </w:ins>
      <w:r w:rsidR="00EB5E05" w:rsidRPr="00AA46A3">
        <w:t xml:space="preserve">the time type </w:t>
      </w:r>
      <w:del w:id="1220" w:author="Author" w:date="2018-02-15T10:49:00Z">
        <w:r w:rsidR="0030598A" w:rsidRPr="00AA46A3" w:rsidDel="00F0168B">
          <w:delText xml:space="preserve">an </w:delText>
        </w:r>
      </w:del>
      <w:ins w:id="1221" w:author="Author" w:date="2018-02-15T10:49:00Z">
        <w:r w:rsidR="00F0168B">
          <w:t>a time account type has been assigned, for which an</w:t>
        </w:r>
        <w:r w:rsidR="00F0168B" w:rsidRPr="00AA46A3">
          <w:t xml:space="preserve"> </w:t>
        </w:r>
      </w:ins>
      <w:r w:rsidR="0030598A" w:rsidRPr="00AA46A3">
        <w:t>accrual rule has been defined</w:t>
      </w:r>
      <w:r w:rsidR="00EB5E05" w:rsidRPr="00AA46A3">
        <w:t xml:space="preserve">, the </w:t>
      </w:r>
      <w:r w:rsidR="0030598A" w:rsidRPr="00AA46A3">
        <w:t xml:space="preserve">balance </w:t>
      </w:r>
      <w:r w:rsidR="00EB5E05" w:rsidRPr="00AA46A3">
        <w:t xml:space="preserve">entitlements are updated automatically in the employee master data and can be viewed by both the employee and the HR </w:t>
      </w:r>
      <w:r w:rsidR="00B8638D" w:rsidRPr="00AA46A3">
        <w:t>administrator</w:t>
      </w:r>
      <w:r w:rsidR="00EB5E05" w:rsidRPr="00AA46A3">
        <w:t>.</w:t>
      </w:r>
    </w:p>
    <w:p w14:paraId="363894A0" w14:textId="77777777" w:rsidR="00EB5E05" w:rsidRPr="00AA46A3" w:rsidRDefault="00DF1A4C" w:rsidP="00EA3920">
      <w:pPr>
        <w:pStyle w:val="SAPNoteHeading"/>
        <w:ind w:left="720"/>
      </w:pPr>
      <w:r w:rsidRPr="00AA46A3">
        <w:rPr>
          <w:noProof/>
        </w:rPr>
        <w:drawing>
          <wp:inline distT="0" distB="0" distL="0" distR="0" wp14:anchorId="55D55C5F" wp14:editId="75458E90">
            <wp:extent cx="225425" cy="225425"/>
            <wp:effectExtent l="0" t="0" r="0" b="3175"/>
            <wp:docPr id="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EB5E05" w:rsidRPr="00AA46A3">
        <w:t> Note</w:t>
      </w:r>
    </w:p>
    <w:p w14:paraId="680FF0C1" w14:textId="14238752" w:rsidR="00CD13FA" w:rsidRPr="00AA46A3" w:rsidRDefault="00EB5E05" w:rsidP="00EA3920">
      <w:pPr>
        <w:pStyle w:val="NoteParagraph"/>
        <w:ind w:left="720"/>
      </w:pPr>
      <w:r w:rsidRPr="00AA46A3">
        <w:t>To change or cancel the time off request, choose in the</w:t>
      </w:r>
      <w:r w:rsidRPr="00AA46A3">
        <w:rPr>
          <w:i/>
        </w:rPr>
        <w:t xml:space="preserve"> </w:t>
      </w:r>
      <w:r w:rsidRPr="00AA46A3">
        <w:rPr>
          <w:rStyle w:val="SAPScreenElement"/>
        </w:rPr>
        <w:t xml:space="preserve">Time </w:t>
      </w:r>
      <w:r w:rsidR="009422A4" w:rsidRPr="00AA46A3">
        <w:rPr>
          <w:rStyle w:val="SAPScreenElement"/>
        </w:rPr>
        <w:t>Records (#)</w:t>
      </w:r>
      <w:r w:rsidR="009422A4" w:rsidRPr="00AA46A3">
        <w:t xml:space="preserve"> table on the </w:t>
      </w:r>
      <w:r w:rsidR="009422A4" w:rsidRPr="00AA46A3">
        <w:rPr>
          <w:rStyle w:val="SAPScreenElement"/>
          <w:lang w:eastAsia="zh-TW"/>
        </w:rPr>
        <w:t xml:space="preserve">Time </w:t>
      </w:r>
      <w:del w:id="1222" w:author="Author" w:date="2018-02-08T09:29:00Z">
        <w:r w:rsidR="009422A4" w:rsidRPr="00AA46A3" w:rsidDel="00272E69">
          <w:rPr>
            <w:rStyle w:val="SAPScreenElement"/>
            <w:lang w:eastAsia="zh-TW"/>
          </w:rPr>
          <w:delText>i</w:delText>
        </w:r>
      </w:del>
      <w:ins w:id="1223" w:author="Author" w:date="2018-02-08T09:29:00Z">
        <w:r w:rsidR="00272E69">
          <w:rPr>
            <w:rStyle w:val="SAPScreenElement"/>
            <w:lang w:eastAsia="zh-TW"/>
          </w:rPr>
          <w:t>I</w:t>
        </w:r>
      </w:ins>
      <w:r w:rsidR="009422A4" w:rsidRPr="00AA46A3">
        <w:rPr>
          <w:rStyle w:val="SAPScreenElement"/>
          <w:lang w:eastAsia="zh-TW"/>
        </w:rPr>
        <w:t>nformation for &lt;employee name&gt;</w:t>
      </w:r>
      <w:r w:rsidR="009422A4" w:rsidRPr="00AA46A3">
        <w:rPr>
          <w:lang w:eastAsia="zh-TW"/>
        </w:rPr>
        <w:t xml:space="preserve"> screen</w:t>
      </w:r>
      <w:r w:rsidR="009422A4" w:rsidRPr="00AA46A3" w:rsidDel="009422A4">
        <w:rPr>
          <w:rStyle w:val="SAPScreenElement"/>
        </w:rPr>
        <w:t xml:space="preserve"> </w:t>
      </w:r>
      <w:r w:rsidRPr="00AA46A3">
        <w:t xml:space="preserve">the </w:t>
      </w:r>
      <w:r w:rsidRPr="00AA46A3">
        <w:rPr>
          <w:rStyle w:val="SAPScreenElement"/>
        </w:rPr>
        <w:t xml:space="preserve">Edit </w:t>
      </w:r>
      <w:r w:rsidRPr="00AA46A3">
        <w:t>link located</w:t>
      </w:r>
      <w:r w:rsidRPr="00AA46A3">
        <w:rPr>
          <w:i/>
        </w:rPr>
        <w:t xml:space="preserve"> </w:t>
      </w:r>
      <w:r w:rsidRPr="00AA46A3">
        <w:t xml:space="preserve">next to the </w:t>
      </w:r>
      <w:r w:rsidR="00CD13FA" w:rsidRPr="00AA46A3">
        <w:rPr>
          <w:rStyle w:val="SAPScreenElement"/>
        </w:rPr>
        <w:t>Status</w:t>
      </w:r>
      <w:r w:rsidR="00CD13FA" w:rsidRPr="00AA46A3">
        <w:t xml:space="preserve"> of the </w:t>
      </w:r>
      <w:r w:rsidRPr="00AA46A3">
        <w:t>request</w:t>
      </w:r>
      <w:r w:rsidR="00CD13FA" w:rsidRPr="00AA46A3">
        <w:t xml:space="preserve">. In the upcoming </w:t>
      </w:r>
      <w:r w:rsidR="00CD13FA" w:rsidRPr="00AA46A3">
        <w:rPr>
          <w:rStyle w:val="SAPScreenElement"/>
        </w:rPr>
        <w:t>Edit Absence</w:t>
      </w:r>
      <w:r w:rsidR="00CD13FA" w:rsidRPr="00AA46A3">
        <w:t xml:space="preserve"> dialog box, proceed as follows:</w:t>
      </w:r>
    </w:p>
    <w:p w14:paraId="3F3F6054" w14:textId="7BB72722" w:rsidR="00CD13FA" w:rsidRPr="00AA46A3" w:rsidRDefault="00CD13FA" w:rsidP="003C2FE7">
      <w:pPr>
        <w:pStyle w:val="NoteParagraph"/>
        <w:numPr>
          <w:ilvl w:val="1"/>
          <w:numId w:val="38"/>
        </w:numPr>
        <w:ind w:left="1080"/>
      </w:pPr>
      <w:r w:rsidRPr="00AA46A3">
        <w:t xml:space="preserve">To change the request, </w:t>
      </w:r>
      <w:r w:rsidR="00EB5E05" w:rsidRPr="00AA46A3">
        <w:t xml:space="preserve">make the appropriate </w:t>
      </w:r>
      <w:r w:rsidRPr="00AA46A3">
        <w:t>adaptions and choose the</w:t>
      </w:r>
      <w:r w:rsidRPr="00AA46A3">
        <w:rPr>
          <w:rStyle w:val="SAPScreenElement"/>
        </w:rPr>
        <w:t xml:space="preserve"> Submit</w:t>
      </w:r>
      <w:r w:rsidRPr="00AA46A3">
        <w:t xml:space="preserve"> button.</w:t>
      </w:r>
    </w:p>
    <w:p w14:paraId="33AA8216" w14:textId="36B4DFAE" w:rsidR="00EB5E05" w:rsidRPr="00AA46A3" w:rsidRDefault="00CD13FA" w:rsidP="003C2FE7">
      <w:pPr>
        <w:pStyle w:val="NoteParagraph"/>
        <w:numPr>
          <w:ilvl w:val="1"/>
          <w:numId w:val="38"/>
        </w:numPr>
        <w:ind w:left="1080"/>
      </w:pPr>
      <w:r w:rsidRPr="00AA46A3">
        <w:t>To cancel the request, choose the</w:t>
      </w:r>
      <w:r w:rsidRPr="00AA46A3">
        <w:rPr>
          <w:rStyle w:val="SAPScreenElement"/>
        </w:rPr>
        <w:t xml:space="preserve"> Cancel Request</w:t>
      </w:r>
      <w:r w:rsidRPr="00AA46A3">
        <w:t xml:space="preserve"> button</w:t>
      </w:r>
      <w:r w:rsidR="00EB5E05" w:rsidRPr="00AA46A3">
        <w:t>.</w:t>
      </w:r>
    </w:p>
    <w:p w14:paraId="2F4D562B" w14:textId="7C9A3E02" w:rsidR="006672EB" w:rsidRPr="00AA46A3" w:rsidRDefault="006672EB" w:rsidP="00ED65F6">
      <w:pPr>
        <w:pStyle w:val="Heading3"/>
      </w:pPr>
      <w:bookmarkStart w:id="1224" w:name="_Toc507513126"/>
      <w:r w:rsidRPr="00AA46A3">
        <w:t>Processing Time Off Request</w:t>
      </w:r>
      <w:bookmarkEnd w:id="962"/>
      <w:bookmarkEnd w:id="1224"/>
    </w:p>
    <w:p w14:paraId="44EF70BC" w14:textId="77777777" w:rsidR="00881699" w:rsidRPr="00AA46A3" w:rsidRDefault="00881699" w:rsidP="00881699">
      <w:pPr>
        <w:pStyle w:val="SAPKeyblockTitle"/>
      </w:pPr>
      <w:r w:rsidRPr="00AA46A3">
        <w:t>Test Administration</w:t>
      </w:r>
    </w:p>
    <w:p w14:paraId="30C4B038" w14:textId="1F8B2178" w:rsidR="00881699" w:rsidRPr="00AA46A3" w:rsidRDefault="00881699" w:rsidP="00881699">
      <w:r w:rsidRPr="00AA46A3">
        <w:t>Customer project: Fill in the project-specific parts (</w:t>
      </w:r>
      <w:r w:rsidR="007035B9" w:rsidRPr="00AA46A3">
        <w:t>between &lt;brackets&gt;</w:t>
      </w:r>
      <w:r w:rsidRPr="00AA46A3">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881699" w:rsidRPr="00AA46A3" w14:paraId="10F18E5B" w14:textId="77777777" w:rsidTr="00881699">
        <w:tc>
          <w:tcPr>
            <w:tcW w:w="2280" w:type="dxa"/>
            <w:tcBorders>
              <w:top w:val="single" w:sz="8" w:space="0" w:color="999999"/>
              <w:left w:val="single" w:sz="8" w:space="0" w:color="999999"/>
              <w:bottom w:val="single" w:sz="8" w:space="0" w:color="999999"/>
              <w:right w:val="single" w:sz="8" w:space="0" w:color="999999"/>
            </w:tcBorders>
            <w:hideMark/>
          </w:tcPr>
          <w:p w14:paraId="04A9189B" w14:textId="77777777" w:rsidR="00881699" w:rsidRPr="00AA46A3" w:rsidRDefault="00881699">
            <w:pPr>
              <w:rPr>
                <w:rStyle w:val="SAPEmphasis"/>
              </w:rPr>
            </w:pPr>
            <w:r w:rsidRPr="00AA46A3">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6621B7FD" w14:textId="77777777" w:rsidR="00881699" w:rsidRPr="00AA46A3" w:rsidRDefault="00881699">
            <w:pPr>
              <w:rPr>
                <w:lang w:eastAsia="zh-CN"/>
              </w:rPr>
            </w:pPr>
            <w:r w:rsidRPr="00AA46A3">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369C6244" w14:textId="77777777" w:rsidR="00881699" w:rsidRPr="00AA46A3" w:rsidRDefault="00881699">
            <w:pPr>
              <w:rPr>
                <w:rStyle w:val="SAPEmphasis"/>
              </w:rPr>
            </w:pPr>
            <w:r w:rsidRPr="00AA46A3">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2872A020" w14:textId="77777777" w:rsidR="00881699" w:rsidRPr="00AA46A3" w:rsidRDefault="007035B9">
            <w:pPr>
              <w:rPr>
                <w:lang w:eastAsia="zh-CN"/>
              </w:rPr>
            </w:pPr>
            <w:r w:rsidRPr="00AA46A3">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5075A1CC" w14:textId="77777777" w:rsidR="00881699" w:rsidRPr="00AA46A3" w:rsidRDefault="00881699">
            <w:pPr>
              <w:rPr>
                <w:rStyle w:val="SAPEmphasis"/>
              </w:rPr>
            </w:pPr>
            <w:r w:rsidRPr="00AA46A3">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4BCCF576" w14:textId="4713BF5B" w:rsidR="00881699" w:rsidRPr="00AA46A3" w:rsidRDefault="00165FAC">
            <w:pPr>
              <w:rPr>
                <w:lang w:eastAsia="zh-CN"/>
              </w:rPr>
            </w:pPr>
            <w:r w:rsidRPr="00AA46A3">
              <w:rPr>
                <w:lang w:eastAsia="zh-CN"/>
              </w:rPr>
              <w:t>&lt;date&gt;</w:t>
            </w:r>
          </w:p>
        </w:tc>
      </w:tr>
      <w:tr w:rsidR="00881699" w:rsidRPr="00AA46A3" w14:paraId="2724C0B5" w14:textId="77777777" w:rsidTr="00881699">
        <w:tc>
          <w:tcPr>
            <w:tcW w:w="2280" w:type="dxa"/>
            <w:tcBorders>
              <w:top w:val="single" w:sz="8" w:space="0" w:color="999999"/>
              <w:left w:val="single" w:sz="8" w:space="0" w:color="999999"/>
              <w:bottom w:val="single" w:sz="8" w:space="0" w:color="999999"/>
              <w:right w:val="single" w:sz="8" w:space="0" w:color="999999"/>
            </w:tcBorders>
            <w:hideMark/>
          </w:tcPr>
          <w:p w14:paraId="1DEEEE69" w14:textId="77777777" w:rsidR="00881699" w:rsidRPr="00AA46A3" w:rsidRDefault="00881699">
            <w:pPr>
              <w:rPr>
                <w:rStyle w:val="SAPEmphasis"/>
              </w:rPr>
            </w:pPr>
            <w:r w:rsidRPr="00AA46A3">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723CF235" w14:textId="72D18EC7" w:rsidR="00881699" w:rsidRPr="00AA46A3" w:rsidRDefault="009A3278">
            <w:pPr>
              <w:rPr>
                <w:lang w:eastAsia="zh-CN"/>
              </w:rPr>
            </w:pPr>
            <w:r w:rsidRPr="00AA46A3">
              <w:t>Line Manager</w:t>
            </w:r>
          </w:p>
        </w:tc>
      </w:tr>
      <w:tr w:rsidR="00881699" w:rsidRPr="00AA46A3" w14:paraId="20D16D76" w14:textId="77777777" w:rsidTr="00881699">
        <w:tc>
          <w:tcPr>
            <w:tcW w:w="2280" w:type="dxa"/>
            <w:tcBorders>
              <w:top w:val="single" w:sz="8" w:space="0" w:color="999999"/>
              <w:left w:val="single" w:sz="8" w:space="0" w:color="999999"/>
              <w:bottom w:val="single" w:sz="8" w:space="0" w:color="999999"/>
              <w:right w:val="single" w:sz="8" w:space="0" w:color="999999"/>
            </w:tcBorders>
            <w:hideMark/>
          </w:tcPr>
          <w:p w14:paraId="4801B77F" w14:textId="77777777" w:rsidR="00881699" w:rsidRPr="00AA46A3" w:rsidRDefault="00881699">
            <w:pPr>
              <w:rPr>
                <w:rStyle w:val="SAPEmphasis"/>
              </w:rPr>
            </w:pPr>
            <w:r w:rsidRPr="00AA46A3">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04E95184" w14:textId="77777777" w:rsidR="00881699" w:rsidRPr="00AA46A3" w:rsidRDefault="00881699">
            <w:pPr>
              <w:rPr>
                <w:lang w:eastAsia="zh-CN"/>
              </w:rPr>
            </w:pPr>
            <w:r w:rsidRPr="00AA46A3">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05E8E848" w14:textId="77777777" w:rsidR="00881699" w:rsidRPr="00AA46A3" w:rsidRDefault="00881699">
            <w:pPr>
              <w:rPr>
                <w:rStyle w:val="SAPEmphasis"/>
              </w:rPr>
            </w:pPr>
            <w:r w:rsidRPr="00AA46A3">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5323D5E4" w14:textId="0DEBE790" w:rsidR="00881699" w:rsidRPr="00AA46A3" w:rsidRDefault="00583EFD" w:rsidP="00B84D0A">
            <w:pPr>
              <w:rPr>
                <w:lang w:eastAsia="zh-CN"/>
              </w:rPr>
            </w:pPr>
            <w:r>
              <w:rPr>
                <w:lang w:eastAsia="zh-CN"/>
              </w:rPr>
              <w:t>&lt;duration&gt;</w:t>
            </w:r>
          </w:p>
        </w:tc>
      </w:tr>
    </w:tbl>
    <w:p w14:paraId="1D611558" w14:textId="77777777" w:rsidR="006672EB" w:rsidRPr="00AA46A3" w:rsidRDefault="006672EB" w:rsidP="006672EB">
      <w:pPr>
        <w:pStyle w:val="SAPKeyblockTitle"/>
      </w:pPr>
      <w:r w:rsidRPr="00AA46A3">
        <w:t>Purpose</w:t>
      </w:r>
    </w:p>
    <w:p w14:paraId="307CA3C4" w14:textId="181CC7FD" w:rsidR="006672EB" w:rsidRPr="00AA46A3" w:rsidRDefault="006672EB" w:rsidP="006672EB">
      <w:r w:rsidRPr="00AA46A3">
        <w:t xml:space="preserve">The </w:t>
      </w:r>
      <w:r w:rsidR="009A3278" w:rsidRPr="00AA46A3">
        <w:t xml:space="preserve">Line Manager </w:t>
      </w:r>
      <w:r w:rsidRPr="00AA46A3">
        <w:t>processes time off requests created by his or her subordinated employees.</w:t>
      </w:r>
    </w:p>
    <w:p w14:paraId="67AB32B4" w14:textId="0D1C4503" w:rsidR="002213CF" w:rsidRPr="00AA46A3" w:rsidRDefault="00CC22A2" w:rsidP="006672EB">
      <w:r w:rsidRPr="00AA46A3">
        <w:t xml:space="preserve">He or she has the option to process a single time off request, or to </w:t>
      </w:r>
      <w:r w:rsidR="002213CF" w:rsidRPr="00AA46A3">
        <w:t xml:space="preserve">mass </w:t>
      </w:r>
      <w:r w:rsidRPr="00AA46A3">
        <w:t xml:space="preserve">approve </w:t>
      </w:r>
      <w:r w:rsidR="002213CF" w:rsidRPr="00AA46A3">
        <w:t>several</w:t>
      </w:r>
      <w:r w:rsidRPr="00AA46A3">
        <w:t xml:space="preserve"> time off requests </w:t>
      </w:r>
      <w:r w:rsidR="002213CF" w:rsidRPr="00AA46A3">
        <w:t>at once</w:t>
      </w:r>
      <w:r w:rsidRPr="00AA46A3">
        <w:t>.</w:t>
      </w:r>
      <w:r w:rsidR="002213CF" w:rsidRPr="00AA46A3">
        <w:t xml:space="preserve"> </w:t>
      </w:r>
      <w:r w:rsidR="00404751" w:rsidRPr="00AA46A3">
        <w:t>The latter is especially helpful if the Line Manager has several time off request</w:t>
      </w:r>
      <w:r w:rsidR="00183AE6" w:rsidRPr="00AA46A3">
        <w:t>s</w:t>
      </w:r>
      <w:r w:rsidR="00404751" w:rsidRPr="00AA46A3">
        <w:t xml:space="preserve"> to be approved in his or her to-do list.</w:t>
      </w:r>
    </w:p>
    <w:p w14:paraId="54972B3C" w14:textId="77777777" w:rsidR="00303842" w:rsidRPr="00AA46A3" w:rsidRDefault="00303842" w:rsidP="00147E80">
      <w:pPr>
        <w:pStyle w:val="SAPNoteHeading"/>
        <w:ind w:left="720"/>
      </w:pPr>
      <w:r w:rsidRPr="00AA46A3">
        <w:rPr>
          <w:noProof/>
        </w:rPr>
        <w:drawing>
          <wp:inline distT="0" distB="0" distL="0" distR="0" wp14:anchorId="4D483C0A" wp14:editId="67341A15">
            <wp:extent cx="228600" cy="228600"/>
            <wp:effectExtent l="0" t="0" r="0" b="0"/>
            <wp:docPr id="5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A46A3">
        <w:t> Note</w:t>
      </w:r>
    </w:p>
    <w:p w14:paraId="10903938" w14:textId="26171DBF" w:rsidR="00303842" w:rsidRPr="00AA46A3" w:rsidRDefault="00303842" w:rsidP="00147E80">
      <w:pPr>
        <w:ind w:left="720"/>
      </w:pPr>
      <w:r w:rsidRPr="00AA46A3">
        <w:t>The number of workflow requests, that can be approved at one time, is limited to 100.</w:t>
      </w:r>
    </w:p>
    <w:p w14:paraId="776ECD1D" w14:textId="77777777" w:rsidR="002213CF" w:rsidRPr="00AA46A3" w:rsidRDefault="002213CF" w:rsidP="00147E80">
      <w:pPr>
        <w:pStyle w:val="SAPNoteHeading"/>
        <w:ind w:left="720"/>
      </w:pPr>
      <w:r w:rsidRPr="00AA46A3">
        <w:rPr>
          <w:noProof/>
        </w:rPr>
        <w:drawing>
          <wp:inline distT="0" distB="0" distL="0" distR="0" wp14:anchorId="70BFBA35" wp14:editId="06577A05">
            <wp:extent cx="228600" cy="228600"/>
            <wp:effectExtent l="0" t="0" r="0" b="0"/>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A46A3">
        <w:t> Note</w:t>
      </w:r>
    </w:p>
    <w:p w14:paraId="2331059C" w14:textId="0E077B87" w:rsidR="00A43A56" w:rsidRPr="00AA46A3" w:rsidRDefault="00135F56" w:rsidP="00147E80">
      <w:pPr>
        <w:ind w:left="720"/>
      </w:pPr>
      <w:r w:rsidRPr="00AA46A3">
        <w:t>Mass rejection and mass delegation of time off requests are not possible</w:t>
      </w:r>
      <w:r w:rsidR="002213CF" w:rsidRPr="00AA46A3">
        <w:t>.</w:t>
      </w:r>
      <w:r w:rsidR="00404751" w:rsidRPr="00AA46A3">
        <w:t xml:space="preserve"> </w:t>
      </w:r>
      <w:r w:rsidRPr="00AA46A3">
        <w:t xml:space="preserve">To decline or delegate a time off request, you need to go into the detailed request. For details see </w:t>
      </w:r>
      <w:r w:rsidRPr="00AA46A3">
        <w:rPr>
          <w:rStyle w:val="SAPEmphasis"/>
          <w:u w:val="single"/>
          <w:lang w:eastAsia="zh-CN"/>
        </w:rPr>
        <w:t>Option 2</w:t>
      </w:r>
      <w:r w:rsidRPr="00AA46A3">
        <w:t xml:space="preserve"> in the </w:t>
      </w:r>
      <w:r w:rsidRPr="00AA46A3">
        <w:rPr>
          <w:rFonts w:ascii="BentonSans Regular" w:hAnsi="BentonSans Regular"/>
          <w:color w:val="666666"/>
        </w:rPr>
        <w:t>Procedure</w:t>
      </w:r>
      <w:r w:rsidRPr="00AA46A3">
        <w:t xml:space="preserve"> below.</w:t>
      </w:r>
    </w:p>
    <w:p w14:paraId="38A36507" w14:textId="77777777" w:rsidR="006672EB" w:rsidRPr="00AA46A3" w:rsidRDefault="006672EB" w:rsidP="00E87AD5">
      <w:pPr>
        <w:pStyle w:val="SAPKeyblockTitle"/>
      </w:pPr>
      <w:r w:rsidRPr="00AA46A3">
        <w:t>Prerequisites</w:t>
      </w:r>
    </w:p>
    <w:p w14:paraId="6F679AAD" w14:textId="3368513C" w:rsidR="006672EB" w:rsidRPr="00AA46A3" w:rsidRDefault="006672EB" w:rsidP="006672EB">
      <w:r w:rsidRPr="00AA46A3">
        <w:t xml:space="preserve">The time off request must have been maintained by the employee and sent for approval to his or her </w:t>
      </w:r>
      <w:r w:rsidR="009A3278" w:rsidRPr="00AA46A3">
        <w:t>line manager</w:t>
      </w:r>
      <w:r w:rsidRPr="00AA46A3">
        <w:t>.</w:t>
      </w:r>
    </w:p>
    <w:p w14:paraId="74A5D695" w14:textId="0AB17CF2" w:rsidR="006672EB" w:rsidRPr="00AA46A3" w:rsidRDefault="006672EB" w:rsidP="00E87AD5">
      <w:pPr>
        <w:pStyle w:val="SAPKeyblockTitle"/>
      </w:pPr>
      <w:r w:rsidRPr="00AA46A3">
        <w:t>Procedure</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710"/>
        <w:gridCol w:w="4050"/>
        <w:gridCol w:w="6390"/>
        <w:gridCol w:w="1264"/>
      </w:tblGrid>
      <w:tr w:rsidR="00183AE6" w:rsidRPr="00AA46A3" w14:paraId="0E327EFA" w14:textId="77777777" w:rsidTr="00EE6269">
        <w:trPr>
          <w:trHeight w:val="576"/>
          <w:tblHeader/>
        </w:trPr>
        <w:tc>
          <w:tcPr>
            <w:tcW w:w="872" w:type="dxa"/>
            <w:shd w:val="clear" w:color="auto" w:fill="999999"/>
          </w:tcPr>
          <w:p w14:paraId="626CDC8A" w14:textId="77777777" w:rsidR="00183AE6" w:rsidRPr="00AA46A3" w:rsidRDefault="00183AE6" w:rsidP="00183AE6">
            <w:pPr>
              <w:pStyle w:val="TableHeading"/>
              <w:rPr>
                <w:rFonts w:ascii="BentonSans Bold" w:hAnsi="BentonSans Bold"/>
                <w:bCs/>
                <w:color w:val="FFFFFF"/>
                <w:sz w:val="18"/>
              </w:rPr>
            </w:pPr>
            <w:r w:rsidRPr="00AA46A3">
              <w:rPr>
                <w:rFonts w:ascii="BentonSans Bold" w:hAnsi="BentonSans Bold"/>
                <w:bCs/>
                <w:color w:val="FFFFFF"/>
                <w:sz w:val="18"/>
              </w:rPr>
              <w:t>Test Step #</w:t>
            </w:r>
          </w:p>
        </w:tc>
        <w:tc>
          <w:tcPr>
            <w:tcW w:w="1710" w:type="dxa"/>
            <w:shd w:val="clear" w:color="auto" w:fill="999999"/>
          </w:tcPr>
          <w:p w14:paraId="055594DF" w14:textId="77777777" w:rsidR="00183AE6" w:rsidRPr="00AA46A3" w:rsidRDefault="00183AE6" w:rsidP="00183AE6">
            <w:pPr>
              <w:pStyle w:val="TableHeading"/>
              <w:rPr>
                <w:rFonts w:ascii="BentonSans Bold" w:hAnsi="BentonSans Bold"/>
                <w:bCs/>
                <w:color w:val="FFFFFF"/>
                <w:sz w:val="18"/>
              </w:rPr>
            </w:pPr>
            <w:r w:rsidRPr="00AA46A3">
              <w:rPr>
                <w:rFonts w:ascii="BentonSans Bold" w:hAnsi="BentonSans Bold"/>
                <w:bCs/>
                <w:color w:val="FFFFFF"/>
                <w:sz w:val="18"/>
              </w:rPr>
              <w:t>Test Step Name</w:t>
            </w:r>
          </w:p>
        </w:tc>
        <w:tc>
          <w:tcPr>
            <w:tcW w:w="4050" w:type="dxa"/>
            <w:shd w:val="clear" w:color="auto" w:fill="999999"/>
          </w:tcPr>
          <w:p w14:paraId="3F3CD05B" w14:textId="77777777" w:rsidR="00183AE6" w:rsidRPr="00AA46A3" w:rsidRDefault="00183AE6" w:rsidP="00183AE6">
            <w:pPr>
              <w:pStyle w:val="TableHeading"/>
              <w:rPr>
                <w:rFonts w:ascii="BentonSans Bold" w:hAnsi="BentonSans Bold"/>
                <w:bCs/>
                <w:color w:val="FFFFFF"/>
                <w:sz w:val="18"/>
              </w:rPr>
            </w:pPr>
            <w:r w:rsidRPr="00AA46A3">
              <w:rPr>
                <w:rFonts w:ascii="BentonSans Bold" w:hAnsi="BentonSans Bold"/>
                <w:bCs/>
                <w:color w:val="FFFFFF"/>
                <w:sz w:val="18"/>
              </w:rPr>
              <w:t>Instruction</w:t>
            </w:r>
          </w:p>
        </w:tc>
        <w:tc>
          <w:tcPr>
            <w:tcW w:w="6390" w:type="dxa"/>
            <w:shd w:val="clear" w:color="auto" w:fill="999999"/>
          </w:tcPr>
          <w:p w14:paraId="1B120662" w14:textId="77777777" w:rsidR="00183AE6" w:rsidRPr="00AA46A3" w:rsidRDefault="00183AE6" w:rsidP="00183AE6">
            <w:pPr>
              <w:pStyle w:val="TableHeading"/>
              <w:rPr>
                <w:rFonts w:ascii="BentonSans Bold" w:hAnsi="BentonSans Bold"/>
                <w:bCs/>
                <w:color w:val="FFFFFF"/>
                <w:sz w:val="18"/>
              </w:rPr>
            </w:pPr>
            <w:r w:rsidRPr="00AA46A3">
              <w:rPr>
                <w:rFonts w:ascii="BentonSans Bold" w:hAnsi="BentonSans Bold"/>
                <w:bCs/>
                <w:color w:val="FFFFFF"/>
                <w:sz w:val="18"/>
              </w:rPr>
              <w:t>Expected Result</w:t>
            </w:r>
          </w:p>
        </w:tc>
        <w:tc>
          <w:tcPr>
            <w:tcW w:w="1264" w:type="dxa"/>
            <w:shd w:val="clear" w:color="auto" w:fill="999999"/>
          </w:tcPr>
          <w:p w14:paraId="1D8B907B" w14:textId="77777777" w:rsidR="00183AE6" w:rsidRPr="00AA46A3" w:rsidRDefault="00183AE6" w:rsidP="00183AE6">
            <w:pPr>
              <w:pStyle w:val="TableHeading"/>
              <w:rPr>
                <w:rFonts w:ascii="BentonSans Bold" w:hAnsi="BentonSans Bold"/>
                <w:bCs/>
                <w:color w:val="FFFFFF"/>
                <w:sz w:val="18"/>
              </w:rPr>
            </w:pPr>
            <w:r w:rsidRPr="00AA46A3">
              <w:rPr>
                <w:rFonts w:ascii="BentonSans Bold" w:hAnsi="BentonSans Bold"/>
                <w:bCs/>
                <w:color w:val="FFFFFF"/>
                <w:sz w:val="18"/>
              </w:rPr>
              <w:t>Pass / Fail / Comment</w:t>
            </w:r>
          </w:p>
        </w:tc>
      </w:tr>
      <w:tr w:rsidR="00183AE6" w:rsidRPr="00AA46A3" w14:paraId="3DAAD8A9" w14:textId="77777777" w:rsidTr="00EE6269">
        <w:trPr>
          <w:trHeight w:val="357"/>
        </w:trPr>
        <w:tc>
          <w:tcPr>
            <w:tcW w:w="872" w:type="dxa"/>
            <w:shd w:val="clear" w:color="auto" w:fill="auto"/>
          </w:tcPr>
          <w:p w14:paraId="423DEA74" w14:textId="77777777" w:rsidR="00183AE6" w:rsidRPr="00AA46A3" w:rsidRDefault="00183AE6" w:rsidP="00183AE6">
            <w:r w:rsidRPr="00AA46A3">
              <w:t>1</w:t>
            </w:r>
          </w:p>
        </w:tc>
        <w:tc>
          <w:tcPr>
            <w:tcW w:w="1710" w:type="dxa"/>
            <w:shd w:val="clear" w:color="auto" w:fill="auto"/>
          </w:tcPr>
          <w:p w14:paraId="5C582F5E" w14:textId="77777777" w:rsidR="00183AE6" w:rsidRPr="00147E80" w:rsidRDefault="00183AE6" w:rsidP="00183AE6">
            <w:pPr>
              <w:rPr>
                <w:rStyle w:val="SAPEmphasis"/>
              </w:rPr>
            </w:pPr>
            <w:r w:rsidRPr="00147E80">
              <w:rPr>
                <w:rStyle w:val="SAPEmphasis"/>
              </w:rPr>
              <w:t>Log on</w:t>
            </w:r>
          </w:p>
        </w:tc>
        <w:tc>
          <w:tcPr>
            <w:tcW w:w="4050" w:type="dxa"/>
            <w:shd w:val="clear" w:color="auto" w:fill="auto"/>
          </w:tcPr>
          <w:p w14:paraId="3E1E1113" w14:textId="77777777" w:rsidR="00183AE6" w:rsidRPr="00AA46A3" w:rsidRDefault="00183AE6" w:rsidP="00183AE6">
            <w:r w:rsidRPr="00AA46A3">
              <w:t xml:space="preserve">Log on to </w:t>
            </w:r>
            <w:r w:rsidRPr="00AA46A3">
              <w:rPr>
                <w:rStyle w:val="SAPScreenElement"/>
                <w:color w:val="auto"/>
              </w:rPr>
              <w:t>Employee Central</w:t>
            </w:r>
            <w:r w:rsidRPr="00AA46A3">
              <w:t xml:space="preserve"> as Line Manager.</w:t>
            </w:r>
          </w:p>
        </w:tc>
        <w:tc>
          <w:tcPr>
            <w:tcW w:w="6390" w:type="dxa"/>
            <w:shd w:val="clear" w:color="auto" w:fill="auto"/>
          </w:tcPr>
          <w:p w14:paraId="2281DD45" w14:textId="77777777" w:rsidR="00183AE6" w:rsidRPr="00AA46A3" w:rsidRDefault="00183AE6" w:rsidP="00183AE6">
            <w:r w:rsidRPr="00AA46A3">
              <w:rPr>
                <w:rFonts w:cs="Arial"/>
                <w:bCs/>
              </w:rPr>
              <w:t xml:space="preserve">The </w:t>
            </w:r>
            <w:r w:rsidRPr="00AA46A3">
              <w:rPr>
                <w:rStyle w:val="SAPScreenElement"/>
              </w:rPr>
              <w:t>Home</w:t>
            </w:r>
            <w:r w:rsidRPr="00AA46A3">
              <w:rPr>
                <w:rFonts w:cs="Arial"/>
                <w:bCs/>
                <w:i/>
              </w:rPr>
              <w:t xml:space="preserve"> </w:t>
            </w:r>
            <w:r w:rsidRPr="00AA46A3">
              <w:rPr>
                <w:rFonts w:cs="Arial"/>
                <w:bCs/>
              </w:rPr>
              <w:t>page is displayed.</w:t>
            </w:r>
          </w:p>
        </w:tc>
        <w:tc>
          <w:tcPr>
            <w:tcW w:w="1264" w:type="dxa"/>
          </w:tcPr>
          <w:p w14:paraId="6B1271F6" w14:textId="77777777" w:rsidR="00183AE6" w:rsidRPr="00AA46A3" w:rsidRDefault="00183AE6" w:rsidP="00183AE6">
            <w:pPr>
              <w:rPr>
                <w:rFonts w:cs="Arial"/>
                <w:bCs/>
              </w:rPr>
            </w:pPr>
          </w:p>
        </w:tc>
      </w:tr>
      <w:tr w:rsidR="00183AE6" w:rsidRPr="00AA46A3" w14:paraId="7025FE40" w14:textId="77777777" w:rsidTr="00EE6269">
        <w:trPr>
          <w:trHeight w:val="357"/>
        </w:trPr>
        <w:tc>
          <w:tcPr>
            <w:tcW w:w="872" w:type="dxa"/>
            <w:shd w:val="clear" w:color="auto" w:fill="auto"/>
          </w:tcPr>
          <w:p w14:paraId="5E46B39E" w14:textId="77777777" w:rsidR="00183AE6" w:rsidRPr="00AA46A3" w:rsidRDefault="00183AE6" w:rsidP="00183AE6">
            <w:r w:rsidRPr="00AA46A3">
              <w:t>2</w:t>
            </w:r>
          </w:p>
        </w:tc>
        <w:tc>
          <w:tcPr>
            <w:tcW w:w="1710" w:type="dxa"/>
            <w:shd w:val="clear" w:color="auto" w:fill="auto"/>
          </w:tcPr>
          <w:p w14:paraId="5965A7A3" w14:textId="6B9E7F31" w:rsidR="00183AE6" w:rsidRPr="00147E80" w:rsidRDefault="00EE6269" w:rsidP="00183AE6">
            <w:pPr>
              <w:rPr>
                <w:rStyle w:val="SAPEmphasis"/>
              </w:rPr>
            </w:pPr>
            <w:r w:rsidRPr="00147E80">
              <w:rPr>
                <w:rStyle w:val="SAPEmphasis"/>
              </w:rPr>
              <w:t>Access Requests Tile</w:t>
            </w:r>
          </w:p>
        </w:tc>
        <w:tc>
          <w:tcPr>
            <w:tcW w:w="4050" w:type="dxa"/>
            <w:shd w:val="clear" w:color="auto" w:fill="auto"/>
          </w:tcPr>
          <w:p w14:paraId="2BDCFFFE" w14:textId="77777777" w:rsidR="00183AE6" w:rsidRPr="00AA46A3" w:rsidRDefault="00183AE6" w:rsidP="00183AE6">
            <w:pPr>
              <w:rPr>
                <w:lang w:eastAsia="zh-CN"/>
              </w:rPr>
            </w:pPr>
            <w:r w:rsidRPr="00AA46A3">
              <w:t xml:space="preserve">On the </w:t>
            </w:r>
            <w:r w:rsidRPr="00AA46A3">
              <w:rPr>
                <w:rStyle w:val="SAPScreenElement"/>
              </w:rPr>
              <w:t xml:space="preserve">Home </w:t>
            </w:r>
            <w:r w:rsidRPr="00AA46A3">
              <w:rPr>
                <w:rFonts w:cs="Arial"/>
                <w:bCs/>
              </w:rPr>
              <w:t>page</w:t>
            </w:r>
            <w:r w:rsidRPr="00AA46A3">
              <w:rPr>
                <w:rStyle w:val="SAPScreenElement"/>
              </w:rPr>
              <w:t>,</w:t>
            </w:r>
            <w:r w:rsidRPr="00AA46A3">
              <w:t xml:space="preserve"> go to the</w:t>
            </w:r>
            <w:r w:rsidRPr="00AA46A3">
              <w:rPr>
                <w:i/>
              </w:rPr>
              <w:t xml:space="preserve"> </w:t>
            </w:r>
            <w:r w:rsidRPr="00AA46A3">
              <w:rPr>
                <w:rStyle w:val="SAPScreenElement"/>
              </w:rPr>
              <w:t>To Do</w:t>
            </w:r>
            <w:r w:rsidRPr="00AA46A3">
              <w:rPr>
                <w:i/>
                <w:lang w:eastAsia="zh-CN"/>
              </w:rPr>
              <w:t xml:space="preserve"> </w:t>
            </w:r>
            <w:r w:rsidRPr="00AA46A3">
              <w:rPr>
                <w:lang w:eastAsia="zh-CN"/>
              </w:rPr>
              <w:t>section</w:t>
            </w:r>
            <w:r w:rsidRPr="00AA46A3">
              <w:rPr>
                <w:i/>
                <w:lang w:eastAsia="zh-CN"/>
              </w:rPr>
              <w:t xml:space="preserve"> </w:t>
            </w:r>
            <w:r w:rsidRPr="00AA46A3">
              <w:rPr>
                <w:lang w:eastAsia="zh-CN"/>
              </w:rPr>
              <w:t xml:space="preserve">and click on the </w:t>
            </w:r>
            <w:r w:rsidRPr="00AA46A3">
              <w:rPr>
                <w:rStyle w:val="SAPScreenElement"/>
              </w:rPr>
              <w:t>Approve Requests</w:t>
            </w:r>
            <w:r w:rsidRPr="00AA46A3">
              <w:t xml:space="preserve"> tile.</w:t>
            </w:r>
          </w:p>
        </w:tc>
        <w:tc>
          <w:tcPr>
            <w:tcW w:w="6390" w:type="dxa"/>
            <w:shd w:val="clear" w:color="auto" w:fill="auto"/>
          </w:tcPr>
          <w:p w14:paraId="58557CB4" w14:textId="625F86B7" w:rsidR="00183AE6" w:rsidRPr="00AA46A3" w:rsidRDefault="00183AE6" w:rsidP="00183AE6">
            <w:pPr>
              <w:rPr>
                <w:rFonts w:cs="Arial"/>
                <w:bCs/>
              </w:rPr>
            </w:pPr>
            <w:r w:rsidRPr="00AA46A3">
              <w:rPr>
                <w:rFonts w:cs="Arial"/>
                <w:bCs/>
              </w:rPr>
              <w:t xml:space="preserve">The </w:t>
            </w:r>
            <w:r w:rsidRPr="00AA46A3">
              <w:rPr>
                <w:rStyle w:val="SAPScreenElement"/>
              </w:rPr>
              <w:t>Approve Requests</w:t>
            </w:r>
            <w:r w:rsidRPr="00AA46A3">
              <w:t xml:space="preserve"> </w:t>
            </w:r>
            <w:r w:rsidRPr="00AA46A3">
              <w:rPr>
                <w:rFonts w:cs="Arial"/>
                <w:bCs/>
              </w:rPr>
              <w:t>dialog box is displayed, containing a list of all the request</w:t>
            </w:r>
            <w:r w:rsidR="0009234C" w:rsidRPr="00AA46A3">
              <w:rPr>
                <w:rFonts w:cs="Arial"/>
                <w:bCs/>
              </w:rPr>
              <w:t>s</w:t>
            </w:r>
            <w:r w:rsidRPr="00AA46A3">
              <w:rPr>
                <w:rFonts w:cs="Arial"/>
                <w:bCs/>
              </w:rPr>
              <w:t xml:space="preserve"> you need to approve. For each request, high level details are given, which depend on the request type. </w:t>
            </w:r>
          </w:p>
          <w:p w14:paraId="629DDF87" w14:textId="0078CDAB" w:rsidR="00183AE6" w:rsidRPr="00AA46A3" w:rsidRDefault="00183AE6" w:rsidP="00183AE6">
            <w:pPr>
              <w:rPr>
                <w:rFonts w:cs="Arial"/>
                <w:bCs/>
              </w:rPr>
            </w:pPr>
            <w:r w:rsidRPr="00AA46A3">
              <w:rPr>
                <w:rFonts w:cs="Arial"/>
                <w:bCs/>
              </w:rPr>
              <w:t>Starting with this list, you have different options:</w:t>
            </w:r>
          </w:p>
          <w:p w14:paraId="679736F2" w14:textId="716EB3A8" w:rsidR="004F066E" w:rsidRPr="00AA46A3" w:rsidRDefault="004F066E" w:rsidP="004F066E">
            <w:pPr>
              <w:pStyle w:val="ListParagraph"/>
              <w:numPr>
                <w:ilvl w:val="0"/>
                <w:numId w:val="30"/>
              </w:numPr>
              <w:ind w:left="290" w:hanging="270"/>
            </w:pPr>
            <w:r w:rsidRPr="00AA46A3">
              <w:t>Approve directly a single request</w:t>
            </w:r>
            <w:r w:rsidRPr="00AA46A3">
              <w:rPr>
                <w:lang w:eastAsia="zh-CN"/>
              </w:rPr>
              <w:t>.</w:t>
            </w:r>
          </w:p>
          <w:p w14:paraId="2F23D528" w14:textId="7232C083" w:rsidR="004F066E" w:rsidRPr="00AA46A3" w:rsidRDefault="004F066E" w:rsidP="004F066E">
            <w:pPr>
              <w:pStyle w:val="ListParagraph"/>
              <w:numPr>
                <w:ilvl w:val="0"/>
                <w:numId w:val="30"/>
              </w:numPr>
              <w:ind w:left="290" w:hanging="270"/>
              <w:rPr>
                <w:rFonts w:cs="Arial"/>
                <w:bCs/>
              </w:rPr>
            </w:pPr>
            <w:r w:rsidRPr="00AA46A3">
              <w:t>Select a single time off request, review its details and process it</w:t>
            </w:r>
            <w:r w:rsidRPr="00AA46A3">
              <w:rPr>
                <w:rFonts w:cs="Arial"/>
                <w:bCs/>
              </w:rPr>
              <w:t>.</w:t>
            </w:r>
          </w:p>
          <w:p w14:paraId="52FC205F" w14:textId="4D0C22F7" w:rsidR="004F066E" w:rsidRPr="00AA46A3" w:rsidRDefault="004F066E" w:rsidP="004F066E">
            <w:pPr>
              <w:pStyle w:val="ListParagraph"/>
              <w:numPr>
                <w:ilvl w:val="0"/>
                <w:numId w:val="30"/>
              </w:numPr>
              <w:ind w:left="290" w:hanging="270"/>
              <w:rPr>
                <w:rFonts w:cs="Arial"/>
                <w:bCs/>
              </w:rPr>
            </w:pPr>
            <w:r w:rsidRPr="00AA46A3">
              <w:t>Approve several time off requests at once, if relevant.</w:t>
            </w:r>
          </w:p>
          <w:p w14:paraId="687AF090" w14:textId="47928071" w:rsidR="00183AE6" w:rsidRPr="00AA46A3" w:rsidRDefault="004F066E" w:rsidP="00EE6269">
            <w:r w:rsidRPr="00AA46A3">
              <w:t xml:space="preserve">Each of these </w:t>
            </w:r>
            <w:r w:rsidRPr="00147E80">
              <w:rPr>
                <w:rStyle w:val="SAPEmphasis"/>
              </w:rPr>
              <w:t>options</w:t>
            </w:r>
            <w:r w:rsidRPr="00147E80">
              <w:rPr>
                <w:sz w:val="16"/>
              </w:rPr>
              <w:t xml:space="preserve"> </w:t>
            </w:r>
            <w:r w:rsidR="00EE6269" w:rsidRPr="00AA46A3">
              <w:t>is</w:t>
            </w:r>
            <w:r w:rsidRPr="00AA46A3">
              <w:t xml:space="preserve"> detailed in a separate </w:t>
            </w:r>
            <w:r w:rsidRPr="00AA46A3">
              <w:rPr>
                <w:rFonts w:ascii="BentonSans Regular" w:hAnsi="BentonSans Regular"/>
                <w:color w:val="666666"/>
              </w:rPr>
              <w:t>Procedure</w:t>
            </w:r>
            <w:r w:rsidRPr="00AA46A3">
              <w:t xml:space="preserve"> table</w:t>
            </w:r>
            <w:r w:rsidR="00EE6269" w:rsidRPr="00AA46A3">
              <w:t xml:space="preserve"> below</w:t>
            </w:r>
            <w:r w:rsidRPr="00AA46A3">
              <w:t>.</w:t>
            </w:r>
            <w:r w:rsidR="00EE6269" w:rsidRPr="00AA46A3">
              <w:t xml:space="preserve"> Continue </w:t>
            </w:r>
            <w:r w:rsidR="00EE6269" w:rsidRPr="00AA46A3">
              <w:rPr>
                <w:rFonts w:cs="Arial"/>
                <w:bCs/>
                <w:lang w:eastAsia="zh-CN"/>
              </w:rPr>
              <w:t>the process execution with one of these options.</w:t>
            </w:r>
          </w:p>
        </w:tc>
        <w:tc>
          <w:tcPr>
            <w:tcW w:w="1264" w:type="dxa"/>
          </w:tcPr>
          <w:p w14:paraId="4F6BA857" w14:textId="77777777" w:rsidR="00183AE6" w:rsidRPr="00AA46A3" w:rsidRDefault="00183AE6" w:rsidP="00183AE6">
            <w:pPr>
              <w:rPr>
                <w:rFonts w:cs="Arial"/>
                <w:bCs/>
              </w:rPr>
            </w:pPr>
          </w:p>
        </w:tc>
      </w:tr>
    </w:tbl>
    <w:p w14:paraId="151A7FAF" w14:textId="77777777" w:rsidR="004F066E" w:rsidRPr="00AA46A3" w:rsidRDefault="004F066E" w:rsidP="004F066E">
      <w:pPr>
        <w:rPr>
          <w:rStyle w:val="SAPEmphasis"/>
          <w:sz w:val="20"/>
          <w:u w:val="single"/>
        </w:rPr>
      </w:pPr>
    </w:p>
    <w:p w14:paraId="0DB750CE" w14:textId="0C51A692" w:rsidR="004F066E" w:rsidRPr="00AA46A3" w:rsidRDefault="004F066E" w:rsidP="004F066E">
      <w:pPr>
        <w:rPr>
          <w:rStyle w:val="SAPEmphasis"/>
          <w:sz w:val="20"/>
        </w:rPr>
      </w:pPr>
      <w:r w:rsidRPr="00AA46A3">
        <w:rPr>
          <w:rStyle w:val="SAPEmphasis"/>
          <w:sz w:val="20"/>
          <w:u w:val="single"/>
        </w:rPr>
        <w:t>Option 1</w:t>
      </w:r>
      <w:r w:rsidRPr="00AA46A3">
        <w:rPr>
          <w:sz w:val="20"/>
        </w:rPr>
        <w:t xml:space="preserve">: </w:t>
      </w:r>
      <w:r w:rsidRPr="00AA46A3">
        <w:rPr>
          <w:rStyle w:val="SAPEmphasis"/>
          <w:sz w:val="20"/>
        </w:rPr>
        <w:t>Approving Directly Single Time Off Request</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260"/>
        <w:gridCol w:w="6480"/>
        <w:gridCol w:w="4410"/>
        <w:gridCol w:w="1264"/>
      </w:tblGrid>
      <w:tr w:rsidR="004F066E" w:rsidRPr="00AA46A3" w14:paraId="0E3B928F" w14:textId="77777777" w:rsidTr="00E82F67">
        <w:trPr>
          <w:trHeight w:val="576"/>
          <w:tblHeader/>
        </w:trPr>
        <w:tc>
          <w:tcPr>
            <w:tcW w:w="872" w:type="dxa"/>
            <w:shd w:val="clear" w:color="auto" w:fill="999999"/>
          </w:tcPr>
          <w:p w14:paraId="35A869B0" w14:textId="77777777" w:rsidR="004F066E" w:rsidRPr="00AA46A3" w:rsidRDefault="004F066E" w:rsidP="000620A0">
            <w:pPr>
              <w:pStyle w:val="TableHeading"/>
              <w:rPr>
                <w:rFonts w:ascii="BentonSans Bold" w:hAnsi="BentonSans Bold"/>
                <w:bCs/>
                <w:color w:val="FFFFFF"/>
                <w:sz w:val="18"/>
              </w:rPr>
            </w:pPr>
            <w:r w:rsidRPr="00AA46A3">
              <w:rPr>
                <w:rFonts w:ascii="BentonSans Bold" w:hAnsi="BentonSans Bold"/>
                <w:bCs/>
                <w:color w:val="FFFFFF"/>
                <w:sz w:val="18"/>
              </w:rPr>
              <w:t>Test Step #</w:t>
            </w:r>
          </w:p>
        </w:tc>
        <w:tc>
          <w:tcPr>
            <w:tcW w:w="1260" w:type="dxa"/>
            <w:shd w:val="clear" w:color="auto" w:fill="999999"/>
          </w:tcPr>
          <w:p w14:paraId="18EB4D65" w14:textId="77777777" w:rsidR="004F066E" w:rsidRPr="00AA46A3" w:rsidRDefault="004F066E" w:rsidP="000620A0">
            <w:pPr>
              <w:pStyle w:val="TableHeading"/>
              <w:rPr>
                <w:rFonts w:ascii="BentonSans Bold" w:hAnsi="BentonSans Bold"/>
                <w:bCs/>
                <w:color w:val="FFFFFF"/>
                <w:sz w:val="18"/>
              </w:rPr>
            </w:pPr>
            <w:r w:rsidRPr="00AA46A3">
              <w:rPr>
                <w:rFonts w:ascii="BentonSans Bold" w:hAnsi="BentonSans Bold"/>
                <w:bCs/>
                <w:color w:val="FFFFFF"/>
                <w:sz w:val="18"/>
              </w:rPr>
              <w:t>Test Step Name</w:t>
            </w:r>
          </w:p>
        </w:tc>
        <w:tc>
          <w:tcPr>
            <w:tcW w:w="6480" w:type="dxa"/>
            <w:shd w:val="clear" w:color="auto" w:fill="999999"/>
          </w:tcPr>
          <w:p w14:paraId="1604E7F9" w14:textId="77777777" w:rsidR="004F066E" w:rsidRPr="00AA46A3" w:rsidRDefault="004F066E" w:rsidP="000620A0">
            <w:pPr>
              <w:pStyle w:val="TableHeading"/>
              <w:rPr>
                <w:rFonts w:ascii="BentonSans Bold" w:hAnsi="BentonSans Bold"/>
                <w:bCs/>
                <w:color w:val="FFFFFF"/>
                <w:sz w:val="18"/>
              </w:rPr>
            </w:pPr>
            <w:r w:rsidRPr="00AA46A3">
              <w:rPr>
                <w:rFonts w:ascii="BentonSans Bold" w:hAnsi="BentonSans Bold"/>
                <w:bCs/>
                <w:color w:val="FFFFFF"/>
                <w:sz w:val="18"/>
              </w:rPr>
              <w:t>Instruction</w:t>
            </w:r>
          </w:p>
        </w:tc>
        <w:tc>
          <w:tcPr>
            <w:tcW w:w="4410" w:type="dxa"/>
            <w:shd w:val="clear" w:color="auto" w:fill="999999"/>
          </w:tcPr>
          <w:p w14:paraId="5543EB7C" w14:textId="77777777" w:rsidR="004F066E" w:rsidRPr="00AA46A3" w:rsidRDefault="004F066E" w:rsidP="000620A0">
            <w:pPr>
              <w:pStyle w:val="TableHeading"/>
              <w:rPr>
                <w:rFonts w:ascii="BentonSans Bold" w:hAnsi="BentonSans Bold"/>
                <w:bCs/>
                <w:color w:val="FFFFFF"/>
                <w:sz w:val="18"/>
              </w:rPr>
            </w:pPr>
            <w:r w:rsidRPr="00AA46A3">
              <w:rPr>
                <w:rFonts w:ascii="BentonSans Bold" w:hAnsi="BentonSans Bold"/>
                <w:bCs/>
                <w:color w:val="FFFFFF"/>
                <w:sz w:val="18"/>
              </w:rPr>
              <w:t>Expected Result</w:t>
            </w:r>
          </w:p>
        </w:tc>
        <w:tc>
          <w:tcPr>
            <w:tcW w:w="1264" w:type="dxa"/>
            <w:shd w:val="clear" w:color="auto" w:fill="999999"/>
          </w:tcPr>
          <w:p w14:paraId="29ADDE72" w14:textId="77777777" w:rsidR="004F066E" w:rsidRPr="00AA46A3" w:rsidRDefault="004F066E" w:rsidP="000620A0">
            <w:pPr>
              <w:pStyle w:val="TableHeading"/>
              <w:rPr>
                <w:rFonts w:ascii="BentonSans Bold" w:hAnsi="BentonSans Bold"/>
                <w:bCs/>
                <w:color w:val="FFFFFF"/>
                <w:sz w:val="18"/>
              </w:rPr>
            </w:pPr>
            <w:r w:rsidRPr="00AA46A3">
              <w:rPr>
                <w:rFonts w:ascii="BentonSans Bold" w:hAnsi="BentonSans Bold"/>
                <w:bCs/>
                <w:color w:val="FFFFFF"/>
                <w:sz w:val="18"/>
              </w:rPr>
              <w:t>Pass / Fail / Comment</w:t>
            </w:r>
          </w:p>
        </w:tc>
      </w:tr>
      <w:tr w:rsidR="004F066E" w:rsidRPr="00AA46A3" w14:paraId="7CAB2BDA" w14:textId="77777777" w:rsidTr="00E82F67">
        <w:trPr>
          <w:trHeight w:val="357"/>
        </w:trPr>
        <w:tc>
          <w:tcPr>
            <w:tcW w:w="872" w:type="dxa"/>
            <w:shd w:val="clear" w:color="auto" w:fill="auto"/>
          </w:tcPr>
          <w:p w14:paraId="0F7DDBFF" w14:textId="08C107F6" w:rsidR="004F066E" w:rsidRPr="00AA46A3" w:rsidRDefault="00EE6269" w:rsidP="000620A0">
            <w:r w:rsidRPr="00AA46A3">
              <w:t>3</w:t>
            </w:r>
          </w:p>
        </w:tc>
        <w:tc>
          <w:tcPr>
            <w:tcW w:w="1260" w:type="dxa"/>
            <w:shd w:val="clear" w:color="auto" w:fill="auto"/>
          </w:tcPr>
          <w:p w14:paraId="6A6D876C" w14:textId="77777777" w:rsidR="004F066E" w:rsidRPr="00147E80" w:rsidRDefault="004F066E" w:rsidP="000620A0">
            <w:pPr>
              <w:rPr>
                <w:rStyle w:val="SAPEmphasis"/>
              </w:rPr>
            </w:pPr>
            <w:r w:rsidRPr="00147E80">
              <w:rPr>
                <w:rStyle w:val="SAPEmphasis"/>
              </w:rPr>
              <w:t>Approve Directly Single Time Off Request</w:t>
            </w:r>
          </w:p>
        </w:tc>
        <w:tc>
          <w:tcPr>
            <w:tcW w:w="6480" w:type="dxa"/>
            <w:shd w:val="clear" w:color="auto" w:fill="auto"/>
          </w:tcPr>
          <w:p w14:paraId="06F12682" w14:textId="3EF7CF50" w:rsidR="004F066E" w:rsidRPr="00AA46A3" w:rsidRDefault="004F066E" w:rsidP="000620A0">
            <w:pPr>
              <w:rPr>
                <w:lang w:eastAsia="zh-CN"/>
              </w:rPr>
            </w:pPr>
            <w:r w:rsidRPr="00AA46A3">
              <w:rPr>
                <w:rFonts w:cs="Arial"/>
                <w:bCs/>
              </w:rPr>
              <w:t xml:space="preserve">In the </w:t>
            </w:r>
            <w:r w:rsidRPr="00AA46A3">
              <w:rPr>
                <w:rStyle w:val="SAPScreenElement"/>
              </w:rPr>
              <w:t>Approve Requests</w:t>
            </w:r>
            <w:r w:rsidRPr="00AA46A3">
              <w:t xml:space="preserve"> </w:t>
            </w:r>
            <w:r w:rsidRPr="00AA46A3">
              <w:rPr>
                <w:rFonts w:cs="Arial"/>
                <w:bCs/>
              </w:rPr>
              <w:t>dialog box, review the high</w:t>
            </w:r>
            <w:r w:rsidR="00E54407" w:rsidRPr="00AA46A3">
              <w:rPr>
                <w:rFonts w:cs="Arial"/>
                <w:bCs/>
              </w:rPr>
              <w:t>-</w:t>
            </w:r>
            <w:r w:rsidRPr="00AA46A3">
              <w:rPr>
                <w:rFonts w:cs="Arial"/>
                <w:bCs/>
              </w:rPr>
              <w:t xml:space="preserve">level details of the </w:t>
            </w:r>
            <w:r w:rsidRPr="00AA46A3">
              <w:rPr>
                <w:rStyle w:val="SAPScreenElement"/>
              </w:rPr>
              <w:t>Time Off Requests for &lt;employee name&gt;</w:t>
            </w:r>
            <w:r w:rsidRPr="00AA46A3">
              <w:rPr>
                <w:lang w:eastAsia="zh-CN"/>
              </w:rPr>
              <w:t xml:space="preserve"> you need to approve. These high</w:t>
            </w:r>
            <w:r w:rsidR="00E54407" w:rsidRPr="00AA46A3">
              <w:rPr>
                <w:lang w:eastAsia="zh-CN"/>
              </w:rPr>
              <w:t>-</w:t>
            </w:r>
            <w:r w:rsidRPr="00AA46A3">
              <w:rPr>
                <w:lang w:eastAsia="zh-CN"/>
              </w:rPr>
              <w:t>level details refer to the time type (</w:t>
            </w:r>
            <w:r w:rsidR="00CD6842" w:rsidRPr="00AA46A3">
              <w:rPr>
                <w:lang w:eastAsia="zh-CN"/>
              </w:rPr>
              <w:t xml:space="preserve">for example, </w:t>
            </w:r>
            <w:r w:rsidR="00CD6842" w:rsidRPr="00AA46A3">
              <w:rPr>
                <w:rStyle w:val="UserInput"/>
                <w:sz w:val="18"/>
              </w:rPr>
              <w:t>Vacation</w:t>
            </w:r>
            <w:r w:rsidRPr="00AA46A3">
              <w:rPr>
                <w:lang w:eastAsia="zh-CN"/>
              </w:rPr>
              <w:t>) and the duration of this absence.</w:t>
            </w:r>
          </w:p>
          <w:p w14:paraId="6C5F0EC2" w14:textId="77777777" w:rsidR="004F066E" w:rsidRPr="00AA46A3" w:rsidRDefault="004F066E" w:rsidP="000620A0">
            <w:r w:rsidRPr="00AA46A3">
              <w:t xml:space="preserve">If </w:t>
            </w:r>
            <w:r w:rsidRPr="00AA46A3">
              <w:rPr>
                <w:lang w:eastAsia="zh-CN"/>
              </w:rPr>
              <w:t>everything is fine</w:t>
            </w:r>
            <w:r w:rsidRPr="00AA46A3">
              <w:t xml:space="preserve">, choose the </w:t>
            </w:r>
            <w:r w:rsidRPr="00AA46A3">
              <w:rPr>
                <w:rStyle w:val="SAPScreenElement"/>
              </w:rPr>
              <w:t>Approve</w:t>
            </w:r>
            <w:r w:rsidRPr="00AA46A3">
              <w:rPr>
                <w:i/>
                <w:lang w:eastAsia="zh-CN"/>
              </w:rPr>
              <w:t xml:space="preserve"> </w:t>
            </w:r>
            <w:r w:rsidRPr="00AA46A3">
              <w:rPr>
                <w:lang w:eastAsia="zh-CN"/>
              </w:rPr>
              <w:t>button next to the time off request.</w:t>
            </w:r>
          </w:p>
        </w:tc>
        <w:tc>
          <w:tcPr>
            <w:tcW w:w="4410" w:type="dxa"/>
            <w:shd w:val="clear" w:color="auto" w:fill="auto"/>
          </w:tcPr>
          <w:p w14:paraId="15C617E6" w14:textId="3C1C2E19" w:rsidR="0055127B" w:rsidRPr="00AA46A3" w:rsidRDefault="007F5F86" w:rsidP="007F5F86">
            <w:pPr>
              <w:rPr>
                <w:rFonts w:cs="Arial"/>
                <w:bCs/>
              </w:rPr>
            </w:pPr>
            <w:r w:rsidRPr="00AA46A3">
              <w:t>The system generates a message about the successful approval of the workflow and</w:t>
            </w:r>
            <w:r w:rsidRPr="00AA46A3">
              <w:rPr>
                <w:lang w:eastAsia="zh-CN"/>
              </w:rPr>
              <w:t xml:space="preserve"> the request disappeared from the </w:t>
            </w:r>
            <w:r w:rsidRPr="00AA46A3">
              <w:rPr>
                <w:rStyle w:val="SAPScreenElement"/>
              </w:rPr>
              <w:t>Approve Requests</w:t>
            </w:r>
            <w:r w:rsidRPr="00AA46A3">
              <w:t xml:space="preserve"> </w:t>
            </w:r>
            <w:r w:rsidRPr="00AA46A3">
              <w:rPr>
                <w:rFonts w:cs="Arial"/>
                <w:bCs/>
              </w:rPr>
              <w:t>dialog box.</w:t>
            </w:r>
          </w:p>
        </w:tc>
        <w:tc>
          <w:tcPr>
            <w:tcW w:w="1264" w:type="dxa"/>
          </w:tcPr>
          <w:p w14:paraId="6B8F89ED" w14:textId="77777777" w:rsidR="004F066E" w:rsidRPr="00AA46A3" w:rsidRDefault="004F066E" w:rsidP="000620A0">
            <w:pPr>
              <w:rPr>
                <w:rFonts w:cs="Arial"/>
                <w:bCs/>
              </w:rPr>
            </w:pPr>
          </w:p>
        </w:tc>
      </w:tr>
      <w:tr w:rsidR="007F5F86" w:rsidRPr="00AA46A3" w14:paraId="64416F35" w14:textId="77777777" w:rsidTr="00E82F67">
        <w:trPr>
          <w:trHeight w:val="357"/>
        </w:trPr>
        <w:tc>
          <w:tcPr>
            <w:tcW w:w="872" w:type="dxa"/>
            <w:shd w:val="clear" w:color="auto" w:fill="auto"/>
          </w:tcPr>
          <w:p w14:paraId="501228EF" w14:textId="46E31A03" w:rsidR="007F5F86" w:rsidRPr="00AA46A3" w:rsidRDefault="007F5F86" w:rsidP="000620A0">
            <w:r w:rsidRPr="00AA46A3">
              <w:t>4</w:t>
            </w:r>
          </w:p>
        </w:tc>
        <w:tc>
          <w:tcPr>
            <w:tcW w:w="1260" w:type="dxa"/>
            <w:shd w:val="clear" w:color="auto" w:fill="auto"/>
          </w:tcPr>
          <w:p w14:paraId="63B937AE" w14:textId="31FD5A92" w:rsidR="007F5F86" w:rsidRPr="00147E80" w:rsidRDefault="007F5F86" w:rsidP="000620A0">
            <w:pPr>
              <w:rPr>
                <w:rStyle w:val="SAPEmphasis"/>
              </w:rPr>
            </w:pPr>
            <w:r w:rsidRPr="00147E80">
              <w:rPr>
                <w:rStyle w:val="SAPEmphasis"/>
              </w:rPr>
              <w:t>Return to Home page</w:t>
            </w:r>
          </w:p>
        </w:tc>
        <w:tc>
          <w:tcPr>
            <w:tcW w:w="6480" w:type="dxa"/>
            <w:shd w:val="clear" w:color="auto" w:fill="auto"/>
          </w:tcPr>
          <w:p w14:paraId="539A0CC4" w14:textId="3B00441F" w:rsidR="007F5F86" w:rsidRPr="00AA46A3" w:rsidRDefault="007F5F86" w:rsidP="007F5F86">
            <w:pPr>
              <w:rPr>
                <w:lang w:eastAsia="zh-CN"/>
              </w:rPr>
            </w:pPr>
            <w:r w:rsidRPr="00AA46A3">
              <w:rPr>
                <w:lang w:eastAsia="zh-CN"/>
              </w:rPr>
              <w:t xml:space="preserve">If appropriate, approve directly other single requests, otherwise </w:t>
            </w:r>
            <w:r w:rsidRPr="00AA46A3">
              <w:t xml:space="preserve">choose </w:t>
            </w:r>
            <w:r w:rsidRPr="00AA46A3">
              <w:rPr>
                <w:rStyle w:val="SAPScreenElement"/>
              </w:rPr>
              <w:t xml:space="preserve">X </w:t>
            </w:r>
            <w:r w:rsidRPr="00AA46A3">
              <w:rPr>
                <w:lang w:eastAsia="zh-CN"/>
              </w:rPr>
              <w:t xml:space="preserve">to close the </w:t>
            </w:r>
            <w:r w:rsidRPr="00AA46A3">
              <w:rPr>
                <w:rStyle w:val="SAPScreenElement"/>
              </w:rPr>
              <w:t>Approve Requests</w:t>
            </w:r>
            <w:r w:rsidRPr="00AA46A3">
              <w:t xml:space="preserve"> </w:t>
            </w:r>
            <w:r w:rsidRPr="00AA46A3">
              <w:rPr>
                <w:rFonts w:cs="Arial"/>
                <w:bCs/>
              </w:rPr>
              <w:t xml:space="preserve">dialog box and return to the </w:t>
            </w:r>
            <w:r w:rsidRPr="00AA46A3">
              <w:rPr>
                <w:rStyle w:val="SAPScreenElement"/>
              </w:rPr>
              <w:t>Home</w:t>
            </w:r>
            <w:r w:rsidRPr="00AA46A3">
              <w:rPr>
                <w:rFonts w:cs="Arial"/>
                <w:bCs/>
              </w:rPr>
              <w:t xml:space="preserve"> page.</w:t>
            </w:r>
          </w:p>
        </w:tc>
        <w:tc>
          <w:tcPr>
            <w:tcW w:w="4410" w:type="dxa"/>
            <w:shd w:val="clear" w:color="auto" w:fill="auto"/>
          </w:tcPr>
          <w:p w14:paraId="3B041950" w14:textId="77777777" w:rsidR="00845B95" w:rsidRPr="00AA46A3" w:rsidRDefault="00845B95" w:rsidP="00845B95">
            <w:pPr>
              <w:pStyle w:val="SAPNoteHeading"/>
              <w:ind w:left="0"/>
            </w:pPr>
            <w:r w:rsidRPr="00AA46A3">
              <w:rPr>
                <w:noProof/>
              </w:rPr>
              <w:drawing>
                <wp:inline distT="0" distB="0" distL="0" distR="0" wp14:anchorId="274BE48F" wp14:editId="258C1B44">
                  <wp:extent cx="228600" cy="228600"/>
                  <wp:effectExtent l="0" t="0" r="0" b="0"/>
                  <wp:docPr id="2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A46A3">
              <w:t> Note</w:t>
            </w:r>
          </w:p>
          <w:p w14:paraId="57E88D06" w14:textId="49E42E01" w:rsidR="007F5F86" w:rsidRPr="00AA46A3" w:rsidRDefault="007F5F86" w:rsidP="000012E3">
            <w:r w:rsidRPr="00AA46A3">
              <w:rPr>
                <w:lang w:eastAsia="zh-CN"/>
              </w:rPr>
              <w:t xml:space="preserve">Once there is no request left for you to approve, </w:t>
            </w:r>
            <w:r w:rsidRPr="00AA46A3">
              <w:rPr>
                <w:rFonts w:cs="Arial"/>
                <w:bCs/>
              </w:rPr>
              <w:t>the</w:t>
            </w:r>
            <w:r w:rsidRPr="00AA46A3">
              <w:t xml:space="preserve"> </w:t>
            </w:r>
            <w:r w:rsidRPr="00AA46A3">
              <w:rPr>
                <w:rStyle w:val="SAPScreenElement"/>
              </w:rPr>
              <w:t>Approve Requests</w:t>
            </w:r>
            <w:r w:rsidRPr="00AA46A3">
              <w:t xml:space="preserve"> tile will no longer be visible in the </w:t>
            </w:r>
            <w:r w:rsidRPr="00AA46A3">
              <w:rPr>
                <w:rStyle w:val="SAPScreenElement"/>
              </w:rPr>
              <w:t>To Do</w:t>
            </w:r>
            <w:r w:rsidRPr="00AA46A3">
              <w:rPr>
                <w:i/>
                <w:lang w:eastAsia="zh-CN"/>
              </w:rPr>
              <w:t xml:space="preserve"> </w:t>
            </w:r>
            <w:r w:rsidRPr="00AA46A3">
              <w:rPr>
                <w:lang w:eastAsia="zh-CN"/>
              </w:rPr>
              <w:t xml:space="preserve">section of your </w:t>
            </w:r>
            <w:r w:rsidRPr="00AA46A3">
              <w:rPr>
                <w:rStyle w:val="SAPScreenElement"/>
              </w:rPr>
              <w:t>Home</w:t>
            </w:r>
            <w:r w:rsidRPr="00AA46A3">
              <w:rPr>
                <w:lang w:eastAsia="zh-CN"/>
              </w:rPr>
              <w:t xml:space="preserve"> page</w:t>
            </w:r>
            <w:r w:rsidR="00845B95" w:rsidRPr="00AA46A3">
              <w:rPr>
                <w:lang w:eastAsia="zh-CN"/>
              </w:rPr>
              <w:t>.</w:t>
            </w:r>
          </w:p>
        </w:tc>
        <w:tc>
          <w:tcPr>
            <w:tcW w:w="1264" w:type="dxa"/>
          </w:tcPr>
          <w:p w14:paraId="0F770682" w14:textId="77777777" w:rsidR="007F5F86" w:rsidRPr="00AA46A3" w:rsidRDefault="007F5F86" w:rsidP="000620A0">
            <w:pPr>
              <w:rPr>
                <w:rFonts w:cs="Arial"/>
                <w:bCs/>
              </w:rPr>
            </w:pPr>
          </w:p>
        </w:tc>
      </w:tr>
    </w:tbl>
    <w:p w14:paraId="13AB3AA0" w14:textId="77777777" w:rsidR="00C9189F" w:rsidRPr="00AA46A3" w:rsidRDefault="00C9189F" w:rsidP="00C9189F">
      <w:pPr>
        <w:rPr>
          <w:rStyle w:val="SAPEmphasis"/>
          <w:sz w:val="20"/>
          <w:u w:val="single"/>
        </w:rPr>
      </w:pPr>
    </w:p>
    <w:p w14:paraId="7BE87C97" w14:textId="5F96790C" w:rsidR="00C9189F" w:rsidRPr="00AA46A3" w:rsidRDefault="00C9189F" w:rsidP="00C9189F">
      <w:pPr>
        <w:rPr>
          <w:rStyle w:val="SAPEmphasis"/>
          <w:sz w:val="20"/>
        </w:rPr>
      </w:pPr>
      <w:r w:rsidRPr="00AA46A3">
        <w:rPr>
          <w:rStyle w:val="SAPEmphasis"/>
          <w:sz w:val="20"/>
          <w:u w:val="single"/>
        </w:rPr>
        <w:t>Option 2</w:t>
      </w:r>
      <w:r w:rsidRPr="00AA46A3">
        <w:rPr>
          <w:sz w:val="20"/>
        </w:rPr>
        <w:t xml:space="preserve">: </w:t>
      </w:r>
      <w:r w:rsidRPr="00AA46A3">
        <w:rPr>
          <w:rStyle w:val="SAPEmphasis"/>
        </w:rPr>
        <w:t>Detailed</w:t>
      </w:r>
      <w:r w:rsidRPr="00AA46A3">
        <w:rPr>
          <w:sz w:val="20"/>
        </w:rPr>
        <w:t xml:space="preserve"> </w:t>
      </w:r>
      <w:r w:rsidRPr="00AA46A3">
        <w:rPr>
          <w:rStyle w:val="SAPEmphasis"/>
          <w:sz w:val="20"/>
        </w:rPr>
        <w:t>Processing of Single Time Off Request</w:t>
      </w: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782"/>
        <w:gridCol w:w="1440"/>
        <w:gridCol w:w="3600"/>
        <w:gridCol w:w="2970"/>
        <w:gridCol w:w="4230"/>
        <w:gridCol w:w="1260"/>
      </w:tblGrid>
      <w:tr w:rsidR="00135F56" w:rsidRPr="00AA46A3" w14:paraId="7DAA27E3" w14:textId="77777777" w:rsidTr="00A41E88">
        <w:trPr>
          <w:trHeight w:val="576"/>
          <w:tblHeader/>
        </w:trPr>
        <w:tc>
          <w:tcPr>
            <w:tcW w:w="782" w:type="dxa"/>
            <w:shd w:val="clear" w:color="auto" w:fill="999999"/>
          </w:tcPr>
          <w:p w14:paraId="210097A1" w14:textId="77777777" w:rsidR="00135F56" w:rsidRPr="00AA46A3" w:rsidRDefault="00135F56" w:rsidP="000620A0">
            <w:pPr>
              <w:pStyle w:val="TableHeading"/>
              <w:rPr>
                <w:rFonts w:ascii="BentonSans Bold" w:hAnsi="BentonSans Bold"/>
                <w:bCs/>
                <w:color w:val="FFFFFF"/>
                <w:sz w:val="18"/>
              </w:rPr>
            </w:pPr>
            <w:r w:rsidRPr="00AA46A3">
              <w:rPr>
                <w:rFonts w:ascii="BentonSans Bold" w:hAnsi="BentonSans Bold"/>
                <w:bCs/>
                <w:color w:val="FFFFFF"/>
                <w:sz w:val="18"/>
              </w:rPr>
              <w:t>Test Step #</w:t>
            </w:r>
          </w:p>
        </w:tc>
        <w:tc>
          <w:tcPr>
            <w:tcW w:w="1440" w:type="dxa"/>
            <w:shd w:val="clear" w:color="auto" w:fill="999999"/>
          </w:tcPr>
          <w:p w14:paraId="2EC5CF2F" w14:textId="77777777" w:rsidR="00135F56" w:rsidRPr="00AA46A3" w:rsidRDefault="00135F56" w:rsidP="000620A0">
            <w:pPr>
              <w:pStyle w:val="TableHeading"/>
              <w:rPr>
                <w:rFonts w:ascii="BentonSans Bold" w:hAnsi="BentonSans Bold"/>
                <w:bCs/>
                <w:color w:val="FFFFFF"/>
                <w:sz w:val="18"/>
              </w:rPr>
            </w:pPr>
            <w:r w:rsidRPr="00AA46A3">
              <w:rPr>
                <w:rFonts w:ascii="BentonSans Bold" w:hAnsi="BentonSans Bold"/>
                <w:bCs/>
                <w:color w:val="FFFFFF"/>
                <w:sz w:val="18"/>
              </w:rPr>
              <w:t>Test Step Name</w:t>
            </w:r>
          </w:p>
        </w:tc>
        <w:tc>
          <w:tcPr>
            <w:tcW w:w="3600" w:type="dxa"/>
            <w:shd w:val="clear" w:color="auto" w:fill="999999"/>
          </w:tcPr>
          <w:p w14:paraId="75AA13CA" w14:textId="77777777" w:rsidR="00135F56" w:rsidRPr="00AA46A3" w:rsidRDefault="00135F56" w:rsidP="000620A0">
            <w:pPr>
              <w:pStyle w:val="TableHeading"/>
              <w:rPr>
                <w:rFonts w:ascii="BentonSans Bold" w:hAnsi="BentonSans Bold"/>
                <w:bCs/>
                <w:color w:val="FFFFFF"/>
                <w:sz w:val="18"/>
              </w:rPr>
            </w:pPr>
            <w:r w:rsidRPr="00AA46A3">
              <w:rPr>
                <w:rFonts w:ascii="BentonSans Bold" w:hAnsi="BentonSans Bold"/>
                <w:bCs/>
                <w:color w:val="FFFFFF"/>
                <w:sz w:val="18"/>
              </w:rPr>
              <w:t>Instruction</w:t>
            </w:r>
          </w:p>
        </w:tc>
        <w:tc>
          <w:tcPr>
            <w:tcW w:w="2970" w:type="dxa"/>
            <w:shd w:val="clear" w:color="auto" w:fill="999999"/>
          </w:tcPr>
          <w:p w14:paraId="3110297A" w14:textId="5B3B4331" w:rsidR="00135F56" w:rsidRPr="00AA46A3" w:rsidRDefault="00135F56" w:rsidP="000620A0">
            <w:pPr>
              <w:pStyle w:val="TableHeading"/>
              <w:rPr>
                <w:rFonts w:ascii="BentonSans Bold" w:hAnsi="BentonSans Bold"/>
                <w:bCs/>
                <w:color w:val="FFFFFF"/>
                <w:sz w:val="18"/>
              </w:rPr>
            </w:pPr>
            <w:r w:rsidRPr="00AA46A3">
              <w:rPr>
                <w:rFonts w:ascii="BentonSans Bold" w:hAnsi="BentonSans Bold"/>
                <w:bCs/>
                <w:color w:val="FFFFFF"/>
                <w:sz w:val="18"/>
              </w:rPr>
              <w:t>Additional Information</w:t>
            </w:r>
          </w:p>
        </w:tc>
        <w:tc>
          <w:tcPr>
            <w:tcW w:w="4230" w:type="dxa"/>
            <w:shd w:val="clear" w:color="auto" w:fill="999999"/>
          </w:tcPr>
          <w:p w14:paraId="18C624CC" w14:textId="7B240CE8" w:rsidR="00135F56" w:rsidRPr="00AA46A3" w:rsidRDefault="00135F56" w:rsidP="000620A0">
            <w:pPr>
              <w:pStyle w:val="TableHeading"/>
              <w:rPr>
                <w:rFonts w:ascii="BentonSans Bold" w:hAnsi="BentonSans Bold"/>
                <w:bCs/>
                <w:color w:val="FFFFFF"/>
                <w:sz w:val="18"/>
              </w:rPr>
            </w:pPr>
            <w:r w:rsidRPr="00AA46A3">
              <w:rPr>
                <w:rFonts w:ascii="BentonSans Bold" w:hAnsi="BentonSans Bold"/>
                <w:bCs/>
                <w:color w:val="FFFFFF"/>
                <w:sz w:val="18"/>
              </w:rPr>
              <w:t>Expected Result</w:t>
            </w:r>
          </w:p>
        </w:tc>
        <w:tc>
          <w:tcPr>
            <w:tcW w:w="1260" w:type="dxa"/>
            <w:shd w:val="clear" w:color="auto" w:fill="999999"/>
          </w:tcPr>
          <w:p w14:paraId="047E55B1" w14:textId="77777777" w:rsidR="00135F56" w:rsidRPr="00AA46A3" w:rsidRDefault="00135F56" w:rsidP="000620A0">
            <w:pPr>
              <w:pStyle w:val="TableHeading"/>
              <w:rPr>
                <w:rFonts w:ascii="BentonSans Bold" w:hAnsi="BentonSans Bold"/>
                <w:bCs/>
                <w:color w:val="FFFFFF"/>
                <w:sz w:val="18"/>
              </w:rPr>
            </w:pPr>
            <w:r w:rsidRPr="00AA46A3">
              <w:rPr>
                <w:rFonts w:ascii="BentonSans Bold" w:hAnsi="BentonSans Bold"/>
                <w:bCs/>
                <w:color w:val="FFFFFF"/>
                <w:sz w:val="18"/>
              </w:rPr>
              <w:t>Pass / Fail / Comment</w:t>
            </w:r>
          </w:p>
        </w:tc>
      </w:tr>
      <w:tr w:rsidR="00135F56" w:rsidRPr="00AA46A3" w14:paraId="01C5412F" w14:textId="77777777" w:rsidTr="00A41E88">
        <w:trPr>
          <w:trHeight w:val="357"/>
        </w:trPr>
        <w:tc>
          <w:tcPr>
            <w:tcW w:w="782" w:type="dxa"/>
            <w:shd w:val="clear" w:color="auto" w:fill="auto"/>
          </w:tcPr>
          <w:p w14:paraId="03C91F56" w14:textId="545356D4" w:rsidR="00135F56" w:rsidRPr="00AA46A3" w:rsidRDefault="00135F56" w:rsidP="000620A0">
            <w:r w:rsidRPr="00AA46A3">
              <w:t>3</w:t>
            </w:r>
          </w:p>
        </w:tc>
        <w:tc>
          <w:tcPr>
            <w:tcW w:w="1440" w:type="dxa"/>
            <w:shd w:val="clear" w:color="auto" w:fill="auto"/>
          </w:tcPr>
          <w:p w14:paraId="55C3E10F" w14:textId="7383A838" w:rsidR="00135F56" w:rsidRPr="00147E80" w:rsidRDefault="00135F56" w:rsidP="000620A0">
            <w:pPr>
              <w:rPr>
                <w:rStyle w:val="SAPEmphasis"/>
              </w:rPr>
            </w:pPr>
            <w:r w:rsidRPr="00147E80">
              <w:rPr>
                <w:rStyle w:val="SAPEmphasis"/>
              </w:rPr>
              <w:t>Select Time Off Request</w:t>
            </w:r>
          </w:p>
        </w:tc>
        <w:tc>
          <w:tcPr>
            <w:tcW w:w="3600" w:type="dxa"/>
            <w:shd w:val="clear" w:color="auto" w:fill="auto"/>
          </w:tcPr>
          <w:p w14:paraId="1B8AFF4E" w14:textId="6E96FD80" w:rsidR="00135F56" w:rsidRPr="00AA46A3" w:rsidRDefault="00135F56" w:rsidP="00C9189F">
            <w:pPr>
              <w:rPr>
                <w:lang w:eastAsia="zh-CN"/>
              </w:rPr>
            </w:pPr>
            <w:r w:rsidRPr="00AA46A3">
              <w:rPr>
                <w:rFonts w:cs="Arial"/>
                <w:bCs/>
              </w:rPr>
              <w:t xml:space="preserve">In the </w:t>
            </w:r>
            <w:r w:rsidRPr="00AA46A3">
              <w:rPr>
                <w:rStyle w:val="SAPScreenElement"/>
              </w:rPr>
              <w:t>Approve Requests</w:t>
            </w:r>
            <w:r w:rsidRPr="00AA46A3">
              <w:t xml:space="preserve"> </w:t>
            </w:r>
            <w:r w:rsidRPr="00AA46A3">
              <w:rPr>
                <w:rFonts w:cs="Arial"/>
                <w:bCs/>
              </w:rPr>
              <w:t>dialog box, c</w:t>
            </w:r>
            <w:r w:rsidRPr="00AA46A3">
              <w:rPr>
                <w:lang w:eastAsia="zh-CN"/>
              </w:rPr>
              <w:t xml:space="preserve">lick on the </w:t>
            </w:r>
            <w:r w:rsidRPr="00AA46A3">
              <w:rPr>
                <w:rStyle w:val="SAPScreenElement"/>
                <w:lang w:eastAsia="zh-TW"/>
              </w:rPr>
              <w:t>Time Off Requests for &lt;employee name&gt;</w:t>
            </w:r>
            <w:r w:rsidRPr="00AA46A3">
              <w:rPr>
                <w:lang w:eastAsia="zh-CN"/>
              </w:rPr>
              <w:t xml:space="preserve"> link</w:t>
            </w:r>
            <w:r w:rsidR="00CD6842" w:rsidRPr="00AA46A3">
              <w:rPr>
                <w:lang w:eastAsia="zh-CN"/>
              </w:rPr>
              <w:t xml:space="preserve">, which has time type, for example, </w:t>
            </w:r>
            <w:r w:rsidR="00CD6842" w:rsidRPr="00AA46A3">
              <w:rPr>
                <w:rStyle w:val="UserInput"/>
                <w:sz w:val="18"/>
              </w:rPr>
              <w:t>Vacation</w:t>
            </w:r>
            <w:r w:rsidRPr="00AA46A3">
              <w:rPr>
                <w:lang w:eastAsia="zh-CN"/>
              </w:rPr>
              <w:t>.</w:t>
            </w:r>
          </w:p>
          <w:p w14:paraId="5C510C1D" w14:textId="77777777" w:rsidR="00135F56" w:rsidRPr="00AA46A3" w:rsidRDefault="00135F56" w:rsidP="002855F9">
            <w:pPr>
              <w:pStyle w:val="SAPNoteHeading"/>
              <w:ind w:left="0"/>
            </w:pPr>
            <w:r w:rsidRPr="00AA46A3">
              <w:rPr>
                <w:noProof/>
              </w:rPr>
              <w:drawing>
                <wp:inline distT="0" distB="0" distL="0" distR="0" wp14:anchorId="45475366" wp14:editId="5C5740AD">
                  <wp:extent cx="228600" cy="228600"/>
                  <wp:effectExtent l="0" t="0" r="0" b="0"/>
                  <wp:docPr id="24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A46A3">
              <w:t> Note</w:t>
            </w:r>
          </w:p>
          <w:p w14:paraId="0393DFA2" w14:textId="06829F4A" w:rsidR="00135F56" w:rsidRPr="00AA46A3" w:rsidRDefault="00135F56" w:rsidP="000012E3">
            <w:r w:rsidRPr="00AA46A3">
              <w:rPr>
                <w:lang w:eastAsia="zh-CN"/>
              </w:rPr>
              <w:t xml:space="preserve">In case there are several time off requests submitted by this employee, pay attention to the displayed high level details (more precisely the time type and absence period) to choose the correct request. </w:t>
            </w:r>
          </w:p>
        </w:tc>
        <w:tc>
          <w:tcPr>
            <w:tcW w:w="2970" w:type="dxa"/>
          </w:tcPr>
          <w:p w14:paraId="1D021CFC" w14:textId="77777777" w:rsidR="00135F56" w:rsidRPr="00AA46A3" w:rsidRDefault="00135F56" w:rsidP="002855F9">
            <w:pPr>
              <w:rPr>
                <w:rFonts w:cs="Arial"/>
                <w:bCs/>
              </w:rPr>
            </w:pPr>
          </w:p>
        </w:tc>
        <w:tc>
          <w:tcPr>
            <w:tcW w:w="4230" w:type="dxa"/>
            <w:shd w:val="clear" w:color="auto" w:fill="auto"/>
          </w:tcPr>
          <w:p w14:paraId="223BB687" w14:textId="5413F746" w:rsidR="00135F56" w:rsidRPr="00AA46A3" w:rsidRDefault="00135F56" w:rsidP="002855F9">
            <w:pPr>
              <w:rPr>
                <w:rFonts w:cs="Arial"/>
                <w:bCs/>
              </w:rPr>
            </w:pPr>
            <w:r w:rsidRPr="00AA46A3">
              <w:rPr>
                <w:rFonts w:cs="Arial"/>
                <w:bCs/>
              </w:rPr>
              <w:t xml:space="preserve">The </w:t>
            </w:r>
            <w:r w:rsidRPr="00AA46A3">
              <w:rPr>
                <w:rStyle w:val="SAPScreenElement"/>
              </w:rPr>
              <w:t>Employee</w:t>
            </w:r>
            <w:r w:rsidRPr="00AA46A3">
              <w:rPr>
                <w:rFonts w:cs="Arial"/>
                <w:bCs/>
                <w:i/>
              </w:rPr>
              <w:t xml:space="preserve"> </w:t>
            </w:r>
            <w:r w:rsidRPr="00AA46A3">
              <w:rPr>
                <w:rStyle w:val="SAPScreenElement"/>
              </w:rPr>
              <w:t>Files &gt; Workflow Details</w:t>
            </w:r>
            <w:r w:rsidRPr="00AA46A3">
              <w:rPr>
                <w:rFonts w:cs="Arial"/>
                <w:bCs/>
              </w:rPr>
              <w:t xml:space="preserve"> screen is displayed containing details to the employee’s time off request. The screen is divided in several sections:</w:t>
            </w:r>
          </w:p>
          <w:p w14:paraId="67D60B51" w14:textId="77777777" w:rsidR="00135F56" w:rsidRPr="00AA46A3" w:rsidRDefault="00135F56" w:rsidP="002855F9">
            <w:pPr>
              <w:numPr>
                <w:ilvl w:val="0"/>
                <w:numId w:val="30"/>
              </w:numPr>
              <w:spacing w:line="240" w:lineRule="auto"/>
              <w:ind w:left="176" w:hanging="176"/>
              <w:rPr>
                <w:rFonts w:cs="Arial"/>
                <w:bCs/>
              </w:rPr>
            </w:pPr>
            <w:r w:rsidRPr="00AA46A3">
              <w:rPr>
                <w:rFonts w:cs="Arial"/>
                <w:bCs/>
              </w:rPr>
              <w:t xml:space="preserve">The </w:t>
            </w:r>
            <w:r w:rsidRPr="00AA46A3">
              <w:rPr>
                <w:rStyle w:val="SAPScreenElement"/>
              </w:rPr>
              <w:t>Do you approve this request?</w:t>
            </w:r>
            <w:r w:rsidRPr="00AA46A3">
              <w:rPr>
                <w:rFonts w:cs="Arial"/>
                <w:bCs/>
              </w:rPr>
              <w:t xml:space="preserve"> section contains a short overview of the request, its initiator, and the workflow participants.</w:t>
            </w:r>
          </w:p>
          <w:p w14:paraId="197D1E0F" w14:textId="6E6C4E60" w:rsidR="00135F56" w:rsidRPr="00AA46A3" w:rsidRDefault="00135F56" w:rsidP="002855F9">
            <w:pPr>
              <w:numPr>
                <w:ilvl w:val="0"/>
                <w:numId w:val="30"/>
              </w:numPr>
              <w:spacing w:line="240" w:lineRule="auto"/>
              <w:ind w:left="176" w:hanging="176"/>
              <w:rPr>
                <w:rFonts w:cs="Arial"/>
                <w:bCs/>
              </w:rPr>
            </w:pPr>
            <w:r w:rsidRPr="00AA46A3">
              <w:rPr>
                <w:rFonts w:cs="Arial"/>
                <w:bCs/>
              </w:rPr>
              <w:t xml:space="preserve">The </w:t>
            </w:r>
            <w:r w:rsidRPr="00AA46A3">
              <w:rPr>
                <w:rStyle w:val="SAPScreenElement"/>
              </w:rPr>
              <w:t>Time Off Requests</w:t>
            </w:r>
            <w:r w:rsidRPr="00AA46A3">
              <w:rPr>
                <w:rFonts w:cs="Arial"/>
                <w:bCs/>
              </w:rPr>
              <w:t xml:space="preserve"> section contains the detailed request, and the section immediately below </w:t>
            </w:r>
            <w:ins w:id="1225" w:author="Author" w:date="2018-02-07T17:35:00Z">
              <w:r w:rsidR="00031089">
                <w:rPr>
                  <w:rFonts w:cs="Arial"/>
                  <w:bCs/>
                </w:rPr>
                <w:t xml:space="preserve">contains </w:t>
              </w:r>
            </w:ins>
            <w:r w:rsidRPr="00AA46A3">
              <w:rPr>
                <w:rFonts w:cs="Arial"/>
                <w:bCs/>
              </w:rPr>
              <w:t>the absences of other team members during the same period.</w:t>
            </w:r>
          </w:p>
          <w:p w14:paraId="2A8B5DE6" w14:textId="61F0D8F3" w:rsidR="0022240F" w:rsidRPr="00AA46A3" w:rsidRDefault="00135F56" w:rsidP="000012E3">
            <w:pPr>
              <w:numPr>
                <w:ilvl w:val="0"/>
                <w:numId w:val="30"/>
              </w:numPr>
              <w:spacing w:line="240" w:lineRule="auto"/>
              <w:ind w:left="176" w:hanging="176"/>
              <w:rPr>
                <w:rFonts w:cs="Arial"/>
                <w:bCs/>
              </w:rPr>
            </w:pPr>
            <w:r w:rsidRPr="00AA46A3">
              <w:rPr>
                <w:rFonts w:cs="Arial"/>
                <w:bCs/>
              </w:rPr>
              <w:t xml:space="preserve">In the </w:t>
            </w:r>
            <w:r w:rsidRPr="00AA46A3">
              <w:rPr>
                <w:rStyle w:val="SAPScreenElement"/>
              </w:rPr>
              <w:t xml:space="preserve">Comment </w:t>
            </w:r>
            <w:r w:rsidRPr="00AA46A3">
              <w:rPr>
                <w:rFonts w:cs="Arial"/>
                <w:bCs/>
              </w:rPr>
              <w:t>section, you can post your remarks to the employee’s request.</w:t>
            </w:r>
          </w:p>
          <w:p w14:paraId="5AF6F010" w14:textId="4221ECEF" w:rsidR="00135F56" w:rsidRPr="00AA46A3" w:rsidRDefault="00135F56" w:rsidP="000012E3">
            <w:pPr>
              <w:numPr>
                <w:ilvl w:val="0"/>
                <w:numId w:val="30"/>
              </w:numPr>
              <w:spacing w:line="240" w:lineRule="auto"/>
              <w:ind w:left="176" w:hanging="176"/>
              <w:rPr>
                <w:rFonts w:cs="Arial"/>
                <w:bCs/>
              </w:rPr>
            </w:pPr>
            <w:r w:rsidRPr="00AA46A3">
              <w:rPr>
                <w:rFonts w:cs="Arial"/>
                <w:bCs/>
              </w:rPr>
              <w:t>On the right part of the screen a short profile of the requesting employee is given, as well as administrative details to the request initiation.</w:t>
            </w:r>
          </w:p>
        </w:tc>
        <w:tc>
          <w:tcPr>
            <w:tcW w:w="1260" w:type="dxa"/>
          </w:tcPr>
          <w:p w14:paraId="4E648814" w14:textId="77777777" w:rsidR="00135F56" w:rsidRPr="00AA46A3" w:rsidRDefault="00135F56" w:rsidP="000620A0">
            <w:pPr>
              <w:rPr>
                <w:rFonts w:cs="Arial"/>
                <w:bCs/>
              </w:rPr>
            </w:pPr>
          </w:p>
        </w:tc>
      </w:tr>
      <w:tr w:rsidR="00135F56" w:rsidRPr="00AA46A3" w14:paraId="6ABDC1EC" w14:textId="77777777" w:rsidTr="00A41E88">
        <w:trPr>
          <w:trHeight w:val="357"/>
        </w:trPr>
        <w:tc>
          <w:tcPr>
            <w:tcW w:w="782" w:type="dxa"/>
            <w:shd w:val="clear" w:color="auto" w:fill="auto"/>
          </w:tcPr>
          <w:p w14:paraId="66FE958E" w14:textId="313B1F90" w:rsidR="00135F56" w:rsidRPr="00AA46A3" w:rsidRDefault="00135F56" w:rsidP="000620A0">
            <w:r w:rsidRPr="00AA46A3">
              <w:t>4</w:t>
            </w:r>
          </w:p>
        </w:tc>
        <w:tc>
          <w:tcPr>
            <w:tcW w:w="1440" w:type="dxa"/>
            <w:shd w:val="clear" w:color="auto" w:fill="auto"/>
          </w:tcPr>
          <w:p w14:paraId="4FBC6771" w14:textId="77777777" w:rsidR="00135F56" w:rsidRPr="00147E80" w:rsidRDefault="00135F56" w:rsidP="000620A0">
            <w:pPr>
              <w:rPr>
                <w:rStyle w:val="SAPEmphasis"/>
              </w:rPr>
            </w:pPr>
            <w:r w:rsidRPr="00147E80">
              <w:rPr>
                <w:rStyle w:val="SAPEmphasis"/>
              </w:rPr>
              <w:t>Review Time Off Request and Check Potential Conflicts with Absences of Other Team Members</w:t>
            </w:r>
          </w:p>
        </w:tc>
        <w:tc>
          <w:tcPr>
            <w:tcW w:w="3600" w:type="dxa"/>
            <w:shd w:val="clear" w:color="auto" w:fill="auto"/>
          </w:tcPr>
          <w:p w14:paraId="09D93864" w14:textId="77777777" w:rsidR="00135F56" w:rsidRPr="00AA46A3" w:rsidRDefault="00135F56" w:rsidP="000620A0">
            <w:pPr>
              <w:pStyle w:val="List"/>
              <w:ind w:left="0" w:firstLine="0"/>
              <w:rPr>
                <w:lang w:eastAsia="zh-CN"/>
              </w:rPr>
            </w:pPr>
            <w:r w:rsidRPr="00AA46A3">
              <w:t>Review the detailed request and check</w:t>
            </w:r>
            <w:r w:rsidRPr="00AA46A3">
              <w:rPr>
                <w:lang w:eastAsia="zh-CN"/>
              </w:rPr>
              <w:t xml:space="preserve"> if the requester’s leave overlaps with other employees displayed upfront. If overlapping, check if the employee’s absence would have a negative influence to the proper workload execution</w:t>
            </w:r>
            <w:r w:rsidRPr="00AA46A3">
              <w:t>.</w:t>
            </w:r>
            <w:r w:rsidRPr="00AA46A3">
              <w:rPr>
                <w:lang w:eastAsia="zh-CN"/>
              </w:rPr>
              <w:t xml:space="preserve"> </w:t>
            </w:r>
          </w:p>
          <w:p w14:paraId="6D54FBBD" w14:textId="77777777" w:rsidR="00135F56" w:rsidRPr="00AA46A3" w:rsidRDefault="00135F56" w:rsidP="000620A0">
            <w:pPr>
              <w:pStyle w:val="List"/>
              <w:ind w:left="0" w:firstLine="0"/>
            </w:pPr>
            <w:r w:rsidRPr="00AA46A3">
              <w:rPr>
                <w:lang w:eastAsia="zh-CN"/>
              </w:rPr>
              <w:t xml:space="preserve">If needed, you can enter a note to this time off request in the </w:t>
            </w:r>
            <w:r w:rsidRPr="00AA46A3">
              <w:rPr>
                <w:rStyle w:val="SAPScreenElement"/>
              </w:rPr>
              <w:t>Comment</w:t>
            </w:r>
            <w:r w:rsidRPr="00AA46A3">
              <w:rPr>
                <w:lang w:eastAsia="zh-CN"/>
              </w:rPr>
              <w:t xml:space="preserve"> section.</w:t>
            </w:r>
          </w:p>
        </w:tc>
        <w:tc>
          <w:tcPr>
            <w:tcW w:w="2970" w:type="dxa"/>
          </w:tcPr>
          <w:p w14:paraId="37C1FC6A" w14:textId="77777777" w:rsidR="00135F56" w:rsidRPr="00AA46A3" w:rsidRDefault="00135F56" w:rsidP="000620A0">
            <w:pPr>
              <w:rPr>
                <w:rFonts w:cs="Arial"/>
                <w:bCs/>
              </w:rPr>
            </w:pPr>
          </w:p>
        </w:tc>
        <w:tc>
          <w:tcPr>
            <w:tcW w:w="4230" w:type="dxa"/>
            <w:shd w:val="clear" w:color="auto" w:fill="auto"/>
          </w:tcPr>
          <w:p w14:paraId="704A7054" w14:textId="751EC03E" w:rsidR="00135F56" w:rsidRPr="00AA46A3" w:rsidRDefault="00135F56" w:rsidP="000620A0">
            <w:pPr>
              <w:rPr>
                <w:rFonts w:cs="Arial"/>
                <w:bCs/>
              </w:rPr>
            </w:pPr>
          </w:p>
        </w:tc>
        <w:tc>
          <w:tcPr>
            <w:tcW w:w="1260" w:type="dxa"/>
          </w:tcPr>
          <w:p w14:paraId="72C42B4B" w14:textId="77777777" w:rsidR="00135F56" w:rsidRPr="0082055E" w:rsidRDefault="00135F56" w:rsidP="000620A0">
            <w:pPr>
              <w:rPr>
                <w:rFonts w:cs="Arial"/>
                <w:bCs/>
              </w:rPr>
            </w:pPr>
          </w:p>
        </w:tc>
      </w:tr>
      <w:tr w:rsidR="00135F56" w:rsidRPr="00AA46A3" w14:paraId="1CEE8BB5" w14:textId="77777777" w:rsidTr="00A41E88">
        <w:trPr>
          <w:trHeight w:val="357"/>
        </w:trPr>
        <w:tc>
          <w:tcPr>
            <w:tcW w:w="782" w:type="dxa"/>
            <w:shd w:val="clear" w:color="auto" w:fill="auto"/>
          </w:tcPr>
          <w:p w14:paraId="0CC5674F" w14:textId="04CE04CB" w:rsidR="00135F56" w:rsidRPr="00AA46A3" w:rsidRDefault="00135F56" w:rsidP="000620A0">
            <w:r w:rsidRPr="00AA46A3">
              <w:t>5</w:t>
            </w:r>
          </w:p>
        </w:tc>
        <w:tc>
          <w:tcPr>
            <w:tcW w:w="1440" w:type="dxa"/>
            <w:shd w:val="clear" w:color="auto" w:fill="auto"/>
          </w:tcPr>
          <w:p w14:paraId="0C18FCBF" w14:textId="77777777" w:rsidR="00135F56" w:rsidRPr="00147E80" w:rsidRDefault="00135F56" w:rsidP="000620A0">
            <w:pPr>
              <w:rPr>
                <w:rStyle w:val="SAPEmphasis"/>
              </w:rPr>
            </w:pPr>
            <w:r w:rsidRPr="00147E80">
              <w:rPr>
                <w:rStyle w:val="SAPEmphasis"/>
              </w:rPr>
              <w:t>Approve Time Off Request</w:t>
            </w:r>
          </w:p>
        </w:tc>
        <w:tc>
          <w:tcPr>
            <w:tcW w:w="3600" w:type="dxa"/>
            <w:shd w:val="clear" w:color="auto" w:fill="auto"/>
          </w:tcPr>
          <w:p w14:paraId="35A4E3F5" w14:textId="77777777" w:rsidR="00135F56" w:rsidRPr="00AA46A3" w:rsidRDefault="00135F56" w:rsidP="000620A0">
            <w:pPr>
              <w:rPr>
                <w:lang w:eastAsia="zh-CN"/>
              </w:rPr>
            </w:pPr>
            <w:r w:rsidRPr="00AA46A3">
              <w:t xml:space="preserve">If </w:t>
            </w:r>
            <w:r w:rsidRPr="00AA46A3">
              <w:rPr>
                <w:lang w:eastAsia="zh-CN"/>
              </w:rPr>
              <w:t>everything is fine</w:t>
            </w:r>
            <w:r w:rsidRPr="00AA46A3">
              <w:t xml:space="preserve">, choose the </w:t>
            </w:r>
            <w:r w:rsidRPr="00AA46A3">
              <w:rPr>
                <w:rStyle w:val="SAPScreenElement"/>
              </w:rPr>
              <w:t>Approve</w:t>
            </w:r>
            <w:r w:rsidRPr="00AA46A3">
              <w:rPr>
                <w:i/>
                <w:lang w:eastAsia="zh-CN"/>
              </w:rPr>
              <w:t xml:space="preserve"> </w:t>
            </w:r>
            <w:r w:rsidRPr="00AA46A3">
              <w:rPr>
                <w:lang w:eastAsia="zh-CN"/>
              </w:rPr>
              <w:t>button</w:t>
            </w:r>
            <w:r w:rsidRPr="00AA46A3">
              <w:t xml:space="preserve"> to approve the time off request. </w:t>
            </w:r>
          </w:p>
        </w:tc>
        <w:tc>
          <w:tcPr>
            <w:tcW w:w="2970" w:type="dxa"/>
          </w:tcPr>
          <w:p w14:paraId="0C24DA20" w14:textId="3496D67C" w:rsidR="00135F56" w:rsidRPr="00AA46A3" w:rsidRDefault="003D102A" w:rsidP="000012E3">
            <w:pPr>
              <w:pStyle w:val="NoteParagraph"/>
              <w:ind w:left="0"/>
            </w:pPr>
            <w:r w:rsidRPr="00AA46A3">
              <w:t>You may also decline the time off request. In this case, it is recommended to add a comment explaining your decision.</w:t>
            </w:r>
            <w:r w:rsidRPr="00AA46A3" w:rsidDel="001673A2">
              <w:t xml:space="preserve"> </w:t>
            </w:r>
            <w:r w:rsidR="0055127B" w:rsidRPr="00AA46A3">
              <w:t xml:space="preserve">Then choose the </w:t>
            </w:r>
            <w:r w:rsidR="0055127B" w:rsidRPr="00AA46A3">
              <w:rPr>
                <w:rStyle w:val="SAPScreenElement"/>
              </w:rPr>
              <w:t>Decline</w:t>
            </w:r>
            <w:r w:rsidR="0055127B" w:rsidRPr="00AA46A3">
              <w:rPr>
                <w:i/>
                <w:lang w:eastAsia="zh-CN"/>
              </w:rPr>
              <w:t xml:space="preserve"> </w:t>
            </w:r>
            <w:r w:rsidR="0055127B" w:rsidRPr="00AA46A3">
              <w:rPr>
                <w:lang w:eastAsia="zh-CN"/>
              </w:rPr>
              <w:t>button</w:t>
            </w:r>
            <w:r w:rsidR="00C85222" w:rsidRPr="00AA46A3">
              <w:rPr>
                <w:lang w:eastAsia="zh-CN"/>
              </w:rPr>
              <w:t>.</w:t>
            </w:r>
          </w:p>
          <w:p w14:paraId="3B5749CC" w14:textId="6DF17015" w:rsidR="003D102A" w:rsidRPr="00AA46A3" w:rsidRDefault="00AC4E43" w:rsidP="000012E3">
            <w:pPr>
              <w:pStyle w:val="NoteParagraph"/>
              <w:ind w:left="0"/>
            </w:pPr>
            <w:r w:rsidRPr="00AA46A3">
              <w:t>Y</w:t>
            </w:r>
            <w:r w:rsidR="003D102A" w:rsidRPr="00AA46A3">
              <w:t xml:space="preserve">ou may also pass the request to someone else to approve. For this choose the </w:t>
            </w:r>
            <w:r w:rsidR="003D102A" w:rsidRPr="00AA46A3">
              <w:rPr>
                <w:rStyle w:val="SAPScreenElement"/>
              </w:rPr>
              <w:t>Delegate</w:t>
            </w:r>
            <w:r w:rsidR="003D102A" w:rsidRPr="00AA46A3">
              <w:t xml:space="preserve"> button, select in the upcoming </w:t>
            </w:r>
            <w:r w:rsidR="003D102A" w:rsidRPr="00AA46A3">
              <w:rPr>
                <w:rStyle w:val="SAPScreenElement"/>
              </w:rPr>
              <w:t>Delegate</w:t>
            </w:r>
            <w:r w:rsidR="003D102A" w:rsidRPr="00AA46A3">
              <w:rPr>
                <w:i/>
              </w:rPr>
              <w:t xml:space="preserve"> </w:t>
            </w:r>
            <w:r w:rsidR="003D102A" w:rsidRPr="00AA46A3">
              <w:rPr>
                <w:rStyle w:val="SAPScreenElement"/>
              </w:rPr>
              <w:t>Request</w:t>
            </w:r>
            <w:r w:rsidR="003D102A" w:rsidRPr="00AA46A3">
              <w:t xml:space="preserve"> dialog box from the drop-down the person to whom you want to delegate the request, and choose the </w:t>
            </w:r>
            <w:r w:rsidR="003D102A" w:rsidRPr="00AA46A3">
              <w:rPr>
                <w:rStyle w:val="SAPScreenElement"/>
              </w:rPr>
              <w:t>Send</w:t>
            </w:r>
            <w:r w:rsidR="003D102A" w:rsidRPr="00AA46A3">
              <w:t xml:space="preserve"> button. </w:t>
            </w:r>
          </w:p>
        </w:tc>
        <w:tc>
          <w:tcPr>
            <w:tcW w:w="4230" w:type="dxa"/>
            <w:shd w:val="clear" w:color="auto" w:fill="auto"/>
          </w:tcPr>
          <w:p w14:paraId="20A0E011" w14:textId="77777777" w:rsidR="00135F56" w:rsidRPr="00AA46A3" w:rsidRDefault="00135F56" w:rsidP="000620A0">
            <w:pPr>
              <w:rPr>
                <w:lang w:eastAsia="zh-CN"/>
              </w:rPr>
            </w:pPr>
            <w:r w:rsidRPr="00AA46A3">
              <w:t>The system generates a message about the successful approval of the workflow</w:t>
            </w:r>
            <w:r w:rsidRPr="00AA46A3">
              <w:rPr>
                <w:lang w:eastAsia="zh-CN"/>
              </w:rPr>
              <w:t>.</w:t>
            </w:r>
          </w:p>
          <w:p w14:paraId="37329CE7" w14:textId="77777777" w:rsidR="00845B95" w:rsidRPr="00AA46A3" w:rsidRDefault="00845B95" w:rsidP="00845B95">
            <w:pPr>
              <w:pStyle w:val="SAPNoteHeading"/>
              <w:ind w:left="0"/>
            </w:pPr>
            <w:r w:rsidRPr="00AA46A3">
              <w:rPr>
                <w:noProof/>
              </w:rPr>
              <w:drawing>
                <wp:inline distT="0" distB="0" distL="0" distR="0" wp14:anchorId="1FB8529D" wp14:editId="7D4626F9">
                  <wp:extent cx="228600" cy="228600"/>
                  <wp:effectExtent l="0" t="0" r="0" b="0"/>
                  <wp:docPr id="25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A46A3">
              <w:t> Note</w:t>
            </w:r>
          </w:p>
          <w:p w14:paraId="11CA0D2A" w14:textId="2BBA28B4" w:rsidR="00845B95" w:rsidRPr="00AA46A3" w:rsidRDefault="00845B95" w:rsidP="000012E3">
            <w:r w:rsidRPr="00AA46A3">
              <w:rPr>
                <w:lang w:eastAsia="zh-CN"/>
              </w:rPr>
              <w:t xml:space="preserve">Once there is no request left for you to approve, </w:t>
            </w:r>
            <w:r w:rsidRPr="00AA46A3">
              <w:rPr>
                <w:rFonts w:cs="Arial"/>
                <w:bCs/>
              </w:rPr>
              <w:t>the</w:t>
            </w:r>
            <w:r w:rsidRPr="00AA46A3">
              <w:t xml:space="preserve"> </w:t>
            </w:r>
            <w:r w:rsidRPr="00AA46A3">
              <w:rPr>
                <w:rStyle w:val="SAPScreenElement"/>
              </w:rPr>
              <w:t>Approve Requests</w:t>
            </w:r>
            <w:r w:rsidRPr="00AA46A3">
              <w:t xml:space="preserve"> tile will no longer be visible in the </w:t>
            </w:r>
            <w:r w:rsidRPr="00AA46A3">
              <w:rPr>
                <w:rStyle w:val="SAPScreenElement"/>
              </w:rPr>
              <w:t>To Do</w:t>
            </w:r>
            <w:r w:rsidRPr="00AA46A3">
              <w:rPr>
                <w:i/>
                <w:lang w:eastAsia="zh-CN"/>
              </w:rPr>
              <w:t xml:space="preserve"> </w:t>
            </w:r>
            <w:r w:rsidRPr="00AA46A3">
              <w:rPr>
                <w:lang w:eastAsia="zh-CN"/>
              </w:rPr>
              <w:t xml:space="preserve">section of your </w:t>
            </w:r>
            <w:r w:rsidRPr="00AA46A3">
              <w:rPr>
                <w:rStyle w:val="SAPScreenElement"/>
              </w:rPr>
              <w:t>Home</w:t>
            </w:r>
            <w:r w:rsidRPr="00AA46A3">
              <w:rPr>
                <w:lang w:eastAsia="zh-CN"/>
              </w:rPr>
              <w:t xml:space="preserve"> page.</w:t>
            </w:r>
          </w:p>
        </w:tc>
        <w:tc>
          <w:tcPr>
            <w:tcW w:w="1260" w:type="dxa"/>
          </w:tcPr>
          <w:p w14:paraId="0F67D1F6" w14:textId="77777777" w:rsidR="00135F56" w:rsidRPr="00AA46A3" w:rsidRDefault="00135F56" w:rsidP="000620A0">
            <w:pPr>
              <w:rPr>
                <w:rFonts w:cs="Arial"/>
                <w:bCs/>
              </w:rPr>
            </w:pPr>
          </w:p>
        </w:tc>
      </w:tr>
    </w:tbl>
    <w:p w14:paraId="2B90B6BA" w14:textId="77777777" w:rsidR="00C9189F" w:rsidRPr="00AA46A3" w:rsidRDefault="00C9189F" w:rsidP="00C9189F">
      <w:pPr>
        <w:pStyle w:val="NoteParagraph"/>
      </w:pPr>
    </w:p>
    <w:p w14:paraId="44F7F7A7" w14:textId="46360009" w:rsidR="009C464E" w:rsidDel="00515807" w:rsidRDefault="009C464E" w:rsidP="002855F9">
      <w:pPr>
        <w:rPr>
          <w:del w:id="1226" w:author="Author" w:date="2018-02-07T17:43:00Z"/>
          <w:rStyle w:val="SAPEmphasis"/>
          <w:sz w:val="20"/>
          <w:u w:val="single"/>
        </w:rPr>
      </w:pPr>
    </w:p>
    <w:p w14:paraId="4E566310" w14:textId="628EBDFF" w:rsidR="009C464E" w:rsidDel="00515807" w:rsidRDefault="009C464E" w:rsidP="002855F9">
      <w:pPr>
        <w:rPr>
          <w:del w:id="1227" w:author="Author" w:date="2018-02-07T17:43:00Z"/>
          <w:rStyle w:val="SAPEmphasis"/>
          <w:sz w:val="20"/>
          <w:u w:val="single"/>
        </w:rPr>
      </w:pPr>
    </w:p>
    <w:p w14:paraId="0CC068B5" w14:textId="44F9B929" w:rsidR="009C464E" w:rsidDel="00515807" w:rsidRDefault="009C464E" w:rsidP="002855F9">
      <w:pPr>
        <w:rPr>
          <w:del w:id="1228" w:author="Author" w:date="2018-02-07T17:43:00Z"/>
          <w:rStyle w:val="SAPEmphasis"/>
          <w:sz w:val="20"/>
          <w:u w:val="single"/>
        </w:rPr>
      </w:pPr>
    </w:p>
    <w:p w14:paraId="65430BCA" w14:textId="16CB3517" w:rsidR="002855F9" w:rsidRPr="00AA46A3" w:rsidRDefault="002855F9" w:rsidP="002855F9">
      <w:pPr>
        <w:rPr>
          <w:rStyle w:val="SAPEmphasis"/>
          <w:sz w:val="20"/>
        </w:rPr>
      </w:pPr>
      <w:r w:rsidRPr="00AA46A3">
        <w:rPr>
          <w:rStyle w:val="SAPEmphasis"/>
          <w:sz w:val="20"/>
          <w:u w:val="single"/>
        </w:rPr>
        <w:t>Option 3</w:t>
      </w:r>
      <w:r w:rsidRPr="00AA46A3">
        <w:rPr>
          <w:sz w:val="20"/>
        </w:rPr>
        <w:t xml:space="preserve">: </w:t>
      </w:r>
      <w:r w:rsidRPr="00AA46A3">
        <w:rPr>
          <w:rStyle w:val="SAPEmphasis"/>
          <w:sz w:val="20"/>
        </w:rPr>
        <w:t>Mass Approval of Time Off Requests</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767"/>
        <w:gridCol w:w="4803"/>
        <w:gridCol w:w="5580"/>
        <w:gridCol w:w="1264"/>
      </w:tblGrid>
      <w:tr w:rsidR="000620A0" w:rsidRPr="00AA46A3" w14:paraId="563DFFAD" w14:textId="77777777" w:rsidTr="009C464E">
        <w:trPr>
          <w:trHeight w:val="576"/>
          <w:tblHeader/>
        </w:trPr>
        <w:tc>
          <w:tcPr>
            <w:tcW w:w="872" w:type="dxa"/>
            <w:shd w:val="clear" w:color="auto" w:fill="999999"/>
          </w:tcPr>
          <w:p w14:paraId="10E790C3" w14:textId="77777777" w:rsidR="000620A0" w:rsidRPr="00AA46A3" w:rsidRDefault="000620A0" w:rsidP="000620A0">
            <w:pPr>
              <w:pStyle w:val="TableHeading"/>
              <w:rPr>
                <w:rFonts w:ascii="BentonSans Bold" w:hAnsi="BentonSans Bold"/>
                <w:bCs/>
                <w:color w:val="FFFFFF"/>
                <w:sz w:val="18"/>
              </w:rPr>
            </w:pPr>
            <w:r w:rsidRPr="00AA46A3">
              <w:rPr>
                <w:rFonts w:ascii="BentonSans Bold" w:hAnsi="BentonSans Bold"/>
                <w:bCs/>
                <w:color w:val="FFFFFF"/>
                <w:sz w:val="18"/>
              </w:rPr>
              <w:t>Test Step #</w:t>
            </w:r>
          </w:p>
        </w:tc>
        <w:tc>
          <w:tcPr>
            <w:tcW w:w="1767" w:type="dxa"/>
            <w:shd w:val="clear" w:color="auto" w:fill="999999"/>
          </w:tcPr>
          <w:p w14:paraId="1EA94469" w14:textId="77777777" w:rsidR="000620A0" w:rsidRPr="00AA46A3" w:rsidRDefault="000620A0" w:rsidP="000620A0">
            <w:pPr>
              <w:pStyle w:val="TableHeading"/>
              <w:rPr>
                <w:rFonts w:ascii="BentonSans Bold" w:hAnsi="BentonSans Bold"/>
                <w:bCs/>
                <w:color w:val="FFFFFF"/>
                <w:sz w:val="18"/>
              </w:rPr>
            </w:pPr>
            <w:r w:rsidRPr="00AA46A3">
              <w:rPr>
                <w:rFonts w:ascii="BentonSans Bold" w:hAnsi="BentonSans Bold"/>
                <w:bCs/>
                <w:color w:val="FFFFFF"/>
                <w:sz w:val="18"/>
              </w:rPr>
              <w:t>Test Step Name</w:t>
            </w:r>
          </w:p>
        </w:tc>
        <w:tc>
          <w:tcPr>
            <w:tcW w:w="4803" w:type="dxa"/>
            <w:shd w:val="clear" w:color="auto" w:fill="999999"/>
          </w:tcPr>
          <w:p w14:paraId="5EB23321" w14:textId="77777777" w:rsidR="000620A0" w:rsidRPr="00AA46A3" w:rsidRDefault="000620A0" w:rsidP="000620A0">
            <w:pPr>
              <w:pStyle w:val="TableHeading"/>
              <w:rPr>
                <w:rFonts w:ascii="BentonSans Bold" w:hAnsi="BentonSans Bold"/>
                <w:bCs/>
                <w:color w:val="FFFFFF"/>
                <w:sz w:val="18"/>
              </w:rPr>
            </w:pPr>
            <w:r w:rsidRPr="00AA46A3">
              <w:rPr>
                <w:rFonts w:ascii="BentonSans Bold" w:hAnsi="BentonSans Bold"/>
                <w:bCs/>
                <w:color w:val="FFFFFF"/>
                <w:sz w:val="18"/>
              </w:rPr>
              <w:t>Instruction</w:t>
            </w:r>
          </w:p>
        </w:tc>
        <w:tc>
          <w:tcPr>
            <w:tcW w:w="5580" w:type="dxa"/>
            <w:shd w:val="clear" w:color="auto" w:fill="999999"/>
          </w:tcPr>
          <w:p w14:paraId="756061A9" w14:textId="77777777" w:rsidR="000620A0" w:rsidRPr="00AA46A3" w:rsidRDefault="000620A0" w:rsidP="000620A0">
            <w:pPr>
              <w:pStyle w:val="TableHeading"/>
              <w:rPr>
                <w:rFonts w:ascii="BentonSans Bold" w:hAnsi="BentonSans Bold"/>
                <w:bCs/>
                <w:color w:val="FFFFFF"/>
                <w:sz w:val="18"/>
              </w:rPr>
            </w:pPr>
            <w:r w:rsidRPr="00AA46A3">
              <w:rPr>
                <w:rFonts w:ascii="BentonSans Bold" w:hAnsi="BentonSans Bold"/>
                <w:bCs/>
                <w:color w:val="FFFFFF"/>
                <w:sz w:val="18"/>
              </w:rPr>
              <w:t>Expected Result</w:t>
            </w:r>
          </w:p>
        </w:tc>
        <w:tc>
          <w:tcPr>
            <w:tcW w:w="1264" w:type="dxa"/>
            <w:shd w:val="clear" w:color="auto" w:fill="999999"/>
          </w:tcPr>
          <w:p w14:paraId="0D8F8716" w14:textId="77777777" w:rsidR="000620A0" w:rsidRPr="00AA46A3" w:rsidRDefault="000620A0" w:rsidP="000620A0">
            <w:pPr>
              <w:pStyle w:val="TableHeading"/>
              <w:rPr>
                <w:rFonts w:ascii="BentonSans Bold" w:hAnsi="BentonSans Bold"/>
                <w:bCs/>
                <w:color w:val="FFFFFF"/>
                <w:sz w:val="18"/>
              </w:rPr>
            </w:pPr>
            <w:r w:rsidRPr="00AA46A3">
              <w:rPr>
                <w:rFonts w:ascii="BentonSans Bold" w:hAnsi="BentonSans Bold"/>
                <w:bCs/>
                <w:color w:val="FFFFFF"/>
                <w:sz w:val="18"/>
              </w:rPr>
              <w:t>Pass / Fail / Comment</w:t>
            </w:r>
          </w:p>
        </w:tc>
      </w:tr>
      <w:tr w:rsidR="000620A0" w:rsidRPr="00AA46A3" w14:paraId="74CEC376" w14:textId="77777777" w:rsidTr="009C464E">
        <w:trPr>
          <w:trHeight w:val="357"/>
        </w:trPr>
        <w:tc>
          <w:tcPr>
            <w:tcW w:w="872" w:type="dxa"/>
            <w:shd w:val="clear" w:color="auto" w:fill="auto"/>
          </w:tcPr>
          <w:p w14:paraId="2A344C9F" w14:textId="0F88F489" w:rsidR="000620A0" w:rsidRPr="00AA46A3" w:rsidRDefault="00EE6269" w:rsidP="000620A0">
            <w:r w:rsidRPr="00AA46A3">
              <w:t>3</w:t>
            </w:r>
          </w:p>
        </w:tc>
        <w:tc>
          <w:tcPr>
            <w:tcW w:w="1767" w:type="dxa"/>
            <w:shd w:val="clear" w:color="auto" w:fill="auto"/>
          </w:tcPr>
          <w:p w14:paraId="336C294F" w14:textId="73FBA868" w:rsidR="000620A0" w:rsidRPr="00AA46A3" w:rsidRDefault="00EE6269" w:rsidP="00EE6269">
            <w:pPr>
              <w:rPr>
                <w:rFonts w:cs="Arial"/>
                <w:b/>
                <w:bCs/>
              </w:rPr>
            </w:pPr>
            <w:r w:rsidRPr="00A41E88">
              <w:rPr>
                <w:rStyle w:val="SAPEmphasis"/>
              </w:rPr>
              <w:t>Go to</w:t>
            </w:r>
            <w:r w:rsidRPr="00AA46A3">
              <w:rPr>
                <w:rFonts w:cs="Arial"/>
                <w:b/>
                <w:bCs/>
              </w:rPr>
              <w:t xml:space="preserve"> </w:t>
            </w:r>
            <w:r w:rsidRPr="00AA46A3">
              <w:rPr>
                <w:rStyle w:val="SAPScreenElement"/>
                <w:b/>
                <w:color w:val="auto"/>
              </w:rPr>
              <w:t>My Workflow Requests</w:t>
            </w:r>
            <w:r w:rsidRPr="00AA46A3">
              <w:rPr>
                <w:b/>
              </w:rPr>
              <w:t xml:space="preserve"> </w:t>
            </w:r>
            <w:r w:rsidRPr="00A41E88">
              <w:rPr>
                <w:rStyle w:val="SAPEmphasis"/>
              </w:rPr>
              <w:t>Screen</w:t>
            </w:r>
          </w:p>
        </w:tc>
        <w:tc>
          <w:tcPr>
            <w:tcW w:w="4803" w:type="dxa"/>
            <w:shd w:val="clear" w:color="auto" w:fill="auto"/>
          </w:tcPr>
          <w:p w14:paraId="5779825B" w14:textId="1591F455" w:rsidR="000620A0" w:rsidRPr="00AA46A3" w:rsidRDefault="000620A0" w:rsidP="000620A0">
            <w:r w:rsidRPr="00AA46A3">
              <w:t xml:space="preserve">Select the </w:t>
            </w:r>
            <w:r w:rsidRPr="00AA46A3">
              <w:rPr>
                <w:rStyle w:val="SAPScreenElement"/>
              </w:rPr>
              <w:t>Go to Workflow Requests</w:t>
            </w:r>
            <w:r w:rsidRPr="00AA46A3">
              <w:t xml:space="preserve"> </w:t>
            </w:r>
            <w:del w:id="1229" w:author="Author" w:date="2018-02-07T17:37:00Z">
              <w:r w:rsidRPr="00AA46A3" w:rsidDel="00515807">
                <w:delText xml:space="preserve">link </w:delText>
              </w:r>
            </w:del>
            <w:ins w:id="1230" w:author="Author" w:date="2018-02-07T17:37:00Z">
              <w:r w:rsidR="00515807">
                <w:t>button</w:t>
              </w:r>
              <w:r w:rsidR="00515807" w:rsidRPr="00AA46A3">
                <w:t xml:space="preserve"> </w:t>
              </w:r>
            </w:ins>
            <w:r w:rsidRPr="00AA46A3">
              <w:t xml:space="preserve">located at the bottom right of the </w:t>
            </w:r>
            <w:r w:rsidRPr="00AA46A3">
              <w:rPr>
                <w:rStyle w:val="SAPScreenElement"/>
              </w:rPr>
              <w:t>Approve Requests</w:t>
            </w:r>
            <w:r w:rsidRPr="00AA46A3">
              <w:t xml:space="preserve"> </w:t>
            </w:r>
            <w:r w:rsidRPr="00AA46A3">
              <w:rPr>
                <w:rFonts w:cs="Arial"/>
                <w:bCs/>
              </w:rPr>
              <w:t>dialog box.</w:t>
            </w:r>
          </w:p>
        </w:tc>
        <w:tc>
          <w:tcPr>
            <w:tcW w:w="5580" w:type="dxa"/>
            <w:shd w:val="clear" w:color="auto" w:fill="auto"/>
          </w:tcPr>
          <w:p w14:paraId="6B8AC1E9" w14:textId="006DDECA" w:rsidR="000620A0" w:rsidRPr="00AA46A3" w:rsidRDefault="000620A0" w:rsidP="000620A0">
            <w:pPr>
              <w:rPr>
                <w:rFonts w:cs="Arial"/>
                <w:bCs/>
              </w:rPr>
            </w:pPr>
            <w:r w:rsidRPr="00AA46A3">
              <w:rPr>
                <w:rFonts w:cs="Arial"/>
                <w:bCs/>
              </w:rPr>
              <w:t xml:space="preserve">The </w:t>
            </w:r>
            <w:r w:rsidRPr="00AA46A3">
              <w:rPr>
                <w:rStyle w:val="SAPScreenElement"/>
              </w:rPr>
              <w:t>My Workflow Request</w:t>
            </w:r>
            <w:r w:rsidR="00EE6269" w:rsidRPr="00AA46A3">
              <w:rPr>
                <w:rStyle w:val="SAPScreenElement"/>
              </w:rPr>
              <w:t>s</w:t>
            </w:r>
            <w:r w:rsidRPr="00AA46A3">
              <w:rPr>
                <w:rStyle w:val="SAPScreenElement"/>
              </w:rPr>
              <w:t xml:space="preserve"> (#)</w:t>
            </w:r>
            <w:r w:rsidRPr="00AA46A3">
              <w:rPr>
                <w:rFonts w:cs="Arial"/>
                <w:bCs/>
              </w:rPr>
              <w:t xml:space="preserve"> screen is displayed. If appropriate, click </w:t>
            </w:r>
            <w:r w:rsidRPr="00AA46A3">
              <w:rPr>
                <w:rStyle w:val="SAPScreenElement"/>
              </w:rPr>
              <w:t>More</w:t>
            </w:r>
            <w:r w:rsidRPr="00AA46A3">
              <w:rPr>
                <w:rFonts w:cs="Arial"/>
                <w:bCs/>
              </w:rPr>
              <w:t>, to have the complete list of requests.</w:t>
            </w:r>
          </w:p>
        </w:tc>
        <w:tc>
          <w:tcPr>
            <w:tcW w:w="1264" w:type="dxa"/>
          </w:tcPr>
          <w:p w14:paraId="453DF437" w14:textId="77777777" w:rsidR="000620A0" w:rsidRPr="00AA46A3" w:rsidRDefault="000620A0" w:rsidP="000620A0">
            <w:pPr>
              <w:rPr>
                <w:rFonts w:cs="Arial"/>
                <w:bCs/>
              </w:rPr>
            </w:pPr>
          </w:p>
        </w:tc>
      </w:tr>
      <w:tr w:rsidR="002028F7" w:rsidRPr="00AA46A3" w14:paraId="07D7016B" w14:textId="77777777" w:rsidTr="009C464E">
        <w:trPr>
          <w:trHeight w:val="357"/>
        </w:trPr>
        <w:tc>
          <w:tcPr>
            <w:tcW w:w="872" w:type="dxa"/>
            <w:vMerge w:val="restart"/>
            <w:shd w:val="clear" w:color="auto" w:fill="auto"/>
          </w:tcPr>
          <w:p w14:paraId="62AC918F" w14:textId="6D2A7733" w:rsidR="002028F7" w:rsidRPr="00AA46A3" w:rsidRDefault="002028F7" w:rsidP="002028F7">
            <w:r w:rsidRPr="00AA46A3">
              <w:t>4</w:t>
            </w:r>
          </w:p>
        </w:tc>
        <w:tc>
          <w:tcPr>
            <w:tcW w:w="1767" w:type="dxa"/>
            <w:vMerge w:val="restart"/>
            <w:shd w:val="clear" w:color="auto" w:fill="auto"/>
          </w:tcPr>
          <w:p w14:paraId="115911CA" w14:textId="7EF8A826" w:rsidR="002028F7" w:rsidRPr="00AA46A3" w:rsidRDefault="002028F7" w:rsidP="002028F7">
            <w:pPr>
              <w:rPr>
                <w:rFonts w:cs="Arial"/>
                <w:b/>
                <w:bCs/>
              </w:rPr>
            </w:pPr>
            <w:r w:rsidRPr="00A41E88">
              <w:rPr>
                <w:rStyle w:val="SAPEmphasis"/>
              </w:rPr>
              <w:t>Filter for Time Off Requests</w:t>
            </w:r>
          </w:p>
        </w:tc>
        <w:tc>
          <w:tcPr>
            <w:tcW w:w="4803" w:type="dxa"/>
            <w:shd w:val="clear" w:color="auto" w:fill="auto"/>
          </w:tcPr>
          <w:p w14:paraId="210C2902" w14:textId="2457B956" w:rsidR="002028F7" w:rsidRPr="00AA46A3" w:rsidRDefault="002028F7" w:rsidP="002028F7">
            <w:r w:rsidRPr="00AA46A3">
              <w:t xml:space="preserve">To filter the requests, select the </w:t>
            </w:r>
            <w:r w:rsidRPr="00AA46A3">
              <w:rPr>
                <w:rStyle w:val="SAPScreenElement"/>
              </w:rPr>
              <w:t>Filter</w:t>
            </w:r>
            <w:r w:rsidRPr="00AA46A3">
              <w:t xml:space="preserve"> </w:t>
            </w:r>
            <w:r w:rsidRPr="00AA46A3">
              <w:rPr>
                <w:noProof/>
              </w:rPr>
              <w:drawing>
                <wp:inline distT="0" distB="0" distL="0" distR="0" wp14:anchorId="546DD1B6" wp14:editId="1413192C">
                  <wp:extent cx="333375" cy="276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375" cy="276225"/>
                          </a:xfrm>
                          <a:prstGeom prst="rect">
                            <a:avLst/>
                          </a:prstGeom>
                        </pic:spPr>
                      </pic:pic>
                    </a:graphicData>
                  </a:graphic>
                </wp:inline>
              </w:drawing>
            </w:r>
            <w:r w:rsidRPr="00AA46A3">
              <w:t xml:space="preserve"> icon. </w:t>
            </w:r>
          </w:p>
        </w:tc>
        <w:tc>
          <w:tcPr>
            <w:tcW w:w="5580" w:type="dxa"/>
            <w:shd w:val="clear" w:color="auto" w:fill="auto"/>
          </w:tcPr>
          <w:p w14:paraId="6A8DF529" w14:textId="73768683" w:rsidR="002028F7" w:rsidRPr="00AA46A3" w:rsidRDefault="002028F7" w:rsidP="002028F7">
            <w:pPr>
              <w:rPr>
                <w:rFonts w:cs="Arial"/>
                <w:bCs/>
              </w:rPr>
            </w:pPr>
            <w:r w:rsidRPr="00AA46A3">
              <w:rPr>
                <w:rFonts w:cs="Arial"/>
                <w:bCs/>
              </w:rPr>
              <w:t>Several fields</w:t>
            </w:r>
            <w:r w:rsidR="0066634B" w:rsidRPr="00AA46A3">
              <w:rPr>
                <w:rFonts w:cs="Arial"/>
                <w:bCs/>
              </w:rPr>
              <w:t xml:space="preserve">, which can be used as filter criteria, like for example request type, initiator, </w:t>
            </w:r>
            <w:del w:id="1231" w:author="Author" w:date="2018-02-07T17:38:00Z">
              <w:r w:rsidR="0066634B" w:rsidRPr="00AA46A3" w:rsidDel="00515807">
                <w:rPr>
                  <w:rFonts w:cs="Arial"/>
                  <w:bCs/>
                </w:rPr>
                <w:delText>type</w:delText>
              </w:r>
              <w:r w:rsidR="00054ABD" w:rsidRPr="00AA46A3" w:rsidDel="00515807">
                <w:rPr>
                  <w:rFonts w:cs="Arial"/>
                  <w:bCs/>
                </w:rPr>
                <w:delText>s</w:delText>
              </w:r>
              <w:r w:rsidR="0066634B" w:rsidRPr="00AA46A3" w:rsidDel="00515807">
                <w:rPr>
                  <w:rFonts w:cs="Arial"/>
                  <w:bCs/>
                </w:rPr>
                <w:delText xml:space="preserve"> of organizational units, </w:delText>
              </w:r>
            </w:del>
            <w:r w:rsidR="0066634B" w:rsidRPr="00AA46A3">
              <w:rPr>
                <w:rFonts w:cs="Arial"/>
                <w:bCs/>
              </w:rPr>
              <w:t>etc.,</w:t>
            </w:r>
            <w:r w:rsidRPr="00AA46A3">
              <w:rPr>
                <w:rFonts w:cs="Arial"/>
                <w:bCs/>
              </w:rPr>
              <w:t xml:space="preserve"> are displayed on top of the </w:t>
            </w:r>
            <w:r w:rsidRPr="00AA46A3">
              <w:rPr>
                <w:rStyle w:val="SAPScreenElement"/>
              </w:rPr>
              <w:t>My Workflow Requests (#)</w:t>
            </w:r>
            <w:r w:rsidRPr="00AA46A3">
              <w:rPr>
                <w:rFonts w:cs="Arial"/>
                <w:bCs/>
              </w:rPr>
              <w:t xml:space="preserve"> screen.</w:t>
            </w:r>
          </w:p>
        </w:tc>
        <w:tc>
          <w:tcPr>
            <w:tcW w:w="1264" w:type="dxa"/>
          </w:tcPr>
          <w:p w14:paraId="63031204" w14:textId="77777777" w:rsidR="002028F7" w:rsidRPr="00AA46A3" w:rsidRDefault="002028F7" w:rsidP="002028F7">
            <w:pPr>
              <w:rPr>
                <w:rFonts w:cs="Arial"/>
                <w:bCs/>
              </w:rPr>
            </w:pPr>
          </w:p>
        </w:tc>
      </w:tr>
      <w:tr w:rsidR="002028F7" w:rsidRPr="00AA46A3" w14:paraId="4680A833" w14:textId="77777777" w:rsidTr="009C464E">
        <w:trPr>
          <w:trHeight w:val="357"/>
        </w:trPr>
        <w:tc>
          <w:tcPr>
            <w:tcW w:w="872" w:type="dxa"/>
            <w:vMerge/>
            <w:shd w:val="clear" w:color="auto" w:fill="auto"/>
          </w:tcPr>
          <w:p w14:paraId="1A881B1D" w14:textId="77777777" w:rsidR="002028F7" w:rsidRPr="00AA46A3" w:rsidRDefault="002028F7" w:rsidP="002028F7"/>
        </w:tc>
        <w:tc>
          <w:tcPr>
            <w:tcW w:w="1767" w:type="dxa"/>
            <w:vMerge/>
            <w:shd w:val="clear" w:color="auto" w:fill="auto"/>
          </w:tcPr>
          <w:p w14:paraId="7284D7C7" w14:textId="77777777" w:rsidR="002028F7" w:rsidRPr="00AA46A3" w:rsidRDefault="002028F7" w:rsidP="002028F7">
            <w:pPr>
              <w:rPr>
                <w:rFonts w:cs="Arial"/>
                <w:b/>
                <w:bCs/>
              </w:rPr>
            </w:pPr>
          </w:p>
        </w:tc>
        <w:tc>
          <w:tcPr>
            <w:tcW w:w="4803" w:type="dxa"/>
            <w:shd w:val="clear" w:color="auto" w:fill="auto"/>
          </w:tcPr>
          <w:p w14:paraId="6D56DD59" w14:textId="7FD1EF31" w:rsidR="002028F7" w:rsidRPr="00AA46A3" w:rsidRDefault="002028F7" w:rsidP="002028F7">
            <w:r w:rsidRPr="00AA46A3">
              <w:t xml:space="preserve">To filter for time off requests, select for field </w:t>
            </w:r>
            <w:r w:rsidRPr="00AA46A3">
              <w:rPr>
                <w:rStyle w:val="SAPScreenElement"/>
              </w:rPr>
              <w:t>Request Type</w:t>
            </w:r>
            <w:r w:rsidRPr="00AA46A3">
              <w:t xml:space="preserve"> value</w:t>
            </w:r>
            <w:r w:rsidRPr="00AA46A3">
              <w:rPr>
                <w:rStyle w:val="SAPUserEntry"/>
              </w:rPr>
              <w:t xml:space="preserve"> Change Generic Object Actions </w:t>
            </w:r>
            <w:r w:rsidR="00FB0006" w:rsidRPr="00A41E88">
              <w:t>and for field</w:t>
            </w:r>
            <w:r w:rsidR="00351A7B" w:rsidRPr="00A41E88">
              <w:t xml:space="preserve"> </w:t>
            </w:r>
            <w:r w:rsidR="00FB0006" w:rsidRPr="00A41E88">
              <w:rPr>
                <w:rStyle w:val="SAPScreenElement"/>
              </w:rPr>
              <w:t>Object</w:t>
            </w:r>
            <w:r w:rsidR="00FB0006" w:rsidRPr="00A41E88">
              <w:t xml:space="preserve"> value</w:t>
            </w:r>
            <w:r w:rsidR="00FB0006" w:rsidRPr="00A41E88">
              <w:rPr>
                <w:rStyle w:val="SAPUserEntry"/>
                <w:b w:val="0"/>
              </w:rPr>
              <w:t xml:space="preserve"> </w:t>
            </w:r>
            <w:r w:rsidR="00FB0006" w:rsidRPr="00A41E88">
              <w:rPr>
                <w:rStyle w:val="SAPUserEntry"/>
              </w:rPr>
              <w:t>Time Off Requests</w:t>
            </w:r>
            <w:r w:rsidR="00351A7B" w:rsidRPr="00A41E88">
              <w:rPr>
                <w:rFonts w:cs="Arial"/>
                <w:bCs/>
              </w:rPr>
              <w:t>,</w:t>
            </w:r>
            <w:r w:rsidR="00FB0006" w:rsidRPr="00A41E88">
              <w:rPr>
                <w:rStyle w:val="SAPUserEntry"/>
                <w:b w:val="0"/>
              </w:rPr>
              <w:t xml:space="preserve"> </w:t>
            </w:r>
            <w:r w:rsidR="00351A7B" w:rsidRPr="00A41E88">
              <w:t>then</w:t>
            </w:r>
            <w:r w:rsidRPr="00AA46A3">
              <w:t xml:space="preserve"> choose the </w:t>
            </w:r>
            <w:r w:rsidRPr="00AA46A3">
              <w:rPr>
                <w:rStyle w:val="SAPScreenElement"/>
              </w:rPr>
              <w:t>Go</w:t>
            </w:r>
            <w:r w:rsidRPr="00AA46A3">
              <w:t xml:space="preserve"> button. </w:t>
            </w:r>
          </w:p>
        </w:tc>
        <w:tc>
          <w:tcPr>
            <w:tcW w:w="5580" w:type="dxa"/>
            <w:shd w:val="clear" w:color="auto" w:fill="auto"/>
          </w:tcPr>
          <w:p w14:paraId="38767EB7" w14:textId="6382E113" w:rsidR="002028F7" w:rsidRPr="00AA46A3" w:rsidRDefault="00351A7B" w:rsidP="002028F7">
            <w:pPr>
              <w:rPr>
                <w:rFonts w:cs="Arial"/>
                <w:bCs/>
              </w:rPr>
            </w:pPr>
            <w:r w:rsidRPr="00A41E88">
              <w:rPr>
                <w:rFonts w:cs="Arial"/>
                <w:bCs/>
              </w:rPr>
              <w:t>The t</w:t>
            </w:r>
            <w:r w:rsidR="002028F7" w:rsidRPr="00AA46A3">
              <w:rPr>
                <w:rFonts w:cs="Arial"/>
                <w:bCs/>
              </w:rPr>
              <w:t xml:space="preserve">ime </w:t>
            </w:r>
            <w:r w:rsidRPr="00A41E88">
              <w:rPr>
                <w:rFonts w:cs="Arial"/>
                <w:bCs/>
              </w:rPr>
              <w:t>o</w:t>
            </w:r>
            <w:r w:rsidR="002028F7" w:rsidRPr="00AA46A3">
              <w:rPr>
                <w:rFonts w:cs="Arial"/>
                <w:bCs/>
              </w:rPr>
              <w:t xml:space="preserve">ff </w:t>
            </w:r>
            <w:r w:rsidRPr="00A41E88">
              <w:rPr>
                <w:rFonts w:cs="Arial"/>
                <w:bCs/>
              </w:rPr>
              <w:t>r</w:t>
            </w:r>
            <w:r w:rsidR="002028F7" w:rsidRPr="00AA46A3">
              <w:rPr>
                <w:rFonts w:cs="Arial"/>
                <w:bCs/>
              </w:rPr>
              <w:t xml:space="preserve">equests to be approved are listed. For each </w:t>
            </w:r>
            <w:r w:rsidR="00BC75DE" w:rsidRPr="00A41E88">
              <w:rPr>
                <w:rFonts w:cs="Arial"/>
                <w:bCs/>
              </w:rPr>
              <w:t>of them</w:t>
            </w:r>
            <w:r w:rsidR="002028F7" w:rsidRPr="00AA46A3">
              <w:rPr>
                <w:rFonts w:cs="Arial"/>
                <w:bCs/>
              </w:rPr>
              <w:t>, the name of the requesting employee, the start date, end date, and time type (absence) are displayed.</w:t>
            </w:r>
          </w:p>
        </w:tc>
        <w:tc>
          <w:tcPr>
            <w:tcW w:w="1264" w:type="dxa"/>
          </w:tcPr>
          <w:p w14:paraId="34E81529" w14:textId="77777777" w:rsidR="002028F7" w:rsidRPr="00AA46A3" w:rsidRDefault="002028F7" w:rsidP="002028F7">
            <w:pPr>
              <w:rPr>
                <w:rFonts w:cs="Arial"/>
                <w:bCs/>
              </w:rPr>
            </w:pPr>
          </w:p>
        </w:tc>
      </w:tr>
      <w:tr w:rsidR="002028F7" w:rsidRPr="00AA46A3" w14:paraId="02FC8F83" w14:textId="77777777" w:rsidTr="009C464E">
        <w:trPr>
          <w:trHeight w:val="357"/>
        </w:trPr>
        <w:tc>
          <w:tcPr>
            <w:tcW w:w="872" w:type="dxa"/>
            <w:shd w:val="clear" w:color="auto" w:fill="auto"/>
          </w:tcPr>
          <w:p w14:paraId="3B2D6BC5" w14:textId="529F29B6" w:rsidR="002028F7" w:rsidRPr="00AA46A3" w:rsidRDefault="002028F7" w:rsidP="002028F7">
            <w:r w:rsidRPr="00AA46A3">
              <w:t>5</w:t>
            </w:r>
          </w:p>
        </w:tc>
        <w:tc>
          <w:tcPr>
            <w:tcW w:w="1767" w:type="dxa"/>
            <w:shd w:val="clear" w:color="auto" w:fill="auto"/>
          </w:tcPr>
          <w:p w14:paraId="588C3F9A" w14:textId="1178A9AF" w:rsidR="002028F7" w:rsidRPr="00AA46A3" w:rsidRDefault="002028F7" w:rsidP="002028F7">
            <w:pPr>
              <w:rPr>
                <w:rFonts w:cs="Arial"/>
                <w:b/>
                <w:bCs/>
              </w:rPr>
            </w:pPr>
            <w:r w:rsidRPr="00A41E88">
              <w:rPr>
                <w:rStyle w:val="SAPEmphasis"/>
              </w:rPr>
              <w:t>Sort Requests (Optional)</w:t>
            </w:r>
          </w:p>
        </w:tc>
        <w:tc>
          <w:tcPr>
            <w:tcW w:w="4803" w:type="dxa"/>
            <w:shd w:val="clear" w:color="auto" w:fill="auto"/>
          </w:tcPr>
          <w:p w14:paraId="7F17948D" w14:textId="77777777" w:rsidR="002028F7" w:rsidRPr="00AA46A3" w:rsidRDefault="002028F7" w:rsidP="002028F7">
            <w:r w:rsidRPr="00AA46A3">
              <w:t xml:space="preserve">To sort the requests, select the </w:t>
            </w:r>
            <w:r w:rsidRPr="00AA46A3">
              <w:rPr>
                <w:rStyle w:val="SAPScreenElement"/>
              </w:rPr>
              <w:t>Sort</w:t>
            </w:r>
            <w:r w:rsidRPr="00AA46A3">
              <w:t xml:space="preserve"> </w:t>
            </w:r>
            <w:r w:rsidRPr="00AA46A3">
              <w:rPr>
                <w:noProof/>
              </w:rPr>
              <w:drawing>
                <wp:inline distT="0" distB="0" distL="0" distR="0" wp14:anchorId="1A5A2279" wp14:editId="0EE92C37">
                  <wp:extent cx="333375" cy="257175"/>
                  <wp:effectExtent l="0" t="0" r="9525" b="9525"/>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3375" cy="257175"/>
                          </a:xfrm>
                          <a:prstGeom prst="rect">
                            <a:avLst/>
                          </a:prstGeom>
                        </pic:spPr>
                      </pic:pic>
                    </a:graphicData>
                  </a:graphic>
                </wp:inline>
              </w:drawing>
            </w:r>
            <w:r w:rsidRPr="00AA46A3">
              <w:t xml:space="preserve"> icon. In the menu that expands, you have following options:</w:t>
            </w:r>
          </w:p>
          <w:p w14:paraId="0A6A61A6" w14:textId="50E23C88" w:rsidR="0066634B" w:rsidRPr="00AA46A3" w:rsidRDefault="0066634B" w:rsidP="0066634B">
            <w:pPr>
              <w:pStyle w:val="ListParagraph"/>
              <w:numPr>
                <w:ilvl w:val="0"/>
                <w:numId w:val="30"/>
              </w:numPr>
              <w:ind w:left="290" w:hanging="270"/>
            </w:pPr>
            <w:r w:rsidRPr="00AA46A3">
              <w:t>Sort by the date you have received the request: this is the default sorting for the workflow list and ensures a timely completion of the requests;</w:t>
            </w:r>
          </w:p>
          <w:p w14:paraId="58E36E24" w14:textId="74476D14" w:rsidR="002028F7" w:rsidRPr="00AA46A3" w:rsidRDefault="002028F7" w:rsidP="00A41E88">
            <w:pPr>
              <w:pStyle w:val="ListParagraph"/>
              <w:numPr>
                <w:ilvl w:val="0"/>
                <w:numId w:val="30"/>
              </w:numPr>
              <w:ind w:left="290" w:hanging="270"/>
            </w:pPr>
            <w:r w:rsidRPr="00AA46A3">
              <w:t>Sort by the date the request has been initiated;</w:t>
            </w:r>
          </w:p>
          <w:p w14:paraId="73309ADD" w14:textId="1017BAE1" w:rsidR="002028F7" w:rsidRPr="00AA46A3" w:rsidRDefault="002028F7" w:rsidP="00A41E88">
            <w:pPr>
              <w:pStyle w:val="ListParagraph"/>
              <w:numPr>
                <w:ilvl w:val="0"/>
                <w:numId w:val="30"/>
              </w:numPr>
              <w:ind w:left="290" w:hanging="270"/>
            </w:pPr>
            <w:r w:rsidRPr="00AA46A3">
              <w:t xml:space="preserve">Sort by the date the </w:t>
            </w:r>
            <w:r w:rsidR="0066634B" w:rsidRPr="00AA46A3">
              <w:t xml:space="preserve">content of the request becomes effective. </w:t>
            </w:r>
          </w:p>
          <w:p w14:paraId="0BC739A5" w14:textId="1FE3CC88" w:rsidR="0066634B" w:rsidRPr="00AA46A3" w:rsidRDefault="0066634B">
            <w:r w:rsidRPr="00AA46A3">
              <w:t>In addition, you can choose to display the requests in ascending or descending order.</w:t>
            </w:r>
          </w:p>
          <w:p w14:paraId="1770EB63" w14:textId="0CACAE15" w:rsidR="002028F7" w:rsidRPr="00AA46A3" w:rsidRDefault="0066634B" w:rsidP="002028F7">
            <w:r w:rsidRPr="00AA46A3">
              <w:t>C</w:t>
            </w:r>
            <w:r w:rsidR="002028F7" w:rsidRPr="00AA46A3">
              <w:t xml:space="preserve">heck the appropriate radio-buttons and choose </w:t>
            </w:r>
            <w:r w:rsidR="002028F7" w:rsidRPr="00AA46A3">
              <w:rPr>
                <w:rStyle w:val="SAPScreenElement"/>
              </w:rPr>
              <w:t>Apply</w:t>
            </w:r>
            <w:r w:rsidR="002028F7" w:rsidRPr="00AA46A3">
              <w:t xml:space="preserve">. </w:t>
            </w:r>
          </w:p>
        </w:tc>
        <w:tc>
          <w:tcPr>
            <w:tcW w:w="5580" w:type="dxa"/>
            <w:shd w:val="clear" w:color="auto" w:fill="auto"/>
          </w:tcPr>
          <w:p w14:paraId="6202F2C7" w14:textId="33F878E2" w:rsidR="002028F7" w:rsidRPr="00AA46A3" w:rsidRDefault="00054ABD" w:rsidP="002028F7">
            <w:pPr>
              <w:rPr>
                <w:rFonts w:cs="Arial"/>
                <w:bCs/>
              </w:rPr>
            </w:pPr>
            <w:r w:rsidRPr="00AA46A3">
              <w:rPr>
                <w:rFonts w:cs="Arial"/>
                <w:bCs/>
              </w:rPr>
              <w:t>The requests you need to approve are listed as per the sort criteria you have selected.</w:t>
            </w:r>
          </w:p>
        </w:tc>
        <w:tc>
          <w:tcPr>
            <w:tcW w:w="1264" w:type="dxa"/>
          </w:tcPr>
          <w:p w14:paraId="2628B6E1" w14:textId="77777777" w:rsidR="002028F7" w:rsidRPr="00AA46A3" w:rsidRDefault="002028F7" w:rsidP="002028F7">
            <w:pPr>
              <w:rPr>
                <w:rFonts w:cs="Arial"/>
                <w:bCs/>
              </w:rPr>
            </w:pPr>
          </w:p>
        </w:tc>
      </w:tr>
      <w:tr w:rsidR="002028F7" w:rsidRPr="00AA46A3" w14:paraId="6B037B3F" w14:textId="77777777" w:rsidTr="009C464E">
        <w:trPr>
          <w:trHeight w:val="357"/>
        </w:trPr>
        <w:tc>
          <w:tcPr>
            <w:tcW w:w="872" w:type="dxa"/>
            <w:shd w:val="clear" w:color="auto" w:fill="auto"/>
          </w:tcPr>
          <w:p w14:paraId="0E5E214A" w14:textId="22BA95B5" w:rsidR="002028F7" w:rsidRPr="00AA46A3" w:rsidRDefault="002028F7" w:rsidP="002028F7">
            <w:r w:rsidRPr="00AA46A3">
              <w:t>6</w:t>
            </w:r>
          </w:p>
        </w:tc>
        <w:tc>
          <w:tcPr>
            <w:tcW w:w="1767" w:type="dxa"/>
            <w:shd w:val="clear" w:color="auto" w:fill="auto"/>
          </w:tcPr>
          <w:p w14:paraId="4C2FD7B1" w14:textId="77777777" w:rsidR="002028F7" w:rsidRPr="00A41E88" w:rsidRDefault="002028F7" w:rsidP="002028F7">
            <w:pPr>
              <w:rPr>
                <w:rStyle w:val="SAPEmphasis"/>
              </w:rPr>
            </w:pPr>
            <w:r w:rsidRPr="00A41E88">
              <w:rPr>
                <w:rStyle w:val="SAPEmphasis"/>
              </w:rPr>
              <w:t>Select Time Off Requests to be approved</w:t>
            </w:r>
          </w:p>
        </w:tc>
        <w:tc>
          <w:tcPr>
            <w:tcW w:w="4803" w:type="dxa"/>
            <w:shd w:val="clear" w:color="auto" w:fill="auto"/>
          </w:tcPr>
          <w:p w14:paraId="1F177D08" w14:textId="20236934" w:rsidR="002028F7" w:rsidRPr="00AA46A3" w:rsidRDefault="002028F7" w:rsidP="002028F7">
            <w:pPr>
              <w:rPr>
                <w:lang w:eastAsia="zh-CN"/>
              </w:rPr>
            </w:pPr>
            <w:r w:rsidRPr="00AA46A3">
              <w:t xml:space="preserve">Flag the checkboxes on the very left of all </w:t>
            </w:r>
            <w:r w:rsidRPr="00AA46A3">
              <w:rPr>
                <w:rStyle w:val="SAPScreenElement"/>
                <w:lang w:eastAsia="zh-TW"/>
              </w:rPr>
              <w:t>Time Off Requests for &lt;employee name&gt;</w:t>
            </w:r>
            <w:r w:rsidRPr="00AA46A3">
              <w:rPr>
                <w:lang w:eastAsia="zh-CN"/>
              </w:rPr>
              <w:t xml:space="preserve"> links you want to approve, for example, those of time type</w:t>
            </w:r>
            <w:r w:rsidRPr="00AA46A3">
              <w:rPr>
                <w:rStyle w:val="UserInput"/>
                <w:sz w:val="18"/>
              </w:rPr>
              <w:t xml:space="preserve"> Vacation</w:t>
            </w:r>
            <w:r w:rsidRPr="00AA46A3">
              <w:rPr>
                <w:lang w:eastAsia="zh-CN"/>
              </w:rPr>
              <w:t>.</w:t>
            </w:r>
          </w:p>
          <w:p w14:paraId="0DED7619" w14:textId="77777777" w:rsidR="002028F7" w:rsidRPr="00AA46A3" w:rsidRDefault="002028F7" w:rsidP="00A41E88">
            <w:pPr>
              <w:pStyle w:val="SAPNoteHeading"/>
              <w:ind w:left="380"/>
            </w:pPr>
            <w:r w:rsidRPr="00AA46A3">
              <w:rPr>
                <w:noProof/>
              </w:rPr>
              <w:drawing>
                <wp:inline distT="0" distB="0" distL="0" distR="0" wp14:anchorId="2DED0936" wp14:editId="798739AD">
                  <wp:extent cx="225425" cy="225425"/>
                  <wp:effectExtent l="0" t="0" r="0" b="3175"/>
                  <wp:docPr id="23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AA46A3">
              <w:t> Note</w:t>
            </w:r>
          </w:p>
          <w:p w14:paraId="627289E6" w14:textId="07727BB6" w:rsidR="002028F7" w:rsidRPr="00AA46A3" w:rsidRDefault="002028F7" w:rsidP="00A41E88">
            <w:pPr>
              <w:ind w:left="380"/>
              <w:rPr>
                <w:lang w:eastAsia="zh-CN"/>
              </w:rPr>
            </w:pPr>
            <w:r w:rsidRPr="00AA46A3">
              <w:t xml:space="preserve">In case there are only time off requests in your list and you want to approve all of them at once, you can flag the </w:t>
            </w:r>
            <w:r w:rsidRPr="00AA46A3">
              <w:rPr>
                <w:rStyle w:val="SAPScreenElement"/>
                <w:lang w:eastAsia="zh-TW"/>
              </w:rPr>
              <w:t xml:space="preserve">Select &lt;#&gt; out of &lt;#&gt; </w:t>
            </w:r>
            <w:del w:id="1232" w:author="Author" w:date="2018-02-07T17:41:00Z">
              <w:r w:rsidRPr="00AA46A3" w:rsidDel="00515807">
                <w:rPr>
                  <w:rStyle w:val="SAPScreenElement"/>
                  <w:lang w:eastAsia="zh-TW"/>
                </w:rPr>
                <w:delText>requests</w:delText>
              </w:r>
              <w:r w:rsidRPr="00AA46A3" w:rsidDel="00515807">
                <w:delText xml:space="preserve"> </w:delText>
              </w:r>
            </w:del>
            <w:r w:rsidRPr="00AA46A3">
              <w:t xml:space="preserve">checkbox on the </w:t>
            </w:r>
            <w:r w:rsidRPr="00AA46A3">
              <w:rPr>
                <w:rFonts w:cs="Arial"/>
                <w:bCs/>
              </w:rPr>
              <w:t>top left of the list of requests.</w:t>
            </w:r>
          </w:p>
        </w:tc>
        <w:tc>
          <w:tcPr>
            <w:tcW w:w="5580" w:type="dxa"/>
            <w:shd w:val="clear" w:color="auto" w:fill="auto"/>
          </w:tcPr>
          <w:p w14:paraId="5F212C45" w14:textId="77777777" w:rsidR="002028F7" w:rsidRPr="0082055E" w:rsidRDefault="002028F7" w:rsidP="002028F7">
            <w:pPr>
              <w:rPr>
                <w:rFonts w:cs="Arial"/>
                <w:bCs/>
              </w:rPr>
            </w:pPr>
            <w:r w:rsidRPr="00AA46A3">
              <w:rPr>
                <w:rFonts w:cs="Arial"/>
                <w:bCs/>
              </w:rPr>
              <w:t>The number of selected requests is displayed on the top right of the list of requests.</w:t>
            </w:r>
          </w:p>
        </w:tc>
        <w:tc>
          <w:tcPr>
            <w:tcW w:w="1264" w:type="dxa"/>
          </w:tcPr>
          <w:p w14:paraId="16AC4C9A" w14:textId="77777777" w:rsidR="002028F7" w:rsidRPr="00AA46A3" w:rsidRDefault="002028F7" w:rsidP="002028F7">
            <w:pPr>
              <w:rPr>
                <w:rFonts w:cs="Arial"/>
                <w:bCs/>
              </w:rPr>
            </w:pPr>
          </w:p>
        </w:tc>
      </w:tr>
      <w:tr w:rsidR="002028F7" w:rsidRPr="00AA46A3" w14:paraId="7E1E7F1C" w14:textId="77777777" w:rsidTr="009C464E">
        <w:trPr>
          <w:trHeight w:val="357"/>
        </w:trPr>
        <w:tc>
          <w:tcPr>
            <w:tcW w:w="872" w:type="dxa"/>
            <w:shd w:val="clear" w:color="auto" w:fill="auto"/>
          </w:tcPr>
          <w:p w14:paraId="7F9C0EC7" w14:textId="5714EA29" w:rsidR="002028F7" w:rsidRPr="00AA46A3" w:rsidRDefault="002028F7" w:rsidP="002028F7">
            <w:r w:rsidRPr="00AA46A3">
              <w:t>7</w:t>
            </w:r>
          </w:p>
        </w:tc>
        <w:tc>
          <w:tcPr>
            <w:tcW w:w="1767" w:type="dxa"/>
            <w:shd w:val="clear" w:color="auto" w:fill="auto"/>
          </w:tcPr>
          <w:p w14:paraId="20EFE1E7" w14:textId="61A297A4" w:rsidR="002028F7" w:rsidRPr="00A41E88" w:rsidRDefault="002028F7" w:rsidP="002028F7">
            <w:pPr>
              <w:rPr>
                <w:rStyle w:val="SAPEmphasis"/>
              </w:rPr>
            </w:pPr>
            <w:r w:rsidRPr="00A41E88">
              <w:rPr>
                <w:rStyle w:val="SAPEmphasis"/>
              </w:rPr>
              <w:t>Mass Approve Time Off Requests</w:t>
            </w:r>
          </w:p>
        </w:tc>
        <w:tc>
          <w:tcPr>
            <w:tcW w:w="4803" w:type="dxa"/>
            <w:shd w:val="clear" w:color="auto" w:fill="auto"/>
          </w:tcPr>
          <w:p w14:paraId="2DBA2D44" w14:textId="3744F9B7" w:rsidR="002028F7" w:rsidRPr="00AA46A3" w:rsidRDefault="002028F7" w:rsidP="002028F7">
            <w:r w:rsidRPr="00AA46A3">
              <w:t xml:space="preserve">Select the </w:t>
            </w:r>
            <w:r w:rsidRPr="00AA46A3">
              <w:rPr>
                <w:rStyle w:val="SAPScreenElement"/>
              </w:rPr>
              <w:t>Approve</w:t>
            </w:r>
            <w:ins w:id="1233" w:author="Author" w:date="2018-02-07T17:42:00Z">
              <w:r w:rsidR="00515807">
                <w:rPr>
                  <w:rStyle w:val="SAPScreenElement"/>
                </w:rPr>
                <w:t xml:space="preserve"> (#)</w:t>
              </w:r>
            </w:ins>
            <w:r w:rsidRPr="00AA46A3">
              <w:t xml:space="preserve"> button </w:t>
            </w:r>
            <w:del w:id="1234" w:author="Author" w:date="2018-02-07T17:42:00Z">
              <w:r w:rsidRPr="00AA46A3" w:rsidDel="00515807">
                <w:delText xml:space="preserve">next to the </w:delText>
              </w:r>
              <w:r w:rsidRPr="00AA46A3" w:rsidDel="00515807">
                <w:rPr>
                  <w:rStyle w:val="SAPScreenElement"/>
                </w:rPr>
                <w:delText>&lt;#&gt; requests selected</w:delText>
              </w:r>
              <w:r w:rsidRPr="00AA46A3" w:rsidDel="00515807">
                <w:rPr>
                  <w:rFonts w:cs="Arial"/>
                  <w:bCs/>
                </w:rPr>
                <w:delText xml:space="preserve"> </w:delText>
              </w:r>
            </w:del>
            <w:r w:rsidRPr="00AA46A3">
              <w:rPr>
                <w:rFonts w:cs="Arial"/>
                <w:bCs/>
              </w:rPr>
              <w:t>on the top right of the list of requests.</w:t>
            </w:r>
          </w:p>
        </w:tc>
        <w:tc>
          <w:tcPr>
            <w:tcW w:w="5580" w:type="dxa"/>
            <w:shd w:val="clear" w:color="auto" w:fill="auto"/>
          </w:tcPr>
          <w:p w14:paraId="255003C0" w14:textId="1DB34324" w:rsidR="00820309" w:rsidRPr="00AA46A3" w:rsidRDefault="002028F7">
            <w:pPr>
              <w:rPr>
                <w:lang w:eastAsia="zh-CN"/>
              </w:rPr>
            </w:pPr>
            <w:r w:rsidRPr="00AA46A3">
              <w:rPr>
                <w:rFonts w:cs="Arial"/>
                <w:bCs/>
              </w:rPr>
              <w:t xml:space="preserve">All the selected time off requests will be approved in one go. As the workflows will be approved asynchronously, it may take a while until they are all approved. An appropriate message is generated by the system. </w:t>
            </w:r>
          </w:p>
          <w:p w14:paraId="5A675514" w14:textId="07D22E89" w:rsidR="002028F7" w:rsidRPr="00AA46A3" w:rsidRDefault="002028F7">
            <w:pPr>
              <w:rPr>
                <w:rFonts w:cs="Arial"/>
                <w:bCs/>
              </w:rPr>
            </w:pPr>
            <w:r w:rsidRPr="00AA46A3">
              <w:rPr>
                <w:lang w:eastAsia="zh-CN"/>
              </w:rPr>
              <w:t xml:space="preserve">If appropriate, you can remove the filter and process other requests as per your requirement. Once there is no request left for you to approve, </w:t>
            </w:r>
            <w:r w:rsidRPr="00AA46A3">
              <w:t>the</w:t>
            </w:r>
            <w:r w:rsidRPr="00AA46A3">
              <w:rPr>
                <w:rStyle w:val="SAPScreenElement"/>
              </w:rPr>
              <w:t xml:space="preserve"> My Workflow Requests (#)</w:t>
            </w:r>
            <w:r w:rsidRPr="00AA46A3">
              <w:rPr>
                <w:rFonts w:cs="Arial"/>
                <w:bCs/>
              </w:rPr>
              <w:t xml:space="preserve"> screen will have no entry anymore and the</w:t>
            </w:r>
            <w:r w:rsidRPr="00AA46A3">
              <w:t xml:space="preserve"> </w:t>
            </w:r>
            <w:r w:rsidRPr="00AA46A3">
              <w:rPr>
                <w:rStyle w:val="SAPScreenElement"/>
              </w:rPr>
              <w:t>Approve Requests</w:t>
            </w:r>
            <w:r w:rsidRPr="00AA46A3">
              <w:t xml:space="preserve"> tile will no longer be visible in the </w:t>
            </w:r>
            <w:r w:rsidRPr="00AA46A3">
              <w:rPr>
                <w:rStyle w:val="SAPScreenElement"/>
              </w:rPr>
              <w:t>To Do</w:t>
            </w:r>
            <w:r w:rsidRPr="00AA46A3">
              <w:rPr>
                <w:i/>
                <w:lang w:eastAsia="zh-CN"/>
              </w:rPr>
              <w:t xml:space="preserve"> </w:t>
            </w:r>
            <w:r w:rsidRPr="00AA46A3">
              <w:rPr>
                <w:lang w:eastAsia="zh-CN"/>
              </w:rPr>
              <w:t xml:space="preserve">section of your </w:t>
            </w:r>
            <w:r w:rsidRPr="00AA46A3">
              <w:rPr>
                <w:rStyle w:val="SAPScreenElement"/>
              </w:rPr>
              <w:t>Home</w:t>
            </w:r>
            <w:r w:rsidRPr="00AA46A3">
              <w:rPr>
                <w:lang w:eastAsia="zh-CN"/>
              </w:rPr>
              <w:t xml:space="preserve"> page.</w:t>
            </w:r>
          </w:p>
        </w:tc>
        <w:tc>
          <w:tcPr>
            <w:tcW w:w="1264" w:type="dxa"/>
          </w:tcPr>
          <w:p w14:paraId="4937D621" w14:textId="77777777" w:rsidR="002028F7" w:rsidRPr="00AA46A3" w:rsidRDefault="002028F7" w:rsidP="002028F7">
            <w:pPr>
              <w:rPr>
                <w:rFonts w:cs="Arial"/>
                <w:bCs/>
              </w:rPr>
            </w:pPr>
          </w:p>
        </w:tc>
      </w:tr>
    </w:tbl>
    <w:p w14:paraId="460EABB4" w14:textId="77777777" w:rsidR="006672EB" w:rsidRPr="00AA46A3" w:rsidRDefault="006672EB" w:rsidP="00E87AD5">
      <w:pPr>
        <w:pStyle w:val="SAPKeyblockTitle"/>
      </w:pPr>
      <w:r w:rsidRPr="00AA46A3">
        <w:t>Result</w:t>
      </w:r>
    </w:p>
    <w:p w14:paraId="3BDDECFC" w14:textId="06C349DD" w:rsidR="006672EB" w:rsidRPr="00AA46A3" w:rsidRDefault="006672EB" w:rsidP="006672EB">
      <w:pPr>
        <w:rPr>
          <w:lang w:eastAsia="zh-CN"/>
        </w:rPr>
      </w:pPr>
      <w:r w:rsidRPr="00AA46A3">
        <w:rPr>
          <w:lang w:eastAsia="zh-CN"/>
        </w:rPr>
        <w:t xml:space="preserve">The </w:t>
      </w:r>
      <w:r w:rsidR="009A3278" w:rsidRPr="00AA46A3">
        <w:t xml:space="preserve">line manager </w:t>
      </w:r>
      <w:r w:rsidRPr="00AA46A3">
        <w:rPr>
          <w:lang w:eastAsia="zh-CN"/>
        </w:rPr>
        <w:t xml:space="preserve">has processed the time off request. </w:t>
      </w:r>
    </w:p>
    <w:p w14:paraId="4BD95C28" w14:textId="49A8F0CD" w:rsidR="006672EB" w:rsidRPr="00AA46A3" w:rsidRDefault="006672EB" w:rsidP="006672EB">
      <w:pPr>
        <w:rPr>
          <w:lang w:eastAsia="zh-CN"/>
        </w:rPr>
      </w:pPr>
      <w:r w:rsidRPr="00AA46A3">
        <w:t xml:space="preserve">In case email is configured and the email address of the employee </w:t>
      </w:r>
      <w:r w:rsidR="00156706" w:rsidRPr="00AA46A3">
        <w:t>is</w:t>
      </w:r>
      <w:r w:rsidRPr="00AA46A3">
        <w:t xml:space="preserve"> maintained in the system, the employee receives an automatic email about the approval of his or her time off request.</w:t>
      </w:r>
      <w:r w:rsidRPr="00AA46A3">
        <w:rPr>
          <w:lang w:eastAsia="zh-CN"/>
        </w:rPr>
        <w:t xml:space="preserve"> </w:t>
      </w:r>
    </w:p>
    <w:p w14:paraId="6CB157D9" w14:textId="33D078DF" w:rsidR="006672EB" w:rsidRPr="00AA46A3" w:rsidRDefault="006672EB" w:rsidP="006672EB">
      <w:pPr>
        <w:rPr>
          <w:lang w:eastAsia="zh-CN"/>
        </w:rPr>
      </w:pPr>
      <w:commentRangeStart w:id="1235"/>
      <w:r w:rsidRPr="00AA46A3">
        <w:t xml:space="preserve">If the </w:t>
      </w:r>
      <w:r w:rsidR="00AE144D">
        <w:t xml:space="preserve">(absence) </w:t>
      </w:r>
      <w:r w:rsidRPr="00AA46A3">
        <w:t xml:space="preserve">time type </w:t>
      </w:r>
      <w:ins w:id="1236" w:author="Author" w:date="2018-02-15T10:51:00Z">
        <w:r w:rsidR="00F0168B">
          <w:t>has</w:t>
        </w:r>
        <w:r w:rsidR="00F0168B" w:rsidRPr="00AA46A3">
          <w:t xml:space="preserve"> </w:t>
        </w:r>
        <w:r w:rsidR="00F0168B">
          <w:t>a time account type assigned, for which an</w:t>
        </w:r>
        <w:r w:rsidR="00F0168B" w:rsidRPr="00AA46A3">
          <w:t xml:space="preserve"> accrual rule has been defined,</w:t>
        </w:r>
        <w:r w:rsidR="00F0168B">
          <w:t xml:space="preserve"> </w:t>
        </w:r>
      </w:ins>
      <w:del w:id="1237" w:author="Author" w:date="2018-02-15T10:51:00Z">
        <w:r w:rsidR="008A5E07" w:rsidRPr="00AA46A3" w:rsidDel="00F0168B">
          <w:delText xml:space="preserve">has an accrual rule </w:delText>
        </w:r>
        <w:r w:rsidR="00161859" w:rsidRPr="00AA46A3" w:rsidDel="00F0168B">
          <w:delText>assigned</w:delText>
        </w:r>
        <w:r w:rsidRPr="00AA46A3" w:rsidDel="00F0168B">
          <w:delText xml:space="preserve">, </w:delText>
        </w:r>
      </w:del>
      <w:r w:rsidRPr="00AA46A3">
        <w:t xml:space="preserve">the </w:t>
      </w:r>
      <w:r w:rsidR="008A5E07" w:rsidRPr="00AA46A3">
        <w:t>balance</w:t>
      </w:r>
      <w:r w:rsidRPr="00AA46A3">
        <w:t xml:space="preserve"> </w:t>
      </w:r>
      <w:r w:rsidR="008A5E07" w:rsidRPr="00AA46A3">
        <w:t xml:space="preserve">is </w:t>
      </w:r>
      <w:r w:rsidRPr="00AA46A3">
        <w:t>updated automatically in the employee master data and can be viewed b</w:t>
      </w:r>
      <w:r w:rsidR="00E258B8" w:rsidRPr="00AA46A3">
        <w:t>y</w:t>
      </w:r>
      <w:r w:rsidRPr="00AA46A3">
        <w:t xml:space="preserve"> the same </w:t>
      </w:r>
      <w:r w:rsidRPr="00AA46A3">
        <w:rPr>
          <w:lang w:eastAsia="zh-CN"/>
        </w:rPr>
        <w:t xml:space="preserve">as described in process step </w:t>
      </w:r>
      <w:r w:rsidR="00755CAA" w:rsidRPr="00AA46A3">
        <w:rPr>
          <w:rStyle w:val="SAPScreenElement"/>
          <w:color w:val="auto"/>
        </w:rPr>
        <w:t>Viewing my Time Account Balances</w:t>
      </w:r>
      <w:r w:rsidRPr="00AA46A3">
        <w:t xml:space="preserve">. </w:t>
      </w:r>
      <w:r w:rsidRPr="00AA46A3">
        <w:rPr>
          <w:lang w:eastAsia="zh-CN"/>
        </w:rPr>
        <w:t>The status of the request has changed accordingly to</w:t>
      </w:r>
      <w:r w:rsidRPr="00AA46A3">
        <w:rPr>
          <w:rStyle w:val="UserInput"/>
          <w:sz w:val="18"/>
        </w:rPr>
        <w:t xml:space="preserve"> Approved </w:t>
      </w:r>
      <w:r w:rsidRPr="00AA46A3">
        <w:rPr>
          <w:lang w:eastAsia="zh-CN"/>
        </w:rPr>
        <w:t xml:space="preserve">and can be viewed by the employee as described in process step </w:t>
      </w:r>
      <w:r w:rsidR="00B84D0A" w:rsidRPr="00AA46A3">
        <w:rPr>
          <w:rStyle w:val="SAPScreenElement"/>
          <w:color w:val="auto"/>
        </w:rPr>
        <w:t>Viewing my Time Off Request Status</w:t>
      </w:r>
      <w:r w:rsidRPr="00AA46A3">
        <w:rPr>
          <w:lang w:eastAsia="zh-CN"/>
        </w:rPr>
        <w:t>.</w:t>
      </w:r>
      <w:commentRangeEnd w:id="1235"/>
      <w:r w:rsidR="004C1EDD">
        <w:rPr>
          <w:rStyle w:val="CommentReference"/>
        </w:rPr>
        <w:commentReference w:id="1235"/>
      </w:r>
    </w:p>
    <w:p w14:paraId="6A84208E" w14:textId="23622A60" w:rsidR="006672EB" w:rsidRPr="00AA46A3" w:rsidRDefault="006672EB" w:rsidP="006672EB">
      <w:pPr>
        <w:rPr>
          <w:lang w:eastAsia="zh-CN"/>
        </w:rPr>
      </w:pPr>
      <w:r w:rsidRPr="00AA46A3">
        <w:t xml:space="preserve">If the </w:t>
      </w:r>
      <w:r w:rsidR="00AE144D">
        <w:t xml:space="preserve">(absence) </w:t>
      </w:r>
      <w:r w:rsidRPr="00AA46A3">
        <w:t xml:space="preserve">time type </w:t>
      </w:r>
      <w:r w:rsidR="008A5E07" w:rsidRPr="00AA46A3">
        <w:t xml:space="preserve">has no </w:t>
      </w:r>
      <w:ins w:id="1238" w:author="Author" w:date="2018-02-15T10:52:00Z">
        <w:r w:rsidR="00F0168B">
          <w:t>time account type</w:t>
        </w:r>
        <w:r w:rsidR="00F0168B" w:rsidRPr="00AA46A3" w:rsidDel="00F0168B">
          <w:t xml:space="preserve"> </w:t>
        </w:r>
      </w:ins>
      <w:del w:id="1239" w:author="Author" w:date="2018-02-15T10:52:00Z">
        <w:r w:rsidR="008A5E07" w:rsidRPr="00AA46A3" w:rsidDel="00F0168B">
          <w:delText xml:space="preserve">accrual rule </w:delText>
        </w:r>
      </w:del>
      <w:r w:rsidR="00161859" w:rsidRPr="00AA46A3">
        <w:t>assigned</w:t>
      </w:r>
      <w:r w:rsidRPr="00AA46A3">
        <w:t xml:space="preserve"> and is of type</w:t>
      </w:r>
      <w:r w:rsidRPr="00AA46A3">
        <w:rPr>
          <w:rStyle w:val="UserInput"/>
          <w:sz w:val="18"/>
        </w:rPr>
        <w:t xml:space="preserve"> Jury</w:t>
      </w:r>
      <w:r w:rsidR="008A5E07" w:rsidRPr="00AA46A3">
        <w:t>,</w:t>
      </w:r>
      <w:r w:rsidRPr="00AA46A3">
        <w:t xml:space="preserve"> </w:t>
      </w:r>
      <w:r w:rsidR="008A5E07" w:rsidRPr="00AA46A3">
        <w:rPr>
          <w:rStyle w:val="UserInput"/>
          <w:sz w:val="18"/>
        </w:rPr>
        <w:t>Removal</w:t>
      </w:r>
      <w:r w:rsidR="008A5E07" w:rsidRPr="00AD4C38">
        <w:rPr>
          <w:rStyle w:val="UserInput"/>
          <w:sz w:val="18"/>
          <w:rPrChange w:id="1240" w:author="Author" w:date="2018-02-15T15:12:00Z">
            <w:rPr>
              <w:b/>
              <w:sz w:val="16"/>
            </w:rPr>
          </w:rPrChange>
        </w:rPr>
        <w:t xml:space="preserve"> </w:t>
      </w:r>
      <w:r w:rsidR="008A5E07" w:rsidRPr="00AA46A3">
        <w:rPr>
          <w:rStyle w:val="UserInput"/>
          <w:sz w:val="18"/>
        </w:rPr>
        <w:t>Leave</w:t>
      </w:r>
      <w:r w:rsidR="008A5E07" w:rsidRPr="00AA46A3">
        <w:rPr>
          <w:rFonts w:cs="Arial"/>
          <w:bCs/>
        </w:rPr>
        <w:t xml:space="preserve">, </w:t>
      </w:r>
      <w:r w:rsidR="008A5E07" w:rsidRPr="00AA46A3">
        <w:rPr>
          <w:rStyle w:val="UserInput"/>
          <w:sz w:val="18"/>
        </w:rPr>
        <w:t>Family</w:t>
      </w:r>
      <w:r w:rsidR="00404751" w:rsidRPr="00AA46A3">
        <w:rPr>
          <w:rStyle w:val="UserInput"/>
          <w:sz w:val="18"/>
        </w:rPr>
        <w:t xml:space="preserve"> </w:t>
      </w:r>
      <w:r w:rsidR="008A5E07" w:rsidRPr="00AA46A3">
        <w:rPr>
          <w:rStyle w:val="UserInput"/>
          <w:sz w:val="18"/>
        </w:rPr>
        <w:t>Medical</w:t>
      </w:r>
      <w:r w:rsidR="00404751" w:rsidRPr="00AA46A3">
        <w:rPr>
          <w:rStyle w:val="UserInput"/>
          <w:sz w:val="18"/>
        </w:rPr>
        <w:t xml:space="preserve"> </w:t>
      </w:r>
      <w:r w:rsidR="008A5E07" w:rsidRPr="00AA46A3">
        <w:rPr>
          <w:rStyle w:val="UserInput"/>
          <w:sz w:val="18"/>
        </w:rPr>
        <w:t xml:space="preserve">Leave </w:t>
      </w:r>
      <w:r w:rsidR="008A5E07" w:rsidRPr="00AA46A3">
        <w:t>or</w:t>
      </w:r>
      <w:r w:rsidR="008A5E07" w:rsidRPr="00AA46A3">
        <w:rPr>
          <w:rStyle w:val="UserInput"/>
          <w:sz w:val="18"/>
        </w:rPr>
        <w:t xml:space="preserve"> Bereavemental</w:t>
      </w:r>
      <w:r w:rsidR="008A5E07" w:rsidRPr="00AD4C38">
        <w:rPr>
          <w:rStyle w:val="UserInput"/>
          <w:sz w:val="18"/>
          <w:rPrChange w:id="1241" w:author="Author" w:date="2018-02-15T15:12:00Z">
            <w:rPr>
              <w:b/>
              <w:sz w:val="16"/>
            </w:rPr>
          </w:rPrChange>
        </w:rPr>
        <w:t xml:space="preserve"> </w:t>
      </w:r>
      <w:r w:rsidR="008A5E07" w:rsidRPr="00AA46A3">
        <w:rPr>
          <w:rStyle w:val="UserInput"/>
          <w:sz w:val="18"/>
        </w:rPr>
        <w:t>Leave</w:t>
      </w:r>
      <w:r w:rsidRPr="00AA46A3">
        <w:t>, t</w:t>
      </w:r>
      <w:r w:rsidRPr="00AA46A3">
        <w:rPr>
          <w:lang w:eastAsia="zh-CN"/>
        </w:rPr>
        <w:t>he status of the request has also changed to</w:t>
      </w:r>
      <w:r w:rsidRPr="00AA46A3">
        <w:rPr>
          <w:rStyle w:val="UserInput"/>
          <w:sz w:val="18"/>
        </w:rPr>
        <w:t xml:space="preserve"> Approved </w:t>
      </w:r>
      <w:r w:rsidRPr="00AA46A3">
        <w:rPr>
          <w:lang w:eastAsia="zh-CN"/>
        </w:rPr>
        <w:t>and can be viewed by the employee as described in process step</w:t>
      </w:r>
      <w:r w:rsidR="00755CAA" w:rsidRPr="00AA46A3">
        <w:rPr>
          <w:lang w:eastAsia="zh-CN"/>
        </w:rPr>
        <w:t xml:space="preserve"> </w:t>
      </w:r>
      <w:r w:rsidR="00755CAA" w:rsidRPr="00AA46A3">
        <w:rPr>
          <w:rStyle w:val="SAPScreenElement"/>
          <w:color w:val="auto"/>
        </w:rPr>
        <w:t>Viewing my Time Off Request Status</w:t>
      </w:r>
      <w:r w:rsidRPr="00AA46A3">
        <w:rPr>
          <w:lang w:eastAsia="zh-CN"/>
        </w:rPr>
        <w:t>.</w:t>
      </w:r>
    </w:p>
    <w:p w14:paraId="69E1EA2F" w14:textId="688707A6" w:rsidR="006672EB" w:rsidRDefault="006672EB" w:rsidP="006672EB">
      <w:pPr>
        <w:rPr>
          <w:ins w:id="1242" w:author="Author" w:date="2018-02-15T15:16:00Z"/>
        </w:rPr>
      </w:pPr>
      <w:r w:rsidRPr="00AA46A3">
        <w:t>If the</w:t>
      </w:r>
      <w:r w:rsidR="00AE144D">
        <w:t xml:space="preserve"> (absence)</w:t>
      </w:r>
      <w:r w:rsidRPr="00AA46A3">
        <w:t xml:space="preserve"> time type </w:t>
      </w:r>
      <w:r w:rsidR="00CB51FF" w:rsidRPr="00AA46A3">
        <w:t xml:space="preserve">has no </w:t>
      </w:r>
      <w:ins w:id="1243" w:author="Author" w:date="2018-02-15T10:52:00Z">
        <w:r w:rsidR="00F0168B">
          <w:t>time account type</w:t>
        </w:r>
        <w:r w:rsidR="00F0168B" w:rsidRPr="00AA46A3" w:rsidDel="00F0168B">
          <w:t xml:space="preserve"> </w:t>
        </w:r>
      </w:ins>
      <w:del w:id="1244" w:author="Author" w:date="2018-02-15T10:52:00Z">
        <w:r w:rsidR="00CB51FF" w:rsidRPr="00AA46A3" w:rsidDel="00F0168B">
          <w:delText xml:space="preserve">accrual rule </w:delText>
        </w:r>
      </w:del>
      <w:r w:rsidR="00161859" w:rsidRPr="00AA46A3">
        <w:t>assigned</w:t>
      </w:r>
      <w:r w:rsidR="00CB51FF" w:rsidRPr="00AA46A3">
        <w:t xml:space="preserve"> </w:t>
      </w:r>
      <w:r w:rsidRPr="00AA46A3">
        <w:t>and is</w:t>
      </w:r>
      <w:r w:rsidR="00EC719C" w:rsidRPr="00AA46A3">
        <w:t xml:space="preserve"> </w:t>
      </w:r>
      <w:r w:rsidRPr="00AA46A3">
        <w:t>of type</w:t>
      </w:r>
      <w:r w:rsidR="00CB51FF" w:rsidRPr="00AA46A3">
        <w:rPr>
          <w:rStyle w:val="UserInput"/>
          <w:sz w:val="18"/>
        </w:rPr>
        <w:t xml:space="preserve"> </w:t>
      </w:r>
      <w:r w:rsidRPr="00AA46A3">
        <w:rPr>
          <w:rStyle w:val="UserInput"/>
          <w:sz w:val="18"/>
        </w:rPr>
        <w:t xml:space="preserve">Unpaid </w:t>
      </w:r>
      <w:r w:rsidRPr="00AA46A3">
        <w:t>or</w:t>
      </w:r>
      <w:r w:rsidR="00CB51FF" w:rsidRPr="00AA46A3">
        <w:rPr>
          <w:rStyle w:val="UserInput"/>
          <w:sz w:val="18"/>
        </w:rPr>
        <w:t xml:space="preserve"> Military</w:t>
      </w:r>
      <w:r w:rsidR="00404751" w:rsidRPr="00AA46A3">
        <w:rPr>
          <w:rStyle w:val="UserInput"/>
          <w:sz w:val="18"/>
        </w:rPr>
        <w:t xml:space="preserve"> </w:t>
      </w:r>
      <w:r w:rsidR="00CB51FF" w:rsidRPr="00AA46A3">
        <w:rPr>
          <w:rStyle w:val="UserInput"/>
          <w:sz w:val="18"/>
        </w:rPr>
        <w:t>Service</w:t>
      </w:r>
      <w:r w:rsidR="00CB51FF" w:rsidRPr="00AA46A3">
        <w:t>, t</w:t>
      </w:r>
      <w:r w:rsidRPr="00AA46A3">
        <w:t xml:space="preserve">he workflow is sent for further processing to the employee’s HR </w:t>
      </w:r>
      <w:r w:rsidR="00480DFA" w:rsidRPr="00AA46A3">
        <w:t>Business Partner</w:t>
      </w:r>
      <w:r w:rsidR="00480DFA" w:rsidRPr="00AA46A3" w:rsidDel="00480DFA">
        <w:t xml:space="preserve"> </w:t>
      </w:r>
      <w:r w:rsidRPr="00AA46A3">
        <w:t xml:space="preserve">(described in process step </w:t>
      </w:r>
      <w:r w:rsidR="00B84D0A" w:rsidRPr="00AA46A3">
        <w:rPr>
          <w:rStyle w:val="SAPScreenElement"/>
          <w:color w:val="auto"/>
        </w:rPr>
        <w:t xml:space="preserve">Processing </w:t>
      </w:r>
      <w:r w:rsidR="00767D28" w:rsidRPr="00AA46A3">
        <w:rPr>
          <w:rStyle w:val="SAPScreenElement"/>
          <w:color w:val="auto"/>
        </w:rPr>
        <w:t xml:space="preserve">Approved </w:t>
      </w:r>
      <w:r w:rsidR="00B84D0A" w:rsidRPr="00AA46A3">
        <w:rPr>
          <w:rStyle w:val="SAPScreenElement"/>
          <w:color w:val="auto"/>
        </w:rPr>
        <w:t>Time Off Request</w:t>
      </w:r>
      <w:r w:rsidRPr="00AA46A3">
        <w:t xml:space="preserve"> below). </w:t>
      </w:r>
      <w:r w:rsidRPr="00AA46A3">
        <w:rPr>
          <w:lang w:eastAsia="zh-CN"/>
        </w:rPr>
        <w:t>The status of the request is still</w:t>
      </w:r>
      <w:r w:rsidRPr="00AA46A3">
        <w:rPr>
          <w:rStyle w:val="UserInput"/>
          <w:sz w:val="18"/>
        </w:rPr>
        <w:t xml:space="preserve"> Pending</w:t>
      </w:r>
      <w:r w:rsidR="00F540A5" w:rsidRPr="00AA46A3">
        <w:rPr>
          <w:rStyle w:val="UserInput"/>
          <w:sz w:val="18"/>
        </w:rPr>
        <w:t xml:space="preserve"> </w:t>
      </w:r>
      <w:r w:rsidR="00F540A5" w:rsidRPr="00AA46A3">
        <w:rPr>
          <w:lang w:eastAsia="zh-CN"/>
        </w:rPr>
        <w:t xml:space="preserve">and the HR </w:t>
      </w:r>
      <w:r w:rsidR="00480DFA" w:rsidRPr="00AA46A3">
        <w:rPr>
          <w:lang w:eastAsia="zh-CN"/>
        </w:rPr>
        <w:t>b</w:t>
      </w:r>
      <w:r w:rsidR="00480DFA" w:rsidRPr="00AA46A3">
        <w:t>usiness partner</w:t>
      </w:r>
      <w:r w:rsidR="00480DFA" w:rsidRPr="00AA46A3" w:rsidDel="00480DFA">
        <w:rPr>
          <w:lang w:eastAsia="zh-CN"/>
        </w:rPr>
        <w:t xml:space="preserve"> </w:t>
      </w:r>
      <w:r w:rsidR="00480DFA" w:rsidRPr="00AA46A3">
        <w:rPr>
          <w:lang w:eastAsia="zh-CN"/>
        </w:rPr>
        <w:t>of</w:t>
      </w:r>
      <w:r w:rsidR="00F540A5" w:rsidRPr="00AA46A3">
        <w:rPr>
          <w:lang w:eastAsia="zh-CN"/>
        </w:rPr>
        <w:t xml:space="preserve"> the employee is mentioned as approver</w:t>
      </w:r>
      <w:r w:rsidRPr="00AA46A3">
        <w:rPr>
          <w:lang w:eastAsia="zh-CN"/>
        </w:rPr>
        <w:t xml:space="preserve">. </w:t>
      </w:r>
      <w:r w:rsidRPr="00AA46A3">
        <w:t xml:space="preserve">In case email is configured and the email address of the employee’s HR </w:t>
      </w:r>
      <w:r w:rsidR="00480DFA" w:rsidRPr="00AA46A3">
        <w:t>Business Partner</w:t>
      </w:r>
      <w:r w:rsidR="00480DFA" w:rsidRPr="00AA46A3" w:rsidDel="00480DFA">
        <w:t xml:space="preserve"> </w:t>
      </w:r>
      <w:r w:rsidRPr="00AA46A3">
        <w:t xml:space="preserve">is maintained in the system, </w:t>
      </w:r>
      <w:r w:rsidR="00A870E5" w:rsidRPr="00AA46A3">
        <w:t>he or she</w:t>
      </w:r>
      <w:r w:rsidR="00480DFA" w:rsidRPr="00AA46A3" w:rsidDel="00480DFA">
        <w:t xml:space="preserve"> </w:t>
      </w:r>
      <w:r w:rsidRPr="00AA46A3">
        <w:t xml:space="preserve">receives an automatic email about </w:t>
      </w:r>
      <w:r w:rsidR="00A870E5" w:rsidRPr="00AA46A3">
        <w:t>the</w:t>
      </w:r>
      <w:r w:rsidRPr="00AA46A3">
        <w:t xml:space="preserve"> needed approval for the employee’s time off request.</w:t>
      </w:r>
    </w:p>
    <w:p w14:paraId="5B3C4914" w14:textId="77777777" w:rsidR="003C3894" w:rsidRPr="00AA46A3" w:rsidRDefault="003C3894" w:rsidP="003C3894">
      <w:pPr>
        <w:pStyle w:val="SAPNoteHeading"/>
        <w:ind w:left="720"/>
        <w:rPr>
          <w:ins w:id="1245" w:author="Author" w:date="2018-02-15T15:17:00Z"/>
        </w:rPr>
      </w:pPr>
      <w:ins w:id="1246" w:author="Author" w:date="2018-02-15T15:17:00Z">
        <w:r w:rsidRPr="00AA46A3">
          <w:rPr>
            <w:noProof/>
          </w:rPr>
          <w:drawing>
            <wp:inline distT="0" distB="0" distL="0" distR="0" wp14:anchorId="679608B5" wp14:editId="01D8FE72">
              <wp:extent cx="225425" cy="225425"/>
              <wp:effectExtent l="0" t="0" r="0" b="3175"/>
              <wp:docPr id="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AA46A3">
          <w:t> Note</w:t>
        </w:r>
      </w:ins>
    </w:p>
    <w:p w14:paraId="1F3D624B" w14:textId="5A0FA2A8" w:rsidR="003C3894" w:rsidRPr="00AA46A3" w:rsidRDefault="003C3894" w:rsidP="003C3894">
      <w:pPr>
        <w:ind w:left="720"/>
      </w:pPr>
      <w:ins w:id="1247" w:author="Author" w:date="2018-02-15T15:17:00Z">
        <w:r w:rsidRPr="00AA46A3">
          <w:t xml:space="preserve">In case </w:t>
        </w:r>
      </w:ins>
      <w:ins w:id="1248" w:author="Author" w:date="2018-02-15T15:20:00Z">
        <w:r>
          <w:t xml:space="preserve">an employee with </w:t>
        </w:r>
        <w:del w:id="1249" w:author="Author" w:date="2018-02-16T09:55:00Z">
          <w:r w:rsidDel="003313A8">
            <w:delText>California-related</w:delText>
          </w:r>
        </w:del>
      </w:ins>
      <w:ins w:id="1250" w:author="Author" w:date="2018-02-16T09:55:00Z">
        <w:r w:rsidR="003313A8">
          <w:t>assigned</w:t>
        </w:r>
      </w:ins>
      <w:ins w:id="1251" w:author="Author" w:date="2018-02-15T15:20:00Z">
        <w:r>
          <w:t xml:space="preserve"> time profile</w:t>
        </w:r>
      </w:ins>
      <w:ins w:id="1252" w:author="Author" w:date="2018-02-16T09:55:00Z">
        <w:r w:rsidR="003313A8" w:rsidRPr="003313A8">
          <w:rPr>
            <w:rStyle w:val="UserInput"/>
            <w:sz w:val="18"/>
            <w:rPrChange w:id="1253" w:author="Author" w:date="2018-02-16T09:55:00Z">
              <w:rPr/>
            </w:rPrChange>
          </w:rPr>
          <w:t xml:space="preserve"> </w:t>
        </w:r>
        <w:r w:rsidR="003313A8" w:rsidRPr="006322C8">
          <w:rPr>
            <w:rStyle w:val="UserInput"/>
            <w:sz w:val="18"/>
          </w:rPr>
          <w:t>US_CA_Profile</w:t>
        </w:r>
      </w:ins>
      <w:ins w:id="1254" w:author="Author" w:date="2018-02-15T15:20:00Z">
        <w:r w:rsidRPr="003313A8">
          <w:rPr>
            <w:rStyle w:val="UserInput"/>
            <w:sz w:val="18"/>
            <w:rPrChange w:id="1255" w:author="Author" w:date="2018-02-16T09:56:00Z">
              <w:rPr/>
            </w:rPrChange>
          </w:rPr>
          <w:t xml:space="preserve"> </w:t>
        </w:r>
        <w:r>
          <w:t>has requested time off of type</w:t>
        </w:r>
      </w:ins>
      <w:ins w:id="1256" w:author="Author" w:date="2018-02-15T15:17:00Z">
        <w:r w:rsidRPr="00AD4C38">
          <w:rPr>
            <w:rStyle w:val="UserInput"/>
            <w:sz w:val="18"/>
            <w:rPrChange w:id="1257" w:author="Author" w:date="2018-02-15T15:21:00Z">
              <w:rPr/>
            </w:rPrChange>
          </w:rPr>
          <w:t xml:space="preserve"> </w:t>
        </w:r>
      </w:ins>
      <w:ins w:id="1258" w:author="Author" w:date="2018-02-15T15:20:00Z">
        <w:r>
          <w:rPr>
            <w:rStyle w:val="UserInput"/>
            <w:sz w:val="18"/>
          </w:rPr>
          <w:t>Sickness</w:t>
        </w:r>
      </w:ins>
      <w:ins w:id="1259" w:author="Author" w:date="2018-02-15T15:21:00Z">
        <w:r w:rsidRPr="00AA46A3">
          <w:t>, the workflow is sent for further processing to the employee’s HR Business Partner</w:t>
        </w:r>
        <w:r>
          <w:t xml:space="preserve"> as well.</w:t>
        </w:r>
      </w:ins>
    </w:p>
    <w:p w14:paraId="1AE1FDEB" w14:textId="77777777" w:rsidR="006672EB" w:rsidRPr="00AA46A3" w:rsidRDefault="006672EB" w:rsidP="00ED65F6">
      <w:pPr>
        <w:pStyle w:val="Heading3"/>
      </w:pPr>
      <w:bookmarkStart w:id="1260" w:name="_Ref391151474"/>
      <w:bookmarkStart w:id="1261" w:name="_Toc410685048"/>
      <w:bookmarkStart w:id="1262" w:name="_Toc507513127"/>
      <w:r w:rsidRPr="00AA46A3">
        <w:t xml:space="preserve">Processing </w:t>
      </w:r>
      <w:r w:rsidR="00821D32" w:rsidRPr="00AA46A3">
        <w:t xml:space="preserve">Approved </w:t>
      </w:r>
      <w:r w:rsidRPr="00AA46A3">
        <w:t>Time Off Request (</w:t>
      </w:r>
      <w:r w:rsidR="00407D15" w:rsidRPr="00AA46A3">
        <w:t>O</w:t>
      </w:r>
      <w:r w:rsidRPr="00AA46A3">
        <w:t>ptional)</w:t>
      </w:r>
      <w:bookmarkEnd w:id="1260"/>
      <w:bookmarkEnd w:id="1261"/>
      <w:bookmarkEnd w:id="1262"/>
    </w:p>
    <w:p w14:paraId="6AD6E8F9" w14:textId="77777777" w:rsidR="00881699" w:rsidRPr="00AA46A3" w:rsidRDefault="00881699" w:rsidP="00881699">
      <w:pPr>
        <w:pStyle w:val="SAPKeyblockTitle"/>
      </w:pPr>
      <w:r w:rsidRPr="00AA46A3">
        <w:t>Test Administration</w:t>
      </w:r>
    </w:p>
    <w:p w14:paraId="51B49909" w14:textId="2EAA080D" w:rsidR="00881699" w:rsidRPr="00AA46A3" w:rsidRDefault="00881699" w:rsidP="00881699">
      <w:r w:rsidRPr="00AA46A3">
        <w:t>Customer project: Fill in the project-specific parts (</w:t>
      </w:r>
      <w:r w:rsidR="007035B9" w:rsidRPr="00AA46A3">
        <w:t>between &lt;brackets&gt;</w:t>
      </w:r>
      <w:r w:rsidRPr="00AA46A3">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881699" w:rsidRPr="00AA46A3" w14:paraId="25AB3AE3" w14:textId="77777777" w:rsidTr="00881699">
        <w:tc>
          <w:tcPr>
            <w:tcW w:w="2280" w:type="dxa"/>
            <w:tcBorders>
              <w:top w:val="single" w:sz="8" w:space="0" w:color="999999"/>
              <w:left w:val="single" w:sz="8" w:space="0" w:color="999999"/>
              <w:bottom w:val="single" w:sz="8" w:space="0" w:color="999999"/>
              <w:right w:val="single" w:sz="8" w:space="0" w:color="999999"/>
            </w:tcBorders>
            <w:hideMark/>
          </w:tcPr>
          <w:p w14:paraId="185FBC6C" w14:textId="77777777" w:rsidR="00881699" w:rsidRPr="00AA46A3" w:rsidRDefault="00881699">
            <w:pPr>
              <w:rPr>
                <w:rStyle w:val="SAPEmphasis"/>
              </w:rPr>
            </w:pPr>
            <w:r w:rsidRPr="00AA46A3">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2BCC4005" w14:textId="77777777" w:rsidR="00881699" w:rsidRPr="00AA46A3" w:rsidRDefault="00881699">
            <w:pPr>
              <w:rPr>
                <w:lang w:eastAsia="zh-CN"/>
              </w:rPr>
            </w:pPr>
            <w:r w:rsidRPr="00AA46A3">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55C0CFEA" w14:textId="77777777" w:rsidR="00881699" w:rsidRPr="00AA46A3" w:rsidRDefault="00881699">
            <w:pPr>
              <w:rPr>
                <w:rStyle w:val="SAPEmphasis"/>
              </w:rPr>
            </w:pPr>
            <w:r w:rsidRPr="00AA46A3">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60F52484" w14:textId="77777777" w:rsidR="00881699" w:rsidRPr="00AA46A3" w:rsidRDefault="007035B9">
            <w:pPr>
              <w:rPr>
                <w:lang w:eastAsia="zh-CN"/>
              </w:rPr>
            </w:pPr>
            <w:r w:rsidRPr="00AA46A3">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3786B3FF" w14:textId="77777777" w:rsidR="00881699" w:rsidRPr="00AA46A3" w:rsidRDefault="00881699">
            <w:pPr>
              <w:rPr>
                <w:rStyle w:val="SAPEmphasis"/>
              </w:rPr>
            </w:pPr>
            <w:r w:rsidRPr="00AA46A3">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45B40186" w14:textId="1A48C531" w:rsidR="00881699" w:rsidRPr="00AA46A3" w:rsidRDefault="00165FAC">
            <w:pPr>
              <w:rPr>
                <w:lang w:eastAsia="zh-CN"/>
              </w:rPr>
            </w:pPr>
            <w:r w:rsidRPr="00AA46A3">
              <w:rPr>
                <w:lang w:eastAsia="zh-CN"/>
              </w:rPr>
              <w:t>&lt;date&gt;</w:t>
            </w:r>
          </w:p>
        </w:tc>
      </w:tr>
      <w:tr w:rsidR="00881699" w:rsidRPr="00AA46A3" w14:paraId="03F71030" w14:textId="77777777" w:rsidTr="00881699">
        <w:tc>
          <w:tcPr>
            <w:tcW w:w="2280" w:type="dxa"/>
            <w:tcBorders>
              <w:top w:val="single" w:sz="8" w:space="0" w:color="999999"/>
              <w:left w:val="single" w:sz="8" w:space="0" w:color="999999"/>
              <w:bottom w:val="single" w:sz="8" w:space="0" w:color="999999"/>
              <w:right w:val="single" w:sz="8" w:space="0" w:color="999999"/>
            </w:tcBorders>
            <w:hideMark/>
          </w:tcPr>
          <w:p w14:paraId="34FEDBB3" w14:textId="77777777" w:rsidR="00881699" w:rsidRPr="00AA46A3" w:rsidRDefault="00881699">
            <w:pPr>
              <w:rPr>
                <w:rStyle w:val="UserInput"/>
                <w:sz w:val="18"/>
              </w:rPr>
            </w:pPr>
            <w:r w:rsidRPr="00AA46A3">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303F3593" w14:textId="4862E2C5" w:rsidR="00881699" w:rsidRPr="00AA46A3" w:rsidRDefault="00881699" w:rsidP="00550A1A">
            <w:pPr>
              <w:rPr>
                <w:rStyle w:val="UserInput"/>
                <w:sz w:val="18"/>
              </w:rPr>
            </w:pPr>
            <w:r w:rsidRPr="00AA46A3">
              <w:rPr>
                <w:lang w:eastAsia="zh-CN"/>
              </w:rPr>
              <w:t>HR</w:t>
            </w:r>
            <w:r w:rsidR="00FF6F2F" w:rsidRPr="00AA46A3">
              <w:rPr>
                <w:lang w:eastAsia="zh-CN"/>
              </w:rPr>
              <w:t xml:space="preserve"> </w:t>
            </w:r>
            <w:r w:rsidR="00480DFA" w:rsidRPr="00AA46A3">
              <w:rPr>
                <w:lang w:eastAsia="zh-CN"/>
              </w:rPr>
              <w:t>Business Partner</w:t>
            </w:r>
            <w:r w:rsidR="00480DFA" w:rsidRPr="00AA46A3" w:rsidDel="00480DFA">
              <w:rPr>
                <w:lang w:eastAsia="zh-CN"/>
              </w:rPr>
              <w:t xml:space="preserve"> </w:t>
            </w:r>
            <w:r w:rsidR="003C38E1" w:rsidRPr="00AA46A3">
              <w:rPr>
                <w:lang w:eastAsia="zh-CN"/>
              </w:rPr>
              <w:t>(of employee)</w:t>
            </w:r>
          </w:p>
        </w:tc>
      </w:tr>
      <w:tr w:rsidR="00881699" w:rsidRPr="00AA46A3" w14:paraId="622B33F4" w14:textId="77777777" w:rsidTr="00881699">
        <w:tc>
          <w:tcPr>
            <w:tcW w:w="2280" w:type="dxa"/>
            <w:tcBorders>
              <w:top w:val="single" w:sz="8" w:space="0" w:color="999999"/>
              <w:left w:val="single" w:sz="8" w:space="0" w:color="999999"/>
              <w:bottom w:val="single" w:sz="8" w:space="0" w:color="999999"/>
              <w:right w:val="single" w:sz="8" w:space="0" w:color="999999"/>
            </w:tcBorders>
            <w:hideMark/>
          </w:tcPr>
          <w:p w14:paraId="3834B55D" w14:textId="77777777" w:rsidR="00881699" w:rsidRPr="00AA46A3" w:rsidRDefault="00881699">
            <w:pPr>
              <w:rPr>
                <w:rStyle w:val="SAPEmphasis"/>
              </w:rPr>
            </w:pPr>
            <w:r w:rsidRPr="00AA46A3">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591E85E7" w14:textId="77777777" w:rsidR="00881699" w:rsidRPr="00AA46A3" w:rsidRDefault="00881699">
            <w:pPr>
              <w:rPr>
                <w:lang w:eastAsia="zh-CN"/>
              </w:rPr>
            </w:pPr>
            <w:r w:rsidRPr="00AA46A3">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0303D5F3" w14:textId="77777777" w:rsidR="00881699" w:rsidRPr="00AA46A3" w:rsidRDefault="00881699">
            <w:pPr>
              <w:rPr>
                <w:rStyle w:val="SAPEmphasis"/>
              </w:rPr>
            </w:pPr>
            <w:r w:rsidRPr="00AA46A3">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45337563" w14:textId="78CD3769" w:rsidR="00881699" w:rsidRPr="00AA46A3" w:rsidRDefault="00583EFD">
            <w:pPr>
              <w:rPr>
                <w:lang w:eastAsia="zh-CN"/>
              </w:rPr>
            </w:pPr>
            <w:r>
              <w:rPr>
                <w:lang w:eastAsia="zh-CN"/>
              </w:rPr>
              <w:t>&lt;duration&gt;</w:t>
            </w:r>
          </w:p>
        </w:tc>
      </w:tr>
    </w:tbl>
    <w:p w14:paraId="2E74F215" w14:textId="77777777" w:rsidR="006672EB" w:rsidRPr="00AA46A3" w:rsidRDefault="006672EB" w:rsidP="00E87AD5">
      <w:pPr>
        <w:pStyle w:val="SAPKeyblockTitle"/>
      </w:pPr>
      <w:r w:rsidRPr="00AA46A3">
        <w:t>Purpose</w:t>
      </w:r>
    </w:p>
    <w:p w14:paraId="5777CC52" w14:textId="7C044CD8" w:rsidR="006672EB" w:rsidRPr="00AA46A3" w:rsidRDefault="0004588F" w:rsidP="006672EB">
      <w:r w:rsidRPr="00AA46A3">
        <w:t>I</w:t>
      </w:r>
      <w:r w:rsidR="006672EB" w:rsidRPr="00AA46A3">
        <w:t>f the time off requested by the employee is of type</w:t>
      </w:r>
      <w:r w:rsidR="0020667F" w:rsidRPr="00AA46A3">
        <w:rPr>
          <w:rStyle w:val="UserInput"/>
          <w:sz w:val="18"/>
        </w:rPr>
        <w:t xml:space="preserve"> </w:t>
      </w:r>
      <w:r w:rsidR="006672EB" w:rsidRPr="00AA46A3">
        <w:rPr>
          <w:rStyle w:val="UserInput"/>
          <w:sz w:val="18"/>
        </w:rPr>
        <w:t xml:space="preserve">Unpaid </w:t>
      </w:r>
      <w:r w:rsidR="006672EB" w:rsidRPr="00AA46A3">
        <w:t>or</w:t>
      </w:r>
      <w:r w:rsidR="006672EB" w:rsidRPr="00AA46A3">
        <w:rPr>
          <w:rStyle w:val="UserInput"/>
          <w:sz w:val="18"/>
        </w:rPr>
        <w:t xml:space="preserve"> </w:t>
      </w:r>
      <w:r w:rsidR="0020667F" w:rsidRPr="00AA46A3">
        <w:rPr>
          <w:rStyle w:val="UserInput"/>
          <w:sz w:val="18"/>
        </w:rPr>
        <w:t>Military</w:t>
      </w:r>
      <w:r w:rsidR="0020667F" w:rsidRPr="00AA46A3">
        <w:rPr>
          <w:sz w:val="16"/>
        </w:rPr>
        <w:t xml:space="preserve"> </w:t>
      </w:r>
      <w:r w:rsidR="0020667F" w:rsidRPr="00AA46A3">
        <w:rPr>
          <w:rStyle w:val="UserInput"/>
          <w:sz w:val="18"/>
        </w:rPr>
        <w:t>Service</w:t>
      </w:r>
      <w:del w:id="1263" w:author="Author" w:date="2018-02-15T10:52:00Z">
        <w:r w:rsidR="0020667F" w:rsidRPr="00AA46A3" w:rsidDel="00F0168B">
          <w:rPr>
            <w:rStyle w:val="UserInput"/>
          </w:rPr>
          <w:delText xml:space="preserve"> </w:delText>
        </w:r>
        <w:r w:rsidR="006672EB" w:rsidRPr="00AA46A3" w:rsidDel="00F0168B">
          <w:delText xml:space="preserve">(which are time types </w:delText>
        </w:r>
        <w:r w:rsidR="00161859" w:rsidRPr="00AA46A3" w:rsidDel="00F0168B">
          <w:delText>for which</w:delText>
        </w:r>
        <w:r w:rsidR="0020667F" w:rsidRPr="00AA46A3" w:rsidDel="00F0168B">
          <w:delText xml:space="preserve"> no accrual rule</w:delText>
        </w:r>
        <w:r w:rsidR="00161859" w:rsidRPr="00AA46A3" w:rsidDel="00F0168B">
          <w:delText>s are</w:delText>
        </w:r>
        <w:r w:rsidR="0020667F" w:rsidRPr="00AA46A3" w:rsidDel="00F0168B">
          <w:delText xml:space="preserve"> defined</w:delText>
        </w:r>
        <w:r w:rsidR="00161859" w:rsidRPr="00AA46A3" w:rsidDel="00F0168B">
          <w:delText xml:space="preserve"> and assigned</w:delText>
        </w:r>
        <w:r w:rsidR="006672EB" w:rsidRPr="00AA46A3" w:rsidDel="00F0168B">
          <w:delText>)</w:delText>
        </w:r>
      </w:del>
      <w:r w:rsidR="006672EB" w:rsidRPr="00AA46A3">
        <w:t>,</w:t>
      </w:r>
      <w:ins w:id="1264" w:author="Author" w:date="2018-02-15T15:23:00Z">
        <w:r w:rsidR="00AD4C38">
          <w:t xml:space="preserve"> </w:t>
        </w:r>
      </w:ins>
      <w:ins w:id="1265" w:author="Author" w:date="2018-02-15T15:22:00Z">
        <w:r w:rsidR="00AD4C38">
          <w:t>(or</w:t>
        </w:r>
        <w:r w:rsidR="00AD4C38" w:rsidRPr="00AD4C38">
          <w:rPr>
            <w:rStyle w:val="UserInput"/>
            <w:sz w:val="18"/>
            <w:rPrChange w:id="1266" w:author="Author" w:date="2018-02-15T15:23:00Z">
              <w:rPr/>
            </w:rPrChange>
          </w:rPr>
          <w:t xml:space="preserve"> </w:t>
        </w:r>
        <w:r w:rsidR="00AD4C38">
          <w:rPr>
            <w:rStyle w:val="UserInput"/>
            <w:sz w:val="18"/>
          </w:rPr>
          <w:t>Sickness</w:t>
        </w:r>
        <w:r w:rsidR="00AD4C38" w:rsidRPr="00AD4C38">
          <w:rPr>
            <w:rPrChange w:id="1267" w:author="Author" w:date="2018-02-15T15:23:00Z">
              <w:rPr>
                <w:rStyle w:val="UserInput"/>
                <w:sz w:val="18"/>
              </w:rPr>
            </w:rPrChange>
          </w:rPr>
          <w:t>, in case of an employee in California</w:t>
        </w:r>
      </w:ins>
      <w:ins w:id="1268" w:author="Author" w:date="2018-02-15T15:23:00Z">
        <w:r w:rsidR="00AD4C38">
          <w:t>),</w:t>
        </w:r>
      </w:ins>
      <w:r w:rsidR="006672EB" w:rsidRPr="00AA46A3">
        <w:t xml:space="preserve"> the requested time off needs to be approved by the </w:t>
      </w:r>
      <w:r w:rsidR="00480DFA" w:rsidRPr="00AA46A3">
        <w:t xml:space="preserve">employee’s </w:t>
      </w:r>
      <w:r w:rsidR="006672EB" w:rsidRPr="00AA46A3">
        <w:t xml:space="preserve">HR </w:t>
      </w:r>
      <w:r w:rsidR="00480DFA" w:rsidRPr="00AA46A3">
        <w:t>Business Partner</w:t>
      </w:r>
      <w:r w:rsidR="006672EB" w:rsidRPr="00AA46A3">
        <w:t>, too.</w:t>
      </w:r>
    </w:p>
    <w:p w14:paraId="2C8D0DAF" w14:textId="57774437" w:rsidR="00322CE9" w:rsidRPr="00AA46A3" w:rsidRDefault="00322CE9" w:rsidP="00322CE9">
      <w:pPr>
        <w:rPr>
          <w:rFonts w:asciiTheme="minorHAnsi" w:eastAsiaTheme="minorHAnsi" w:hAnsiTheme="minorHAnsi"/>
          <w:sz w:val="22"/>
          <w:szCs w:val="22"/>
        </w:rPr>
      </w:pPr>
      <w:r w:rsidRPr="00AA46A3">
        <w:t>Similar as the Line Manager, the HR Business Partner has the option to process a single time off request, or to mass approve several time off requests at once. The latter is especially helpful if he or she has several time off requests to be approved in his or her to-do list.</w:t>
      </w:r>
    </w:p>
    <w:p w14:paraId="25A93D37" w14:textId="77777777" w:rsidR="00303842" w:rsidRPr="00AA46A3" w:rsidRDefault="00303842" w:rsidP="00A41E88">
      <w:pPr>
        <w:pStyle w:val="SAPNoteHeading"/>
        <w:ind w:left="720"/>
      </w:pPr>
      <w:r w:rsidRPr="00AA46A3">
        <w:rPr>
          <w:noProof/>
        </w:rPr>
        <w:drawing>
          <wp:inline distT="0" distB="0" distL="0" distR="0" wp14:anchorId="1674F4A4" wp14:editId="1FD9FBD7">
            <wp:extent cx="228600" cy="228600"/>
            <wp:effectExtent l="0" t="0" r="0" b="0"/>
            <wp:docPr id="5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A46A3">
        <w:t> Note</w:t>
      </w:r>
    </w:p>
    <w:p w14:paraId="689E2817" w14:textId="77777777" w:rsidR="00303842" w:rsidRPr="00AA46A3" w:rsidRDefault="00303842" w:rsidP="00A41E88">
      <w:pPr>
        <w:ind w:left="720"/>
      </w:pPr>
      <w:r w:rsidRPr="00AA46A3">
        <w:t>The number of workflow requests, that can be approved at one time, is limited to 100.</w:t>
      </w:r>
    </w:p>
    <w:p w14:paraId="3A52B8B5" w14:textId="512C8050" w:rsidR="00322CE9" w:rsidRPr="00AA46A3" w:rsidRDefault="00322CE9" w:rsidP="00A41E88">
      <w:pPr>
        <w:pStyle w:val="SAPNoteHeading"/>
        <w:ind w:left="720"/>
      </w:pPr>
      <w:r w:rsidRPr="00AA46A3">
        <w:rPr>
          <w:noProof/>
        </w:rPr>
        <w:drawing>
          <wp:inline distT="0" distB="0" distL="0" distR="0" wp14:anchorId="5E1025F5" wp14:editId="231E4EBF">
            <wp:extent cx="225425" cy="225425"/>
            <wp:effectExtent l="0" t="0" r="0" b="3175"/>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AA46A3">
        <w:t> Note</w:t>
      </w:r>
    </w:p>
    <w:p w14:paraId="5A739060" w14:textId="0EEE145D" w:rsidR="00322CE9" w:rsidRPr="00AA46A3" w:rsidRDefault="00322CE9" w:rsidP="00A41E88">
      <w:pPr>
        <w:ind w:left="720"/>
      </w:pPr>
      <w:r w:rsidRPr="00AA46A3">
        <w:t xml:space="preserve">Mass rejection and mass delegation of time off requests are not possible. To decline or delegate a time off request, you need to go into the detailed request. For details see </w:t>
      </w:r>
      <w:r w:rsidRPr="00AA46A3">
        <w:rPr>
          <w:rStyle w:val="SAPEmphasis"/>
          <w:u w:val="single"/>
          <w:lang w:eastAsia="zh-CN"/>
        </w:rPr>
        <w:t>Option 2</w:t>
      </w:r>
      <w:r w:rsidRPr="00AA46A3">
        <w:t xml:space="preserve"> in the </w:t>
      </w:r>
      <w:r w:rsidRPr="00AA46A3">
        <w:rPr>
          <w:rFonts w:ascii="BentonSans Regular" w:hAnsi="BentonSans Regular"/>
          <w:color w:val="666666"/>
        </w:rPr>
        <w:t>Procedure</w:t>
      </w:r>
      <w:r w:rsidRPr="00AA46A3">
        <w:t xml:space="preserve"> below</w:t>
      </w:r>
      <w:r w:rsidR="0061143C" w:rsidRPr="00AA46A3">
        <w:t>.</w:t>
      </w:r>
    </w:p>
    <w:p w14:paraId="29E64493" w14:textId="77777777" w:rsidR="006672EB" w:rsidRPr="00AA46A3" w:rsidRDefault="006672EB" w:rsidP="00E87AD5">
      <w:pPr>
        <w:pStyle w:val="SAPKeyblockTitle"/>
      </w:pPr>
      <w:r w:rsidRPr="00AA46A3">
        <w:t>Prerequisites</w:t>
      </w:r>
    </w:p>
    <w:p w14:paraId="01E18CA1" w14:textId="166C2936" w:rsidR="006672EB" w:rsidRPr="00AA46A3" w:rsidRDefault="006672EB" w:rsidP="006672EB">
      <w:r w:rsidRPr="00AA46A3">
        <w:t xml:space="preserve">The employee’s time off request has been approved by the employee’s </w:t>
      </w:r>
      <w:r w:rsidR="009A3278" w:rsidRPr="00AA46A3">
        <w:t>line manager</w:t>
      </w:r>
      <w:r w:rsidRPr="00AA46A3">
        <w:t>.</w:t>
      </w:r>
    </w:p>
    <w:p w14:paraId="44DCAC11" w14:textId="77777777" w:rsidR="006672EB" w:rsidRPr="00AA46A3" w:rsidRDefault="006672EB" w:rsidP="00E87AD5">
      <w:pPr>
        <w:pStyle w:val="SAPKeyblockTitle"/>
      </w:pPr>
      <w:r w:rsidRPr="00AA46A3">
        <w:t>Procedure</w:t>
      </w:r>
    </w:p>
    <w:tbl>
      <w:tblPr>
        <w:tblW w:w="1428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1"/>
        <w:gridCol w:w="1710"/>
        <w:gridCol w:w="4501"/>
        <w:gridCol w:w="5934"/>
        <w:gridCol w:w="1264"/>
      </w:tblGrid>
      <w:tr w:rsidR="0064693D" w:rsidRPr="00AA46A3" w14:paraId="57B768F8" w14:textId="77777777" w:rsidTr="00423E55">
        <w:trPr>
          <w:trHeight w:val="576"/>
          <w:tblHeader/>
        </w:trPr>
        <w:tc>
          <w:tcPr>
            <w:tcW w:w="871" w:type="dxa"/>
            <w:tcBorders>
              <w:top w:val="single" w:sz="8" w:space="0" w:color="999999"/>
              <w:left w:val="single" w:sz="8" w:space="0" w:color="999999"/>
              <w:bottom w:val="single" w:sz="8" w:space="0" w:color="999999"/>
              <w:right w:val="single" w:sz="8" w:space="0" w:color="999999"/>
            </w:tcBorders>
            <w:shd w:val="clear" w:color="auto" w:fill="999999"/>
            <w:hideMark/>
          </w:tcPr>
          <w:p w14:paraId="4C05F44E" w14:textId="77777777" w:rsidR="0064693D" w:rsidRPr="00AA46A3" w:rsidRDefault="0064693D">
            <w:pPr>
              <w:pStyle w:val="TableHeading"/>
              <w:rPr>
                <w:rFonts w:ascii="BentonSans Bold" w:eastAsiaTheme="minorHAnsi" w:hAnsi="BentonSans Bold"/>
                <w:bCs/>
                <w:color w:val="FFFFFF"/>
                <w:sz w:val="18"/>
                <w:szCs w:val="22"/>
                <w:lang w:eastAsia="zh-TW"/>
              </w:rPr>
            </w:pPr>
            <w:r w:rsidRPr="00AA46A3">
              <w:rPr>
                <w:rFonts w:ascii="BentonSans Bold" w:hAnsi="BentonSans Bold"/>
                <w:bCs/>
                <w:color w:val="FFFFFF"/>
                <w:sz w:val="18"/>
                <w:lang w:eastAsia="zh-TW"/>
              </w:rPr>
              <w:t>Test Step #</w:t>
            </w:r>
          </w:p>
        </w:tc>
        <w:tc>
          <w:tcPr>
            <w:tcW w:w="1710" w:type="dxa"/>
            <w:tcBorders>
              <w:top w:val="single" w:sz="8" w:space="0" w:color="999999"/>
              <w:left w:val="single" w:sz="8" w:space="0" w:color="999999"/>
              <w:bottom w:val="single" w:sz="8" w:space="0" w:color="999999"/>
              <w:right w:val="single" w:sz="8" w:space="0" w:color="999999"/>
            </w:tcBorders>
            <w:shd w:val="clear" w:color="auto" w:fill="999999"/>
            <w:hideMark/>
          </w:tcPr>
          <w:p w14:paraId="1B7A214A" w14:textId="77777777" w:rsidR="0064693D" w:rsidRPr="00AA46A3" w:rsidRDefault="0064693D">
            <w:pPr>
              <w:pStyle w:val="TableHeading"/>
              <w:rPr>
                <w:rFonts w:ascii="BentonSans Bold" w:hAnsi="BentonSans Bold"/>
                <w:bCs/>
                <w:color w:val="FFFFFF"/>
                <w:sz w:val="18"/>
                <w:lang w:eastAsia="zh-TW"/>
              </w:rPr>
            </w:pPr>
            <w:r w:rsidRPr="00AA46A3">
              <w:rPr>
                <w:rFonts w:ascii="BentonSans Bold" w:hAnsi="BentonSans Bold"/>
                <w:bCs/>
                <w:color w:val="FFFFFF"/>
                <w:sz w:val="18"/>
                <w:lang w:eastAsia="zh-TW"/>
              </w:rPr>
              <w:t>Test Step Name</w:t>
            </w:r>
          </w:p>
        </w:tc>
        <w:tc>
          <w:tcPr>
            <w:tcW w:w="4501" w:type="dxa"/>
            <w:tcBorders>
              <w:top w:val="single" w:sz="8" w:space="0" w:color="999999"/>
              <w:left w:val="single" w:sz="8" w:space="0" w:color="999999"/>
              <w:bottom w:val="single" w:sz="8" w:space="0" w:color="999999"/>
              <w:right w:val="single" w:sz="8" w:space="0" w:color="999999"/>
            </w:tcBorders>
            <w:shd w:val="clear" w:color="auto" w:fill="999999"/>
            <w:hideMark/>
          </w:tcPr>
          <w:p w14:paraId="375BDC44" w14:textId="77777777" w:rsidR="0064693D" w:rsidRPr="00AA46A3" w:rsidRDefault="0064693D">
            <w:pPr>
              <w:pStyle w:val="TableHeading"/>
              <w:rPr>
                <w:rFonts w:ascii="BentonSans Bold" w:hAnsi="BentonSans Bold"/>
                <w:bCs/>
                <w:color w:val="FFFFFF"/>
                <w:sz w:val="18"/>
                <w:lang w:eastAsia="zh-TW"/>
              </w:rPr>
            </w:pPr>
            <w:r w:rsidRPr="00AA46A3">
              <w:rPr>
                <w:rFonts w:ascii="BentonSans Bold" w:hAnsi="BentonSans Bold"/>
                <w:bCs/>
                <w:color w:val="FFFFFF"/>
                <w:sz w:val="18"/>
                <w:lang w:eastAsia="zh-TW"/>
              </w:rPr>
              <w:t>Instruction</w:t>
            </w:r>
          </w:p>
        </w:tc>
        <w:tc>
          <w:tcPr>
            <w:tcW w:w="5934" w:type="dxa"/>
            <w:tcBorders>
              <w:top w:val="single" w:sz="8" w:space="0" w:color="999999"/>
              <w:left w:val="single" w:sz="8" w:space="0" w:color="999999"/>
              <w:bottom w:val="single" w:sz="8" w:space="0" w:color="999999"/>
              <w:right w:val="single" w:sz="8" w:space="0" w:color="999999"/>
            </w:tcBorders>
            <w:shd w:val="clear" w:color="auto" w:fill="999999"/>
            <w:hideMark/>
          </w:tcPr>
          <w:p w14:paraId="5A1DE203" w14:textId="77777777" w:rsidR="0064693D" w:rsidRPr="00AA46A3" w:rsidRDefault="0064693D">
            <w:pPr>
              <w:pStyle w:val="TableHeading"/>
              <w:rPr>
                <w:rFonts w:ascii="BentonSans Bold" w:hAnsi="BentonSans Bold"/>
                <w:bCs/>
                <w:color w:val="FFFFFF"/>
                <w:sz w:val="18"/>
                <w:lang w:eastAsia="zh-TW"/>
              </w:rPr>
            </w:pPr>
            <w:r w:rsidRPr="00AA46A3">
              <w:rPr>
                <w:rFonts w:ascii="BentonSans Bold" w:hAnsi="BentonSans Bold"/>
                <w:bCs/>
                <w:color w:val="FFFFFF"/>
                <w:sz w:val="18"/>
                <w:lang w:eastAsia="zh-TW"/>
              </w:rPr>
              <w:t>Expected Result</w:t>
            </w:r>
          </w:p>
        </w:tc>
        <w:tc>
          <w:tcPr>
            <w:tcW w:w="1264" w:type="dxa"/>
            <w:tcBorders>
              <w:top w:val="single" w:sz="8" w:space="0" w:color="999999"/>
              <w:left w:val="single" w:sz="8" w:space="0" w:color="999999"/>
              <w:bottom w:val="single" w:sz="8" w:space="0" w:color="999999"/>
              <w:right w:val="single" w:sz="8" w:space="0" w:color="999999"/>
            </w:tcBorders>
            <w:shd w:val="clear" w:color="auto" w:fill="999999"/>
            <w:hideMark/>
          </w:tcPr>
          <w:p w14:paraId="4774679A" w14:textId="77777777" w:rsidR="0064693D" w:rsidRPr="00AA46A3" w:rsidRDefault="0064693D">
            <w:pPr>
              <w:pStyle w:val="TableHeading"/>
              <w:rPr>
                <w:rFonts w:ascii="BentonSans Bold" w:hAnsi="BentonSans Bold"/>
                <w:bCs/>
                <w:color w:val="FFFFFF"/>
                <w:sz w:val="18"/>
                <w:lang w:eastAsia="zh-TW"/>
              </w:rPr>
            </w:pPr>
            <w:r w:rsidRPr="00AA46A3">
              <w:rPr>
                <w:rFonts w:ascii="BentonSans Bold" w:hAnsi="BentonSans Bold"/>
                <w:bCs/>
                <w:color w:val="FFFFFF"/>
                <w:sz w:val="18"/>
                <w:lang w:eastAsia="zh-TW"/>
              </w:rPr>
              <w:t>Pass / Fail / Comment</w:t>
            </w:r>
          </w:p>
        </w:tc>
      </w:tr>
      <w:tr w:rsidR="0064693D" w:rsidRPr="00AA46A3" w14:paraId="5ACD2563" w14:textId="77777777" w:rsidTr="00423E55">
        <w:trPr>
          <w:trHeight w:val="357"/>
        </w:trPr>
        <w:tc>
          <w:tcPr>
            <w:tcW w:w="871" w:type="dxa"/>
            <w:tcBorders>
              <w:top w:val="single" w:sz="8" w:space="0" w:color="999999"/>
              <w:left w:val="single" w:sz="8" w:space="0" w:color="999999"/>
              <w:bottom w:val="single" w:sz="8" w:space="0" w:color="999999"/>
              <w:right w:val="single" w:sz="8" w:space="0" w:color="999999"/>
            </w:tcBorders>
            <w:hideMark/>
          </w:tcPr>
          <w:p w14:paraId="3242CCC2" w14:textId="77777777" w:rsidR="0064693D" w:rsidRPr="00AA46A3" w:rsidRDefault="0064693D">
            <w:pPr>
              <w:rPr>
                <w:lang w:eastAsia="zh-TW"/>
              </w:rPr>
            </w:pPr>
            <w:r w:rsidRPr="00AA46A3">
              <w:rPr>
                <w:lang w:eastAsia="zh-TW"/>
              </w:rPr>
              <w:t>1</w:t>
            </w:r>
          </w:p>
        </w:tc>
        <w:tc>
          <w:tcPr>
            <w:tcW w:w="1710" w:type="dxa"/>
            <w:tcBorders>
              <w:top w:val="single" w:sz="8" w:space="0" w:color="999999"/>
              <w:left w:val="single" w:sz="8" w:space="0" w:color="999999"/>
              <w:bottom w:val="single" w:sz="8" w:space="0" w:color="999999"/>
              <w:right w:val="single" w:sz="8" w:space="0" w:color="999999"/>
            </w:tcBorders>
            <w:hideMark/>
          </w:tcPr>
          <w:p w14:paraId="47B60013" w14:textId="77777777" w:rsidR="0064693D" w:rsidRPr="00A41E88" w:rsidRDefault="0064693D">
            <w:pPr>
              <w:rPr>
                <w:rStyle w:val="SAPEmphasis"/>
                <w:lang w:eastAsia="zh-CN"/>
              </w:rPr>
            </w:pPr>
            <w:r w:rsidRPr="00A41E88">
              <w:rPr>
                <w:rStyle w:val="SAPEmphasis"/>
                <w:lang w:eastAsia="zh-CN"/>
              </w:rPr>
              <w:t>Log on</w:t>
            </w:r>
          </w:p>
        </w:tc>
        <w:tc>
          <w:tcPr>
            <w:tcW w:w="4501" w:type="dxa"/>
            <w:tcBorders>
              <w:top w:val="single" w:sz="8" w:space="0" w:color="999999"/>
              <w:left w:val="single" w:sz="8" w:space="0" w:color="999999"/>
              <w:bottom w:val="single" w:sz="8" w:space="0" w:color="999999"/>
              <w:right w:val="single" w:sz="8" w:space="0" w:color="999999"/>
            </w:tcBorders>
            <w:hideMark/>
          </w:tcPr>
          <w:p w14:paraId="2C2DAB53" w14:textId="3022C2B6" w:rsidR="0064693D" w:rsidRPr="00AA46A3" w:rsidRDefault="0064693D">
            <w:pPr>
              <w:rPr>
                <w:lang w:eastAsia="zh-TW"/>
              </w:rPr>
            </w:pPr>
            <w:r w:rsidRPr="00AA46A3">
              <w:rPr>
                <w:lang w:eastAsia="zh-TW"/>
              </w:rPr>
              <w:t xml:space="preserve">Log on to </w:t>
            </w:r>
            <w:r w:rsidRPr="00AA46A3">
              <w:rPr>
                <w:rStyle w:val="SAPScreenElement"/>
                <w:color w:val="auto"/>
                <w:lang w:eastAsia="zh-TW"/>
              </w:rPr>
              <w:t>Employee Central</w:t>
            </w:r>
            <w:r w:rsidRPr="00AA46A3">
              <w:rPr>
                <w:lang w:eastAsia="zh-TW"/>
              </w:rPr>
              <w:t xml:space="preserve"> as </w:t>
            </w:r>
            <w:r w:rsidR="0052493F" w:rsidRPr="00AA46A3">
              <w:t>HR Business Partner</w:t>
            </w:r>
            <w:r w:rsidRPr="00AA46A3">
              <w:rPr>
                <w:lang w:eastAsia="zh-TW"/>
              </w:rPr>
              <w:t>.</w:t>
            </w:r>
          </w:p>
        </w:tc>
        <w:tc>
          <w:tcPr>
            <w:tcW w:w="5934" w:type="dxa"/>
            <w:tcBorders>
              <w:top w:val="single" w:sz="8" w:space="0" w:color="999999"/>
              <w:left w:val="single" w:sz="8" w:space="0" w:color="999999"/>
              <w:bottom w:val="single" w:sz="8" w:space="0" w:color="999999"/>
              <w:right w:val="single" w:sz="8" w:space="0" w:color="999999"/>
            </w:tcBorders>
            <w:hideMark/>
          </w:tcPr>
          <w:p w14:paraId="6F12617F" w14:textId="77777777" w:rsidR="0064693D" w:rsidRPr="00AA46A3" w:rsidRDefault="0064693D">
            <w:pPr>
              <w:rPr>
                <w:lang w:eastAsia="zh-TW"/>
              </w:rPr>
            </w:pPr>
            <w:r w:rsidRPr="00AA46A3">
              <w:rPr>
                <w:rFonts w:cs="Arial"/>
                <w:bCs/>
                <w:lang w:eastAsia="zh-TW"/>
              </w:rPr>
              <w:t xml:space="preserve">The </w:t>
            </w:r>
            <w:r w:rsidRPr="00AA46A3">
              <w:rPr>
                <w:rStyle w:val="SAPScreenElement"/>
                <w:lang w:eastAsia="zh-TW"/>
              </w:rPr>
              <w:t>Home</w:t>
            </w:r>
            <w:r w:rsidRPr="00AA46A3">
              <w:rPr>
                <w:rFonts w:cs="Arial"/>
                <w:bCs/>
                <w:i/>
                <w:lang w:eastAsia="zh-TW"/>
              </w:rPr>
              <w:t xml:space="preserve"> </w:t>
            </w:r>
            <w:r w:rsidRPr="00AA46A3">
              <w:rPr>
                <w:rFonts w:cs="Arial"/>
                <w:bCs/>
                <w:lang w:eastAsia="zh-TW"/>
              </w:rPr>
              <w:t>page is displayed.</w:t>
            </w:r>
          </w:p>
        </w:tc>
        <w:tc>
          <w:tcPr>
            <w:tcW w:w="1264" w:type="dxa"/>
            <w:tcBorders>
              <w:top w:val="single" w:sz="8" w:space="0" w:color="999999"/>
              <w:left w:val="single" w:sz="8" w:space="0" w:color="999999"/>
              <w:bottom w:val="single" w:sz="8" w:space="0" w:color="999999"/>
              <w:right w:val="single" w:sz="8" w:space="0" w:color="999999"/>
            </w:tcBorders>
          </w:tcPr>
          <w:p w14:paraId="2F3336E1" w14:textId="77777777" w:rsidR="0064693D" w:rsidRPr="00AA46A3" w:rsidRDefault="0064693D">
            <w:pPr>
              <w:rPr>
                <w:rFonts w:cs="Arial"/>
                <w:bCs/>
                <w:lang w:eastAsia="zh-TW"/>
              </w:rPr>
            </w:pPr>
          </w:p>
        </w:tc>
      </w:tr>
      <w:tr w:rsidR="0064693D" w:rsidRPr="00AA46A3" w14:paraId="3DE43CAB" w14:textId="77777777" w:rsidTr="00423E55">
        <w:trPr>
          <w:trHeight w:val="357"/>
        </w:trPr>
        <w:tc>
          <w:tcPr>
            <w:tcW w:w="871" w:type="dxa"/>
            <w:tcBorders>
              <w:top w:val="single" w:sz="8" w:space="0" w:color="999999"/>
              <w:left w:val="single" w:sz="8" w:space="0" w:color="999999"/>
              <w:bottom w:val="single" w:sz="8" w:space="0" w:color="999999"/>
              <w:right w:val="single" w:sz="8" w:space="0" w:color="999999"/>
            </w:tcBorders>
            <w:hideMark/>
          </w:tcPr>
          <w:p w14:paraId="0B202408" w14:textId="77777777" w:rsidR="0064693D" w:rsidRPr="00AA46A3" w:rsidRDefault="0064693D">
            <w:pPr>
              <w:rPr>
                <w:lang w:eastAsia="zh-TW"/>
              </w:rPr>
            </w:pPr>
            <w:r w:rsidRPr="00AA46A3">
              <w:rPr>
                <w:lang w:eastAsia="zh-TW"/>
              </w:rPr>
              <w:t>2</w:t>
            </w:r>
          </w:p>
        </w:tc>
        <w:tc>
          <w:tcPr>
            <w:tcW w:w="1710" w:type="dxa"/>
            <w:tcBorders>
              <w:top w:val="single" w:sz="8" w:space="0" w:color="999999"/>
              <w:left w:val="single" w:sz="8" w:space="0" w:color="999999"/>
              <w:bottom w:val="single" w:sz="8" w:space="0" w:color="999999"/>
              <w:right w:val="single" w:sz="8" w:space="0" w:color="999999"/>
            </w:tcBorders>
            <w:hideMark/>
          </w:tcPr>
          <w:p w14:paraId="6B12EAF2" w14:textId="77777777" w:rsidR="0064693D" w:rsidRPr="00A41E88" w:rsidRDefault="0064693D">
            <w:pPr>
              <w:rPr>
                <w:rStyle w:val="SAPEmphasis"/>
                <w:lang w:eastAsia="zh-CN"/>
              </w:rPr>
            </w:pPr>
            <w:r w:rsidRPr="00A41E88">
              <w:rPr>
                <w:rStyle w:val="SAPEmphasis"/>
                <w:lang w:eastAsia="zh-CN"/>
              </w:rPr>
              <w:t>Access Requests Tile</w:t>
            </w:r>
          </w:p>
        </w:tc>
        <w:tc>
          <w:tcPr>
            <w:tcW w:w="4501" w:type="dxa"/>
            <w:tcBorders>
              <w:top w:val="single" w:sz="8" w:space="0" w:color="999999"/>
              <w:left w:val="single" w:sz="8" w:space="0" w:color="999999"/>
              <w:bottom w:val="single" w:sz="8" w:space="0" w:color="999999"/>
              <w:right w:val="single" w:sz="8" w:space="0" w:color="999999"/>
            </w:tcBorders>
            <w:hideMark/>
          </w:tcPr>
          <w:p w14:paraId="4FCC2DEA" w14:textId="77777777" w:rsidR="0064693D" w:rsidRPr="00AA46A3" w:rsidRDefault="0064693D">
            <w:pPr>
              <w:rPr>
                <w:lang w:eastAsia="zh-CN"/>
              </w:rPr>
            </w:pPr>
            <w:r w:rsidRPr="00AA46A3">
              <w:rPr>
                <w:lang w:eastAsia="zh-TW"/>
              </w:rPr>
              <w:t xml:space="preserve">On the </w:t>
            </w:r>
            <w:r w:rsidRPr="00AA46A3">
              <w:rPr>
                <w:rStyle w:val="SAPScreenElement"/>
                <w:lang w:eastAsia="zh-TW"/>
              </w:rPr>
              <w:t xml:space="preserve">Home </w:t>
            </w:r>
            <w:r w:rsidRPr="00AA46A3">
              <w:rPr>
                <w:rFonts w:cs="Arial"/>
                <w:bCs/>
                <w:lang w:eastAsia="zh-TW"/>
              </w:rPr>
              <w:t>page</w:t>
            </w:r>
            <w:r w:rsidRPr="00AA46A3">
              <w:rPr>
                <w:rStyle w:val="SAPScreenElement"/>
                <w:lang w:eastAsia="zh-TW"/>
              </w:rPr>
              <w:t>,</w:t>
            </w:r>
            <w:r w:rsidRPr="00AA46A3">
              <w:rPr>
                <w:lang w:eastAsia="zh-TW"/>
              </w:rPr>
              <w:t xml:space="preserve"> go to the</w:t>
            </w:r>
            <w:r w:rsidRPr="00AA46A3">
              <w:rPr>
                <w:i/>
                <w:lang w:eastAsia="zh-TW"/>
              </w:rPr>
              <w:t xml:space="preserve"> </w:t>
            </w:r>
            <w:r w:rsidRPr="00AA46A3">
              <w:rPr>
                <w:rStyle w:val="SAPScreenElement"/>
                <w:lang w:eastAsia="zh-TW"/>
              </w:rPr>
              <w:t>To Do</w:t>
            </w:r>
            <w:r w:rsidRPr="00AA46A3">
              <w:rPr>
                <w:i/>
                <w:lang w:eastAsia="zh-CN"/>
              </w:rPr>
              <w:t xml:space="preserve"> </w:t>
            </w:r>
            <w:r w:rsidRPr="00AA46A3">
              <w:rPr>
                <w:lang w:eastAsia="zh-CN"/>
              </w:rPr>
              <w:t>section</w:t>
            </w:r>
            <w:r w:rsidRPr="00AA46A3">
              <w:rPr>
                <w:i/>
                <w:lang w:eastAsia="zh-CN"/>
              </w:rPr>
              <w:t xml:space="preserve"> </w:t>
            </w:r>
            <w:r w:rsidRPr="00AA46A3">
              <w:rPr>
                <w:lang w:eastAsia="zh-CN"/>
              </w:rPr>
              <w:t xml:space="preserve">and click on the </w:t>
            </w:r>
            <w:r w:rsidRPr="00AA46A3">
              <w:rPr>
                <w:rStyle w:val="SAPScreenElement"/>
                <w:lang w:eastAsia="zh-TW"/>
              </w:rPr>
              <w:t>Approve Requests</w:t>
            </w:r>
            <w:r w:rsidRPr="00AA46A3">
              <w:rPr>
                <w:lang w:eastAsia="zh-TW"/>
              </w:rPr>
              <w:t xml:space="preserve"> tile.</w:t>
            </w:r>
          </w:p>
        </w:tc>
        <w:tc>
          <w:tcPr>
            <w:tcW w:w="5934" w:type="dxa"/>
            <w:tcBorders>
              <w:top w:val="single" w:sz="8" w:space="0" w:color="999999"/>
              <w:left w:val="single" w:sz="8" w:space="0" w:color="999999"/>
              <w:bottom w:val="single" w:sz="8" w:space="0" w:color="999999"/>
              <w:right w:val="single" w:sz="8" w:space="0" w:color="999999"/>
            </w:tcBorders>
            <w:hideMark/>
          </w:tcPr>
          <w:p w14:paraId="670A4857" w14:textId="26998458" w:rsidR="0064693D" w:rsidRPr="00AA46A3" w:rsidRDefault="0064693D">
            <w:pPr>
              <w:rPr>
                <w:rFonts w:cs="Arial"/>
                <w:bCs/>
                <w:lang w:eastAsia="zh-TW"/>
              </w:rPr>
            </w:pPr>
            <w:r w:rsidRPr="00AA46A3">
              <w:rPr>
                <w:rFonts w:cs="Arial"/>
                <w:bCs/>
                <w:lang w:eastAsia="zh-TW"/>
              </w:rPr>
              <w:t xml:space="preserve">The </w:t>
            </w:r>
            <w:r w:rsidRPr="00AA46A3">
              <w:rPr>
                <w:rStyle w:val="SAPScreenElement"/>
                <w:lang w:eastAsia="zh-TW"/>
              </w:rPr>
              <w:t>Approve Requests</w:t>
            </w:r>
            <w:r w:rsidRPr="00AA46A3">
              <w:rPr>
                <w:lang w:eastAsia="zh-TW"/>
              </w:rPr>
              <w:t xml:space="preserve"> </w:t>
            </w:r>
            <w:r w:rsidRPr="00AA46A3">
              <w:rPr>
                <w:rFonts w:cs="Arial"/>
                <w:bCs/>
                <w:lang w:eastAsia="zh-TW"/>
              </w:rPr>
              <w:t>dialog box is displayed, containing a list of all the request</w:t>
            </w:r>
            <w:r w:rsidR="0009234C" w:rsidRPr="00AA46A3">
              <w:rPr>
                <w:rFonts w:cs="Arial"/>
                <w:bCs/>
                <w:lang w:eastAsia="zh-TW"/>
              </w:rPr>
              <w:t>s</w:t>
            </w:r>
            <w:r w:rsidRPr="00AA46A3">
              <w:rPr>
                <w:rFonts w:cs="Arial"/>
                <w:bCs/>
                <w:lang w:eastAsia="zh-TW"/>
              </w:rPr>
              <w:t xml:space="preserve"> you need to approve. For each request, high level details are given, which depend on the request type. </w:t>
            </w:r>
          </w:p>
          <w:p w14:paraId="108625BF" w14:textId="77777777" w:rsidR="0064693D" w:rsidRPr="00AA46A3" w:rsidRDefault="0064693D">
            <w:pPr>
              <w:rPr>
                <w:rFonts w:cs="Arial"/>
                <w:bCs/>
                <w:lang w:eastAsia="zh-TW"/>
              </w:rPr>
            </w:pPr>
            <w:r w:rsidRPr="00AA46A3">
              <w:rPr>
                <w:rFonts w:cs="Arial"/>
                <w:bCs/>
                <w:lang w:eastAsia="zh-TW"/>
              </w:rPr>
              <w:t>Starting with this list, you have different options:</w:t>
            </w:r>
          </w:p>
          <w:p w14:paraId="0562D8B2" w14:textId="77777777" w:rsidR="0064693D" w:rsidRPr="00AA46A3" w:rsidRDefault="0064693D" w:rsidP="0064693D">
            <w:pPr>
              <w:pStyle w:val="ListParagraph"/>
              <w:numPr>
                <w:ilvl w:val="0"/>
                <w:numId w:val="48"/>
              </w:numPr>
              <w:ind w:left="290" w:hanging="270"/>
              <w:rPr>
                <w:lang w:eastAsia="zh-TW"/>
              </w:rPr>
            </w:pPr>
            <w:r w:rsidRPr="00AA46A3">
              <w:rPr>
                <w:lang w:eastAsia="zh-TW"/>
              </w:rPr>
              <w:t>Approve directly a single request</w:t>
            </w:r>
            <w:r w:rsidRPr="00AA46A3">
              <w:rPr>
                <w:lang w:eastAsia="zh-CN"/>
              </w:rPr>
              <w:t>.</w:t>
            </w:r>
          </w:p>
          <w:p w14:paraId="3C1FE301" w14:textId="4191F42C" w:rsidR="0064693D" w:rsidRPr="00AA46A3" w:rsidRDefault="0064693D" w:rsidP="0064693D">
            <w:pPr>
              <w:pStyle w:val="ListParagraph"/>
              <w:numPr>
                <w:ilvl w:val="0"/>
                <w:numId w:val="48"/>
              </w:numPr>
              <w:ind w:left="290" w:hanging="270"/>
              <w:rPr>
                <w:rFonts w:cs="Arial"/>
                <w:bCs/>
                <w:lang w:eastAsia="zh-TW"/>
              </w:rPr>
            </w:pPr>
            <w:r w:rsidRPr="00AA46A3">
              <w:rPr>
                <w:lang w:eastAsia="zh-TW"/>
              </w:rPr>
              <w:t>Select a single time off request, review its details and process it</w:t>
            </w:r>
            <w:r w:rsidRPr="00AA46A3">
              <w:rPr>
                <w:rFonts w:cs="Arial"/>
                <w:bCs/>
                <w:lang w:eastAsia="zh-TW"/>
              </w:rPr>
              <w:t>.</w:t>
            </w:r>
          </w:p>
          <w:p w14:paraId="0B83E766" w14:textId="17510B56" w:rsidR="0009234C" w:rsidRPr="00AA46A3" w:rsidRDefault="0064693D" w:rsidP="00423E55">
            <w:pPr>
              <w:pStyle w:val="ListParagraph"/>
              <w:numPr>
                <w:ilvl w:val="0"/>
                <w:numId w:val="48"/>
              </w:numPr>
              <w:ind w:left="290" w:hanging="270"/>
              <w:rPr>
                <w:lang w:eastAsia="zh-TW"/>
              </w:rPr>
            </w:pPr>
            <w:r w:rsidRPr="00AA46A3">
              <w:rPr>
                <w:lang w:eastAsia="zh-TW"/>
              </w:rPr>
              <w:t>Approve several time off requests at once, if relevant.</w:t>
            </w:r>
          </w:p>
          <w:p w14:paraId="7A25CF48" w14:textId="4A2F16A0" w:rsidR="0064693D" w:rsidRPr="00AA46A3" w:rsidRDefault="0064693D">
            <w:pPr>
              <w:rPr>
                <w:lang w:eastAsia="zh-TW"/>
              </w:rPr>
            </w:pPr>
            <w:r w:rsidRPr="00AA46A3">
              <w:rPr>
                <w:lang w:eastAsia="zh-TW"/>
              </w:rPr>
              <w:t xml:space="preserve">Each of these </w:t>
            </w:r>
            <w:r w:rsidRPr="00A41E88">
              <w:rPr>
                <w:rStyle w:val="SAPEmphasis"/>
                <w:lang w:eastAsia="zh-CN"/>
              </w:rPr>
              <w:t>options</w:t>
            </w:r>
            <w:r w:rsidRPr="00AA46A3">
              <w:rPr>
                <w:lang w:eastAsia="zh-TW"/>
              </w:rPr>
              <w:t xml:space="preserve"> is detailed in a separate </w:t>
            </w:r>
            <w:r w:rsidRPr="00AA46A3">
              <w:rPr>
                <w:rFonts w:ascii="BentonSans Regular" w:hAnsi="BentonSans Regular"/>
                <w:color w:val="666666"/>
                <w:lang w:eastAsia="zh-TW"/>
              </w:rPr>
              <w:t>Procedure</w:t>
            </w:r>
            <w:r w:rsidRPr="00AA46A3">
              <w:rPr>
                <w:lang w:eastAsia="zh-TW"/>
              </w:rPr>
              <w:t xml:space="preserve"> table below. Continue </w:t>
            </w:r>
            <w:r w:rsidRPr="00AA46A3">
              <w:rPr>
                <w:rFonts w:cs="Arial"/>
                <w:bCs/>
                <w:lang w:eastAsia="zh-CN"/>
              </w:rPr>
              <w:t>the process execution with one of these options.</w:t>
            </w:r>
          </w:p>
        </w:tc>
        <w:tc>
          <w:tcPr>
            <w:tcW w:w="1264" w:type="dxa"/>
            <w:tcBorders>
              <w:top w:val="single" w:sz="8" w:space="0" w:color="999999"/>
              <w:left w:val="single" w:sz="8" w:space="0" w:color="999999"/>
              <w:bottom w:val="single" w:sz="8" w:space="0" w:color="999999"/>
              <w:right w:val="single" w:sz="8" w:space="0" w:color="999999"/>
            </w:tcBorders>
          </w:tcPr>
          <w:p w14:paraId="178E01B5" w14:textId="77777777" w:rsidR="0064693D" w:rsidRPr="00AA46A3" w:rsidRDefault="0064693D">
            <w:pPr>
              <w:rPr>
                <w:rFonts w:cs="Arial"/>
                <w:bCs/>
                <w:lang w:eastAsia="zh-TW"/>
              </w:rPr>
            </w:pPr>
          </w:p>
        </w:tc>
      </w:tr>
    </w:tbl>
    <w:p w14:paraId="5E741478" w14:textId="0C8341F1" w:rsidR="0064693D" w:rsidRPr="00AA46A3" w:rsidDel="00515807" w:rsidRDefault="0064693D" w:rsidP="0064693D">
      <w:pPr>
        <w:rPr>
          <w:del w:id="1269" w:author="Author" w:date="2018-02-07T17:46:00Z"/>
          <w:rStyle w:val="SAPEmphasis"/>
          <w:szCs w:val="22"/>
          <w:u w:val="single"/>
        </w:rPr>
      </w:pPr>
    </w:p>
    <w:p w14:paraId="612543DA" w14:textId="77777777" w:rsidR="00D62180" w:rsidRDefault="00D62180" w:rsidP="0064693D">
      <w:pPr>
        <w:rPr>
          <w:rStyle w:val="SAPEmphasis"/>
          <w:sz w:val="20"/>
          <w:u w:val="single"/>
        </w:rPr>
      </w:pPr>
    </w:p>
    <w:p w14:paraId="264219D0" w14:textId="11AE2745" w:rsidR="0064693D" w:rsidRPr="00AA46A3" w:rsidRDefault="0064693D" w:rsidP="0064693D">
      <w:pPr>
        <w:rPr>
          <w:rStyle w:val="SAPEmphasis"/>
          <w:rFonts w:eastAsiaTheme="minorHAnsi"/>
          <w:sz w:val="20"/>
        </w:rPr>
      </w:pPr>
      <w:r w:rsidRPr="00AA46A3">
        <w:rPr>
          <w:rStyle w:val="SAPEmphasis"/>
          <w:sz w:val="20"/>
          <w:u w:val="single"/>
        </w:rPr>
        <w:t>Option 1</w:t>
      </w:r>
      <w:r w:rsidRPr="00AA46A3">
        <w:rPr>
          <w:sz w:val="20"/>
        </w:rPr>
        <w:t xml:space="preserve">: </w:t>
      </w:r>
      <w:r w:rsidRPr="00AA46A3">
        <w:rPr>
          <w:rStyle w:val="SAPEmphasis"/>
          <w:sz w:val="20"/>
        </w:rPr>
        <w:t>Approving Directly Single Time Off Request</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260"/>
        <w:gridCol w:w="6750"/>
        <w:gridCol w:w="4140"/>
        <w:gridCol w:w="1264"/>
      </w:tblGrid>
      <w:tr w:rsidR="0061143C" w:rsidRPr="00AA46A3" w14:paraId="4A986C82" w14:textId="77777777" w:rsidTr="00A41E88">
        <w:trPr>
          <w:trHeight w:val="576"/>
          <w:tblHeader/>
        </w:trPr>
        <w:tc>
          <w:tcPr>
            <w:tcW w:w="872" w:type="dxa"/>
            <w:shd w:val="clear" w:color="auto" w:fill="999999"/>
          </w:tcPr>
          <w:p w14:paraId="7F67652D" w14:textId="77777777" w:rsidR="0061143C" w:rsidRPr="00AA46A3" w:rsidRDefault="0061143C" w:rsidP="0061143C">
            <w:pPr>
              <w:pStyle w:val="TableHeading"/>
              <w:rPr>
                <w:rFonts w:ascii="BentonSans Bold" w:hAnsi="BentonSans Bold"/>
                <w:bCs/>
                <w:color w:val="FFFFFF"/>
                <w:sz w:val="18"/>
              </w:rPr>
            </w:pPr>
            <w:r w:rsidRPr="00AA46A3">
              <w:rPr>
                <w:rFonts w:ascii="BentonSans Bold" w:hAnsi="BentonSans Bold"/>
                <w:bCs/>
                <w:color w:val="FFFFFF"/>
                <w:sz w:val="18"/>
              </w:rPr>
              <w:t>Test Step #</w:t>
            </w:r>
          </w:p>
        </w:tc>
        <w:tc>
          <w:tcPr>
            <w:tcW w:w="1260" w:type="dxa"/>
            <w:shd w:val="clear" w:color="auto" w:fill="999999"/>
          </w:tcPr>
          <w:p w14:paraId="3CA178FE" w14:textId="77777777" w:rsidR="0061143C" w:rsidRPr="00AA46A3" w:rsidRDefault="0061143C" w:rsidP="0061143C">
            <w:pPr>
              <w:pStyle w:val="TableHeading"/>
              <w:rPr>
                <w:rFonts w:ascii="BentonSans Bold" w:hAnsi="BentonSans Bold"/>
                <w:bCs/>
                <w:color w:val="FFFFFF"/>
                <w:sz w:val="18"/>
              </w:rPr>
            </w:pPr>
            <w:r w:rsidRPr="00AA46A3">
              <w:rPr>
                <w:rFonts w:ascii="BentonSans Bold" w:hAnsi="BentonSans Bold"/>
                <w:bCs/>
                <w:color w:val="FFFFFF"/>
                <w:sz w:val="18"/>
              </w:rPr>
              <w:t>Test Step Name</w:t>
            </w:r>
          </w:p>
        </w:tc>
        <w:tc>
          <w:tcPr>
            <w:tcW w:w="6750" w:type="dxa"/>
            <w:shd w:val="clear" w:color="auto" w:fill="999999"/>
          </w:tcPr>
          <w:p w14:paraId="19AB75AD" w14:textId="77777777" w:rsidR="0061143C" w:rsidRPr="00AA46A3" w:rsidRDefault="0061143C" w:rsidP="0061143C">
            <w:pPr>
              <w:pStyle w:val="TableHeading"/>
              <w:rPr>
                <w:rFonts w:ascii="BentonSans Bold" w:hAnsi="BentonSans Bold"/>
                <w:bCs/>
                <w:color w:val="FFFFFF"/>
                <w:sz w:val="18"/>
              </w:rPr>
            </w:pPr>
            <w:r w:rsidRPr="00AA46A3">
              <w:rPr>
                <w:rFonts w:ascii="BentonSans Bold" w:hAnsi="BentonSans Bold"/>
                <w:bCs/>
                <w:color w:val="FFFFFF"/>
                <w:sz w:val="18"/>
              </w:rPr>
              <w:t>Instruction</w:t>
            </w:r>
          </w:p>
        </w:tc>
        <w:tc>
          <w:tcPr>
            <w:tcW w:w="4140" w:type="dxa"/>
            <w:shd w:val="clear" w:color="auto" w:fill="999999"/>
          </w:tcPr>
          <w:p w14:paraId="61CE39AC" w14:textId="77777777" w:rsidR="0061143C" w:rsidRPr="00AA46A3" w:rsidRDefault="0061143C" w:rsidP="0061143C">
            <w:pPr>
              <w:pStyle w:val="TableHeading"/>
              <w:rPr>
                <w:rFonts w:ascii="BentonSans Bold" w:hAnsi="BentonSans Bold"/>
                <w:bCs/>
                <w:color w:val="FFFFFF"/>
                <w:sz w:val="18"/>
              </w:rPr>
            </w:pPr>
            <w:r w:rsidRPr="00AA46A3">
              <w:rPr>
                <w:rFonts w:ascii="BentonSans Bold" w:hAnsi="BentonSans Bold"/>
                <w:bCs/>
                <w:color w:val="FFFFFF"/>
                <w:sz w:val="18"/>
              </w:rPr>
              <w:t>Expected Result</w:t>
            </w:r>
          </w:p>
        </w:tc>
        <w:tc>
          <w:tcPr>
            <w:tcW w:w="1264" w:type="dxa"/>
            <w:shd w:val="clear" w:color="auto" w:fill="999999"/>
          </w:tcPr>
          <w:p w14:paraId="3F8774CB" w14:textId="77777777" w:rsidR="0061143C" w:rsidRPr="00AA46A3" w:rsidRDefault="0061143C" w:rsidP="0061143C">
            <w:pPr>
              <w:pStyle w:val="TableHeading"/>
              <w:rPr>
                <w:rFonts w:ascii="BentonSans Bold" w:hAnsi="BentonSans Bold"/>
                <w:bCs/>
                <w:color w:val="FFFFFF"/>
                <w:sz w:val="18"/>
              </w:rPr>
            </w:pPr>
            <w:r w:rsidRPr="00AA46A3">
              <w:rPr>
                <w:rFonts w:ascii="BentonSans Bold" w:hAnsi="BentonSans Bold"/>
                <w:bCs/>
                <w:color w:val="FFFFFF"/>
                <w:sz w:val="18"/>
              </w:rPr>
              <w:t>Pass / Fail / Comment</w:t>
            </w:r>
          </w:p>
        </w:tc>
      </w:tr>
      <w:tr w:rsidR="0061143C" w:rsidRPr="00AA46A3" w14:paraId="32FC32CE" w14:textId="77777777" w:rsidTr="00A41E88">
        <w:trPr>
          <w:trHeight w:val="357"/>
        </w:trPr>
        <w:tc>
          <w:tcPr>
            <w:tcW w:w="872" w:type="dxa"/>
            <w:shd w:val="clear" w:color="auto" w:fill="auto"/>
          </w:tcPr>
          <w:p w14:paraId="54878C1F" w14:textId="77777777" w:rsidR="0061143C" w:rsidRPr="00AA46A3" w:rsidRDefault="0061143C" w:rsidP="0061143C">
            <w:r w:rsidRPr="00AA46A3">
              <w:t>3</w:t>
            </w:r>
          </w:p>
        </w:tc>
        <w:tc>
          <w:tcPr>
            <w:tcW w:w="1260" w:type="dxa"/>
            <w:shd w:val="clear" w:color="auto" w:fill="auto"/>
          </w:tcPr>
          <w:p w14:paraId="6F175361" w14:textId="77777777" w:rsidR="0061143C" w:rsidRPr="00A41E88" w:rsidRDefault="0061143C" w:rsidP="0061143C">
            <w:pPr>
              <w:rPr>
                <w:rStyle w:val="SAPEmphasis"/>
                <w:lang w:eastAsia="zh-CN"/>
              </w:rPr>
            </w:pPr>
            <w:r w:rsidRPr="00A41E88">
              <w:rPr>
                <w:rStyle w:val="SAPEmphasis"/>
                <w:lang w:eastAsia="zh-CN"/>
              </w:rPr>
              <w:t>Approve Directly Single Time Off Request</w:t>
            </w:r>
          </w:p>
        </w:tc>
        <w:tc>
          <w:tcPr>
            <w:tcW w:w="6750" w:type="dxa"/>
            <w:shd w:val="clear" w:color="auto" w:fill="auto"/>
          </w:tcPr>
          <w:p w14:paraId="6CE6B36F" w14:textId="15CE1B54" w:rsidR="0061143C" w:rsidRPr="00AA46A3" w:rsidRDefault="0061143C" w:rsidP="0061143C">
            <w:pPr>
              <w:rPr>
                <w:lang w:eastAsia="zh-CN"/>
              </w:rPr>
            </w:pPr>
            <w:r w:rsidRPr="00AA46A3">
              <w:rPr>
                <w:rFonts w:cs="Arial"/>
                <w:bCs/>
              </w:rPr>
              <w:t xml:space="preserve">In the </w:t>
            </w:r>
            <w:r w:rsidRPr="00AA46A3">
              <w:rPr>
                <w:rStyle w:val="SAPScreenElement"/>
              </w:rPr>
              <w:t>Approve Requests</w:t>
            </w:r>
            <w:r w:rsidRPr="00AA46A3">
              <w:t xml:space="preserve"> </w:t>
            </w:r>
            <w:r w:rsidRPr="00AA46A3">
              <w:rPr>
                <w:rFonts w:cs="Arial"/>
                <w:bCs/>
              </w:rPr>
              <w:t>dialog box, review the high</w:t>
            </w:r>
            <w:r w:rsidR="00E54407" w:rsidRPr="00AA46A3">
              <w:rPr>
                <w:rFonts w:cs="Arial"/>
                <w:bCs/>
              </w:rPr>
              <w:t>-</w:t>
            </w:r>
            <w:r w:rsidRPr="00AA46A3">
              <w:rPr>
                <w:rFonts w:cs="Arial"/>
                <w:bCs/>
              </w:rPr>
              <w:t xml:space="preserve">level details of the </w:t>
            </w:r>
            <w:r w:rsidRPr="00AA46A3">
              <w:rPr>
                <w:rStyle w:val="SAPScreenElement"/>
              </w:rPr>
              <w:t>Time Off Requests for &lt;employee name&gt;</w:t>
            </w:r>
            <w:r w:rsidRPr="00AA46A3">
              <w:rPr>
                <w:lang w:eastAsia="zh-CN"/>
              </w:rPr>
              <w:t xml:space="preserve"> you need to approve. These high</w:t>
            </w:r>
            <w:r w:rsidR="00E54407" w:rsidRPr="00AA46A3">
              <w:rPr>
                <w:lang w:eastAsia="zh-CN"/>
              </w:rPr>
              <w:t>-</w:t>
            </w:r>
            <w:r w:rsidRPr="00AA46A3">
              <w:rPr>
                <w:lang w:eastAsia="zh-CN"/>
              </w:rPr>
              <w:t>level details refer to the time type (</w:t>
            </w:r>
            <w:r w:rsidR="00821CC7" w:rsidRPr="00AA46A3">
              <w:rPr>
                <w:lang w:eastAsia="zh-CN"/>
              </w:rPr>
              <w:t xml:space="preserve">for example, </w:t>
            </w:r>
            <w:r w:rsidR="00821CC7" w:rsidRPr="00AA46A3">
              <w:rPr>
                <w:rStyle w:val="UserInput"/>
                <w:sz w:val="18"/>
              </w:rPr>
              <w:t>Unpaid</w:t>
            </w:r>
            <w:r w:rsidRPr="00AA46A3">
              <w:rPr>
                <w:lang w:eastAsia="zh-CN"/>
              </w:rPr>
              <w:t>) and the duration of this absence.</w:t>
            </w:r>
          </w:p>
          <w:p w14:paraId="697EAB9F" w14:textId="77777777" w:rsidR="0061143C" w:rsidRPr="00AA46A3" w:rsidRDefault="0061143C" w:rsidP="0061143C">
            <w:r w:rsidRPr="00AA46A3">
              <w:t xml:space="preserve">If </w:t>
            </w:r>
            <w:r w:rsidRPr="00AA46A3">
              <w:rPr>
                <w:lang w:eastAsia="zh-CN"/>
              </w:rPr>
              <w:t>everything is fine</w:t>
            </w:r>
            <w:r w:rsidRPr="00AA46A3">
              <w:t xml:space="preserve">, choose the </w:t>
            </w:r>
            <w:r w:rsidRPr="00AA46A3">
              <w:rPr>
                <w:rStyle w:val="SAPScreenElement"/>
              </w:rPr>
              <w:t>Approve</w:t>
            </w:r>
            <w:r w:rsidRPr="00AA46A3">
              <w:rPr>
                <w:i/>
                <w:lang w:eastAsia="zh-CN"/>
              </w:rPr>
              <w:t xml:space="preserve"> </w:t>
            </w:r>
            <w:r w:rsidRPr="00AA46A3">
              <w:rPr>
                <w:lang w:eastAsia="zh-CN"/>
              </w:rPr>
              <w:t>button next to the time off request.</w:t>
            </w:r>
          </w:p>
        </w:tc>
        <w:tc>
          <w:tcPr>
            <w:tcW w:w="4140" w:type="dxa"/>
            <w:shd w:val="clear" w:color="auto" w:fill="auto"/>
          </w:tcPr>
          <w:p w14:paraId="3B8AEE2B" w14:textId="77777777" w:rsidR="0061143C" w:rsidRPr="00AA46A3" w:rsidRDefault="0061143C" w:rsidP="0061143C">
            <w:pPr>
              <w:rPr>
                <w:rFonts w:cs="Arial"/>
                <w:bCs/>
              </w:rPr>
            </w:pPr>
            <w:r w:rsidRPr="00AA46A3">
              <w:t>The system generates a message about the successful approval of the workflow and</w:t>
            </w:r>
            <w:r w:rsidRPr="00AA46A3">
              <w:rPr>
                <w:lang w:eastAsia="zh-CN"/>
              </w:rPr>
              <w:t xml:space="preserve"> the request disappeared from the </w:t>
            </w:r>
            <w:r w:rsidRPr="00AA46A3">
              <w:rPr>
                <w:rStyle w:val="SAPScreenElement"/>
              </w:rPr>
              <w:t>Approve Requests</w:t>
            </w:r>
            <w:r w:rsidRPr="00AA46A3">
              <w:t xml:space="preserve"> </w:t>
            </w:r>
            <w:r w:rsidRPr="00AA46A3">
              <w:rPr>
                <w:rFonts w:cs="Arial"/>
                <w:bCs/>
              </w:rPr>
              <w:t>dialog box.</w:t>
            </w:r>
          </w:p>
        </w:tc>
        <w:tc>
          <w:tcPr>
            <w:tcW w:w="1264" w:type="dxa"/>
          </w:tcPr>
          <w:p w14:paraId="5BDFC7AE" w14:textId="77777777" w:rsidR="0061143C" w:rsidRPr="00AA46A3" w:rsidRDefault="0061143C" w:rsidP="0061143C">
            <w:pPr>
              <w:rPr>
                <w:rFonts w:cs="Arial"/>
                <w:bCs/>
              </w:rPr>
            </w:pPr>
          </w:p>
        </w:tc>
      </w:tr>
      <w:tr w:rsidR="0061143C" w:rsidRPr="00AA46A3" w14:paraId="79BC2142" w14:textId="77777777" w:rsidTr="00A41E88">
        <w:trPr>
          <w:trHeight w:val="357"/>
        </w:trPr>
        <w:tc>
          <w:tcPr>
            <w:tcW w:w="872" w:type="dxa"/>
            <w:shd w:val="clear" w:color="auto" w:fill="auto"/>
          </w:tcPr>
          <w:p w14:paraId="1035E573" w14:textId="77777777" w:rsidR="0061143C" w:rsidRPr="00AA46A3" w:rsidRDefault="0061143C" w:rsidP="0061143C">
            <w:r w:rsidRPr="00AA46A3">
              <w:t>4</w:t>
            </w:r>
          </w:p>
        </w:tc>
        <w:tc>
          <w:tcPr>
            <w:tcW w:w="1260" w:type="dxa"/>
            <w:shd w:val="clear" w:color="auto" w:fill="auto"/>
          </w:tcPr>
          <w:p w14:paraId="7EB033BB" w14:textId="77777777" w:rsidR="0061143C" w:rsidRPr="00A41E88" w:rsidRDefault="0061143C" w:rsidP="0061143C">
            <w:pPr>
              <w:rPr>
                <w:rStyle w:val="SAPEmphasis"/>
                <w:lang w:eastAsia="zh-CN"/>
              </w:rPr>
            </w:pPr>
            <w:r w:rsidRPr="00A41E88">
              <w:rPr>
                <w:rStyle w:val="SAPEmphasis"/>
                <w:lang w:eastAsia="zh-CN"/>
              </w:rPr>
              <w:t>Return to Home page</w:t>
            </w:r>
          </w:p>
        </w:tc>
        <w:tc>
          <w:tcPr>
            <w:tcW w:w="6750" w:type="dxa"/>
            <w:shd w:val="clear" w:color="auto" w:fill="auto"/>
          </w:tcPr>
          <w:p w14:paraId="48BD8DA9" w14:textId="77777777" w:rsidR="0061143C" w:rsidRPr="00AA46A3" w:rsidRDefault="0061143C" w:rsidP="0061143C">
            <w:pPr>
              <w:rPr>
                <w:lang w:eastAsia="zh-CN"/>
              </w:rPr>
            </w:pPr>
            <w:r w:rsidRPr="00AA46A3">
              <w:rPr>
                <w:lang w:eastAsia="zh-CN"/>
              </w:rPr>
              <w:t xml:space="preserve">If appropriate, approve directly other single requests, otherwise </w:t>
            </w:r>
            <w:r w:rsidRPr="00AA46A3">
              <w:t xml:space="preserve">choose </w:t>
            </w:r>
            <w:r w:rsidRPr="00AA46A3">
              <w:rPr>
                <w:rStyle w:val="SAPScreenElement"/>
              </w:rPr>
              <w:t xml:space="preserve">X </w:t>
            </w:r>
            <w:r w:rsidRPr="00AA46A3">
              <w:rPr>
                <w:lang w:eastAsia="zh-CN"/>
              </w:rPr>
              <w:t xml:space="preserve">to close the </w:t>
            </w:r>
            <w:r w:rsidRPr="00AA46A3">
              <w:rPr>
                <w:rStyle w:val="SAPScreenElement"/>
              </w:rPr>
              <w:t>Approve Requests</w:t>
            </w:r>
            <w:r w:rsidRPr="00AA46A3">
              <w:t xml:space="preserve"> </w:t>
            </w:r>
            <w:r w:rsidRPr="00AA46A3">
              <w:rPr>
                <w:rFonts w:cs="Arial"/>
                <w:bCs/>
              </w:rPr>
              <w:t xml:space="preserve">dialog box and return to the </w:t>
            </w:r>
            <w:r w:rsidRPr="00AA46A3">
              <w:rPr>
                <w:rStyle w:val="SAPScreenElement"/>
              </w:rPr>
              <w:t>Home</w:t>
            </w:r>
            <w:r w:rsidRPr="00AA46A3">
              <w:rPr>
                <w:rFonts w:cs="Arial"/>
                <w:bCs/>
              </w:rPr>
              <w:t xml:space="preserve"> page.</w:t>
            </w:r>
          </w:p>
        </w:tc>
        <w:tc>
          <w:tcPr>
            <w:tcW w:w="4140" w:type="dxa"/>
            <w:shd w:val="clear" w:color="auto" w:fill="auto"/>
          </w:tcPr>
          <w:p w14:paraId="2AF068A2" w14:textId="77777777" w:rsidR="0061143C" w:rsidRPr="00AA46A3" w:rsidRDefault="0061143C" w:rsidP="0061143C">
            <w:pPr>
              <w:pStyle w:val="SAPNoteHeading"/>
              <w:ind w:left="0"/>
            </w:pPr>
            <w:r w:rsidRPr="00AA46A3">
              <w:rPr>
                <w:noProof/>
              </w:rPr>
              <w:drawing>
                <wp:inline distT="0" distB="0" distL="0" distR="0" wp14:anchorId="4154D57E" wp14:editId="6E8F07A1">
                  <wp:extent cx="228600" cy="228600"/>
                  <wp:effectExtent l="0" t="0" r="0" b="0"/>
                  <wp:docPr id="2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A46A3">
              <w:t> Note</w:t>
            </w:r>
          </w:p>
          <w:p w14:paraId="63EAD954" w14:textId="77777777" w:rsidR="0061143C" w:rsidRPr="00AA46A3" w:rsidRDefault="0061143C" w:rsidP="00383E71">
            <w:r w:rsidRPr="00AA46A3">
              <w:rPr>
                <w:lang w:eastAsia="zh-CN"/>
              </w:rPr>
              <w:t xml:space="preserve">Once there is no request left for you to approve, </w:t>
            </w:r>
            <w:r w:rsidRPr="00AA46A3">
              <w:rPr>
                <w:rFonts w:cs="Arial"/>
                <w:bCs/>
              </w:rPr>
              <w:t>the</w:t>
            </w:r>
            <w:r w:rsidRPr="00AA46A3">
              <w:t xml:space="preserve"> </w:t>
            </w:r>
            <w:r w:rsidRPr="00AA46A3">
              <w:rPr>
                <w:rStyle w:val="SAPScreenElement"/>
              </w:rPr>
              <w:t>Approve Requests</w:t>
            </w:r>
            <w:r w:rsidRPr="00AA46A3">
              <w:t xml:space="preserve"> tile will no longer be visible in the </w:t>
            </w:r>
            <w:r w:rsidRPr="00AA46A3">
              <w:rPr>
                <w:rStyle w:val="SAPScreenElement"/>
              </w:rPr>
              <w:t>To Do</w:t>
            </w:r>
            <w:r w:rsidRPr="00AA46A3">
              <w:rPr>
                <w:i/>
                <w:lang w:eastAsia="zh-CN"/>
              </w:rPr>
              <w:t xml:space="preserve"> </w:t>
            </w:r>
            <w:r w:rsidRPr="00AA46A3">
              <w:rPr>
                <w:lang w:eastAsia="zh-CN"/>
              </w:rPr>
              <w:t xml:space="preserve">section of your </w:t>
            </w:r>
            <w:r w:rsidRPr="00AA46A3">
              <w:rPr>
                <w:rStyle w:val="SAPScreenElement"/>
              </w:rPr>
              <w:t>Home</w:t>
            </w:r>
            <w:r w:rsidRPr="00AA46A3">
              <w:rPr>
                <w:lang w:eastAsia="zh-CN"/>
              </w:rPr>
              <w:t xml:space="preserve"> page.</w:t>
            </w:r>
          </w:p>
        </w:tc>
        <w:tc>
          <w:tcPr>
            <w:tcW w:w="1264" w:type="dxa"/>
          </w:tcPr>
          <w:p w14:paraId="43A05A7C" w14:textId="77777777" w:rsidR="0061143C" w:rsidRPr="00AA46A3" w:rsidRDefault="0061143C" w:rsidP="0061143C">
            <w:pPr>
              <w:rPr>
                <w:rFonts w:cs="Arial"/>
                <w:bCs/>
              </w:rPr>
            </w:pPr>
          </w:p>
        </w:tc>
      </w:tr>
    </w:tbl>
    <w:p w14:paraId="4F0E1A78" w14:textId="06B61B9F" w:rsidR="0061143C" w:rsidRPr="00AA46A3" w:rsidRDefault="0061143C" w:rsidP="0064693D">
      <w:pPr>
        <w:rPr>
          <w:rStyle w:val="SAPEmphasis"/>
          <w:sz w:val="20"/>
          <w:szCs w:val="22"/>
          <w:u w:val="single"/>
        </w:rPr>
      </w:pPr>
    </w:p>
    <w:p w14:paraId="022F0691" w14:textId="77777777" w:rsidR="0064693D" w:rsidRPr="00AA46A3" w:rsidRDefault="0064693D" w:rsidP="0064693D">
      <w:pPr>
        <w:rPr>
          <w:rStyle w:val="SAPEmphasis"/>
          <w:rFonts w:eastAsiaTheme="minorHAnsi"/>
          <w:sz w:val="20"/>
        </w:rPr>
      </w:pPr>
      <w:r w:rsidRPr="00AA46A3">
        <w:rPr>
          <w:rStyle w:val="SAPEmphasis"/>
          <w:sz w:val="20"/>
          <w:u w:val="single"/>
        </w:rPr>
        <w:t>Option 2</w:t>
      </w:r>
      <w:r w:rsidRPr="00AA46A3">
        <w:rPr>
          <w:sz w:val="20"/>
        </w:rPr>
        <w:t xml:space="preserve">: </w:t>
      </w:r>
      <w:r w:rsidRPr="00AA46A3">
        <w:rPr>
          <w:rStyle w:val="SAPEmphasis"/>
        </w:rPr>
        <w:t>Detailed</w:t>
      </w:r>
      <w:r w:rsidRPr="00AA46A3">
        <w:rPr>
          <w:sz w:val="20"/>
        </w:rPr>
        <w:t xml:space="preserve"> </w:t>
      </w:r>
      <w:r w:rsidRPr="00AA46A3">
        <w:rPr>
          <w:rStyle w:val="SAPEmphasis"/>
          <w:sz w:val="20"/>
        </w:rPr>
        <w:t>Processing of Single Time Off Request</w:t>
      </w:r>
    </w:p>
    <w:tbl>
      <w:tblPr>
        <w:tblW w:w="1428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530"/>
        <w:gridCol w:w="3600"/>
        <w:gridCol w:w="2970"/>
        <w:gridCol w:w="4048"/>
        <w:gridCol w:w="1260"/>
      </w:tblGrid>
      <w:tr w:rsidR="0064693D" w:rsidRPr="00AA46A3" w14:paraId="3C06D2B6" w14:textId="77777777" w:rsidTr="00A41E88">
        <w:trPr>
          <w:trHeight w:val="576"/>
          <w:tblHeader/>
        </w:trPr>
        <w:tc>
          <w:tcPr>
            <w:tcW w:w="872" w:type="dxa"/>
            <w:tcBorders>
              <w:top w:val="single" w:sz="8" w:space="0" w:color="999999"/>
              <w:left w:val="single" w:sz="8" w:space="0" w:color="999999"/>
              <w:bottom w:val="single" w:sz="8" w:space="0" w:color="999999"/>
              <w:right w:val="single" w:sz="8" w:space="0" w:color="999999"/>
            </w:tcBorders>
            <w:shd w:val="clear" w:color="auto" w:fill="999999"/>
            <w:hideMark/>
          </w:tcPr>
          <w:p w14:paraId="611B9E2C" w14:textId="77777777" w:rsidR="0064693D" w:rsidRPr="00AA46A3" w:rsidRDefault="0064693D">
            <w:pPr>
              <w:pStyle w:val="TableHeading"/>
              <w:rPr>
                <w:rFonts w:ascii="BentonSans Bold" w:hAnsi="BentonSans Bold" w:cs="Arial"/>
                <w:bCs/>
                <w:color w:val="FFFFFF"/>
                <w:sz w:val="18"/>
                <w:lang w:eastAsia="zh-TW"/>
              </w:rPr>
            </w:pPr>
            <w:r w:rsidRPr="00AA46A3">
              <w:rPr>
                <w:rFonts w:ascii="BentonSans Bold" w:hAnsi="BentonSans Bold"/>
                <w:bCs/>
                <w:color w:val="FFFFFF"/>
                <w:sz w:val="18"/>
                <w:lang w:eastAsia="zh-TW"/>
              </w:rPr>
              <w:t>Test Step #</w:t>
            </w:r>
          </w:p>
        </w:tc>
        <w:tc>
          <w:tcPr>
            <w:tcW w:w="1530" w:type="dxa"/>
            <w:tcBorders>
              <w:top w:val="single" w:sz="8" w:space="0" w:color="999999"/>
              <w:left w:val="single" w:sz="8" w:space="0" w:color="999999"/>
              <w:bottom w:val="single" w:sz="8" w:space="0" w:color="999999"/>
              <w:right w:val="single" w:sz="8" w:space="0" w:color="999999"/>
            </w:tcBorders>
            <w:shd w:val="clear" w:color="auto" w:fill="999999"/>
            <w:hideMark/>
          </w:tcPr>
          <w:p w14:paraId="7B8FF259" w14:textId="77777777" w:rsidR="0064693D" w:rsidRPr="00AA46A3" w:rsidRDefault="0064693D">
            <w:pPr>
              <w:pStyle w:val="TableHeading"/>
              <w:rPr>
                <w:rFonts w:ascii="BentonSans Bold" w:hAnsi="BentonSans Bold"/>
                <w:bCs/>
                <w:color w:val="FFFFFF"/>
                <w:sz w:val="18"/>
                <w:lang w:eastAsia="zh-TW"/>
              </w:rPr>
            </w:pPr>
            <w:r w:rsidRPr="00AA46A3">
              <w:rPr>
                <w:rFonts w:ascii="BentonSans Bold" w:hAnsi="BentonSans Bold"/>
                <w:bCs/>
                <w:color w:val="FFFFFF"/>
                <w:sz w:val="18"/>
                <w:lang w:eastAsia="zh-TW"/>
              </w:rPr>
              <w:t>Test Step Name</w:t>
            </w:r>
          </w:p>
        </w:tc>
        <w:tc>
          <w:tcPr>
            <w:tcW w:w="3600" w:type="dxa"/>
            <w:tcBorders>
              <w:top w:val="single" w:sz="8" w:space="0" w:color="999999"/>
              <w:left w:val="single" w:sz="8" w:space="0" w:color="999999"/>
              <w:bottom w:val="single" w:sz="8" w:space="0" w:color="999999"/>
              <w:right w:val="single" w:sz="8" w:space="0" w:color="999999"/>
            </w:tcBorders>
            <w:shd w:val="clear" w:color="auto" w:fill="999999"/>
            <w:hideMark/>
          </w:tcPr>
          <w:p w14:paraId="5C51348B" w14:textId="77777777" w:rsidR="0064693D" w:rsidRPr="00AA46A3" w:rsidRDefault="0064693D">
            <w:pPr>
              <w:pStyle w:val="TableHeading"/>
              <w:rPr>
                <w:rFonts w:ascii="BentonSans Bold" w:hAnsi="BentonSans Bold"/>
                <w:bCs/>
                <w:color w:val="FFFFFF"/>
                <w:sz w:val="18"/>
                <w:lang w:eastAsia="zh-TW"/>
              </w:rPr>
            </w:pPr>
            <w:r w:rsidRPr="00AA46A3">
              <w:rPr>
                <w:rFonts w:ascii="BentonSans Bold" w:hAnsi="BentonSans Bold"/>
                <w:bCs/>
                <w:color w:val="FFFFFF"/>
                <w:sz w:val="18"/>
                <w:lang w:eastAsia="zh-TW"/>
              </w:rPr>
              <w:t>Instruction</w:t>
            </w:r>
          </w:p>
        </w:tc>
        <w:tc>
          <w:tcPr>
            <w:tcW w:w="2970" w:type="dxa"/>
            <w:tcBorders>
              <w:top w:val="single" w:sz="8" w:space="0" w:color="999999"/>
              <w:left w:val="single" w:sz="8" w:space="0" w:color="999999"/>
              <w:bottom w:val="single" w:sz="8" w:space="0" w:color="999999"/>
              <w:right w:val="single" w:sz="8" w:space="0" w:color="999999"/>
            </w:tcBorders>
            <w:shd w:val="clear" w:color="auto" w:fill="999999"/>
            <w:hideMark/>
          </w:tcPr>
          <w:p w14:paraId="3259AE36" w14:textId="77777777" w:rsidR="0064693D" w:rsidRPr="00AA46A3" w:rsidRDefault="0064693D">
            <w:pPr>
              <w:pStyle w:val="TableHeading"/>
              <w:rPr>
                <w:rFonts w:ascii="BentonSans Bold" w:hAnsi="BentonSans Bold"/>
                <w:bCs/>
                <w:color w:val="FFFFFF"/>
                <w:sz w:val="18"/>
                <w:lang w:eastAsia="zh-TW"/>
              </w:rPr>
            </w:pPr>
            <w:r w:rsidRPr="00AA46A3">
              <w:rPr>
                <w:rFonts w:ascii="BentonSans Bold" w:hAnsi="BentonSans Bold"/>
                <w:bCs/>
                <w:color w:val="FFFFFF"/>
                <w:sz w:val="18"/>
                <w:lang w:eastAsia="zh-TW"/>
              </w:rPr>
              <w:t>Additional Information</w:t>
            </w:r>
          </w:p>
        </w:tc>
        <w:tc>
          <w:tcPr>
            <w:tcW w:w="4048" w:type="dxa"/>
            <w:tcBorders>
              <w:top w:val="single" w:sz="8" w:space="0" w:color="999999"/>
              <w:left w:val="single" w:sz="8" w:space="0" w:color="999999"/>
              <w:bottom w:val="single" w:sz="8" w:space="0" w:color="999999"/>
              <w:right w:val="single" w:sz="8" w:space="0" w:color="999999"/>
            </w:tcBorders>
            <w:shd w:val="clear" w:color="auto" w:fill="999999"/>
            <w:hideMark/>
          </w:tcPr>
          <w:p w14:paraId="357D0ECE" w14:textId="77777777" w:rsidR="0064693D" w:rsidRPr="00AA46A3" w:rsidRDefault="0064693D">
            <w:pPr>
              <w:pStyle w:val="TableHeading"/>
              <w:rPr>
                <w:rFonts w:ascii="BentonSans Bold" w:hAnsi="BentonSans Bold"/>
                <w:bCs/>
                <w:color w:val="FFFFFF"/>
                <w:sz w:val="18"/>
                <w:lang w:eastAsia="zh-TW"/>
              </w:rPr>
            </w:pPr>
            <w:r w:rsidRPr="00AA46A3">
              <w:rPr>
                <w:rFonts w:ascii="BentonSans Bold" w:hAnsi="BentonSans Bold"/>
                <w:bCs/>
                <w:color w:val="FFFFFF"/>
                <w:sz w:val="18"/>
                <w:lang w:eastAsia="zh-TW"/>
              </w:rPr>
              <w:t>Expected Result</w:t>
            </w:r>
          </w:p>
        </w:tc>
        <w:tc>
          <w:tcPr>
            <w:tcW w:w="1260" w:type="dxa"/>
            <w:tcBorders>
              <w:top w:val="single" w:sz="8" w:space="0" w:color="999999"/>
              <w:left w:val="single" w:sz="8" w:space="0" w:color="999999"/>
              <w:bottom w:val="single" w:sz="8" w:space="0" w:color="999999"/>
              <w:right w:val="single" w:sz="8" w:space="0" w:color="999999"/>
            </w:tcBorders>
            <w:shd w:val="clear" w:color="auto" w:fill="999999"/>
            <w:hideMark/>
          </w:tcPr>
          <w:p w14:paraId="19ADCFBA" w14:textId="77777777" w:rsidR="0064693D" w:rsidRPr="00AA46A3" w:rsidRDefault="0064693D">
            <w:pPr>
              <w:pStyle w:val="TableHeading"/>
              <w:rPr>
                <w:rFonts w:ascii="BentonSans Bold" w:hAnsi="BentonSans Bold"/>
                <w:bCs/>
                <w:color w:val="FFFFFF"/>
                <w:sz w:val="18"/>
                <w:lang w:eastAsia="zh-TW"/>
              </w:rPr>
            </w:pPr>
            <w:r w:rsidRPr="00AA46A3">
              <w:rPr>
                <w:rFonts w:ascii="BentonSans Bold" w:hAnsi="BentonSans Bold"/>
                <w:bCs/>
                <w:color w:val="FFFFFF"/>
                <w:sz w:val="18"/>
                <w:lang w:eastAsia="zh-TW"/>
              </w:rPr>
              <w:t>Pass / Fail / Comment</w:t>
            </w:r>
          </w:p>
        </w:tc>
      </w:tr>
      <w:tr w:rsidR="0064693D" w:rsidRPr="00AA46A3" w14:paraId="13CDCA56" w14:textId="77777777" w:rsidTr="00A41E88">
        <w:trPr>
          <w:trHeight w:val="357"/>
        </w:trPr>
        <w:tc>
          <w:tcPr>
            <w:tcW w:w="872" w:type="dxa"/>
            <w:tcBorders>
              <w:top w:val="single" w:sz="8" w:space="0" w:color="999999"/>
              <w:left w:val="single" w:sz="8" w:space="0" w:color="999999"/>
              <w:bottom w:val="single" w:sz="8" w:space="0" w:color="999999"/>
              <w:right w:val="single" w:sz="8" w:space="0" w:color="999999"/>
            </w:tcBorders>
            <w:hideMark/>
          </w:tcPr>
          <w:p w14:paraId="6CCE562C" w14:textId="77777777" w:rsidR="0064693D" w:rsidRPr="00AA46A3" w:rsidRDefault="0064693D">
            <w:pPr>
              <w:rPr>
                <w:lang w:eastAsia="zh-TW"/>
              </w:rPr>
            </w:pPr>
            <w:r w:rsidRPr="00AA46A3">
              <w:rPr>
                <w:lang w:eastAsia="zh-TW"/>
              </w:rPr>
              <w:t>3</w:t>
            </w:r>
          </w:p>
        </w:tc>
        <w:tc>
          <w:tcPr>
            <w:tcW w:w="1530" w:type="dxa"/>
            <w:tcBorders>
              <w:top w:val="single" w:sz="8" w:space="0" w:color="999999"/>
              <w:left w:val="single" w:sz="8" w:space="0" w:color="999999"/>
              <w:bottom w:val="single" w:sz="8" w:space="0" w:color="999999"/>
              <w:right w:val="single" w:sz="8" w:space="0" w:color="999999"/>
            </w:tcBorders>
            <w:hideMark/>
          </w:tcPr>
          <w:p w14:paraId="42CCCFD1" w14:textId="77777777" w:rsidR="0064693D" w:rsidRPr="00A41E88" w:rsidRDefault="0064693D">
            <w:pPr>
              <w:rPr>
                <w:rStyle w:val="SAPEmphasis"/>
                <w:lang w:eastAsia="zh-CN"/>
              </w:rPr>
            </w:pPr>
            <w:r w:rsidRPr="00A41E88">
              <w:rPr>
                <w:rStyle w:val="SAPEmphasis"/>
                <w:lang w:eastAsia="zh-CN"/>
              </w:rPr>
              <w:t>Select Time Off Request</w:t>
            </w:r>
          </w:p>
        </w:tc>
        <w:tc>
          <w:tcPr>
            <w:tcW w:w="3600" w:type="dxa"/>
            <w:tcBorders>
              <w:top w:val="single" w:sz="8" w:space="0" w:color="999999"/>
              <w:left w:val="single" w:sz="8" w:space="0" w:color="999999"/>
              <w:bottom w:val="single" w:sz="8" w:space="0" w:color="999999"/>
              <w:right w:val="single" w:sz="8" w:space="0" w:color="999999"/>
            </w:tcBorders>
            <w:hideMark/>
          </w:tcPr>
          <w:p w14:paraId="464D6C40" w14:textId="5C62F2D5" w:rsidR="0064693D" w:rsidRPr="00AA46A3" w:rsidRDefault="0064693D">
            <w:pPr>
              <w:rPr>
                <w:lang w:eastAsia="zh-CN"/>
              </w:rPr>
            </w:pPr>
            <w:r w:rsidRPr="00AA46A3">
              <w:rPr>
                <w:rFonts w:cs="Arial"/>
                <w:bCs/>
                <w:lang w:eastAsia="zh-TW"/>
              </w:rPr>
              <w:t xml:space="preserve">In the </w:t>
            </w:r>
            <w:r w:rsidRPr="00AA46A3">
              <w:rPr>
                <w:rStyle w:val="SAPScreenElement"/>
                <w:lang w:eastAsia="zh-TW"/>
              </w:rPr>
              <w:t>Approve Requests</w:t>
            </w:r>
            <w:r w:rsidRPr="00AA46A3">
              <w:rPr>
                <w:lang w:eastAsia="zh-TW"/>
              </w:rPr>
              <w:t xml:space="preserve"> </w:t>
            </w:r>
            <w:r w:rsidRPr="00AA46A3">
              <w:rPr>
                <w:rFonts w:cs="Arial"/>
                <w:bCs/>
                <w:lang w:eastAsia="zh-TW"/>
              </w:rPr>
              <w:t>dialog box, c</w:t>
            </w:r>
            <w:r w:rsidRPr="00AA46A3">
              <w:rPr>
                <w:lang w:eastAsia="zh-CN"/>
              </w:rPr>
              <w:t xml:space="preserve">lick on the </w:t>
            </w:r>
            <w:r w:rsidRPr="00AA46A3">
              <w:rPr>
                <w:rStyle w:val="SAPScreenElement"/>
                <w:lang w:eastAsia="zh-TW"/>
              </w:rPr>
              <w:t>Time Off Requests for &lt;employee name&gt;</w:t>
            </w:r>
            <w:r w:rsidRPr="00AA46A3">
              <w:rPr>
                <w:lang w:eastAsia="zh-CN"/>
              </w:rPr>
              <w:t xml:space="preserve"> link</w:t>
            </w:r>
            <w:r w:rsidR="00821CC7" w:rsidRPr="00AA46A3">
              <w:rPr>
                <w:lang w:eastAsia="zh-CN"/>
              </w:rPr>
              <w:t xml:space="preserve">, which has time type, for example, </w:t>
            </w:r>
            <w:r w:rsidR="00821CC7" w:rsidRPr="00AA46A3">
              <w:rPr>
                <w:rStyle w:val="UserInput"/>
                <w:sz w:val="18"/>
              </w:rPr>
              <w:t>Unpaid</w:t>
            </w:r>
            <w:r w:rsidRPr="00AA46A3">
              <w:rPr>
                <w:lang w:eastAsia="zh-CN"/>
              </w:rPr>
              <w:t>.</w:t>
            </w:r>
          </w:p>
          <w:p w14:paraId="233EBF99" w14:textId="7B12508F" w:rsidR="0064693D" w:rsidRPr="00AA46A3" w:rsidRDefault="0064693D">
            <w:pPr>
              <w:pStyle w:val="SAPNoteHeading"/>
              <w:ind w:left="0"/>
              <w:rPr>
                <w:lang w:eastAsia="zh-TW"/>
              </w:rPr>
            </w:pPr>
            <w:r w:rsidRPr="00AA46A3">
              <w:rPr>
                <w:noProof/>
              </w:rPr>
              <w:drawing>
                <wp:inline distT="0" distB="0" distL="0" distR="0" wp14:anchorId="58955F96" wp14:editId="5F813670">
                  <wp:extent cx="225425" cy="225425"/>
                  <wp:effectExtent l="0" t="0" r="0" b="3175"/>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AA46A3">
              <w:rPr>
                <w:lang w:eastAsia="zh-TW"/>
              </w:rPr>
              <w:t> Note</w:t>
            </w:r>
          </w:p>
          <w:p w14:paraId="39491D16" w14:textId="77777777" w:rsidR="0064693D" w:rsidRPr="00AA46A3" w:rsidRDefault="0064693D" w:rsidP="00423E55">
            <w:pPr>
              <w:rPr>
                <w:lang w:eastAsia="zh-TW"/>
              </w:rPr>
            </w:pPr>
            <w:r w:rsidRPr="00AA46A3">
              <w:rPr>
                <w:lang w:eastAsia="zh-CN"/>
              </w:rPr>
              <w:t xml:space="preserve">In case there are several time off requests submitted by this employee, pay attention to the displayed high level details (more precisely the time type and absence period) to choose the correct request. </w:t>
            </w:r>
          </w:p>
        </w:tc>
        <w:tc>
          <w:tcPr>
            <w:tcW w:w="2970" w:type="dxa"/>
            <w:tcBorders>
              <w:top w:val="single" w:sz="8" w:space="0" w:color="999999"/>
              <w:left w:val="single" w:sz="8" w:space="0" w:color="999999"/>
              <w:bottom w:val="single" w:sz="8" w:space="0" w:color="999999"/>
              <w:right w:val="single" w:sz="8" w:space="0" w:color="999999"/>
            </w:tcBorders>
          </w:tcPr>
          <w:p w14:paraId="44ED99ED" w14:textId="77777777" w:rsidR="0064693D" w:rsidRPr="00AA46A3" w:rsidRDefault="0064693D">
            <w:pPr>
              <w:rPr>
                <w:rFonts w:cs="Arial"/>
                <w:bCs/>
                <w:lang w:eastAsia="zh-TW"/>
              </w:rPr>
            </w:pPr>
          </w:p>
        </w:tc>
        <w:tc>
          <w:tcPr>
            <w:tcW w:w="4048" w:type="dxa"/>
            <w:tcBorders>
              <w:top w:val="single" w:sz="8" w:space="0" w:color="999999"/>
              <w:left w:val="single" w:sz="8" w:space="0" w:color="999999"/>
              <w:bottom w:val="single" w:sz="8" w:space="0" w:color="999999"/>
              <w:right w:val="single" w:sz="8" w:space="0" w:color="999999"/>
            </w:tcBorders>
            <w:hideMark/>
          </w:tcPr>
          <w:p w14:paraId="6A36F721" w14:textId="77777777" w:rsidR="0064693D" w:rsidRPr="00AA46A3" w:rsidRDefault="0064693D">
            <w:pPr>
              <w:rPr>
                <w:rFonts w:cs="Arial"/>
                <w:bCs/>
                <w:lang w:eastAsia="zh-TW"/>
              </w:rPr>
            </w:pPr>
            <w:r w:rsidRPr="00AA46A3">
              <w:rPr>
                <w:rFonts w:cs="Arial"/>
                <w:bCs/>
                <w:lang w:eastAsia="zh-TW"/>
              </w:rPr>
              <w:t xml:space="preserve">The </w:t>
            </w:r>
            <w:r w:rsidRPr="00AA46A3">
              <w:rPr>
                <w:rStyle w:val="SAPScreenElement"/>
                <w:lang w:eastAsia="zh-TW"/>
              </w:rPr>
              <w:t>Employee</w:t>
            </w:r>
            <w:r w:rsidRPr="00AA46A3">
              <w:rPr>
                <w:rFonts w:cs="Arial"/>
                <w:bCs/>
                <w:i/>
                <w:lang w:eastAsia="zh-TW"/>
              </w:rPr>
              <w:t xml:space="preserve"> </w:t>
            </w:r>
            <w:r w:rsidRPr="00AA46A3">
              <w:rPr>
                <w:rStyle w:val="SAPScreenElement"/>
                <w:lang w:eastAsia="zh-TW"/>
              </w:rPr>
              <w:t>Files &gt; Workflow Details</w:t>
            </w:r>
            <w:r w:rsidRPr="00AA46A3">
              <w:rPr>
                <w:rFonts w:cs="Arial"/>
                <w:bCs/>
                <w:lang w:eastAsia="zh-TW"/>
              </w:rPr>
              <w:t xml:space="preserve"> screen is displayed containing details to the employee’s time off request. The screen is divided in several sections:</w:t>
            </w:r>
          </w:p>
          <w:p w14:paraId="59B3AB9E" w14:textId="77777777" w:rsidR="0064693D" w:rsidRPr="00AA46A3" w:rsidRDefault="0064693D" w:rsidP="0064693D">
            <w:pPr>
              <w:numPr>
                <w:ilvl w:val="0"/>
                <w:numId w:val="48"/>
              </w:numPr>
              <w:spacing w:line="240" w:lineRule="auto"/>
              <w:ind w:left="176" w:hanging="176"/>
              <w:rPr>
                <w:rFonts w:cs="Arial"/>
                <w:bCs/>
                <w:lang w:eastAsia="zh-TW"/>
              </w:rPr>
            </w:pPr>
            <w:r w:rsidRPr="00AA46A3">
              <w:rPr>
                <w:rFonts w:cs="Arial"/>
                <w:bCs/>
                <w:lang w:eastAsia="zh-TW"/>
              </w:rPr>
              <w:t xml:space="preserve">The </w:t>
            </w:r>
            <w:r w:rsidRPr="00AA46A3">
              <w:rPr>
                <w:rStyle w:val="SAPScreenElement"/>
                <w:lang w:eastAsia="zh-TW"/>
              </w:rPr>
              <w:t>Do you approve this request?</w:t>
            </w:r>
            <w:r w:rsidRPr="00AA46A3">
              <w:rPr>
                <w:rFonts w:cs="Arial"/>
                <w:bCs/>
                <w:lang w:eastAsia="zh-TW"/>
              </w:rPr>
              <w:t xml:space="preserve"> section contains a short overview of the request, its initiator, and the workflow participants.</w:t>
            </w:r>
          </w:p>
          <w:p w14:paraId="5CCBA530" w14:textId="5B30A586" w:rsidR="0064693D" w:rsidRPr="00AA46A3" w:rsidRDefault="0064693D" w:rsidP="0064693D">
            <w:pPr>
              <w:numPr>
                <w:ilvl w:val="0"/>
                <w:numId w:val="48"/>
              </w:numPr>
              <w:spacing w:line="240" w:lineRule="auto"/>
              <w:ind w:left="176" w:hanging="176"/>
              <w:rPr>
                <w:rFonts w:cs="Arial"/>
                <w:bCs/>
                <w:lang w:eastAsia="zh-TW"/>
              </w:rPr>
            </w:pPr>
            <w:r w:rsidRPr="00AA46A3">
              <w:rPr>
                <w:rFonts w:cs="Arial"/>
                <w:bCs/>
                <w:lang w:eastAsia="zh-TW"/>
              </w:rPr>
              <w:t xml:space="preserve">The </w:t>
            </w:r>
            <w:r w:rsidRPr="00AA46A3">
              <w:rPr>
                <w:rStyle w:val="SAPScreenElement"/>
                <w:lang w:eastAsia="zh-TW"/>
              </w:rPr>
              <w:t>Time Off Requests</w:t>
            </w:r>
            <w:r w:rsidRPr="00AA46A3">
              <w:rPr>
                <w:rFonts w:cs="Arial"/>
                <w:bCs/>
                <w:lang w:eastAsia="zh-TW"/>
              </w:rPr>
              <w:t xml:space="preserve"> section contains the detailed request, and the section immediately below </w:t>
            </w:r>
            <w:ins w:id="1270" w:author="Author" w:date="2018-02-07T17:43:00Z">
              <w:r w:rsidR="00515807">
                <w:rPr>
                  <w:rFonts w:cs="Arial"/>
                  <w:bCs/>
                </w:rPr>
                <w:t xml:space="preserve">contains </w:t>
              </w:r>
            </w:ins>
            <w:r w:rsidRPr="00AA46A3">
              <w:rPr>
                <w:rFonts w:cs="Arial"/>
                <w:bCs/>
                <w:lang w:eastAsia="zh-TW"/>
              </w:rPr>
              <w:t>the absences of other team members during the same period.</w:t>
            </w:r>
          </w:p>
          <w:p w14:paraId="0B8D05A5" w14:textId="28FCDBEB" w:rsidR="0064693D" w:rsidRPr="00AA46A3" w:rsidRDefault="0064693D" w:rsidP="0064693D">
            <w:pPr>
              <w:numPr>
                <w:ilvl w:val="0"/>
                <w:numId w:val="48"/>
              </w:numPr>
              <w:spacing w:line="240" w:lineRule="auto"/>
              <w:ind w:left="176" w:hanging="176"/>
              <w:rPr>
                <w:rFonts w:cs="Arial"/>
                <w:bCs/>
                <w:lang w:eastAsia="zh-TW"/>
              </w:rPr>
            </w:pPr>
            <w:r w:rsidRPr="00AA46A3">
              <w:rPr>
                <w:rFonts w:cs="Arial"/>
                <w:bCs/>
                <w:lang w:eastAsia="zh-TW"/>
              </w:rPr>
              <w:t xml:space="preserve">In the </w:t>
            </w:r>
            <w:r w:rsidRPr="00AA46A3">
              <w:rPr>
                <w:rStyle w:val="SAPScreenElement"/>
                <w:lang w:eastAsia="zh-TW"/>
              </w:rPr>
              <w:t xml:space="preserve">Comment </w:t>
            </w:r>
            <w:r w:rsidRPr="00AA46A3">
              <w:rPr>
                <w:rFonts w:cs="Arial"/>
                <w:bCs/>
                <w:lang w:eastAsia="zh-TW"/>
              </w:rPr>
              <w:t>section, you can post your remarks to the employee’s request.</w:t>
            </w:r>
          </w:p>
          <w:p w14:paraId="3C1E514D" w14:textId="276605DE" w:rsidR="006B2710" w:rsidRPr="00AA46A3" w:rsidRDefault="006B2710" w:rsidP="00423E55">
            <w:pPr>
              <w:pStyle w:val="ListParagraph"/>
              <w:numPr>
                <w:ilvl w:val="0"/>
                <w:numId w:val="48"/>
              </w:numPr>
              <w:ind w:left="167" w:hanging="167"/>
              <w:rPr>
                <w:rFonts w:cs="Arial"/>
                <w:bCs/>
                <w:lang w:eastAsia="zh-TW"/>
              </w:rPr>
            </w:pPr>
            <w:r w:rsidRPr="00AA46A3">
              <w:rPr>
                <w:rFonts w:cs="Arial"/>
                <w:bCs/>
              </w:rPr>
              <w:t xml:space="preserve">On the right part of the screen a short profile of the requesting employee is given, as well as details to the activities so far in the workflow (request initiation, approval by </w:t>
            </w:r>
            <w:r w:rsidRPr="00AA46A3">
              <w:t>line manager</w:t>
            </w:r>
            <w:r w:rsidRPr="00AA46A3">
              <w:rPr>
                <w:rFonts w:cs="Arial"/>
                <w:bCs/>
              </w:rPr>
              <w:t>).</w:t>
            </w:r>
          </w:p>
        </w:tc>
        <w:tc>
          <w:tcPr>
            <w:tcW w:w="1260" w:type="dxa"/>
            <w:tcBorders>
              <w:top w:val="single" w:sz="8" w:space="0" w:color="999999"/>
              <w:left w:val="single" w:sz="8" w:space="0" w:color="999999"/>
              <w:bottom w:val="single" w:sz="8" w:space="0" w:color="999999"/>
              <w:right w:val="single" w:sz="8" w:space="0" w:color="999999"/>
            </w:tcBorders>
          </w:tcPr>
          <w:p w14:paraId="7221BFF3" w14:textId="77777777" w:rsidR="0064693D" w:rsidRPr="00AA46A3" w:rsidRDefault="0064693D">
            <w:pPr>
              <w:rPr>
                <w:rFonts w:cs="Arial"/>
                <w:bCs/>
                <w:lang w:eastAsia="zh-TW"/>
              </w:rPr>
            </w:pPr>
          </w:p>
        </w:tc>
      </w:tr>
      <w:tr w:rsidR="0064693D" w:rsidRPr="00AA46A3" w14:paraId="0B9B6B59" w14:textId="77777777" w:rsidTr="00A41E88">
        <w:trPr>
          <w:trHeight w:val="357"/>
        </w:trPr>
        <w:tc>
          <w:tcPr>
            <w:tcW w:w="872" w:type="dxa"/>
            <w:tcBorders>
              <w:top w:val="single" w:sz="8" w:space="0" w:color="999999"/>
              <w:left w:val="single" w:sz="8" w:space="0" w:color="999999"/>
              <w:bottom w:val="single" w:sz="8" w:space="0" w:color="999999"/>
              <w:right w:val="single" w:sz="8" w:space="0" w:color="999999"/>
            </w:tcBorders>
            <w:hideMark/>
          </w:tcPr>
          <w:p w14:paraId="58D7FEDC" w14:textId="77777777" w:rsidR="0064693D" w:rsidRPr="00AA46A3" w:rsidRDefault="0064693D">
            <w:pPr>
              <w:rPr>
                <w:lang w:eastAsia="zh-TW"/>
              </w:rPr>
            </w:pPr>
            <w:r w:rsidRPr="00AA46A3">
              <w:rPr>
                <w:lang w:eastAsia="zh-TW"/>
              </w:rPr>
              <w:t>4</w:t>
            </w:r>
          </w:p>
        </w:tc>
        <w:tc>
          <w:tcPr>
            <w:tcW w:w="1530" w:type="dxa"/>
            <w:tcBorders>
              <w:top w:val="single" w:sz="8" w:space="0" w:color="999999"/>
              <w:left w:val="single" w:sz="8" w:space="0" w:color="999999"/>
              <w:bottom w:val="single" w:sz="8" w:space="0" w:color="999999"/>
              <w:right w:val="single" w:sz="8" w:space="0" w:color="999999"/>
            </w:tcBorders>
            <w:hideMark/>
          </w:tcPr>
          <w:p w14:paraId="715931E8" w14:textId="77777777" w:rsidR="0064693D" w:rsidRPr="00A41E88" w:rsidRDefault="0064693D">
            <w:pPr>
              <w:rPr>
                <w:rStyle w:val="SAPEmphasis"/>
                <w:lang w:eastAsia="zh-CN"/>
              </w:rPr>
            </w:pPr>
            <w:r w:rsidRPr="00A41E88">
              <w:rPr>
                <w:rStyle w:val="SAPEmphasis"/>
                <w:lang w:eastAsia="zh-CN"/>
              </w:rPr>
              <w:t>Review Time Off Request and Check Potential Conflicts with Absences of Other Team Members</w:t>
            </w:r>
          </w:p>
        </w:tc>
        <w:tc>
          <w:tcPr>
            <w:tcW w:w="3600" w:type="dxa"/>
            <w:tcBorders>
              <w:top w:val="single" w:sz="8" w:space="0" w:color="999999"/>
              <w:left w:val="single" w:sz="8" w:space="0" w:color="999999"/>
              <w:bottom w:val="single" w:sz="8" w:space="0" w:color="999999"/>
              <w:right w:val="single" w:sz="8" w:space="0" w:color="999999"/>
            </w:tcBorders>
            <w:hideMark/>
          </w:tcPr>
          <w:p w14:paraId="05DC9861" w14:textId="77777777" w:rsidR="0064693D" w:rsidRPr="00AA46A3" w:rsidRDefault="0064693D">
            <w:pPr>
              <w:pStyle w:val="List"/>
              <w:ind w:left="0" w:firstLine="0"/>
              <w:rPr>
                <w:lang w:eastAsia="zh-CN"/>
              </w:rPr>
            </w:pPr>
            <w:r w:rsidRPr="00AA46A3">
              <w:rPr>
                <w:lang w:eastAsia="zh-TW"/>
              </w:rPr>
              <w:t>Review the detailed request and check</w:t>
            </w:r>
            <w:r w:rsidRPr="00AA46A3">
              <w:rPr>
                <w:lang w:eastAsia="zh-CN"/>
              </w:rPr>
              <w:t xml:space="preserve"> if the requester’s leave overlaps with other employees displayed upfront. If overlapping, check if the employee’s absence would have a negative influence to the proper workload execution</w:t>
            </w:r>
            <w:r w:rsidRPr="00AA46A3">
              <w:rPr>
                <w:lang w:eastAsia="zh-TW"/>
              </w:rPr>
              <w:t>.</w:t>
            </w:r>
            <w:r w:rsidRPr="00AA46A3">
              <w:rPr>
                <w:lang w:eastAsia="zh-CN"/>
              </w:rPr>
              <w:t xml:space="preserve"> </w:t>
            </w:r>
          </w:p>
          <w:p w14:paraId="7ACE87E4" w14:textId="77777777" w:rsidR="0064693D" w:rsidRPr="00AA46A3" w:rsidRDefault="0064693D">
            <w:pPr>
              <w:pStyle w:val="List"/>
              <w:ind w:left="0" w:firstLine="0"/>
              <w:rPr>
                <w:lang w:eastAsia="zh-TW"/>
              </w:rPr>
            </w:pPr>
            <w:r w:rsidRPr="00AA46A3">
              <w:rPr>
                <w:lang w:eastAsia="zh-CN"/>
              </w:rPr>
              <w:t xml:space="preserve">If needed, you can enter a note to this time off request in the </w:t>
            </w:r>
            <w:r w:rsidRPr="00AA46A3">
              <w:rPr>
                <w:rStyle w:val="SAPScreenElement"/>
                <w:lang w:eastAsia="zh-TW"/>
              </w:rPr>
              <w:t>Comment</w:t>
            </w:r>
            <w:r w:rsidRPr="00AA46A3">
              <w:rPr>
                <w:lang w:eastAsia="zh-CN"/>
              </w:rPr>
              <w:t xml:space="preserve"> section.</w:t>
            </w:r>
          </w:p>
        </w:tc>
        <w:tc>
          <w:tcPr>
            <w:tcW w:w="2970" w:type="dxa"/>
            <w:tcBorders>
              <w:top w:val="single" w:sz="8" w:space="0" w:color="999999"/>
              <w:left w:val="single" w:sz="8" w:space="0" w:color="999999"/>
              <w:bottom w:val="single" w:sz="8" w:space="0" w:color="999999"/>
              <w:right w:val="single" w:sz="8" w:space="0" w:color="999999"/>
            </w:tcBorders>
          </w:tcPr>
          <w:p w14:paraId="6040410B" w14:textId="77777777" w:rsidR="0064693D" w:rsidRPr="00AA46A3" w:rsidRDefault="0064693D">
            <w:pPr>
              <w:rPr>
                <w:rFonts w:cs="Arial"/>
                <w:bCs/>
                <w:lang w:eastAsia="zh-TW"/>
              </w:rPr>
            </w:pPr>
          </w:p>
        </w:tc>
        <w:tc>
          <w:tcPr>
            <w:tcW w:w="4048" w:type="dxa"/>
            <w:tcBorders>
              <w:top w:val="single" w:sz="8" w:space="0" w:color="999999"/>
              <w:left w:val="single" w:sz="8" w:space="0" w:color="999999"/>
              <w:bottom w:val="single" w:sz="8" w:space="0" w:color="999999"/>
              <w:right w:val="single" w:sz="8" w:space="0" w:color="999999"/>
            </w:tcBorders>
          </w:tcPr>
          <w:p w14:paraId="1C0C2FB8" w14:textId="77777777" w:rsidR="0064693D" w:rsidRPr="00AA46A3" w:rsidRDefault="0064693D">
            <w:pPr>
              <w:rPr>
                <w:rFonts w:cs="Arial"/>
                <w:bCs/>
                <w:lang w:eastAsia="zh-TW"/>
              </w:rPr>
            </w:pPr>
          </w:p>
        </w:tc>
        <w:tc>
          <w:tcPr>
            <w:tcW w:w="1260" w:type="dxa"/>
            <w:tcBorders>
              <w:top w:val="single" w:sz="8" w:space="0" w:color="999999"/>
              <w:left w:val="single" w:sz="8" w:space="0" w:color="999999"/>
              <w:bottom w:val="single" w:sz="8" w:space="0" w:color="999999"/>
              <w:right w:val="single" w:sz="8" w:space="0" w:color="999999"/>
            </w:tcBorders>
          </w:tcPr>
          <w:p w14:paraId="1A8F6ED4" w14:textId="77777777" w:rsidR="0064693D" w:rsidRPr="0082055E" w:rsidRDefault="0064693D">
            <w:pPr>
              <w:rPr>
                <w:rFonts w:cs="Arial"/>
                <w:bCs/>
                <w:lang w:eastAsia="zh-TW"/>
              </w:rPr>
            </w:pPr>
          </w:p>
        </w:tc>
      </w:tr>
      <w:tr w:rsidR="0064693D" w:rsidRPr="00AA46A3" w14:paraId="6F63562A" w14:textId="77777777" w:rsidTr="00A41E88">
        <w:trPr>
          <w:trHeight w:val="357"/>
        </w:trPr>
        <w:tc>
          <w:tcPr>
            <w:tcW w:w="872" w:type="dxa"/>
            <w:tcBorders>
              <w:top w:val="single" w:sz="8" w:space="0" w:color="999999"/>
              <w:left w:val="single" w:sz="8" w:space="0" w:color="999999"/>
              <w:bottom w:val="single" w:sz="8" w:space="0" w:color="999999"/>
              <w:right w:val="single" w:sz="8" w:space="0" w:color="999999"/>
            </w:tcBorders>
            <w:hideMark/>
          </w:tcPr>
          <w:p w14:paraId="6471EEE0" w14:textId="77777777" w:rsidR="0064693D" w:rsidRPr="00AA46A3" w:rsidRDefault="0064693D">
            <w:pPr>
              <w:rPr>
                <w:lang w:eastAsia="zh-TW"/>
              </w:rPr>
            </w:pPr>
            <w:r w:rsidRPr="00AA46A3">
              <w:rPr>
                <w:lang w:eastAsia="zh-TW"/>
              </w:rPr>
              <w:t>5</w:t>
            </w:r>
          </w:p>
        </w:tc>
        <w:tc>
          <w:tcPr>
            <w:tcW w:w="1530" w:type="dxa"/>
            <w:tcBorders>
              <w:top w:val="single" w:sz="8" w:space="0" w:color="999999"/>
              <w:left w:val="single" w:sz="8" w:space="0" w:color="999999"/>
              <w:bottom w:val="single" w:sz="8" w:space="0" w:color="999999"/>
              <w:right w:val="single" w:sz="8" w:space="0" w:color="999999"/>
            </w:tcBorders>
            <w:hideMark/>
          </w:tcPr>
          <w:p w14:paraId="01E5F466" w14:textId="77777777" w:rsidR="0064693D" w:rsidRPr="00A41E88" w:rsidRDefault="0064693D">
            <w:pPr>
              <w:rPr>
                <w:rStyle w:val="SAPEmphasis"/>
                <w:lang w:eastAsia="zh-CN"/>
              </w:rPr>
            </w:pPr>
            <w:r w:rsidRPr="00A41E88">
              <w:rPr>
                <w:rStyle w:val="SAPEmphasis"/>
                <w:lang w:eastAsia="zh-CN"/>
              </w:rPr>
              <w:t>Approve Time Off Request</w:t>
            </w:r>
          </w:p>
        </w:tc>
        <w:tc>
          <w:tcPr>
            <w:tcW w:w="3600" w:type="dxa"/>
            <w:tcBorders>
              <w:top w:val="single" w:sz="8" w:space="0" w:color="999999"/>
              <w:left w:val="single" w:sz="8" w:space="0" w:color="999999"/>
              <w:bottom w:val="single" w:sz="8" w:space="0" w:color="999999"/>
              <w:right w:val="single" w:sz="8" w:space="0" w:color="999999"/>
            </w:tcBorders>
            <w:hideMark/>
          </w:tcPr>
          <w:p w14:paraId="6DDDAB8B" w14:textId="77777777" w:rsidR="0064693D" w:rsidRPr="00AA46A3" w:rsidRDefault="0064693D">
            <w:pPr>
              <w:rPr>
                <w:lang w:eastAsia="zh-CN"/>
              </w:rPr>
            </w:pPr>
            <w:r w:rsidRPr="00AA46A3">
              <w:rPr>
                <w:lang w:eastAsia="zh-TW"/>
              </w:rPr>
              <w:t xml:space="preserve">If </w:t>
            </w:r>
            <w:r w:rsidRPr="00AA46A3">
              <w:rPr>
                <w:lang w:eastAsia="zh-CN"/>
              </w:rPr>
              <w:t>everything is fine</w:t>
            </w:r>
            <w:r w:rsidRPr="00AA46A3">
              <w:rPr>
                <w:lang w:eastAsia="zh-TW"/>
              </w:rPr>
              <w:t xml:space="preserve">, choose the </w:t>
            </w:r>
            <w:r w:rsidRPr="00AA46A3">
              <w:rPr>
                <w:rStyle w:val="SAPScreenElement"/>
                <w:lang w:eastAsia="zh-TW"/>
              </w:rPr>
              <w:t>Approve</w:t>
            </w:r>
            <w:r w:rsidRPr="00AA46A3">
              <w:rPr>
                <w:i/>
                <w:lang w:eastAsia="zh-CN"/>
              </w:rPr>
              <w:t xml:space="preserve"> </w:t>
            </w:r>
            <w:r w:rsidRPr="00AA46A3">
              <w:rPr>
                <w:lang w:eastAsia="zh-CN"/>
              </w:rPr>
              <w:t>button</w:t>
            </w:r>
            <w:r w:rsidRPr="00AA46A3">
              <w:rPr>
                <w:lang w:eastAsia="zh-TW"/>
              </w:rPr>
              <w:t xml:space="preserve"> to approve the time off request. </w:t>
            </w:r>
          </w:p>
        </w:tc>
        <w:tc>
          <w:tcPr>
            <w:tcW w:w="2970" w:type="dxa"/>
            <w:tcBorders>
              <w:top w:val="single" w:sz="8" w:space="0" w:color="999999"/>
              <w:left w:val="single" w:sz="8" w:space="0" w:color="999999"/>
              <w:bottom w:val="single" w:sz="8" w:space="0" w:color="999999"/>
              <w:right w:val="single" w:sz="8" w:space="0" w:color="999999"/>
            </w:tcBorders>
            <w:hideMark/>
          </w:tcPr>
          <w:p w14:paraId="6C0AE011" w14:textId="7EAA6DB8" w:rsidR="0064693D" w:rsidRPr="00AA46A3" w:rsidRDefault="0064693D">
            <w:pPr>
              <w:rPr>
                <w:rFonts w:cstheme="minorBidi"/>
                <w:lang w:eastAsia="zh-TW"/>
              </w:rPr>
            </w:pPr>
            <w:r w:rsidRPr="00AA46A3">
              <w:rPr>
                <w:lang w:eastAsia="zh-TW"/>
              </w:rPr>
              <w:t xml:space="preserve">You may also decline the time off request. In this case, it is recommended to add a comment explaining your decision. </w:t>
            </w:r>
            <w:r w:rsidR="00C85222" w:rsidRPr="00AA46A3">
              <w:t xml:space="preserve">Then choose the </w:t>
            </w:r>
            <w:r w:rsidR="00C85222" w:rsidRPr="00AA46A3">
              <w:rPr>
                <w:rStyle w:val="SAPScreenElement"/>
              </w:rPr>
              <w:t>Decline</w:t>
            </w:r>
            <w:r w:rsidR="00C85222" w:rsidRPr="00AA46A3">
              <w:rPr>
                <w:i/>
                <w:lang w:eastAsia="zh-CN"/>
              </w:rPr>
              <w:t xml:space="preserve"> </w:t>
            </w:r>
            <w:r w:rsidR="00C85222" w:rsidRPr="00AA46A3">
              <w:rPr>
                <w:lang w:eastAsia="zh-CN"/>
              </w:rPr>
              <w:t>button.</w:t>
            </w:r>
          </w:p>
          <w:p w14:paraId="7842E495" w14:textId="77777777" w:rsidR="0064693D" w:rsidRPr="00AA46A3" w:rsidRDefault="0064693D" w:rsidP="00423E55">
            <w:pPr>
              <w:pStyle w:val="NoteParagraph"/>
              <w:ind w:left="0"/>
              <w:rPr>
                <w:lang w:eastAsia="zh-TW"/>
              </w:rPr>
            </w:pPr>
            <w:r w:rsidRPr="00AA46A3">
              <w:rPr>
                <w:lang w:eastAsia="zh-TW"/>
              </w:rPr>
              <w:t xml:space="preserve">You may also pass the request to someone else to approve. For this choose the </w:t>
            </w:r>
            <w:r w:rsidRPr="00AA46A3">
              <w:rPr>
                <w:rStyle w:val="SAPScreenElement"/>
                <w:lang w:eastAsia="zh-TW"/>
              </w:rPr>
              <w:t>Delegate</w:t>
            </w:r>
            <w:r w:rsidRPr="00AA46A3">
              <w:rPr>
                <w:lang w:eastAsia="zh-TW"/>
              </w:rPr>
              <w:t xml:space="preserve"> button, select in the upcoming </w:t>
            </w:r>
            <w:r w:rsidRPr="00AA46A3">
              <w:rPr>
                <w:rStyle w:val="SAPScreenElement"/>
                <w:lang w:eastAsia="zh-TW"/>
              </w:rPr>
              <w:t>Delegate</w:t>
            </w:r>
            <w:r w:rsidRPr="00AA46A3">
              <w:rPr>
                <w:i/>
                <w:lang w:eastAsia="zh-TW"/>
              </w:rPr>
              <w:t xml:space="preserve"> </w:t>
            </w:r>
            <w:r w:rsidRPr="00AA46A3">
              <w:rPr>
                <w:rStyle w:val="SAPScreenElement"/>
                <w:lang w:eastAsia="zh-TW"/>
              </w:rPr>
              <w:t>Request</w:t>
            </w:r>
            <w:r w:rsidRPr="00AA46A3">
              <w:rPr>
                <w:lang w:eastAsia="zh-TW"/>
              </w:rPr>
              <w:t xml:space="preserve"> dialog box from the drop-down the person to whom you want to delegate the request, and choose the </w:t>
            </w:r>
            <w:r w:rsidRPr="00AA46A3">
              <w:rPr>
                <w:rStyle w:val="SAPScreenElement"/>
                <w:lang w:eastAsia="zh-TW"/>
              </w:rPr>
              <w:t>Send</w:t>
            </w:r>
            <w:r w:rsidRPr="00AA46A3">
              <w:rPr>
                <w:lang w:eastAsia="zh-TW"/>
              </w:rPr>
              <w:t xml:space="preserve"> button. </w:t>
            </w:r>
          </w:p>
        </w:tc>
        <w:tc>
          <w:tcPr>
            <w:tcW w:w="4048" w:type="dxa"/>
            <w:tcBorders>
              <w:top w:val="single" w:sz="8" w:space="0" w:color="999999"/>
              <w:left w:val="single" w:sz="8" w:space="0" w:color="999999"/>
              <w:bottom w:val="single" w:sz="8" w:space="0" w:color="999999"/>
              <w:right w:val="single" w:sz="8" w:space="0" w:color="999999"/>
            </w:tcBorders>
            <w:hideMark/>
          </w:tcPr>
          <w:p w14:paraId="3476AA5F" w14:textId="77777777" w:rsidR="0064693D" w:rsidRPr="00AA46A3" w:rsidRDefault="0064693D">
            <w:pPr>
              <w:rPr>
                <w:lang w:eastAsia="zh-CN"/>
              </w:rPr>
            </w:pPr>
            <w:r w:rsidRPr="00AA46A3">
              <w:rPr>
                <w:lang w:eastAsia="zh-TW"/>
              </w:rPr>
              <w:t>The system generates a message about the successful approval of the workflow</w:t>
            </w:r>
            <w:r w:rsidRPr="00AA46A3">
              <w:rPr>
                <w:lang w:eastAsia="zh-CN"/>
              </w:rPr>
              <w:t>.</w:t>
            </w:r>
          </w:p>
          <w:p w14:paraId="7A21DF43" w14:textId="77777777" w:rsidR="004A0578" w:rsidRPr="00AA46A3" w:rsidRDefault="004A0578" w:rsidP="004A0578">
            <w:pPr>
              <w:pStyle w:val="SAPNoteHeading"/>
              <w:ind w:left="0"/>
            </w:pPr>
            <w:r w:rsidRPr="00AA46A3">
              <w:rPr>
                <w:noProof/>
              </w:rPr>
              <w:drawing>
                <wp:inline distT="0" distB="0" distL="0" distR="0" wp14:anchorId="22ADBC79" wp14:editId="7E243297">
                  <wp:extent cx="228600" cy="228600"/>
                  <wp:effectExtent l="0" t="0" r="0" b="0"/>
                  <wp:docPr id="5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A46A3">
              <w:t> Note</w:t>
            </w:r>
          </w:p>
          <w:p w14:paraId="39482470" w14:textId="007EFC9D" w:rsidR="004A0578" w:rsidRPr="00AA46A3" w:rsidRDefault="004A0578" w:rsidP="00423E55">
            <w:pPr>
              <w:rPr>
                <w:lang w:eastAsia="zh-TW"/>
              </w:rPr>
            </w:pPr>
            <w:r w:rsidRPr="00AA46A3">
              <w:rPr>
                <w:lang w:eastAsia="zh-CN"/>
              </w:rPr>
              <w:t xml:space="preserve">Once there is no request left for you to approve, </w:t>
            </w:r>
            <w:r w:rsidRPr="00AA46A3">
              <w:rPr>
                <w:rFonts w:cs="Arial"/>
                <w:bCs/>
              </w:rPr>
              <w:t>the</w:t>
            </w:r>
            <w:r w:rsidRPr="00AA46A3">
              <w:t xml:space="preserve"> </w:t>
            </w:r>
            <w:r w:rsidRPr="00AA46A3">
              <w:rPr>
                <w:rStyle w:val="SAPScreenElement"/>
              </w:rPr>
              <w:t>Approve Requests</w:t>
            </w:r>
            <w:r w:rsidRPr="00AA46A3">
              <w:t xml:space="preserve"> tile will no longer be visible in the </w:t>
            </w:r>
            <w:r w:rsidRPr="00AA46A3">
              <w:rPr>
                <w:rStyle w:val="SAPScreenElement"/>
              </w:rPr>
              <w:t>To Do</w:t>
            </w:r>
            <w:r w:rsidRPr="00AA46A3">
              <w:rPr>
                <w:i/>
                <w:lang w:eastAsia="zh-CN"/>
              </w:rPr>
              <w:t xml:space="preserve"> </w:t>
            </w:r>
            <w:r w:rsidRPr="00AA46A3">
              <w:rPr>
                <w:lang w:eastAsia="zh-CN"/>
              </w:rPr>
              <w:t xml:space="preserve">section of your </w:t>
            </w:r>
            <w:r w:rsidRPr="00AA46A3">
              <w:rPr>
                <w:rStyle w:val="SAPScreenElement"/>
              </w:rPr>
              <w:t>Home</w:t>
            </w:r>
            <w:r w:rsidRPr="00AA46A3">
              <w:rPr>
                <w:lang w:eastAsia="zh-CN"/>
              </w:rPr>
              <w:t xml:space="preserve"> page.</w:t>
            </w:r>
          </w:p>
        </w:tc>
        <w:tc>
          <w:tcPr>
            <w:tcW w:w="1260" w:type="dxa"/>
            <w:tcBorders>
              <w:top w:val="single" w:sz="8" w:space="0" w:color="999999"/>
              <w:left w:val="single" w:sz="8" w:space="0" w:color="999999"/>
              <w:bottom w:val="single" w:sz="8" w:space="0" w:color="999999"/>
              <w:right w:val="single" w:sz="8" w:space="0" w:color="999999"/>
            </w:tcBorders>
          </w:tcPr>
          <w:p w14:paraId="1FAA9D5A" w14:textId="77777777" w:rsidR="0064693D" w:rsidRPr="00AA46A3" w:rsidRDefault="0064693D">
            <w:pPr>
              <w:rPr>
                <w:rFonts w:cs="Arial"/>
                <w:bCs/>
                <w:lang w:eastAsia="zh-TW"/>
              </w:rPr>
            </w:pPr>
          </w:p>
        </w:tc>
      </w:tr>
    </w:tbl>
    <w:p w14:paraId="50ED8C9B" w14:textId="77777777" w:rsidR="0064693D" w:rsidRPr="00AA46A3" w:rsidRDefault="0064693D" w:rsidP="0064693D">
      <w:pPr>
        <w:pStyle w:val="NoteParagraph"/>
      </w:pPr>
    </w:p>
    <w:p w14:paraId="05D2B0B1" w14:textId="0165829F" w:rsidR="0064693D" w:rsidRPr="00AA46A3" w:rsidRDefault="0064693D" w:rsidP="0064693D">
      <w:pPr>
        <w:rPr>
          <w:rStyle w:val="SAPEmphasis"/>
          <w:sz w:val="20"/>
        </w:rPr>
      </w:pPr>
      <w:r w:rsidRPr="00AA46A3">
        <w:rPr>
          <w:rStyle w:val="SAPEmphasis"/>
          <w:sz w:val="20"/>
          <w:u w:val="single"/>
        </w:rPr>
        <w:t>Option 3</w:t>
      </w:r>
      <w:r w:rsidRPr="00AA46A3">
        <w:rPr>
          <w:sz w:val="20"/>
        </w:rPr>
        <w:t xml:space="preserve">: </w:t>
      </w:r>
      <w:r w:rsidRPr="00AA46A3">
        <w:rPr>
          <w:rStyle w:val="SAPEmphasis"/>
        </w:rPr>
        <w:t>Mass Approval of</w:t>
      </w:r>
      <w:r w:rsidRPr="00AA46A3">
        <w:rPr>
          <w:rStyle w:val="SAPEmphasis"/>
          <w:sz w:val="20"/>
        </w:rPr>
        <w:t xml:space="preserve"> Time Off Requests</w:t>
      </w:r>
    </w:p>
    <w:tbl>
      <w:tblPr>
        <w:tblW w:w="1428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890"/>
        <w:gridCol w:w="4590"/>
        <w:gridCol w:w="5664"/>
        <w:gridCol w:w="1264"/>
      </w:tblGrid>
      <w:tr w:rsidR="0064693D" w:rsidRPr="00AA46A3" w14:paraId="79519403" w14:textId="77777777" w:rsidTr="00A41E88">
        <w:trPr>
          <w:trHeight w:val="576"/>
          <w:tblHeader/>
        </w:trPr>
        <w:tc>
          <w:tcPr>
            <w:tcW w:w="872" w:type="dxa"/>
            <w:tcBorders>
              <w:top w:val="single" w:sz="8" w:space="0" w:color="999999"/>
              <w:left w:val="single" w:sz="8" w:space="0" w:color="999999"/>
              <w:bottom w:val="single" w:sz="8" w:space="0" w:color="999999"/>
              <w:right w:val="single" w:sz="8" w:space="0" w:color="999999"/>
            </w:tcBorders>
            <w:shd w:val="clear" w:color="auto" w:fill="999999"/>
            <w:hideMark/>
          </w:tcPr>
          <w:p w14:paraId="7ED11E29" w14:textId="77777777" w:rsidR="0064693D" w:rsidRPr="00AA46A3" w:rsidRDefault="0064693D">
            <w:pPr>
              <w:pStyle w:val="TableHeading"/>
              <w:rPr>
                <w:rFonts w:ascii="BentonSans Bold" w:hAnsi="BentonSans Bold" w:cs="Arial"/>
                <w:bCs/>
                <w:color w:val="FFFFFF"/>
                <w:sz w:val="18"/>
                <w:lang w:eastAsia="zh-TW"/>
              </w:rPr>
            </w:pPr>
            <w:r w:rsidRPr="00AA46A3">
              <w:rPr>
                <w:rFonts w:ascii="BentonSans Bold" w:hAnsi="BentonSans Bold"/>
                <w:bCs/>
                <w:color w:val="FFFFFF"/>
                <w:sz w:val="18"/>
                <w:lang w:eastAsia="zh-TW"/>
              </w:rPr>
              <w:t>Test Step #</w:t>
            </w:r>
          </w:p>
        </w:tc>
        <w:tc>
          <w:tcPr>
            <w:tcW w:w="1890" w:type="dxa"/>
            <w:tcBorders>
              <w:top w:val="single" w:sz="8" w:space="0" w:color="999999"/>
              <w:left w:val="single" w:sz="8" w:space="0" w:color="999999"/>
              <w:bottom w:val="single" w:sz="8" w:space="0" w:color="999999"/>
              <w:right w:val="single" w:sz="8" w:space="0" w:color="999999"/>
            </w:tcBorders>
            <w:shd w:val="clear" w:color="auto" w:fill="999999"/>
            <w:hideMark/>
          </w:tcPr>
          <w:p w14:paraId="377EFD03" w14:textId="77777777" w:rsidR="0064693D" w:rsidRPr="00AA46A3" w:rsidRDefault="0064693D">
            <w:pPr>
              <w:pStyle w:val="TableHeading"/>
              <w:rPr>
                <w:rFonts w:ascii="BentonSans Bold" w:hAnsi="BentonSans Bold"/>
                <w:bCs/>
                <w:color w:val="FFFFFF"/>
                <w:sz w:val="18"/>
                <w:lang w:eastAsia="zh-TW"/>
              </w:rPr>
            </w:pPr>
            <w:r w:rsidRPr="00AA46A3">
              <w:rPr>
                <w:rFonts w:ascii="BentonSans Bold" w:hAnsi="BentonSans Bold"/>
                <w:bCs/>
                <w:color w:val="FFFFFF"/>
                <w:sz w:val="18"/>
                <w:lang w:eastAsia="zh-TW"/>
              </w:rPr>
              <w:t>Test Step Name</w:t>
            </w:r>
          </w:p>
        </w:tc>
        <w:tc>
          <w:tcPr>
            <w:tcW w:w="4590" w:type="dxa"/>
            <w:tcBorders>
              <w:top w:val="single" w:sz="8" w:space="0" w:color="999999"/>
              <w:left w:val="single" w:sz="8" w:space="0" w:color="999999"/>
              <w:bottom w:val="single" w:sz="8" w:space="0" w:color="999999"/>
              <w:right w:val="single" w:sz="8" w:space="0" w:color="999999"/>
            </w:tcBorders>
            <w:shd w:val="clear" w:color="auto" w:fill="999999"/>
            <w:hideMark/>
          </w:tcPr>
          <w:p w14:paraId="1DBD2825" w14:textId="77777777" w:rsidR="0064693D" w:rsidRPr="00AA46A3" w:rsidRDefault="0064693D">
            <w:pPr>
              <w:pStyle w:val="TableHeading"/>
              <w:rPr>
                <w:rFonts w:ascii="BentonSans Bold" w:hAnsi="BentonSans Bold"/>
                <w:bCs/>
                <w:color w:val="FFFFFF"/>
                <w:sz w:val="18"/>
                <w:lang w:eastAsia="zh-TW"/>
              </w:rPr>
            </w:pPr>
            <w:r w:rsidRPr="00AA46A3">
              <w:rPr>
                <w:rFonts w:ascii="BentonSans Bold" w:hAnsi="BentonSans Bold"/>
                <w:bCs/>
                <w:color w:val="FFFFFF"/>
                <w:sz w:val="18"/>
                <w:lang w:eastAsia="zh-TW"/>
              </w:rPr>
              <w:t>Instruction</w:t>
            </w:r>
          </w:p>
        </w:tc>
        <w:tc>
          <w:tcPr>
            <w:tcW w:w="5664" w:type="dxa"/>
            <w:tcBorders>
              <w:top w:val="single" w:sz="8" w:space="0" w:color="999999"/>
              <w:left w:val="single" w:sz="8" w:space="0" w:color="999999"/>
              <w:bottom w:val="single" w:sz="8" w:space="0" w:color="999999"/>
              <w:right w:val="single" w:sz="8" w:space="0" w:color="999999"/>
            </w:tcBorders>
            <w:shd w:val="clear" w:color="auto" w:fill="999999"/>
            <w:hideMark/>
          </w:tcPr>
          <w:p w14:paraId="7CB9D4ED" w14:textId="77777777" w:rsidR="0064693D" w:rsidRPr="00AA46A3" w:rsidRDefault="0064693D">
            <w:pPr>
              <w:pStyle w:val="TableHeading"/>
              <w:rPr>
                <w:rFonts w:ascii="BentonSans Bold" w:hAnsi="BentonSans Bold"/>
                <w:bCs/>
                <w:color w:val="FFFFFF"/>
                <w:sz w:val="18"/>
                <w:lang w:eastAsia="zh-TW"/>
              </w:rPr>
            </w:pPr>
            <w:r w:rsidRPr="00AA46A3">
              <w:rPr>
                <w:rFonts w:ascii="BentonSans Bold" w:hAnsi="BentonSans Bold"/>
                <w:bCs/>
                <w:color w:val="FFFFFF"/>
                <w:sz w:val="18"/>
                <w:lang w:eastAsia="zh-TW"/>
              </w:rPr>
              <w:t>Expected Result</w:t>
            </w:r>
          </w:p>
        </w:tc>
        <w:tc>
          <w:tcPr>
            <w:tcW w:w="1264" w:type="dxa"/>
            <w:tcBorders>
              <w:top w:val="single" w:sz="8" w:space="0" w:color="999999"/>
              <w:left w:val="single" w:sz="8" w:space="0" w:color="999999"/>
              <w:bottom w:val="single" w:sz="8" w:space="0" w:color="999999"/>
              <w:right w:val="single" w:sz="8" w:space="0" w:color="999999"/>
            </w:tcBorders>
            <w:shd w:val="clear" w:color="auto" w:fill="999999"/>
            <w:hideMark/>
          </w:tcPr>
          <w:p w14:paraId="002A7EDD" w14:textId="77777777" w:rsidR="0064693D" w:rsidRPr="00AA46A3" w:rsidRDefault="0064693D">
            <w:pPr>
              <w:pStyle w:val="TableHeading"/>
              <w:rPr>
                <w:rFonts w:ascii="BentonSans Bold" w:hAnsi="BentonSans Bold"/>
                <w:bCs/>
                <w:color w:val="FFFFFF"/>
                <w:sz w:val="18"/>
                <w:lang w:eastAsia="zh-TW"/>
              </w:rPr>
            </w:pPr>
            <w:r w:rsidRPr="00AA46A3">
              <w:rPr>
                <w:rFonts w:ascii="BentonSans Bold" w:hAnsi="BentonSans Bold"/>
                <w:bCs/>
                <w:color w:val="FFFFFF"/>
                <w:sz w:val="18"/>
                <w:lang w:eastAsia="zh-TW"/>
              </w:rPr>
              <w:t>Pass / Fail / Comment</w:t>
            </w:r>
          </w:p>
        </w:tc>
      </w:tr>
      <w:tr w:rsidR="0064693D" w:rsidRPr="00AA46A3" w14:paraId="7AFC4969" w14:textId="77777777" w:rsidTr="00A41E88">
        <w:trPr>
          <w:trHeight w:val="357"/>
        </w:trPr>
        <w:tc>
          <w:tcPr>
            <w:tcW w:w="872" w:type="dxa"/>
            <w:tcBorders>
              <w:top w:val="single" w:sz="8" w:space="0" w:color="999999"/>
              <w:left w:val="single" w:sz="8" w:space="0" w:color="999999"/>
              <w:bottom w:val="single" w:sz="8" w:space="0" w:color="999999"/>
              <w:right w:val="single" w:sz="8" w:space="0" w:color="999999"/>
            </w:tcBorders>
            <w:hideMark/>
          </w:tcPr>
          <w:p w14:paraId="49A82BFB" w14:textId="77777777" w:rsidR="0064693D" w:rsidRPr="00AA46A3" w:rsidRDefault="0064693D">
            <w:pPr>
              <w:rPr>
                <w:lang w:eastAsia="zh-TW"/>
              </w:rPr>
            </w:pPr>
            <w:r w:rsidRPr="00AA46A3">
              <w:rPr>
                <w:lang w:eastAsia="zh-TW"/>
              </w:rPr>
              <w:t>3</w:t>
            </w:r>
          </w:p>
        </w:tc>
        <w:tc>
          <w:tcPr>
            <w:tcW w:w="1890" w:type="dxa"/>
            <w:tcBorders>
              <w:top w:val="single" w:sz="8" w:space="0" w:color="999999"/>
              <w:left w:val="single" w:sz="8" w:space="0" w:color="999999"/>
              <w:bottom w:val="single" w:sz="8" w:space="0" w:color="999999"/>
              <w:right w:val="single" w:sz="8" w:space="0" w:color="999999"/>
            </w:tcBorders>
            <w:hideMark/>
          </w:tcPr>
          <w:p w14:paraId="53AC0BD5" w14:textId="77777777" w:rsidR="0064693D" w:rsidRPr="00AA46A3" w:rsidRDefault="0064693D">
            <w:pPr>
              <w:rPr>
                <w:rFonts w:asciiTheme="minorHAnsi" w:hAnsiTheme="minorHAnsi" w:cs="Arial"/>
                <w:b/>
                <w:bCs/>
                <w:sz w:val="22"/>
                <w:lang w:eastAsia="zh-TW"/>
              </w:rPr>
            </w:pPr>
            <w:r w:rsidRPr="00A41E88">
              <w:rPr>
                <w:rStyle w:val="SAPEmphasis"/>
                <w:lang w:eastAsia="zh-CN"/>
              </w:rPr>
              <w:t>Go to</w:t>
            </w:r>
            <w:r w:rsidRPr="00AA46A3">
              <w:rPr>
                <w:rFonts w:cs="Arial"/>
                <w:b/>
                <w:bCs/>
                <w:lang w:eastAsia="zh-TW"/>
              </w:rPr>
              <w:t xml:space="preserve"> </w:t>
            </w:r>
            <w:r w:rsidRPr="00AA46A3">
              <w:rPr>
                <w:rStyle w:val="SAPScreenElement"/>
                <w:b/>
                <w:color w:val="auto"/>
                <w:lang w:eastAsia="zh-TW"/>
              </w:rPr>
              <w:t>My Workflow Requests</w:t>
            </w:r>
            <w:r w:rsidRPr="00AA46A3">
              <w:rPr>
                <w:b/>
                <w:lang w:eastAsia="zh-TW"/>
              </w:rPr>
              <w:t xml:space="preserve"> </w:t>
            </w:r>
            <w:r w:rsidRPr="00A41E88">
              <w:rPr>
                <w:rStyle w:val="SAPEmphasis"/>
                <w:lang w:eastAsia="zh-CN"/>
              </w:rPr>
              <w:t>Screen</w:t>
            </w:r>
          </w:p>
        </w:tc>
        <w:tc>
          <w:tcPr>
            <w:tcW w:w="4590" w:type="dxa"/>
            <w:tcBorders>
              <w:top w:val="single" w:sz="8" w:space="0" w:color="999999"/>
              <w:left w:val="single" w:sz="8" w:space="0" w:color="999999"/>
              <w:bottom w:val="single" w:sz="8" w:space="0" w:color="999999"/>
              <w:right w:val="single" w:sz="8" w:space="0" w:color="999999"/>
            </w:tcBorders>
            <w:hideMark/>
          </w:tcPr>
          <w:p w14:paraId="0A4EC772" w14:textId="1F779823" w:rsidR="0064693D" w:rsidRPr="00AA46A3" w:rsidRDefault="0064693D">
            <w:pPr>
              <w:rPr>
                <w:lang w:eastAsia="zh-TW"/>
              </w:rPr>
            </w:pPr>
            <w:r w:rsidRPr="00AA46A3">
              <w:rPr>
                <w:lang w:eastAsia="zh-TW"/>
              </w:rPr>
              <w:t xml:space="preserve">Select the </w:t>
            </w:r>
            <w:r w:rsidRPr="00AA46A3">
              <w:rPr>
                <w:rStyle w:val="SAPScreenElement"/>
                <w:lang w:eastAsia="zh-TW"/>
              </w:rPr>
              <w:t>Go to Workflow Requests</w:t>
            </w:r>
            <w:r w:rsidRPr="00AA46A3">
              <w:rPr>
                <w:lang w:eastAsia="zh-TW"/>
              </w:rPr>
              <w:t xml:space="preserve"> </w:t>
            </w:r>
            <w:del w:id="1271" w:author="Author" w:date="2018-02-07T17:37:00Z">
              <w:r w:rsidRPr="00AA46A3" w:rsidDel="00515807">
                <w:rPr>
                  <w:lang w:eastAsia="zh-TW"/>
                </w:rPr>
                <w:delText xml:space="preserve">link </w:delText>
              </w:r>
            </w:del>
            <w:ins w:id="1272" w:author="Author" w:date="2018-02-07T17:37:00Z">
              <w:r w:rsidR="00515807">
                <w:rPr>
                  <w:lang w:eastAsia="zh-TW"/>
                </w:rPr>
                <w:t>button</w:t>
              </w:r>
              <w:r w:rsidR="00515807" w:rsidRPr="00AA46A3">
                <w:rPr>
                  <w:lang w:eastAsia="zh-TW"/>
                </w:rPr>
                <w:t xml:space="preserve"> </w:t>
              </w:r>
            </w:ins>
            <w:r w:rsidRPr="00AA46A3">
              <w:rPr>
                <w:lang w:eastAsia="zh-TW"/>
              </w:rPr>
              <w:t xml:space="preserve">located at the bottom right of the </w:t>
            </w:r>
            <w:r w:rsidRPr="00AA46A3">
              <w:rPr>
                <w:rStyle w:val="SAPScreenElement"/>
                <w:lang w:eastAsia="zh-TW"/>
              </w:rPr>
              <w:t>Approve Requests</w:t>
            </w:r>
            <w:r w:rsidRPr="00AA46A3">
              <w:rPr>
                <w:lang w:eastAsia="zh-TW"/>
              </w:rPr>
              <w:t xml:space="preserve"> </w:t>
            </w:r>
            <w:r w:rsidRPr="00AA46A3">
              <w:rPr>
                <w:rFonts w:cs="Arial"/>
                <w:bCs/>
                <w:lang w:eastAsia="zh-TW"/>
              </w:rPr>
              <w:t>dialog box.</w:t>
            </w:r>
          </w:p>
        </w:tc>
        <w:tc>
          <w:tcPr>
            <w:tcW w:w="5664" w:type="dxa"/>
            <w:tcBorders>
              <w:top w:val="single" w:sz="8" w:space="0" w:color="999999"/>
              <w:left w:val="single" w:sz="8" w:space="0" w:color="999999"/>
              <w:bottom w:val="single" w:sz="8" w:space="0" w:color="999999"/>
              <w:right w:val="single" w:sz="8" w:space="0" w:color="999999"/>
            </w:tcBorders>
            <w:hideMark/>
          </w:tcPr>
          <w:p w14:paraId="0B460475" w14:textId="77777777" w:rsidR="0064693D" w:rsidRPr="00AA46A3" w:rsidRDefault="0064693D">
            <w:pPr>
              <w:rPr>
                <w:rFonts w:cs="Arial"/>
                <w:bCs/>
                <w:lang w:eastAsia="zh-TW"/>
              </w:rPr>
            </w:pPr>
            <w:r w:rsidRPr="00AA46A3">
              <w:rPr>
                <w:rFonts w:cs="Arial"/>
                <w:bCs/>
                <w:lang w:eastAsia="zh-TW"/>
              </w:rPr>
              <w:t xml:space="preserve">The </w:t>
            </w:r>
            <w:r w:rsidRPr="00AA46A3">
              <w:rPr>
                <w:rStyle w:val="SAPScreenElement"/>
                <w:lang w:eastAsia="zh-TW"/>
              </w:rPr>
              <w:t>My Workflow Requests (#)</w:t>
            </w:r>
            <w:r w:rsidRPr="00AA46A3">
              <w:rPr>
                <w:rFonts w:cs="Arial"/>
                <w:bCs/>
                <w:lang w:eastAsia="zh-TW"/>
              </w:rPr>
              <w:t xml:space="preserve"> screen is displayed. If appropriate, click </w:t>
            </w:r>
            <w:r w:rsidRPr="00AA46A3">
              <w:rPr>
                <w:rStyle w:val="SAPScreenElement"/>
                <w:lang w:eastAsia="zh-TW"/>
              </w:rPr>
              <w:t>More</w:t>
            </w:r>
            <w:r w:rsidRPr="00AA46A3">
              <w:rPr>
                <w:rFonts w:cs="Arial"/>
                <w:bCs/>
                <w:lang w:eastAsia="zh-TW"/>
              </w:rPr>
              <w:t>, to have the complete list of requests.</w:t>
            </w:r>
          </w:p>
        </w:tc>
        <w:tc>
          <w:tcPr>
            <w:tcW w:w="1264" w:type="dxa"/>
            <w:tcBorders>
              <w:top w:val="single" w:sz="8" w:space="0" w:color="999999"/>
              <w:left w:val="single" w:sz="8" w:space="0" w:color="999999"/>
              <w:bottom w:val="single" w:sz="8" w:space="0" w:color="999999"/>
              <w:right w:val="single" w:sz="8" w:space="0" w:color="999999"/>
            </w:tcBorders>
          </w:tcPr>
          <w:p w14:paraId="1825BE25" w14:textId="77777777" w:rsidR="0064693D" w:rsidRPr="00AA46A3" w:rsidRDefault="0064693D">
            <w:pPr>
              <w:rPr>
                <w:rFonts w:cs="Arial"/>
                <w:bCs/>
                <w:lang w:eastAsia="zh-TW"/>
              </w:rPr>
            </w:pPr>
          </w:p>
        </w:tc>
      </w:tr>
      <w:tr w:rsidR="008D0BBB" w:rsidRPr="00AA46A3" w14:paraId="54AFB9F3" w14:textId="77777777" w:rsidTr="00A41E88">
        <w:trPr>
          <w:trHeight w:val="357"/>
        </w:trPr>
        <w:tc>
          <w:tcPr>
            <w:tcW w:w="872" w:type="dxa"/>
            <w:vMerge w:val="restart"/>
            <w:tcBorders>
              <w:top w:val="single" w:sz="8" w:space="0" w:color="999999"/>
              <w:left w:val="single" w:sz="8" w:space="0" w:color="999999"/>
              <w:right w:val="single" w:sz="8" w:space="0" w:color="999999"/>
            </w:tcBorders>
          </w:tcPr>
          <w:p w14:paraId="2BBA3A01" w14:textId="361F05A2" w:rsidR="008D0BBB" w:rsidRPr="00AA46A3" w:rsidRDefault="008D0BBB" w:rsidP="008D0BBB">
            <w:pPr>
              <w:rPr>
                <w:lang w:eastAsia="zh-TW"/>
              </w:rPr>
            </w:pPr>
            <w:r w:rsidRPr="00AA46A3">
              <w:t>4</w:t>
            </w:r>
          </w:p>
        </w:tc>
        <w:tc>
          <w:tcPr>
            <w:tcW w:w="1890" w:type="dxa"/>
            <w:vMerge w:val="restart"/>
            <w:tcBorders>
              <w:top w:val="single" w:sz="8" w:space="0" w:color="999999"/>
              <w:left w:val="single" w:sz="8" w:space="0" w:color="999999"/>
              <w:right w:val="single" w:sz="8" w:space="0" w:color="999999"/>
            </w:tcBorders>
          </w:tcPr>
          <w:p w14:paraId="22500FF5" w14:textId="5F27F5E3" w:rsidR="008D0BBB" w:rsidRPr="00AA46A3" w:rsidRDefault="008D0BBB" w:rsidP="008D0BBB">
            <w:pPr>
              <w:rPr>
                <w:rFonts w:cs="Arial"/>
                <w:b/>
                <w:bCs/>
                <w:lang w:eastAsia="zh-TW"/>
              </w:rPr>
            </w:pPr>
            <w:r w:rsidRPr="00A41E88">
              <w:rPr>
                <w:rStyle w:val="SAPEmphasis"/>
                <w:lang w:eastAsia="zh-CN"/>
              </w:rPr>
              <w:t>Filter for Time Off Requests</w:t>
            </w:r>
          </w:p>
        </w:tc>
        <w:tc>
          <w:tcPr>
            <w:tcW w:w="4590" w:type="dxa"/>
            <w:tcBorders>
              <w:top w:val="single" w:sz="8" w:space="0" w:color="999999"/>
              <w:left w:val="single" w:sz="8" w:space="0" w:color="999999"/>
              <w:bottom w:val="single" w:sz="8" w:space="0" w:color="999999"/>
              <w:right w:val="single" w:sz="8" w:space="0" w:color="999999"/>
            </w:tcBorders>
          </w:tcPr>
          <w:p w14:paraId="7480EA70" w14:textId="2914B6E9" w:rsidR="008D0BBB" w:rsidRPr="00AA46A3" w:rsidRDefault="008D0BBB" w:rsidP="008D0BBB">
            <w:pPr>
              <w:rPr>
                <w:lang w:eastAsia="zh-TW"/>
              </w:rPr>
            </w:pPr>
            <w:r w:rsidRPr="00AA46A3">
              <w:rPr>
                <w:lang w:eastAsia="zh-TW"/>
              </w:rPr>
              <w:t xml:space="preserve">To filter the requests, select the </w:t>
            </w:r>
            <w:r w:rsidRPr="00AA46A3">
              <w:rPr>
                <w:rStyle w:val="SAPScreenElement"/>
                <w:lang w:eastAsia="zh-TW"/>
              </w:rPr>
              <w:t>Filter</w:t>
            </w:r>
            <w:r w:rsidRPr="00AA46A3">
              <w:rPr>
                <w:lang w:eastAsia="zh-TW"/>
              </w:rPr>
              <w:t xml:space="preserve"> </w:t>
            </w:r>
            <w:r w:rsidRPr="00AA46A3">
              <w:rPr>
                <w:noProof/>
              </w:rPr>
              <w:drawing>
                <wp:inline distT="0" distB="0" distL="0" distR="0" wp14:anchorId="1AB9CAF5" wp14:editId="64ABE953">
                  <wp:extent cx="332740" cy="27305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2740" cy="273050"/>
                          </a:xfrm>
                          <a:prstGeom prst="rect">
                            <a:avLst/>
                          </a:prstGeom>
                          <a:noFill/>
                          <a:ln>
                            <a:noFill/>
                          </a:ln>
                        </pic:spPr>
                      </pic:pic>
                    </a:graphicData>
                  </a:graphic>
                </wp:inline>
              </w:drawing>
            </w:r>
            <w:r w:rsidRPr="00AA46A3">
              <w:rPr>
                <w:lang w:eastAsia="zh-TW"/>
              </w:rPr>
              <w:t xml:space="preserve"> icon.</w:t>
            </w:r>
          </w:p>
        </w:tc>
        <w:tc>
          <w:tcPr>
            <w:tcW w:w="5664" w:type="dxa"/>
            <w:tcBorders>
              <w:top w:val="single" w:sz="8" w:space="0" w:color="999999"/>
              <w:left w:val="single" w:sz="8" w:space="0" w:color="999999"/>
              <w:bottom w:val="single" w:sz="8" w:space="0" w:color="999999"/>
              <w:right w:val="single" w:sz="8" w:space="0" w:color="999999"/>
            </w:tcBorders>
          </w:tcPr>
          <w:p w14:paraId="10AED2FC" w14:textId="21CA0626" w:rsidR="008D0BBB" w:rsidRPr="00AA46A3" w:rsidRDefault="008D0BBB" w:rsidP="008D0BBB">
            <w:pPr>
              <w:rPr>
                <w:rFonts w:cs="Arial"/>
                <w:bCs/>
                <w:lang w:eastAsia="zh-TW"/>
              </w:rPr>
            </w:pPr>
            <w:r w:rsidRPr="00AA46A3">
              <w:rPr>
                <w:rFonts w:cs="Arial"/>
                <w:bCs/>
              </w:rPr>
              <w:t>Several fields, which can be used as filter criteria, like for example request type, initiator</w:t>
            </w:r>
            <w:del w:id="1273" w:author="Author" w:date="2018-02-07T17:44:00Z">
              <w:r w:rsidRPr="00AA46A3" w:rsidDel="00515807">
                <w:rPr>
                  <w:rFonts w:cs="Arial"/>
                  <w:bCs/>
                </w:rPr>
                <w:delText>, types of organizational units</w:delText>
              </w:r>
            </w:del>
            <w:r w:rsidRPr="00AA46A3">
              <w:rPr>
                <w:rFonts w:cs="Arial"/>
                <w:bCs/>
              </w:rPr>
              <w:t xml:space="preserve">, etc., are displayed on top of the </w:t>
            </w:r>
            <w:r w:rsidRPr="00AA46A3">
              <w:rPr>
                <w:rStyle w:val="SAPScreenElement"/>
              </w:rPr>
              <w:t>My Workflow Requests (#)</w:t>
            </w:r>
            <w:r w:rsidRPr="00AA46A3">
              <w:rPr>
                <w:rFonts w:cs="Arial"/>
                <w:bCs/>
              </w:rPr>
              <w:t xml:space="preserve"> screen.</w:t>
            </w:r>
          </w:p>
        </w:tc>
        <w:tc>
          <w:tcPr>
            <w:tcW w:w="1264" w:type="dxa"/>
            <w:tcBorders>
              <w:top w:val="single" w:sz="8" w:space="0" w:color="999999"/>
              <w:left w:val="single" w:sz="8" w:space="0" w:color="999999"/>
              <w:bottom w:val="single" w:sz="8" w:space="0" w:color="999999"/>
              <w:right w:val="single" w:sz="8" w:space="0" w:color="999999"/>
            </w:tcBorders>
          </w:tcPr>
          <w:p w14:paraId="1DE0D09C" w14:textId="77777777" w:rsidR="008D0BBB" w:rsidRPr="00AA46A3" w:rsidRDefault="008D0BBB" w:rsidP="008D0BBB">
            <w:pPr>
              <w:rPr>
                <w:rFonts w:cs="Arial"/>
                <w:bCs/>
                <w:lang w:eastAsia="zh-TW"/>
              </w:rPr>
            </w:pPr>
          </w:p>
        </w:tc>
      </w:tr>
      <w:tr w:rsidR="008D0BBB" w:rsidRPr="00AA46A3" w14:paraId="30A1E495" w14:textId="77777777" w:rsidTr="00A41E88">
        <w:trPr>
          <w:trHeight w:val="357"/>
        </w:trPr>
        <w:tc>
          <w:tcPr>
            <w:tcW w:w="872" w:type="dxa"/>
            <w:vMerge/>
            <w:tcBorders>
              <w:left w:val="single" w:sz="8" w:space="0" w:color="999999"/>
              <w:bottom w:val="single" w:sz="8" w:space="0" w:color="999999"/>
              <w:right w:val="single" w:sz="8" w:space="0" w:color="999999"/>
            </w:tcBorders>
          </w:tcPr>
          <w:p w14:paraId="39584980" w14:textId="77777777" w:rsidR="008D0BBB" w:rsidRPr="00AA46A3" w:rsidRDefault="008D0BBB" w:rsidP="008D0BBB">
            <w:pPr>
              <w:rPr>
                <w:lang w:eastAsia="zh-TW"/>
              </w:rPr>
            </w:pPr>
          </w:p>
        </w:tc>
        <w:tc>
          <w:tcPr>
            <w:tcW w:w="1890" w:type="dxa"/>
            <w:vMerge/>
            <w:tcBorders>
              <w:left w:val="single" w:sz="8" w:space="0" w:color="999999"/>
              <w:bottom w:val="single" w:sz="8" w:space="0" w:color="999999"/>
              <w:right w:val="single" w:sz="8" w:space="0" w:color="999999"/>
            </w:tcBorders>
          </w:tcPr>
          <w:p w14:paraId="0B088F24" w14:textId="77777777" w:rsidR="008D0BBB" w:rsidRPr="00AA46A3" w:rsidRDefault="008D0BBB" w:rsidP="008D0BBB">
            <w:pPr>
              <w:rPr>
                <w:rFonts w:cs="Arial"/>
                <w:b/>
                <w:bCs/>
                <w:lang w:eastAsia="zh-TW"/>
              </w:rPr>
            </w:pPr>
          </w:p>
        </w:tc>
        <w:tc>
          <w:tcPr>
            <w:tcW w:w="4590" w:type="dxa"/>
            <w:tcBorders>
              <w:top w:val="single" w:sz="8" w:space="0" w:color="999999"/>
              <w:left w:val="single" w:sz="8" w:space="0" w:color="999999"/>
              <w:bottom w:val="single" w:sz="8" w:space="0" w:color="999999"/>
              <w:right w:val="single" w:sz="8" w:space="0" w:color="999999"/>
            </w:tcBorders>
          </w:tcPr>
          <w:p w14:paraId="6268112C" w14:textId="760606B7" w:rsidR="008D0BBB" w:rsidRPr="00AA46A3" w:rsidRDefault="008D0BBB" w:rsidP="008D0BBB">
            <w:pPr>
              <w:rPr>
                <w:lang w:eastAsia="zh-TW"/>
              </w:rPr>
            </w:pPr>
            <w:r w:rsidRPr="00AA46A3">
              <w:rPr>
                <w:lang w:eastAsia="zh-TW"/>
              </w:rPr>
              <w:t xml:space="preserve">To filter for time off requests, select for field </w:t>
            </w:r>
            <w:r w:rsidRPr="00AA46A3">
              <w:rPr>
                <w:rStyle w:val="SAPScreenElement"/>
                <w:lang w:eastAsia="zh-TW"/>
              </w:rPr>
              <w:t>Request Type</w:t>
            </w:r>
            <w:r w:rsidRPr="00AA46A3">
              <w:rPr>
                <w:lang w:eastAsia="zh-TW"/>
              </w:rPr>
              <w:t xml:space="preserve"> value</w:t>
            </w:r>
            <w:r w:rsidRPr="00AA46A3">
              <w:rPr>
                <w:rStyle w:val="SAPUserEntry"/>
                <w:lang w:eastAsia="zh-TW"/>
              </w:rPr>
              <w:t xml:space="preserve"> Change Generic Object Actions</w:t>
            </w:r>
            <w:r w:rsidR="00351A7B" w:rsidRPr="00A41E88">
              <w:t xml:space="preserve"> and for field </w:t>
            </w:r>
            <w:r w:rsidR="00351A7B" w:rsidRPr="00A41E88">
              <w:rPr>
                <w:rStyle w:val="SAPScreenElement"/>
              </w:rPr>
              <w:t>Object</w:t>
            </w:r>
            <w:r w:rsidR="00351A7B" w:rsidRPr="00A41E88">
              <w:t xml:space="preserve"> value</w:t>
            </w:r>
            <w:r w:rsidR="00351A7B" w:rsidRPr="00A41E88">
              <w:rPr>
                <w:rStyle w:val="SAPUserEntry"/>
                <w:b w:val="0"/>
              </w:rPr>
              <w:t xml:space="preserve"> </w:t>
            </w:r>
            <w:r w:rsidR="00351A7B" w:rsidRPr="00A41E88">
              <w:rPr>
                <w:rStyle w:val="SAPUserEntry"/>
              </w:rPr>
              <w:t>Time Off Requests</w:t>
            </w:r>
            <w:r w:rsidR="00351A7B" w:rsidRPr="00A41E88">
              <w:rPr>
                <w:rFonts w:cs="Arial"/>
                <w:bCs/>
              </w:rPr>
              <w:t>,</w:t>
            </w:r>
            <w:r w:rsidR="00351A7B" w:rsidRPr="00A41E88">
              <w:rPr>
                <w:rStyle w:val="SAPUserEntry"/>
                <w:b w:val="0"/>
              </w:rPr>
              <w:t xml:space="preserve"> </w:t>
            </w:r>
            <w:r w:rsidR="00351A7B" w:rsidRPr="00A41E88">
              <w:t xml:space="preserve">then </w:t>
            </w:r>
            <w:r w:rsidRPr="00AA46A3">
              <w:rPr>
                <w:lang w:eastAsia="zh-TW"/>
              </w:rPr>
              <w:t xml:space="preserve">choose the </w:t>
            </w:r>
            <w:r w:rsidRPr="00AA46A3">
              <w:rPr>
                <w:rStyle w:val="SAPScreenElement"/>
                <w:lang w:eastAsia="zh-TW"/>
              </w:rPr>
              <w:t>Go</w:t>
            </w:r>
            <w:r w:rsidRPr="00AA46A3">
              <w:rPr>
                <w:lang w:eastAsia="zh-TW"/>
              </w:rPr>
              <w:t xml:space="preserve"> button.</w:t>
            </w:r>
          </w:p>
        </w:tc>
        <w:tc>
          <w:tcPr>
            <w:tcW w:w="5664" w:type="dxa"/>
            <w:tcBorders>
              <w:top w:val="single" w:sz="8" w:space="0" w:color="999999"/>
              <w:left w:val="single" w:sz="8" w:space="0" w:color="999999"/>
              <w:bottom w:val="single" w:sz="8" w:space="0" w:color="999999"/>
              <w:right w:val="single" w:sz="8" w:space="0" w:color="999999"/>
            </w:tcBorders>
          </w:tcPr>
          <w:p w14:paraId="4D67AE8F" w14:textId="0BFC2BE2" w:rsidR="008D0BBB" w:rsidRPr="00AA46A3" w:rsidRDefault="00351A7B">
            <w:pPr>
              <w:rPr>
                <w:rFonts w:cs="Arial"/>
                <w:bCs/>
                <w:lang w:eastAsia="zh-TW"/>
              </w:rPr>
            </w:pPr>
            <w:r w:rsidRPr="00A41E88">
              <w:rPr>
                <w:rFonts w:cs="Arial"/>
                <w:bCs/>
              </w:rPr>
              <w:t xml:space="preserve">The time off requests </w:t>
            </w:r>
            <w:r w:rsidR="008D0BBB" w:rsidRPr="00AA46A3">
              <w:rPr>
                <w:rFonts w:cs="Arial"/>
                <w:bCs/>
                <w:lang w:eastAsia="zh-TW"/>
              </w:rPr>
              <w:t>to be approved are listed. For each of them, the name of the requesting employee, the start date, end date, and time type (absence) are displayed.</w:t>
            </w:r>
          </w:p>
        </w:tc>
        <w:tc>
          <w:tcPr>
            <w:tcW w:w="1264" w:type="dxa"/>
            <w:tcBorders>
              <w:top w:val="single" w:sz="8" w:space="0" w:color="999999"/>
              <w:left w:val="single" w:sz="8" w:space="0" w:color="999999"/>
              <w:bottom w:val="single" w:sz="8" w:space="0" w:color="999999"/>
              <w:right w:val="single" w:sz="8" w:space="0" w:color="999999"/>
            </w:tcBorders>
          </w:tcPr>
          <w:p w14:paraId="1DA07B2B" w14:textId="77777777" w:rsidR="008D0BBB" w:rsidRPr="00AA46A3" w:rsidRDefault="008D0BBB" w:rsidP="008D0BBB">
            <w:pPr>
              <w:rPr>
                <w:rFonts w:cs="Arial"/>
                <w:bCs/>
                <w:lang w:eastAsia="zh-TW"/>
              </w:rPr>
            </w:pPr>
          </w:p>
        </w:tc>
      </w:tr>
      <w:tr w:rsidR="008D0BBB" w:rsidRPr="00AA46A3" w14:paraId="1098AA68" w14:textId="77777777" w:rsidTr="00A41E88">
        <w:trPr>
          <w:trHeight w:val="357"/>
        </w:trPr>
        <w:tc>
          <w:tcPr>
            <w:tcW w:w="872" w:type="dxa"/>
            <w:tcBorders>
              <w:top w:val="single" w:sz="8" w:space="0" w:color="999999"/>
              <w:left w:val="single" w:sz="8" w:space="0" w:color="999999"/>
              <w:bottom w:val="single" w:sz="8" w:space="0" w:color="999999"/>
              <w:right w:val="single" w:sz="8" w:space="0" w:color="999999"/>
            </w:tcBorders>
          </w:tcPr>
          <w:p w14:paraId="15C80217" w14:textId="2B62AFA6" w:rsidR="008D0BBB" w:rsidRPr="00AA46A3" w:rsidRDefault="008D0BBB" w:rsidP="008D0BBB">
            <w:pPr>
              <w:rPr>
                <w:lang w:eastAsia="zh-TW"/>
              </w:rPr>
            </w:pPr>
            <w:r w:rsidRPr="00AA46A3">
              <w:t>5</w:t>
            </w:r>
          </w:p>
        </w:tc>
        <w:tc>
          <w:tcPr>
            <w:tcW w:w="1890" w:type="dxa"/>
            <w:tcBorders>
              <w:top w:val="single" w:sz="8" w:space="0" w:color="999999"/>
              <w:left w:val="single" w:sz="8" w:space="0" w:color="999999"/>
              <w:bottom w:val="single" w:sz="8" w:space="0" w:color="999999"/>
              <w:right w:val="single" w:sz="8" w:space="0" w:color="999999"/>
            </w:tcBorders>
          </w:tcPr>
          <w:p w14:paraId="3504E23B" w14:textId="03F94A9A" w:rsidR="008D0BBB" w:rsidRPr="00A41E88" w:rsidRDefault="008D0BBB" w:rsidP="008D0BBB">
            <w:pPr>
              <w:rPr>
                <w:rStyle w:val="SAPEmphasis"/>
                <w:lang w:eastAsia="zh-CN"/>
              </w:rPr>
            </w:pPr>
            <w:r w:rsidRPr="00A41E88">
              <w:rPr>
                <w:rStyle w:val="SAPEmphasis"/>
                <w:lang w:eastAsia="zh-CN"/>
              </w:rPr>
              <w:t>Sort Requests (Optional)</w:t>
            </w:r>
          </w:p>
        </w:tc>
        <w:tc>
          <w:tcPr>
            <w:tcW w:w="4590" w:type="dxa"/>
            <w:tcBorders>
              <w:top w:val="single" w:sz="8" w:space="0" w:color="999999"/>
              <w:left w:val="single" w:sz="8" w:space="0" w:color="999999"/>
              <w:bottom w:val="single" w:sz="8" w:space="0" w:color="999999"/>
              <w:right w:val="single" w:sz="8" w:space="0" w:color="999999"/>
            </w:tcBorders>
          </w:tcPr>
          <w:p w14:paraId="0DAF9A84" w14:textId="77777777" w:rsidR="008D0BBB" w:rsidRPr="00AA46A3" w:rsidRDefault="008D0BBB" w:rsidP="008D0BBB">
            <w:r w:rsidRPr="00AA46A3">
              <w:t xml:space="preserve">To sort the requests, select the </w:t>
            </w:r>
            <w:r w:rsidRPr="00AA46A3">
              <w:rPr>
                <w:rStyle w:val="SAPScreenElement"/>
              </w:rPr>
              <w:t>Sort</w:t>
            </w:r>
            <w:r w:rsidRPr="00AA46A3">
              <w:t xml:space="preserve"> </w:t>
            </w:r>
            <w:r w:rsidRPr="00AA46A3">
              <w:rPr>
                <w:noProof/>
              </w:rPr>
              <w:drawing>
                <wp:inline distT="0" distB="0" distL="0" distR="0" wp14:anchorId="239CF50F" wp14:editId="5771FB91">
                  <wp:extent cx="333375" cy="257175"/>
                  <wp:effectExtent l="0" t="0" r="9525" b="952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3375" cy="257175"/>
                          </a:xfrm>
                          <a:prstGeom prst="rect">
                            <a:avLst/>
                          </a:prstGeom>
                        </pic:spPr>
                      </pic:pic>
                    </a:graphicData>
                  </a:graphic>
                </wp:inline>
              </w:drawing>
            </w:r>
            <w:r w:rsidRPr="00AA46A3">
              <w:t xml:space="preserve"> icon. In the menu that expands, you have following options:</w:t>
            </w:r>
          </w:p>
          <w:p w14:paraId="24C75FA5" w14:textId="77777777" w:rsidR="008D0BBB" w:rsidRPr="00AA46A3" w:rsidRDefault="008D0BBB" w:rsidP="008D0BBB">
            <w:pPr>
              <w:pStyle w:val="ListParagraph"/>
              <w:numPr>
                <w:ilvl w:val="0"/>
                <w:numId w:val="30"/>
              </w:numPr>
              <w:ind w:left="290" w:hanging="270"/>
            </w:pPr>
            <w:r w:rsidRPr="00AA46A3">
              <w:t>Sort by the date you have received the request: this is the default sorting for the workflow list and ensures a timely completion of the requests;</w:t>
            </w:r>
          </w:p>
          <w:p w14:paraId="0FACFE6F" w14:textId="77777777" w:rsidR="008D0BBB" w:rsidRPr="00AA46A3" w:rsidRDefault="008D0BBB" w:rsidP="008D0BBB">
            <w:pPr>
              <w:pStyle w:val="ListParagraph"/>
              <w:numPr>
                <w:ilvl w:val="0"/>
                <w:numId w:val="30"/>
              </w:numPr>
              <w:ind w:left="290" w:hanging="270"/>
            </w:pPr>
            <w:r w:rsidRPr="00AA46A3">
              <w:t>Sort by the date the request has been initiated;</w:t>
            </w:r>
          </w:p>
          <w:p w14:paraId="7AA9925B" w14:textId="77777777" w:rsidR="008D0BBB" w:rsidRPr="00AA46A3" w:rsidRDefault="008D0BBB" w:rsidP="008D0BBB">
            <w:pPr>
              <w:pStyle w:val="ListParagraph"/>
              <w:numPr>
                <w:ilvl w:val="0"/>
                <w:numId w:val="30"/>
              </w:numPr>
              <w:ind w:left="290" w:hanging="270"/>
            </w:pPr>
            <w:r w:rsidRPr="00AA46A3">
              <w:t xml:space="preserve">Sort by the date the content of the request becomes effective. </w:t>
            </w:r>
          </w:p>
          <w:p w14:paraId="5660A970" w14:textId="77777777" w:rsidR="008D0BBB" w:rsidRPr="00AA46A3" w:rsidRDefault="008D0BBB" w:rsidP="008D0BBB">
            <w:r w:rsidRPr="00AA46A3">
              <w:t>In addition, you can choose to display the requests in ascending or descending order.</w:t>
            </w:r>
          </w:p>
          <w:p w14:paraId="1767BBEA" w14:textId="55511B9B" w:rsidR="008D0BBB" w:rsidRPr="00AA46A3" w:rsidRDefault="008D0BBB" w:rsidP="008D0BBB">
            <w:pPr>
              <w:rPr>
                <w:lang w:eastAsia="zh-TW"/>
              </w:rPr>
            </w:pPr>
            <w:r w:rsidRPr="00AA46A3">
              <w:t xml:space="preserve">Check the appropriate radio-buttons and choose </w:t>
            </w:r>
            <w:r w:rsidRPr="00AA46A3">
              <w:rPr>
                <w:rStyle w:val="SAPScreenElement"/>
              </w:rPr>
              <w:t>Apply</w:t>
            </w:r>
            <w:r w:rsidRPr="00AA46A3">
              <w:t xml:space="preserve">. </w:t>
            </w:r>
          </w:p>
        </w:tc>
        <w:tc>
          <w:tcPr>
            <w:tcW w:w="5664" w:type="dxa"/>
            <w:tcBorders>
              <w:top w:val="single" w:sz="8" w:space="0" w:color="999999"/>
              <w:left w:val="single" w:sz="8" w:space="0" w:color="999999"/>
              <w:bottom w:val="single" w:sz="8" w:space="0" w:color="999999"/>
              <w:right w:val="single" w:sz="8" w:space="0" w:color="999999"/>
            </w:tcBorders>
          </w:tcPr>
          <w:p w14:paraId="01A0C89E" w14:textId="4ACCCF94" w:rsidR="008D0BBB" w:rsidRPr="00AA46A3" w:rsidRDefault="008D0BBB" w:rsidP="008D0BBB">
            <w:pPr>
              <w:rPr>
                <w:rFonts w:cs="Arial"/>
                <w:bCs/>
                <w:lang w:eastAsia="zh-TW"/>
              </w:rPr>
            </w:pPr>
            <w:r w:rsidRPr="00AA46A3">
              <w:rPr>
                <w:rFonts w:cs="Arial"/>
                <w:bCs/>
              </w:rPr>
              <w:t>The requests you need to approve are listed as per the sort criteria you have selected.</w:t>
            </w:r>
          </w:p>
        </w:tc>
        <w:tc>
          <w:tcPr>
            <w:tcW w:w="1264" w:type="dxa"/>
            <w:tcBorders>
              <w:top w:val="single" w:sz="8" w:space="0" w:color="999999"/>
              <w:left w:val="single" w:sz="8" w:space="0" w:color="999999"/>
              <w:bottom w:val="single" w:sz="8" w:space="0" w:color="999999"/>
              <w:right w:val="single" w:sz="8" w:space="0" w:color="999999"/>
            </w:tcBorders>
          </w:tcPr>
          <w:p w14:paraId="103D0941" w14:textId="77777777" w:rsidR="008D0BBB" w:rsidRPr="00AA46A3" w:rsidRDefault="008D0BBB" w:rsidP="008D0BBB">
            <w:pPr>
              <w:rPr>
                <w:rFonts w:cs="Arial"/>
                <w:bCs/>
                <w:lang w:eastAsia="zh-TW"/>
              </w:rPr>
            </w:pPr>
          </w:p>
        </w:tc>
      </w:tr>
      <w:tr w:rsidR="00351A7B" w:rsidRPr="00AA46A3" w14:paraId="09478CBF" w14:textId="77777777" w:rsidTr="00A41E88">
        <w:trPr>
          <w:trHeight w:val="357"/>
        </w:trPr>
        <w:tc>
          <w:tcPr>
            <w:tcW w:w="872" w:type="dxa"/>
            <w:tcBorders>
              <w:top w:val="single" w:sz="8" w:space="0" w:color="999999"/>
              <w:left w:val="single" w:sz="8" w:space="0" w:color="999999"/>
              <w:bottom w:val="single" w:sz="8" w:space="0" w:color="999999"/>
              <w:right w:val="single" w:sz="8" w:space="0" w:color="999999"/>
            </w:tcBorders>
            <w:hideMark/>
          </w:tcPr>
          <w:p w14:paraId="5D8B5A62" w14:textId="77777777" w:rsidR="00351A7B" w:rsidRPr="00AA46A3" w:rsidRDefault="00351A7B" w:rsidP="00351A7B">
            <w:pPr>
              <w:rPr>
                <w:lang w:eastAsia="zh-TW"/>
              </w:rPr>
            </w:pPr>
            <w:r w:rsidRPr="00AA46A3">
              <w:rPr>
                <w:lang w:eastAsia="zh-TW"/>
              </w:rPr>
              <w:t>6</w:t>
            </w:r>
          </w:p>
        </w:tc>
        <w:tc>
          <w:tcPr>
            <w:tcW w:w="1890" w:type="dxa"/>
            <w:tcBorders>
              <w:top w:val="single" w:sz="8" w:space="0" w:color="999999"/>
              <w:left w:val="single" w:sz="8" w:space="0" w:color="999999"/>
              <w:bottom w:val="single" w:sz="8" w:space="0" w:color="999999"/>
              <w:right w:val="single" w:sz="8" w:space="0" w:color="999999"/>
            </w:tcBorders>
            <w:hideMark/>
          </w:tcPr>
          <w:p w14:paraId="46174E19" w14:textId="77777777" w:rsidR="00351A7B" w:rsidRPr="00A41E88" w:rsidRDefault="00351A7B" w:rsidP="00351A7B">
            <w:pPr>
              <w:rPr>
                <w:rStyle w:val="SAPEmphasis"/>
                <w:lang w:eastAsia="zh-CN"/>
              </w:rPr>
            </w:pPr>
            <w:r w:rsidRPr="00A41E88">
              <w:rPr>
                <w:rStyle w:val="SAPEmphasis"/>
                <w:lang w:eastAsia="zh-CN"/>
              </w:rPr>
              <w:t>Select Time Off Requests to be approved</w:t>
            </w:r>
          </w:p>
        </w:tc>
        <w:tc>
          <w:tcPr>
            <w:tcW w:w="4590" w:type="dxa"/>
            <w:tcBorders>
              <w:top w:val="single" w:sz="8" w:space="0" w:color="999999"/>
              <w:left w:val="single" w:sz="8" w:space="0" w:color="999999"/>
              <w:bottom w:val="single" w:sz="8" w:space="0" w:color="999999"/>
              <w:right w:val="single" w:sz="8" w:space="0" w:color="999999"/>
            </w:tcBorders>
            <w:hideMark/>
          </w:tcPr>
          <w:p w14:paraId="071BEF86" w14:textId="2B641855" w:rsidR="00351A7B" w:rsidRPr="00AA46A3" w:rsidRDefault="00351A7B" w:rsidP="00351A7B">
            <w:pPr>
              <w:rPr>
                <w:lang w:eastAsia="zh-CN"/>
              </w:rPr>
            </w:pPr>
            <w:r w:rsidRPr="00AA46A3">
              <w:rPr>
                <w:lang w:eastAsia="zh-TW"/>
              </w:rPr>
              <w:t xml:space="preserve">Flag the checkboxes on the very left of all </w:t>
            </w:r>
            <w:r w:rsidRPr="00AA46A3">
              <w:rPr>
                <w:rStyle w:val="SAPScreenElement"/>
                <w:lang w:eastAsia="zh-TW"/>
              </w:rPr>
              <w:t>Time Off Requests for &lt;employee name&gt;</w:t>
            </w:r>
            <w:r w:rsidRPr="00AA46A3">
              <w:rPr>
                <w:lang w:eastAsia="zh-CN"/>
              </w:rPr>
              <w:t xml:space="preserve"> links you want to approve, for example, those of time type</w:t>
            </w:r>
            <w:r w:rsidRPr="00AA46A3">
              <w:rPr>
                <w:rStyle w:val="UserInput"/>
                <w:sz w:val="18"/>
              </w:rPr>
              <w:t xml:space="preserve"> Unpaid</w:t>
            </w:r>
            <w:r w:rsidRPr="00AA46A3">
              <w:rPr>
                <w:lang w:eastAsia="zh-CN"/>
              </w:rPr>
              <w:t>.</w:t>
            </w:r>
          </w:p>
          <w:p w14:paraId="55C0A45F" w14:textId="5E21CBCA" w:rsidR="00351A7B" w:rsidRPr="00AA46A3" w:rsidRDefault="00351A7B" w:rsidP="00515807">
            <w:pPr>
              <w:pStyle w:val="SAPNoteHeading"/>
              <w:ind w:left="380"/>
              <w:rPr>
                <w:lang w:eastAsia="zh-TW"/>
              </w:rPr>
            </w:pPr>
            <w:r w:rsidRPr="00AA46A3">
              <w:rPr>
                <w:noProof/>
              </w:rPr>
              <w:drawing>
                <wp:inline distT="0" distB="0" distL="0" distR="0" wp14:anchorId="02966382" wp14:editId="76957120">
                  <wp:extent cx="225425" cy="225425"/>
                  <wp:effectExtent l="0" t="0" r="0" b="3175"/>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AA46A3">
              <w:rPr>
                <w:lang w:eastAsia="zh-TW"/>
              </w:rPr>
              <w:t> Note</w:t>
            </w:r>
          </w:p>
          <w:p w14:paraId="5A6EAF4B" w14:textId="53D48044" w:rsidR="00351A7B" w:rsidRPr="00AA46A3" w:rsidRDefault="00351A7B" w:rsidP="00515807">
            <w:pPr>
              <w:ind w:left="380"/>
              <w:rPr>
                <w:lang w:eastAsia="zh-CN"/>
              </w:rPr>
            </w:pPr>
            <w:r w:rsidRPr="00AA46A3">
              <w:rPr>
                <w:lang w:eastAsia="zh-TW"/>
              </w:rPr>
              <w:t xml:space="preserve">Alternatively, you can flag the </w:t>
            </w:r>
            <w:r w:rsidRPr="00AA46A3">
              <w:rPr>
                <w:rStyle w:val="SAPScreenElement"/>
                <w:lang w:eastAsia="zh-TW"/>
              </w:rPr>
              <w:t xml:space="preserve">Select &lt;#&gt; out of &lt;#&gt; </w:t>
            </w:r>
            <w:del w:id="1274" w:author="Author" w:date="2018-02-07T17:45:00Z">
              <w:r w:rsidRPr="00AA46A3" w:rsidDel="00515807">
                <w:rPr>
                  <w:rStyle w:val="SAPScreenElement"/>
                  <w:lang w:eastAsia="zh-TW"/>
                </w:rPr>
                <w:delText>requests</w:delText>
              </w:r>
              <w:r w:rsidRPr="00AA46A3" w:rsidDel="00515807">
                <w:rPr>
                  <w:lang w:eastAsia="zh-TW"/>
                </w:rPr>
                <w:delText xml:space="preserve"> </w:delText>
              </w:r>
            </w:del>
            <w:r w:rsidRPr="00AA46A3">
              <w:rPr>
                <w:lang w:eastAsia="zh-TW"/>
              </w:rPr>
              <w:t xml:space="preserve">checkbox on the </w:t>
            </w:r>
            <w:r w:rsidRPr="00AA46A3">
              <w:rPr>
                <w:rFonts w:cs="Arial"/>
                <w:bCs/>
                <w:lang w:eastAsia="zh-TW"/>
              </w:rPr>
              <w:t>top left of the list of requests.</w:t>
            </w:r>
          </w:p>
        </w:tc>
        <w:tc>
          <w:tcPr>
            <w:tcW w:w="5664" w:type="dxa"/>
            <w:tcBorders>
              <w:top w:val="single" w:sz="8" w:space="0" w:color="999999"/>
              <w:left w:val="single" w:sz="8" w:space="0" w:color="999999"/>
              <w:bottom w:val="single" w:sz="8" w:space="0" w:color="999999"/>
              <w:right w:val="single" w:sz="8" w:space="0" w:color="999999"/>
            </w:tcBorders>
            <w:hideMark/>
          </w:tcPr>
          <w:p w14:paraId="6347C7D4" w14:textId="77777777" w:rsidR="00351A7B" w:rsidRPr="0082055E" w:rsidRDefault="00351A7B" w:rsidP="00351A7B">
            <w:pPr>
              <w:rPr>
                <w:rFonts w:cs="Arial"/>
                <w:bCs/>
                <w:lang w:eastAsia="zh-TW"/>
              </w:rPr>
            </w:pPr>
            <w:r w:rsidRPr="00AA46A3">
              <w:rPr>
                <w:rFonts w:cs="Arial"/>
                <w:bCs/>
                <w:lang w:eastAsia="zh-TW"/>
              </w:rPr>
              <w:t>The number of selected requests is displayed on the top right of the list of requests.</w:t>
            </w:r>
          </w:p>
        </w:tc>
        <w:tc>
          <w:tcPr>
            <w:tcW w:w="1264" w:type="dxa"/>
            <w:tcBorders>
              <w:top w:val="single" w:sz="8" w:space="0" w:color="999999"/>
              <w:left w:val="single" w:sz="8" w:space="0" w:color="999999"/>
              <w:bottom w:val="single" w:sz="8" w:space="0" w:color="999999"/>
              <w:right w:val="single" w:sz="8" w:space="0" w:color="999999"/>
            </w:tcBorders>
          </w:tcPr>
          <w:p w14:paraId="53CA0C52" w14:textId="77777777" w:rsidR="00351A7B" w:rsidRPr="00AA46A3" w:rsidRDefault="00351A7B" w:rsidP="00351A7B">
            <w:pPr>
              <w:rPr>
                <w:rFonts w:cs="Arial"/>
                <w:bCs/>
                <w:lang w:eastAsia="zh-TW"/>
              </w:rPr>
            </w:pPr>
          </w:p>
        </w:tc>
      </w:tr>
      <w:tr w:rsidR="00351A7B" w:rsidRPr="00AA46A3" w14:paraId="16678A29" w14:textId="77777777" w:rsidTr="00A41E88">
        <w:trPr>
          <w:trHeight w:val="357"/>
        </w:trPr>
        <w:tc>
          <w:tcPr>
            <w:tcW w:w="872" w:type="dxa"/>
            <w:tcBorders>
              <w:top w:val="single" w:sz="8" w:space="0" w:color="999999"/>
              <w:left w:val="single" w:sz="8" w:space="0" w:color="999999"/>
              <w:bottom w:val="single" w:sz="8" w:space="0" w:color="999999"/>
              <w:right w:val="single" w:sz="8" w:space="0" w:color="999999"/>
            </w:tcBorders>
            <w:hideMark/>
          </w:tcPr>
          <w:p w14:paraId="18EF1E88" w14:textId="77777777" w:rsidR="00351A7B" w:rsidRPr="00AA46A3" w:rsidRDefault="00351A7B" w:rsidP="00351A7B">
            <w:pPr>
              <w:rPr>
                <w:lang w:eastAsia="zh-TW"/>
              </w:rPr>
            </w:pPr>
            <w:r w:rsidRPr="00AA46A3">
              <w:rPr>
                <w:lang w:eastAsia="zh-TW"/>
              </w:rPr>
              <w:t>7</w:t>
            </w:r>
          </w:p>
        </w:tc>
        <w:tc>
          <w:tcPr>
            <w:tcW w:w="1890" w:type="dxa"/>
            <w:tcBorders>
              <w:top w:val="single" w:sz="8" w:space="0" w:color="999999"/>
              <w:left w:val="single" w:sz="8" w:space="0" w:color="999999"/>
              <w:bottom w:val="single" w:sz="8" w:space="0" w:color="999999"/>
              <w:right w:val="single" w:sz="8" w:space="0" w:color="999999"/>
            </w:tcBorders>
            <w:hideMark/>
          </w:tcPr>
          <w:p w14:paraId="28730227" w14:textId="77777777" w:rsidR="00351A7B" w:rsidRPr="00A41E88" w:rsidRDefault="00351A7B" w:rsidP="00351A7B">
            <w:pPr>
              <w:rPr>
                <w:rStyle w:val="SAPEmphasis"/>
                <w:lang w:eastAsia="zh-CN"/>
              </w:rPr>
            </w:pPr>
            <w:r w:rsidRPr="00A41E88">
              <w:rPr>
                <w:rStyle w:val="SAPEmphasis"/>
                <w:lang w:eastAsia="zh-CN"/>
              </w:rPr>
              <w:t>Mass Approve Time Off Requests</w:t>
            </w:r>
          </w:p>
        </w:tc>
        <w:tc>
          <w:tcPr>
            <w:tcW w:w="4590" w:type="dxa"/>
            <w:tcBorders>
              <w:top w:val="single" w:sz="8" w:space="0" w:color="999999"/>
              <w:left w:val="single" w:sz="8" w:space="0" w:color="999999"/>
              <w:bottom w:val="single" w:sz="8" w:space="0" w:color="999999"/>
              <w:right w:val="single" w:sz="8" w:space="0" w:color="999999"/>
            </w:tcBorders>
            <w:hideMark/>
          </w:tcPr>
          <w:p w14:paraId="5F26553A" w14:textId="4B6EEEAF" w:rsidR="00351A7B" w:rsidRPr="00AA46A3" w:rsidRDefault="00351A7B" w:rsidP="00351A7B">
            <w:pPr>
              <w:rPr>
                <w:lang w:eastAsia="zh-TW"/>
              </w:rPr>
            </w:pPr>
            <w:r w:rsidRPr="00AA46A3">
              <w:rPr>
                <w:lang w:eastAsia="zh-TW"/>
              </w:rPr>
              <w:t xml:space="preserve">Select the </w:t>
            </w:r>
            <w:r w:rsidRPr="00AA46A3">
              <w:rPr>
                <w:rStyle w:val="SAPScreenElement"/>
                <w:lang w:eastAsia="zh-TW"/>
              </w:rPr>
              <w:t>Approve</w:t>
            </w:r>
            <w:ins w:id="1275" w:author="Author" w:date="2018-02-07T17:45:00Z">
              <w:r w:rsidR="00515807">
                <w:rPr>
                  <w:rStyle w:val="SAPScreenElement"/>
                  <w:lang w:eastAsia="zh-TW"/>
                </w:rPr>
                <w:t xml:space="preserve"> (#)</w:t>
              </w:r>
            </w:ins>
            <w:r w:rsidRPr="00AA46A3">
              <w:rPr>
                <w:lang w:eastAsia="zh-TW"/>
              </w:rPr>
              <w:t xml:space="preserve"> button </w:t>
            </w:r>
            <w:del w:id="1276" w:author="Author" w:date="2018-02-07T17:45:00Z">
              <w:r w:rsidRPr="00AA46A3" w:rsidDel="00515807">
                <w:rPr>
                  <w:lang w:eastAsia="zh-TW"/>
                </w:rPr>
                <w:delText xml:space="preserve">next to the </w:delText>
              </w:r>
              <w:r w:rsidRPr="00AA46A3" w:rsidDel="00515807">
                <w:rPr>
                  <w:rStyle w:val="SAPScreenElement"/>
                  <w:lang w:eastAsia="zh-TW"/>
                </w:rPr>
                <w:delText>&lt;#&gt; requests selected</w:delText>
              </w:r>
              <w:r w:rsidRPr="00AA46A3" w:rsidDel="00515807">
                <w:rPr>
                  <w:rFonts w:cs="Arial"/>
                  <w:bCs/>
                  <w:lang w:eastAsia="zh-TW"/>
                </w:rPr>
                <w:delText xml:space="preserve"> </w:delText>
              </w:r>
            </w:del>
            <w:r w:rsidRPr="00AA46A3">
              <w:rPr>
                <w:rFonts w:cs="Arial"/>
                <w:bCs/>
                <w:lang w:eastAsia="zh-TW"/>
              </w:rPr>
              <w:t>on the top right of the list of requests.</w:t>
            </w:r>
          </w:p>
        </w:tc>
        <w:tc>
          <w:tcPr>
            <w:tcW w:w="5664" w:type="dxa"/>
            <w:tcBorders>
              <w:top w:val="single" w:sz="8" w:space="0" w:color="999999"/>
              <w:left w:val="single" w:sz="8" w:space="0" w:color="999999"/>
              <w:bottom w:val="single" w:sz="8" w:space="0" w:color="999999"/>
              <w:right w:val="single" w:sz="8" w:space="0" w:color="999999"/>
            </w:tcBorders>
            <w:hideMark/>
          </w:tcPr>
          <w:p w14:paraId="5CA081B6" w14:textId="3067009E" w:rsidR="00351A7B" w:rsidRPr="00AA46A3" w:rsidRDefault="00351A7B" w:rsidP="00351A7B">
            <w:pPr>
              <w:rPr>
                <w:rFonts w:cstheme="minorBidi"/>
                <w:lang w:eastAsia="zh-CN"/>
              </w:rPr>
            </w:pPr>
            <w:r w:rsidRPr="00AA46A3">
              <w:rPr>
                <w:rFonts w:cs="Arial"/>
                <w:bCs/>
                <w:lang w:eastAsia="zh-TW"/>
              </w:rPr>
              <w:t xml:space="preserve">All the selected time off requests will be approved in one go. As the workflows will be approved asynchronously, it may take a while until they are all approved. An appropriate message is generated by the system. </w:t>
            </w:r>
          </w:p>
          <w:p w14:paraId="149D15AF" w14:textId="77777777" w:rsidR="00351A7B" w:rsidRPr="00AA46A3" w:rsidRDefault="00351A7B" w:rsidP="00351A7B">
            <w:pPr>
              <w:rPr>
                <w:rFonts w:cs="Arial"/>
                <w:bCs/>
                <w:lang w:eastAsia="zh-TW"/>
              </w:rPr>
            </w:pPr>
            <w:r w:rsidRPr="00AA46A3">
              <w:rPr>
                <w:lang w:eastAsia="zh-CN"/>
              </w:rPr>
              <w:t xml:space="preserve">If appropriate, you can remove the filter and process other requests as per your requirement. Once there is no request left for you to approve, </w:t>
            </w:r>
            <w:r w:rsidRPr="00AA46A3">
              <w:rPr>
                <w:lang w:eastAsia="zh-TW"/>
              </w:rPr>
              <w:t>the</w:t>
            </w:r>
            <w:r w:rsidRPr="00AA46A3">
              <w:rPr>
                <w:rStyle w:val="SAPScreenElement"/>
                <w:lang w:eastAsia="zh-TW"/>
              </w:rPr>
              <w:t xml:space="preserve"> My Workflow Requests (#)</w:t>
            </w:r>
            <w:r w:rsidRPr="00AA46A3">
              <w:rPr>
                <w:rFonts w:cs="Arial"/>
                <w:bCs/>
                <w:lang w:eastAsia="zh-TW"/>
              </w:rPr>
              <w:t xml:space="preserve"> screen will have no entry anymore and the</w:t>
            </w:r>
            <w:r w:rsidRPr="00AA46A3">
              <w:rPr>
                <w:lang w:eastAsia="zh-TW"/>
              </w:rPr>
              <w:t xml:space="preserve"> </w:t>
            </w:r>
            <w:r w:rsidRPr="00AA46A3">
              <w:rPr>
                <w:rStyle w:val="SAPScreenElement"/>
                <w:lang w:eastAsia="zh-TW"/>
              </w:rPr>
              <w:t>Approve Requests</w:t>
            </w:r>
            <w:r w:rsidRPr="00AA46A3">
              <w:rPr>
                <w:lang w:eastAsia="zh-TW"/>
              </w:rPr>
              <w:t xml:space="preserve"> tile will no longer be visible in the </w:t>
            </w:r>
            <w:r w:rsidRPr="00AA46A3">
              <w:rPr>
                <w:rStyle w:val="SAPScreenElement"/>
                <w:lang w:eastAsia="zh-TW"/>
              </w:rPr>
              <w:t>To Do</w:t>
            </w:r>
            <w:r w:rsidRPr="00AA46A3">
              <w:rPr>
                <w:i/>
                <w:lang w:eastAsia="zh-CN"/>
              </w:rPr>
              <w:t xml:space="preserve"> </w:t>
            </w:r>
            <w:r w:rsidRPr="00AA46A3">
              <w:rPr>
                <w:lang w:eastAsia="zh-CN"/>
              </w:rPr>
              <w:t xml:space="preserve">section of your </w:t>
            </w:r>
            <w:r w:rsidRPr="00AA46A3">
              <w:rPr>
                <w:rStyle w:val="SAPScreenElement"/>
                <w:lang w:eastAsia="zh-TW"/>
              </w:rPr>
              <w:t>Home</w:t>
            </w:r>
            <w:r w:rsidRPr="00AA46A3">
              <w:rPr>
                <w:lang w:eastAsia="zh-CN"/>
              </w:rPr>
              <w:t xml:space="preserve"> page.</w:t>
            </w:r>
          </w:p>
        </w:tc>
        <w:tc>
          <w:tcPr>
            <w:tcW w:w="1264" w:type="dxa"/>
            <w:tcBorders>
              <w:top w:val="single" w:sz="8" w:space="0" w:color="999999"/>
              <w:left w:val="single" w:sz="8" w:space="0" w:color="999999"/>
              <w:bottom w:val="single" w:sz="8" w:space="0" w:color="999999"/>
              <w:right w:val="single" w:sz="8" w:space="0" w:color="999999"/>
            </w:tcBorders>
          </w:tcPr>
          <w:p w14:paraId="6955A9FF" w14:textId="77777777" w:rsidR="00351A7B" w:rsidRPr="00AA46A3" w:rsidRDefault="00351A7B" w:rsidP="00351A7B">
            <w:pPr>
              <w:rPr>
                <w:rFonts w:cs="Arial"/>
                <w:bCs/>
                <w:lang w:eastAsia="zh-TW"/>
              </w:rPr>
            </w:pPr>
          </w:p>
        </w:tc>
      </w:tr>
    </w:tbl>
    <w:p w14:paraId="1D2BF74D" w14:textId="77777777" w:rsidR="0064693D" w:rsidRPr="00AA46A3" w:rsidRDefault="0064693D" w:rsidP="0064693D">
      <w:pPr>
        <w:pStyle w:val="SAPKeyblockTitle"/>
      </w:pPr>
      <w:r w:rsidRPr="00AA46A3">
        <w:t>Result</w:t>
      </w:r>
    </w:p>
    <w:p w14:paraId="7731509E" w14:textId="7D5DACEA" w:rsidR="006672EB" w:rsidRPr="00AA46A3" w:rsidRDefault="006672EB" w:rsidP="006672EB">
      <w:pPr>
        <w:rPr>
          <w:lang w:eastAsia="zh-CN"/>
        </w:rPr>
      </w:pPr>
      <w:r w:rsidRPr="00AA46A3">
        <w:rPr>
          <w:lang w:eastAsia="zh-CN"/>
        </w:rPr>
        <w:t>The</w:t>
      </w:r>
      <w:r w:rsidR="003241CB" w:rsidRPr="00AA46A3">
        <w:rPr>
          <w:lang w:eastAsia="zh-CN"/>
        </w:rPr>
        <w:t xml:space="preserve"> </w:t>
      </w:r>
      <w:r w:rsidRPr="00AA46A3">
        <w:rPr>
          <w:lang w:eastAsia="zh-CN"/>
        </w:rPr>
        <w:t xml:space="preserve">HR </w:t>
      </w:r>
      <w:r w:rsidR="00480DFA" w:rsidRPr="00AA46A3">
        <w:t>Business Partner</w:t>
      </w:r>
      <w:r w:rsidR="00480DFA" w:rsidRPr="00AA46A3" w:rsidDel="00480DFA">
        <w:rPr>
          <w:lang w:eastAsia="zh-CN"/>
        </w:rPr>
        <w:t xml:space="preserve"> </w:t>
      </w:r>
      <w:r w:rsidR="00480DFA" w:rsidRPr="00AA46A3">
        <w:rPr>
          <w:lang w:eastAsia="zh-CN"/>
        </w:rPr>
        <w:t>of</w:t>
      </w:r>
      <w:r w:rsidR="00D853B9" w:rsidRPr="00AA46A3">
        <w:rPr>
          <w:lang w:eastAsia="zh-CN"/>
        </w:rPr>
        <w:t xml:space="preserve"> the employee </w:t>
      </w:r>
      <w:r w:rsidRPr="00AA46A3">
        <w:rPr>
          <w:lang w:eastAsia="zh-CN"/>
        </w:rPr>
        <w:t>has processed the time off request.</w:t>
      </w:r>
    </w:p>
    <w:p w14:paraId="39EEBD27" w14:textId="3F3D1567" w:rsidR="006672EB" w:rsidRPr="00AA46A3" w:rsidRDefault="006672EB" w:rsidP="006672EB">
      <w:r w:rsidRPr="00AA46A3">
        <w:t xml:space="preserve">In case email is configured and the email address of the employee </w:t>
      </w:r>
      <w:r w:rsidR="00156706" w:rsidRPr="00AA46A3">
        <w:t>is</w:t>
      </w:r>
      <w:r w:rsidRPr="00AA46A3">
        <w:t xml:space="preserve"> maintained in the system, the employee receives an automatic email about the approval of </w:t>
      </w:r>
      <w:r w:rsidR="003241CB" w:rsidRPr="00AA46A3">
        <w:t>the</w:t>
      </w:r>
      <w:r w:rsidRPr="00AA46A3">
        <w:t xml:space="preserve"> time off request.</w:t>
      </w:r>
    </w:p>
    <w:p w14:paraId="16DB4F79" w14:textId="77777777" w:rsidR="006672EB" w:rsidRPr="00AA46A3" w:rsidRDefault="006672EB" w:rsidP="006672EB">
      <w:pPr>
        <w:rPr>
          <w:lang w:eastAsia="zh-CN"/>
        </w:rPr>
      </w:pPr>
      <w:r w:rsidRPr="00AA46A3">
        <w:rPr>
          <w:lang w:eastAsia="zh-CN"/>
        </w:rPr>
        <w:t>The status of the request has changed accordingly to</w:t>
      </w:r>
      <w:r w:rsidRPr="00AA46A3">
        <w:rPr>
          <w:rStyle w:val="UserInput"/>
          <w:sz w:val="18"/>
        </w:rPr>
        <w:t xml:space="preserve"> Approved </w:t>
      </w:r>
      <w:r w:rsidRPr="00AA46A3">
        <w:rPr>
          <w:lang w:eastAsia="zh-CN"/>
        </w:rPr>
        <w:t xml:space="preserve">and can be viewed by the employee as described in process step </w:t>
      </w:r>
      <w:r w:rsidR="0082756A" w:rsidRPr="00AA46A3">
        <w:rPr>
          <w:rStyle w:val="SAPScreenElement"/>
          <w:color w:val="auto"/>
        </w:rPr>
        <w:t>Viewing my Time Off Request Status</w:t>
      </w:r>
      <w:r w:rsidRPr="00AA46A3">
        <w:rPr>
          <w:lang w:eastAsia="zh-CN"/>
        </w:rPr>
        <w:t>.</w:t>
      </w:r>
    </w:p>
    <w:p w14:paraId="76848150" w14:textId="77777777" w:rsidR="006672EB" w:rsidRPr="00AA46A3" w:rsidRDefault="006672EB" w:rsidP="00ED65F6">
      <w:pPr>
        <w:pStyle w:val="Heading3"/>
      </w:pPr>
      <w:bookmarkStart w:id="1277" w:name="_Toc387231028"/>
      <w:bookmarkStart w:id="1278" w:name="_Toc387419877"/>
      <w:bookmarkStart w:id="1279" w:name="_Ref391040736"/>
      <w:bookmarkStart w:id="1280" w:name="_Toc410685049"/>
      <w:bookmarkStart w:id="1281" w:name="_Toc507513128"/>
      <w:bookmarkStart w:id="1282" w:name="_Toc384477735"/>
      <w:bookmarkStart w:id="1283" w:name="_Toc387231022"/>
      <w:bookmarkStart w:id="1284" w:name="_Toc387419872"/>
      <w:bookmarkStart w:id="1285" w:name="_Ref391039622"/>
      <w:r w:rsidRPr="00AA46A3">
        <w:t xml:space="preserve">Viewing my Time </w:t>
      </w:r>
      <w:bookmarkEnd w:id="1277"/>
      <w:bookmarkEnd w:id="1278"/>
      <w:r w:rsidRPr="00AA46A3">
        <w:t>Off Request Status (</w:t>
      </w:r>
      <w:r w:rsidR="00407D15" w:rsidRPr="00AA46A3">
        <w:t>O</w:t>
      </w:r>
      <w:r w:rsidRPr="00AA46A3">
        <w:t>ptional)</w:t>
      </w:r>
      <w:bookmarkEnd w:id="1279"/>
      <w:bookmarkEnd w:id="1280"/>
      <w:bookmarkEnd w:id="1281"/>
    </w:p>
    <w:p w14:paraId="5461C848" w14:textId="77777777" w:rsidR="00881699" w:rsidRPr="00AA46A3" w:rsidRDefault="00881699" w:rsidP="00881699">
      <w:pPr>
        <w:pStyle w:val="SAPKeyblockTitle"/>
      </w:pPr>
      <w:r w:rsidRPr="00AA46A3">
        <w:t>Test Administration</w:t>
      </w:r>
    </w:p>
    <w:p w14:paraId="464D537D" w14:textId="67B4614D" w:rsidR="00881699" w:rsidRPr="00AA46A3" w:rsidRDefault="00881699" w:rsidP="00881699">
      <w:r w:rsidRPr="00AA46A3">
        <w:t>Customer project: Fill in the project-specific parts (</w:t>
      </w:r>
      <w:r w:rsidR="007035B9" w:rsidRPr="00AA46A3">
        <w:t>between &lt;brackets&gt;</w:t>
      </w:r>
      <w:r w:rsidRPr="00AA46A3">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881699" w:rsidRPr="00AA46A3" w14:paraId="0FA11087" w14:textId="77777777" w:rsidTr="00881699">
        <w:tc>
          <w:tcPr>
            <w:tcW w:w="2280" w:type="dxa"/>
            <w:tcBorders>
              <w:top w:val="single" w:sz="8" w:space="0" w:color="999999"/>
              <w:left w:val="single" w:sz="8" w:space="0" w:color="999999"/>
              <w:bottom w:val="single" w:sz="8" w:space="0" w:color="999999"/>
              <w:right w:val="single" w:sz="8" w:space="0" w:color="999999"/>
            </w:tcBorders>
            <w:hideMark/>
          </w:tcPr>
          <w:p w14:paraId="1F88BA61" w14:textId="77777777" w:rsidR="00881699" w:rsidRPr="00AA46A3" w:rsidRDefault="00881699">
            <w:pPr>
              <w:rPr>
                <w:rStyle w:val="SAPEmphasis"/>
              </w:rPr>
            </w:pPr>
            <w:r w:rsidRPr="00AA46A3">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5B62D827" w14:textId="77777777" w:rsidR="00881699" w:rsidRPr="00AA46A3" w:rsidRDefault="00881699">
            <w:pPr>
              <w:rPr>
                <w:lang w:eastAsia="zh-CN"/>
              </w:rPr>
            </w:pPr>
            <w:r w:rsidRPr="00AA46A3">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7A0B43DB" w14:textId="77777777" w:rsidR="00881699" w:rsidRPr="00AA46A3" w:rsidRDefault="00881699">
            <w:pPr>
              <w:rPr>
                <w:rStyle w:val="SAPEmphasis"/>
              </w:rPr>
            </w:pPr>
            <w:r w:rsidRPr="00AA46A3">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1D3713C9" w14:textId="77777777" w:rsidR="00881699" w:rsidRPr="00AA46A3" w:rsidRDefault="007035B9">
            <w:pPr>
              <w:rPr>
                <w:lang w:eastAsia="zh-CN"/>
              </w:rPr>
            </w:pPr>
            <w:r w:rsidRPr="00AA46A3">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64FEB6CC" w14:textId="77777777" w:rsidR="00881699" w:rsidRPr="00AA46A3" w:rsidRDefault="00881699">
            <w:pPr>
              <w:rPr>
                <w:rStyle w:val="SAPEmphasis"/>
              </w:rPr>
            </w:pPr>
            <w:r w:rsidRPr="00AA46A3">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1AB79378" w14:textId="7BF15088" w:rsidR="00881699" w:rsidRPr="00AA46A3" w:rsidRDefault="00165FAC">
            <w:pPr>
              <w:rPr>
                <w:lang w:eastAsia="zh-CN"/>
              </w:rPr>
            </w:pPr>
            <w:r w:rsidRPr="00AA46A3">
              <w:rPr>
                <w:lang w:eastAsia="zh-CN"/>
              </w:rPr>
              <w:t>&lt;date&gt;</w:t>
            </w:r>
          </w:p>
        </w:tc>
      </w:tr>
      <w:tr w:rsidR="00881699" w:rsidRPr="00AA46A3" w14:paraId="12578AF3" w14:textId="77777777" w:rsidTr="00881699">
        <w:tc>
          <w:tcPr>
            <w:tcW w:w="2280" w:type="dxa"/>
            <w:tcBorders>
              <w:top w:val="single" w:sz="8" w:space="0" w:color="999999"/>
              <w:left w:val="single" w:sz="8" w:space="0" w:color="999999"/>
              <w:bottom w:val="single" w:sz="8" w:space="0" w:color="999999"/>
              <w:right w:val="single" w:sz="8" w:space="0" w:color="999999"/>
            </w:tcBorders>
            <w:hideMark/>
          </w:tcPr>
          <w:p w14:paraId="3103CBC8" w14:textId="77777777" w:rsidR="00881699" w:rsidRPr="00AA46A3" w:rsidRDefault="00881699">
            <w:pPr>
              <w:rPr>
                <w:rStyle w:val="SAPEmphasis"/>
              </w:rPr>
            </w:pPr>
            <w:r w:rsidRPr="00AA46A3">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79AD8F18" w14:textId="77777777" w:rsidR="00881699" w:rsidRPr="00AA46A3" w:rsidRDefault="00881699">
            <w:pPr>
              <w:rPr>
                <w:lang w:eastAsia="zh-CN"/>
              </w:rPr>
            </w:pPr>
            <w:r w:rsidRPr="00AA46A3">
              <w:rPr>
                <w:lang w:eastAsia="zh-CN"/>
              </w:rPr>
              <w:t>Employee</w:t>
            </w:r>
          </w:p>
        </w:tc>
      </w:tr>
      <w:tr w:rsidR="00881699" w:rsidRPr="00AA46A3" w14:paraId="09A21772" w14:textId="77777777" w:rsidTr="00881699">
        <w:tc>
          <w:tcPr>
            <w:tcW w:w="2280" w:type="dxa"/>
            <w:tcBorders>
              <w:top w:val="single" w:sz="8" w:space="0" w:color="999999"/>
              <w:left w:val="single" w:sz="8" w:space="0" w:color="999999"/>
              <w:bottom w:val="single" w:sz="8" w:space="0" w:color="999999"/>
              <w:right w:val="single" w:sz="8" w:space="0" w:color="999999"/>
            </w:tcBorders>
            <w:hideMark/>
          </w:tcPr>
          <w:p w14:paraId="437A503D" w14:textId="77777777" w:rsidR="00881699" w:rsidRPr="00AA46A3" w:rsidRDefault="00881699">
            <w:pPr>
              <w:rPr>
                <w:rStyle w:val="SAPEmphasis"/>
              </w:rPr>
            </w:pPr>
            <w:r w:rsidRPr="00AA46A3">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46650455" w14:textId="77777777" w:rsidR="00881699" w:rsidRPr="00AA46A3" w:rsidRDefault="00881699">
            <w:pPr>
              <w:rPr>
                <w:lang w:eastAsia="zh-CN"/>
              </w:rPr>
            </w:pPr>
            <w:r w:rsidRPr="00AA46A3">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2C64185B" w14:textId="77777777" w:rsidR="00881699" w:rsidRPr="00AA46A3" w:rsidRDefault="00881699">
            <w:pPr>
              <w:rPr>
                <w:rStyle w:val="SAPEmphasis"/>
              </w:rPr>
            </w:pPr>
            <w:r w:rsidRPr="00AA46A3">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17072EFB" w14:textId="211D8C7B" w:rsidR="00881699" w:rsidRPr="00AA46A3" w:rsidRDefault="00583EFD" w:rsidP="0082756A">
            <w:pPr>
              <w:rPr>
                <w:lang w:eastAsia="zh-CN"/>
              </w:rPr>
            </w:pPr>
            <w:r>
              <w:rPr>
                <w:lang w:eastAsia="zh-CN"/>
              </w:rPr>
              <w:t>&lt;duration&gt;</w:t>
            </w:r>
          </w:p>
        </w:tc>
      </w:tr>
    </w:tbl>
    <w:p w14:paraId="2A6A3619" w14:textId="77777777" w:rsidR="006672EB" w:rsidRPr="00AA46A3" w:rsidRDefault="006672EB" w:rsidP="00E87AD5">
      <w:pPr>
        <w:pStyle w:val="SAPKeyblockTitle"/>
      </w:pPr>
      <w:r w:rsidRPr="00AA46A3">
        <w:t>Purpose</w:t>
      </w:r>
    </w:p>
    <w:p w14:paraId="47AA3413" w14:textId="77777777" w:rsidR="006672EB" w:rsidRPr="00AA46A3" w:rsidRDefault="006672EB" w:rsidP="006672EB">
      <w:pPr>
        <w:rPr>
          <w:lang w:eastAsia="zh-CN"/>
        </w:rPr>
      </w:pPr>
      <w:r w:rsidRPr="00AA46A3">
        <w:rPr>
          <w:lang w:eastAsia="zh-CN"/>
        </w:rPr>
        <w:t>The Employee checks the status of his</w:t>
      </w:r>
      <w:r w:rsidR="00111445" w:rsidRPr="00AA46A3">
        <w:rPr>
          <w:lang w:eastAsia="zh-CN"/>
        </w:rPr>
        <w:t xml:space="preserve"> or </w:t>
      </w:r>
      <w:r w:rsidRPr="00AA46A3">
        <w:rPr>
          <w:lang w:eastAsia="zh-CN"/>
        </w:rPr>
        <w:t xml:space="preserve">her time off requests. </w:t>
      </w:r>
    </w:p>
    <w:p w14:paraId="135D1B0D" w14:textId="77777777" w:rsidR="005D1F9E" w:rsidRPr="00AA46A3" w:rsidRDefault="005D1F9E" w:rsidP="00A41E88">
      <w:pPr>
        <w:pStyle w:val="SAPNoteHeading"/>
        <w:ind w:left="720"/>
      </w:pPr>
      <w:r w:rsidRPr="00AA46A3">
        <w:rPr>
          <w:noProof/>
        </w:rPr>
        <w:drawing>
          <wp:inline distT="0" distB="0" distL="0" distR="0" wp14:anchorId="32C90F0E" wp14:editId="6653481A">
            <wp:extent cx="228600" cy="228600"/>
            <wp:effectExtent l="0" t="0" r="0" b="0"/>
            <wp:docPr id="3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A46A3">
        <w:t xml:space="preserve"> Note</w:t>
      </w:r>
    </w:p>
    <w:p w14:paraId="65F06F83" w14:textId="51419B94" w:rsidR="005D1F9E" w:rsidRPr="00AA46A3" w:rsidRDefault="005D1F9E" w:rsidP="00A41E88">
      <w:pPr>
        <w:ind w:left="720"/>
      </w:pPr>
      <w:r w:rsidRPr="00AA46A3">
        <w:t>This process step can be executed at any point during the process, assumed that time off requests exist.</w:t>
      </w:r>
    </w:p>
    <w:p w14:paraId="679C9252" w14:textId="77777777" w:rsidR="006672EB" w:rsidRPr="00AA46A3" w:rsidRDefault="006672EB" w:rsidP="00E87AD5">
      <w:pPr>
        <w:pStyle w:val="SAPKeyblockTitle"/>
      </w:pPr>
      <w:r w:rsidRPr="00AA46A3">
        <w:t>Procedure</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900"/>
        <w:gridCol w:w="2077"/>
        <w:gridCol w:w="4825"/>
        <w:gridCol w:w="5220"/>
        <w:gridCol w:w="1264"/>
      </w:tblGrid>
      <w:tr w:rsidR="006672EB" w:rsidRPr="00AA46A3" w14:paraId="661E7817" w14:textId="77777777" w:rsidTr="00DE678A">
        <w:trPr>
          <w:trHeight w:val="576"/>
          <w:tblHeader/>
        </w:trPr>
        <w:tc>
          <w:tcPr>
            <w:tcW w:w="900" w:type="dxa"/>
            <w:shd w:val="clear" w:color="auto" w:fill="999999"/>
          </w:tcPr>
          <w:p w14:paraId="7CA63052" w14:textId="77777777" w:rsidR="006672EB" w:rsidRPr="00AA46A3" w:rsidRDefault="006672EB" w:rsidP="006672EB">
            <w:pPr>
              <w:pStyle w:val="TableHeading"/>
              <w:rPr>
                <w:rFonts w:ascii="BentonSans Bold" w:hAnsi="BentonSans Bold"/>
                <w:bCs/>
                <w:color w:val="FFFFFF"/>
                <w:sz w:val="18"/>
              </w:rPr>
            </w:pPr>
            <w:r w:rsidRPr="00AA46A3">
              <w:rPr>
                <w:rFonts w:ascii="BentonSans Bold" w:hAnsi="BentonSans Bold"/>
                <w:bCs/>
                <w:color w:val="FFFFFF"/>
                <w:sz w:val="18"/>
              </w:rPr>
              <w:t>Test Step #</w:t>
            </w:r>
          </w:p>
        </w:tc>
        <w:tc>
          <w:tcPr>
            <w:tcW w:w="2077" w:type="dxa"/>
            <w:shd w:val="clear" w:color="auto" w:fill="999999"/>
          </w:tcPr>
          <w:p w14:paraId="0E98C682" w14:textId="77777777" w:rsidR="006672EB" w:rsidRPr="00AA46A3" w:rsidRDefault="006672EB" w:rsidP="006672EB">
            <w:pPr>
              <w:pStyle w:val="TableHeading"/>
              <w:rPr>
                <w:rFonts w:ascii="BentonSans Bold" w:hAnsi="BentonSans Bold"/>
                <w:bCs/>
                <w:color w:val="FFFFFF"/>
                <w:sz w:val="18"/>
              </w:rPr>
            </w:pPr>
            <w:r w:rsidRPr="00AA46A3">
              <w:rPr>
                <w:rFonts w:ascii="BentonSans Bold" w:hAnsi="BentonSans Bold"/>
                <w:bCs/>
                <w:color w:val="FFFFFF"/>
                <w:sz w:val="18"/>
              </w:rPr>
              <w:t>Test Step Name</w:t>
            </w:r>
          </w:p>
        </w:tc>
        <w:tc>
          <w:tcPr>
            <w:tcW w:w="4825" w:type="dxa"/>
            <w:shd w:val="clear" w:color="auto" w:fill="999999"/>
          </w:tcPr>
          <w:p w14:paraId="16042180" w14:textId="77777777" w:rsidR="006672EB" w:rsidRPr="00AA46A3" w:rsidRDefault="006672EB" w:rsidP="006672EB">
            <w:pPr>
              <w:pStyle w:val="TableHeading"/>
              <w:rPr>
                <w:rFonts w:ascii="BentonSans Bold" w:hAnsi="BentonSans Bold"/>
                <w:bCs/>
                <w:color w:val="FFFFFF"/>
                <w:sz w:val="18"/>
              </w:rPr>
            </w:pPr>
            <w:r w:rsidRPr="00AA46A3">
              <w:rPr>
                <w:rFonts w:ascii="BentonSans Bold" w:hAnsi="BentonSans Bold"/>
                <w:bCs/>
                <w:color w:val="FFFFFF"/>
                <w:sz w:val="18"/>
              </w:rPr>
              <w:t>Instruction</w:t>
            </w:r>
          </w:p>
        </w:tc>
        <w:tc>
          <w:tcPr>
            <w:tcW w:w="5220" w:type="dxa"/>
            <w:shd w:val="clear" w:color="auto" w:fill="999999"/>
          </w:tcPr>
          <w:p w14:paraId="3785EEC9" w14:textId="77777777" w:rsidR="006672EB" w:rsidRPr="00AA46A3" w:rsidRDefault="006672EB" w:rsidP="006672EB">
            <w:pPr>
              <w:pStyle w:val="TableHeading"/>
              <w:rPr>
                <w:rFonts w:ascii="BentonSans Bold" w:hAnsi="BentonSans Bold"/>
                <w:bCs/>
                <w:color w:val="FFFFFF"/>
                <w:sz w:val="18"/>
              </w:rPr>
            </w:pPr>
            <w:r w:rsidRPr="00AA46A3">
              <w:rPr>
                <w:rFonts w:ascii="BentonSans Bold" w:hAnsi="BentonSans Bold"/>
                <w:bCs/>
                <w:color w:val="FFFFFF"/>
                <w:sz w:val="18"/>
              </w:rPr>
              <w:t>Expected Result</w:t>
            </w:r>
          </w:p>
        </w:tc>
        <w:tc>
          <w:tcPr>
            <w:tcW w:w="1264" w:type="dxa"/>
            <w:shd w:val="clear" w:color="auto" w:fill="999999"/>
          </w:tcPr>
          <w:p w14:paraId="28267335" w14:textId="77777777" w:rsidR="006672EB" w:rsidRPr="00AA46A3" w:rsidRDefault="006672EB" w:rsidP="006672EB">
            <w:pPr>
              <w:pStyle w:val="TableHeading"/>
              <w:rPr>
                <w:rFonts w:ascii="BentonSans Bold" w:hAnsi="BentonSans Bold"/>
                <w:bCs/>
                <w:color w:val="FFFFFF"/>
                <w:sz w:val="18"/>
              </w:rPr>
            </w:pPr>
            <w:r w:rsidRPr="00AA46A3">
              <w:rPr>
                <w:rFonts w:ascii="BentonSans Bold" w:hAnsi="BentonSans Bold"/>
                <w:bCs/>
                <w:color w:val="FFFFFF"/>
                <w:sz w:val="18"/>
              </w:rPr>
              <w:t>Pass / Fail / Comment</w:t>
            </w:r>
          </w:p>
        </w:tc>
      </w:tr>
      <w:tr w:rsidR="006672EB" w:rsidRPr="00AA46A3" w14:paraId="2CDA56FF" w14:textId="77777777" w:rsidTr="00DE678A">
        <w:trPr>
          <w:trHeight w:val="283"/>
        </w:trPr>
        <w:tc>
          <w:tcPr>
            <w:tcW w:w="900" w:type="dxa"/>
            <w:shd w:val="clear" w:color="auto" w:fill="auto"/>
          </w:tcPr>
          <w:p w14:paraId="39F20144" w14:textId="77777777" w:rsidR="006672EB" w:rsidRPr="00AA46A3" w:rsidRDefault="006672EB" w:rsidP="006672EB">
            <w:r w:rsidRPr="00AA46A3">
              <w:t>1</w:t>
            </w:r>
          </w:p>
        </w:tc>
        <w:tc>
          <w:tcPr>
            <w:tcW w:w="2077" w:type="dxa"/>
            <w:shd w:val="clear" w:color="auto" w:fill="auto"/>
          </w:tcPr>
          <w:p w14:paraId="142771A9" w14:textId="77777777" w:rsidR="006672EB" w:rsidRPr="00AA46A3" w:rsidRDefault="006672EB" w:rsidP="006672EB">
            <w:r w:rsidRPr="00A41E88">
              <w:rPr>
                <w:rStyle w:val="SAPEmphasis"/>
                <w:lang w:eastAsia="zh-CN"/>
              </w:rPr>
              <w:t>Log on</w:t>
            </w:r>
          </w:p>
        </w:tc>
        <w:tc>
          <w:tcPr>
            <w:tcW w:w="4825" w:type="dxa"/>
            <w:shd w:val="clear" w:color="auto" w:fill="auto"/>
          </w:tcPr>
          <w:p w14:paraId="48401FB5" w14:textId="5817C526" w:rsidR="005D1F9E" w:rsidRPr="00AA46A3" w:rsidRDefault="006672EB" w:rsidP="006C3A03">
            <w:r w:rsidRPr="00AA46A3">
              <w:t xml:space="preserve">Log on to </w:t>
            </w:r>
            <w:r w:rsidR="008E6128" w:rsidRPr="00AA46A3">
              <w:rPr>
                <w:rStyle w:val="SAPScreenElement"/>
                <w:color w:val="auto"/>
              </w:rPr>
              <w:t>Employee Central</w:t>
            </w:r>
            <w:r w:rsidR="008E6128" w:rsidRPr="00AA46A3">
              <w:t xml:space="preserve"> </w:t>
            </w:r>
            <w:r w:rsidRPr="00AA46A3">
              <w:t xml:space="preserve">as </w:t>
            </w:r>
            <w:r w:rsidR="006C3A03" w:rsidRPr="00AA46A3">
              <w:t>E</w:t>
            </w:r>
            <w:r w:rsidRPr="00AA46A3">
              <w:t>mployee.</w:t>
            </w:r>
          </w:p>
        </w:tc>
        <w:tc>
          <w:tcPr>
            <w:tcW w:w="5220" w:type="dxa"/>
            <w:shd w:val="clear" w:color="auto" w:fill="auto"/>
          </w:tcPr>
          <w:p w14:paraId="5F0D4F40" w14:textId="77777777" w:rsidR="006672EB" w:rsidRPr="00AA46A3" w:rsidRDefault="006672EB" w:rsidP="005278C9">
            <w:r w:rsidRPr="00AA46A3">
              <w:rPr>
                <w:rFonts w:cs="Arial"/>
                <w:bCs/>
              </w:rPr>
              <w:t xml:space="preserve">The </w:t>
            </w:r>
            <w:r w:rsidRPr="00AA46A3">
              <w:rPr>
                <w:rStyle w:val="SAPScreenElement"/>
              </w:rPr>
              <w:t>Home</w:t>
            </w:r>
            <w:r w:rsidRPr="00AA46A3">
              <w:rPr>
                <w:rFonts w:cs="Arial"/>
                <w:bCs/>
                <w:i/>
              </w:rPr>
              <w:t xml:space="preserve"> </w:t>
            </w:r>
            <w:r w:rsidR="00CD128E" w:rsidRPr="00AA46A3">
              <w:rPr>
                <w:rFonts w:cs="Arial"/>
                <w:bCs/>
              </w:rPr>
              <w:t>p</w:t>
            </w:r>
            <w:r w:rsidRPr="00AA46A3">
              <w:rPr>
                <w:rFonts w:cs="Arial"/>
                <w:bCs/>
              </w:rPr>
              <w:t>age is displayed.</w:t>
            </w:r>
          </w:p>
        </w:tc>
        <w:tc>
          <w:tcPr>
            <w:tcW w:w="1264" w:type="dxa"/>
          </w:tcPr>
          <w:p w14:paraId="1CA624B1" w14:textId="77777777" w:rsidR="006672EB" w:rsidRPr="00AA46A3" w:rsidRDefault="006672EB" w:rsidP="006672EB">
            <w:pPr>
              <w:rPr>
                <w:rFonts w:cs="Arial"/>
                <w:bCs/>
              </w:rPr>
            </w:pPr>
          </w:p>
        </w:tc>
      </w:tr>
      <w:tr w:rsidR="006672EB" w:rsidRPr="00AA46A3" w14:paraId="38E10D46" w14:textId="77777777" w:rsidTr="00DE678A">
        <w:trPr>
          <w:trHeight w:val="357"/>
        </w:trPr>
        <w:tc>
          <w:tcPr>
            <w:tcW w:w="900" w:type="dxa"/>
            <w:shd w:val="clear" w:color="auto" w:fill="auto"/>
          </w:tcPr>
          <w:p w14:paraId="4F482D0F" w14:textId="77777777" w:rsidR="006672EB" w:rsidRPr="00AA46A3" w:rsidRDefault="006672EB" w:rsidP="006672EB">
            <w:r w:rsidRPr="00AA46A3">
              <w:t>2</w:t>
            </w:r>
          </w:p>
        </w:tc>
        <w:tc>
          <w:tcPr>
            <w:tcW w:w="2077" w:type="dxa"/>
            <w:shd w:val="clear" w:color="auto" w:fill="auto"/>
          </w:tcPr>
          <w:p w14:paraId="1EF569AD" w14:textId="77777777" w:rsidR="006672EB" w:rsidRPr="00AA46A3" w:rsidRDefault="006672EB" w:rsidP="006672EB">
            <w:pPr>
              <w:rPr>
                <w:b/>
              </w:rPr>
            </w:pPr>
            <w:r w:rsidRPr="00A41E88">
              <w:rPr>
                <w:rStyle w:val="SAPEmphasis"/>
                <w:lang w:eastAsia="zh-CN"/>
              </w:rPr>
              <w:t>Go to</w:t>
            </w:r>
            <w:r w:rsidRPr="00AA46A3">
              <w:rPr>
                <w:b/>
              </w:rPr>
              <w:t xml:space="preserve"> </w:t>
            </w:r>
            <w:r w:rsidRPr="00AA46A3">
              <w:rPr>
                <w:rStyle w:val="SAPScreenElement"/>
                <w:b/>
                <w:color w:val="auto"/>
              </w:rPr>
              <w:t>Time Off</w:t>
            </w:r>
            <w:r w:rsidRPr="00AA46A3">
              <w:rPr>
                <w:b/>
              </w:rPr>
              <w:t xml:space="preserve"> </w:t>
            </w:r>
            <w:r w:rsidRPr="00A41E88">
              <w:rPr>
                <w:rStyle w:val="SAPEmphasis"/>
                <w:lang w:eastAsia="zh-CN"/>
              </w:rPr>
              <w:t>Screen</w:t>
            </w:r>
          </w:p>
        </w:tc>
        <w:tc>
          <w:tcPr>
            <w:tcW w:w="4825" w:type="dxa"/>
            <w:shd w:val="clear" w:color="auto" w:fill="auto"/>
          </w:tcPr>
          <w:p w14:paraId="47E3C16D" w14:textId="50C4BEF9" w:rsidR="006672EB" w:rsidRDefault="006672EB" w:rsidP="006672EB">
            <w:pPr>
              <w:rPr>
                <w:ins w:id="1286" w:author="Author" w:date="2018-02-07T17:47:00Z"/>
                <w:lang w:eastAsia="zh-TW"/>
              </w:rPr>
            </w:pPr>
            <w:r w:rsidRPr="00AA46A3">
              <w:rPr>
                <w:u w:val="single"/>
              </w:rPr>
              <w:t>Option 1</w:t>
            </w:r>
            <w:r w:rsidRPr="00AA46A3">
              <w:t xml:space="preserve">: On the </w:t>
            </w:r>
            <w:r w:rsidRPr="00AA46A3">
              <w:rPr>
                <w:rStyle w:val="SAPScreenElement"/>
              </w:rPr>
              <w:t>Home</w:t>
            </w:r>
            <w:r w:rsidRPr="00AA46A3">
              <w:t xml:space="preserve"> page select from the </w:t>
            </w:r>
            <w:r w:rsidRPr="00AA46A3">
              <w:rPr>
                <w:rStyle w:val="SAPScreenElement"/>
              </w:rPr>
              <w:t>Home</w:t>
            </w:r>
            <w:r w:rsidRPr="00AA46A3">
              <w:t xml:space="preserve"> drop-down </w:t>
            </w:r>
            <w:r w:rsidRPr="00AA46A3">
              <w:rPr>
                <w:rStyle w:val="SAPScreenElement"/>
              </w:rPr>
              <w:t>My</w:t>
            </w:r>
            <w:r w:rsidRPr="00AA46A3">
              <w:rPr>
                <w:i/>
              </w:rPr>
              <w:t xml:space="preserve"> </w:t>
            </w:r>
            <w:r w:rsidRPr="00AA46A3">
              <w:rPr>
                <w:rStyle w:val="SAPScreenElement"/>
              </w:rPr>
              <w:t>Employee</w:t>
            </w:r>
            <w:r w:rsidRPr="00AA46A3">
              <w:rPr>
                <w:i/>
              </w:rPr>
              <w:t xml:space="preserve"> </w:t>
            </w:r>
            <w:r w:rsidRPr="00AA46A3">
              <w:rPr>
                <w:rStyle w:val="SAPScreenElement"/>
              </w:rPr>
              <w:t>File</w:t>
            </w:r>
            <w:r w:rsidRPr="00AA46A3">
              <w:t xml:space="preserve">. On the </w:t>
            </w:r>
            <w:r w:rsidRPr="00AA46A3">
              <w:rPr>
                <w:rStyle w:val="SAPScreenElement"/>
              </w:rPr>
              <w:t>My</w:t>
            </w:r>
            <w:r w:rsidRPr="00AA46A3">
              <w:rPr>
                <w:i/>
              </w:rPr>
              <w:t xml:space="preserve"> </w:t>
            </w:r>
            <w:r w:rsidRPr="00AA46A3">
              <w:rPr>
                <w:rStyle w:val="SAPScreenElement"/>
              </w:rPr>
              <w:t>Employee</w:t>
            </w:r>
            <w:r w:rsidRPr="00AA46A3">
              <w:rPr>
                <w:i/>
              </w:rPr>
              <w:t xml:space="preserve"> </w:t>
            </w:r>
            <w:r w:rsidRPr="00AA46A3">
              <w:rPr>
                <w:rStyle w:val="SAPScreenElement"/>
              </w:rPr>
              <w:t>File</w:t>
            </w:r>
            <w:r w:rsidRPr="00AA46A3">
              <w:t xml:space="preserve"> screen</w:t>
            </w:r>
            <w:r w:rsidR="00596A51" w:rsidRPr="00AA46A3">
              <w:t>,</w:t>
            </w:r>
            <w:r w:rsidRPr="00AA46A3">
              <w:t xml:space="preserve"> </w:t>
            </w:r>
            <w:r w:rsidR="00596A51" w:rsidRPr="00AA46A3">
              <w:t>go to the</w:t>
            </w:r>
            <w:r w:rsidRPr="00AA46A3">
              <w:t xml:space="preserve"> </w:t>
            </w:r>
            <w:r w:rsidRPr="00AA46A3">
              <w:rPr>
                <w:rStyle w:val="SAPScreenElement"/>
              </w:rPr>
              <w:t>Time</w:t>
            </w:r>
            <w:r w:rsidRPr="00AA46A3">
              <w:rPr>
                <w:i/>
              </w:rPr>
              <w:t xml:space="preserve"> </w:t>
            </w:r>
            <w:r w:rsidRPr="00AA46A3">
              <w:rPr>
                <w:rStyle w:val="SAPScreenElement"/>
              </w:rPr>
              <w:t>Off</w:t>
            </w:r>
            <w:r w:rsidR="00596A51" w:rsidRPr="00AA46A3">
              <w:t xml:space="preserve"> section</w:t>
            </w:r>
            <w:r w:rsidRPr="00AA46A3">
              <w:t xml:space="preserve">. </w:t>
            </w:r>
            <w:r w:rsidR="00596A51" w:rsidRPr="00AA46A3">
              <w:rPr>
                <w:lang w:eastAsia="zh-TW"/>
              </w:rPr>
              <w:t xml:space="preserve">Select the </w:t>
            </w:r>
            <w:r w:rsidR="00596A51" w:rsidRPr="00AA46A3">
              <w:rPr>
                <w:rStyle w:val="SAPScreenElement"/>
                <w:lang w:eastAsia="zh-TW"/>
              </w:rPr>
              <w:t>Go to Time Off</w:t>
            </w:r>
            <w:r w:rsidR="00596A51" w:rsidRPr="00AA46A3">
              <w:rPr>
                <w:lang w:eastAsia="zh-TW"/>
              </w:rPr>
              <w:t xml:space="preserve"> link located in the </w:t>
            </w:r>
            <w:r w:rsidR="00596A51" w:rsidRPr="00AA46A3">
              <w:rPr>
                <w:rStyle w:val="SAPScreenElement"/>
                <w:lang w:eastAsia="zh-TW"/>
              </w:rPr>
              <w:t xml:space="preserve">Upcoming Time Off </w:t>
            </w:r>
            <w:r w:rsidR="00596A51" w:rsidRPr="00AA46A3">
              <w:rPr>
                <w:lang w:eastAsia="zh-TW"/>
              </w:rPr>
              <w:t xml:space="preserve">block of the </w:t>
            </w:r>
            <w:r w:rsidR="00596A51" w:rsidRPr="00AA46A3">
              <w:rPr>
                <w:rStyle w:val="SAPScreenElement"/>
                <w:lang w:eastAsia="zh-TW"/>
              </w:rPr>
              <w:t xml:space="preserve">Time Off </w:t>
            </w:r>
            <w:r w:rsidR="00596A51" w:rsidRPr="00AA46A3">
              <w:rPr>
                <w:lang w:eastAsia="zh-TW"/>
              </w:rPr>
              <w:t>subsection.</w:t>
            </w:r>
          </w:p>
          <w:p w14:paraId="26DF2AFA" w14:textId="03C84E44" w:rsidR="002B1A79" w:rsidRPr="00FF5470" w:rsidRDefault="002B1A79" w:rsidP="006672EB">
            <w:pPr>
              <w:rPr>
                <w:rFonts w:ascii="BentonSans Book Italic" w:hAnsi="BentonSans Book Italic"/>
                <w:color w:val="003283"/>
              </w:rPr>
            </w:pPr>
            <w:ins w:id="1287" w:author="Author" w:date="2018-02-07T17:47:00Z">
              <w:r w:rsidRPr="009E01C1">
                <w:rPr>
                  <w:u w:val="single"/>
                  <w:lang w:eastAsia="zh-TW"/>
                </w:rPr>
                <w:t>Option 2</w:t>
              </w:r>
              <w:r>
                <w:rPr>
                  <w:lang w:eastAsia="zh-TW"/>
                </w:rPr>
                <w:t xml:space="preserve">: </w:t>
              </w:r>
              <w:r w:rsidRPr="00AA46A3">
                <w:t xml:space="preserve">On the </w:t>
              </w:r>
              <w:r w:rsidRPr="00AA46A3">
                <w:rPr>
                  <w:rStyle w:val="SAPScreenElement"/>
                </w:rPr>
                <w:t>Home</w:t>
              </w:r>
              <w:r w:rsidRPr="00AA46A3">
                <w:t xml:space="preserve"> page select from the </w:t>
              </w:r>
              <w:r w:rsidRPr="00AA46A3">
                <w:rPr>
                  <w:rStyle w:val="SAPScreenElement"/>
                </w:rPr>
                <w:t>Home</w:t>
              </w:r>
              <w:r>
                <w:t xml:space="preserve"> drop-down </w:t>
              </w:r>
              <w:r w:rsidRPr="00AA46A3">
                <w:rPr>
                  <w:rStyle w:val="SAPScreenElement"/>
                </w:rPr>
                <w:t>My</w:t>
              </w:r>
              <w:r w:rsidRPr="00AA46A3">
                <w:rPr>
                  <w:i/>
                </w:rPr>
                <w:t xml:space="preserve"> </w:t>
              </w:r>
              <w:r w:rsidRPr="00AA46A3">
                <w:rPr>
                  <w:rStyle w:val="SAPScreenElement"/>
                </w:rPr>
                <w:t>Employee</w:t>
              </w:r>
              <w:r w:rsidRPr="00AA46A3">
                <w:rPr>
                  <w:i/>
                </w:rPr>
                <w:t xml:space="preserve"> </w:t>
              </w:r>
              <w:r w:rsidRPr="00AA46A3">
                <w:rPr>
                  <w:rStyle w:val="SAPScreenElement"/>
                </w:rPr>
                <w:t>File</w:t>
              </w:r>
              <w:r w:rsidRPr="00AA46A3">
                <w:t xml:space="preserve">. On the </w:t>
              </w:r>
              <w:r w:rsidRPr="00AA46A3">
                <w:rPr>
                  <w:rStyle w:val="SAPScreenElement"/>
                </w:rPr>
                <w:t>My Employee File</w:t>
              </w:r>
              <w:r w:rsidRPr="00AA46A3">
                <w:t xml:space="preserve"> screen, </w:t>
              </w:r>
              <w:r>
                <w:t>s</w:t>
              </w:r>
              <w:r w:rsidRPr="005F7A67">
                <w:t xml:space="preserve">elect </w:t>
              </w:r>
              <w:r w:rsidRPr="005F7A67">
                <w:rPr>
                  <w:rFonts w:cs="Arial"/>
                  <w:bCs/>
                </w:rPr>
                <w:t xml:space="preserve">the </w:t>
              </w:r>
              <w:r w:rsidRPr="005F7A67">
                <w:rPr>
                  <w:rStyle w:val="SAPScreenElement"/>
                </w:rPr>
                <w:t>Take Action</w:t>
              </w:r>
              <w:r w:rsidRPr="005F7A67">
                <w:rPr>
                  <w:rFonts w:cs="Arial"/>
                  <w:bCs/>
                </w:rPr>
                <w:t xml:space="preserve"> </w:t>
              </w:r>
              <w:r w:rsidRPr="005F7A67">
                <w:t xml:space="preserve">button located in the top right corner of the screen </w:t>
              </w:r>
              <w:r w:rsidRPr="005F7A67">
                <w:rPr>
                  <w:rFonts w:cs="Arial"/>
                  <w:bCs/>
                </w:rPr>
                <w:t>and from the value list</w:t>
              </w:r>
              <w:r w:rsidRPr="005F7A67">
                <w:t>, which appears,</w:t>
              </w:r>
              <w:r w:rsidRPr="005F7A67">
                <w:rPr>
                  <w:rFonts w:cs="Arial"/>
                  <w:bCs/>
                </w:rPr>
                <w:t xml:space="preserve"> select </w:t>
              </w:r>
              <w:r>
                <w:rPr>
                  <w:rStyle w:val="SAPScreenElement"/>
                </w:rPr>
                <w:t>Manage Leave of Absence</w:t>
              </w:r>
              <w:r w:rsidRPr="005F7A67">
                <w:rPr>
                  <w:rStyle w:val="SAPScreenElement"/>
                </w:rPr>
                <w:t>.</w:t>
              </w:r>
            </w:ins>
          </w:p>
          <w:p w14:paraId="0780598E" w14:textId="0BC24FF2" w:rsidR="002B1A79" w:rsidRPr="00FF5470" w:rsidRDefault="006672EB" w:rsidP="002B1A79">
            <w:r w:rsidRPr="00AA46A3">
              <w:rPr>
                <w:u w:val="single"/>
              </w:rPr>
              <w:t xml:space="preserve">Option </w:t>
            </w:r>
            <w:ins w:id="1288" w:author="Author" w:date="2018-02-07T17:47:00Z">
              <w:r w:rsidR="002B1A79">
                <w:rPr>
                  <w:u w:val="single"/>
                </w:rPr>
                <w:t>3</w:t>
              </w:r>
            </w:ins>
            <w:del w:id="1289" w:author="Author" w:date="2018-02-07T17:47:00Z">
              <w:r w:rsidRPr="00AA46A3" w:rsidDel="002B1A79">
                <w:rPr>
                  <w:u w:val="single"/>
                </w:rPr>
                <w:delText>2</w:delText>
              </w:r>
            </w:del>
            <w:r w:rsidRPr="00AA46A3">
              <w:t xml:space="preserve">: </w:t>
            </w:r>
            <w:r w:rsidR="005B00D9" w:rsidRPr="00AA46A3">
              <w:t xml:space="preserve">if configured, you can go on </w:t>
            </w:r>
            <w:r w:rsidRPr="00AA46A3">
              <w:t xml:space="preserve">the </w:t>
            </w:r>
            <w:r w:rsidRPr="00AA46A3">
              <w:rPr>
                <w:rStyle w:val="SAPScreenElement"/>
              </w:rPr>
              <w:t>Home</w:t>
            </w:r>
            <w:r w:rsidRPr="00AA46A3">
              <w:t xml:space="preserve"> page to the </w:t>
            </w:r>
            <w:r w:rsidRPr="00AA46A3">
              <w:rPr>
                <w:rStyle w:val="SAPScreenElement"/>
              </w:rPr>
              <w:t>My</w:t>
            </w:r>
            <w:r w:rsidRPr="00AA46A3">
              <w:rPr>
                <w:i/>
              </w:rPr>
              <w:t xml:space="preserve"> </w:t>
            </w:r>
            <w:r w:rsidRPr="00AA46A3">
              <w:rPr>
                <w:rStyle w:val="SAPScreenElement"/>
              </w:rPr>
              <w:t>Info</w:t>
            </w:r>
            <w:r w:rsidRPr="00AA46A3">
              <w:t xml:space="preserve"> </w:t>
            </w:r>
            <w:r w:rsidR="00144002" w:rsidRPr="00AA46A3">
              <w:t xml:space="preserve">section </w:t>
            </w:r>
            <w:r w:rsidRPr="00AA46A3">
              <w:t xml:space="preserve">and </w:t>
            </w:r>
            <w:r w:rsidR="00144002" w:rsidRPr="00AA46A3">
              <w:t xml:space="preserve">click on </w:t>
            </w:r>
            <w:r w:rsidRPr="00AA46A3">
              <w:t xml:space="preserve">the </w:t>
            </w:r>
            <w:r w:rsidRPr="00AA46A3">
              <w:rPr>
                <w:rStyle w:val="SAPScreenElement"/>
              </w:rPr>
              <w:t>Time Off</w:t>
            </w:r>
            <w:r w:rsidRPr="00AA46A3">
              <w:t xml:space="preserve"> </w:t>
            </w:r>
            <w:r w:rsidR="00144002" w:rsidRPr="00AA46A3">
              <w:t>tile</w:t>
            </w:r>
            <w:r w:rsidRPr="00AA46A3">
              <w:t>.</w:t>
            </w:r>
          </w:p>
        </w:tc>
        <w:tc>
          <w:tcPr>
            <w:tcW w:w="5220" w:type="dxa"/>
            <w:shd w:val="clear" w:color="auto" w:fill="auto"/>
          </w:tcPr>
          <w:p w14:paraId="6E8C85B5" w14:textId="3119B2B9" w:rsidR="00596A51" w:rsidRPr="00AA46A3" w:rsidRDefault="006672EB" w:rsidP="00277E93">
            <w:r w:rsidRPr="00AA46A3">
              <w:t xml:space="preserve">The </w:t>
            </w:r>
            <w:r w:rsidRPr="00AA46A3">
              <w:rPr>
                <w:rStyle w:val="SAPScreenElement"/>
              </w:rPr>
              <w:t>Time</w:t>
            </w:r>
            <w:r w:rsidRPr="00AA46A3">
              <w:rPr>
                <w:i/>
              </w:rPr>
              <w:t xml:space="preserve"> </w:t>
            </w:r>
            <w:r w:rsidRPr="00AA46A3">
              <w:rPr>
                <w:rStyle w:val="SAPScreenElement"/>
              </w:rPr>
              <w:t>Off</w:t>
            </w:r>
            <w:r w:rsidRPr="00AA46A3">
              <w:t xml:space="preserve"> screen is displayed. It is </w:t>
            </w:r>
            <w:r w:rsidR="00596A51" w:rsidRPr="00AA46A3">
              <w:t xml:space="preserve">structured </w:t>
            </w:r>
            <w:r w:rsidRPr="00AA46A3">
              <w:t>in</w:t>
            </w:r>
            <w:r w:rsidR="00596A51" w:rsidRPr="00AA46A3">
              <w:t>to</w:t>
            </w:r>
            <w:r w:rsidRPr="00AA46A3">
              <w:t xml:space="preserve"> </w:t>
            </w:r>
            <w:r w:rsidR="00596A51" w:rsidRPr="00AA46A3">
              <w:t xml:space="preserve">several </w:t>
            </w:r>
            <w:r w:rsidRPr="00AA46A3">
              <w:t xml:space="preserve">horizontal parts: </w:t>
            </w:r>
          </w:p>
          <w:p w14:paraId="423498BA" w14:textId="41EA43F1" w:rsidR="00596A51" w:rsidRPr="00AA46A3" w:rsidRDefault="00596A51" w:rsidP="00B01963">
            <w:pPr>
              <w:pStyle w:val="ListParagraph"/>
              <w:numPr>
                <w:ilvl w:val="0"/>
                <w:numId w:val="30"/>
              </w:numPr>
              <w:ind w:left="252" w:hanging="270"/>
            </w:pPr>
            <w:r w:rsidRPr="00AA46A3">
              <w:t>I</w:t>
            </w:r>
            <w:r w:rsidR="006672EB" w:rsidRPr="00AA46A3">
              <w:t>n the upper part</w:t>
            </w:r>
            <w:r w:rsidR="001D6F6B" w:rsidRPr="00AA46A3">
              <w:t>,</w:t>
            </w:r>
            <w:r w:rsidR="006672EB" w:rsidRPr="00AA46A3">
              <w:t xml:space="preserve"> your available time balances for different time types as of today are displayed. </w:t>
            </w:r>
          </w:p>
          <w:p w14:paraId="1B7AB01A" w14:textId="533D3B22" w:rsidR="006672EB" w:rsidRPr="00AA46A3" w:rsidRDefault="006672EB" w:rsidP="00B01963">
            <w:pPr>
              <w:pStyle w:val="ListParagraph"/>
              <w:numPr>
                <w:ilvl w:val="0"/>
                <w:numId w:val="30"/>
              </w:numPr>
              <w:ind w:left="252" w:hanging="270"/>
            </w:pPr>
            <w:r w:rsidRPr="00AA46A3">
              <w:t xml:space="preserve">In the </w:t>
            </w:r>
            <w:r w:rsidR="00596A51" w:rsidRPr="00AA46A3">
              <w:t xml:space="preserve">middle </w:t>
            </w:r>
            <w:r w:rsidRPr="00AA46A3">
              <w:t>part</w:t>
            </w:r>
            <w:r w:rsidR="001D6F6B" w:rsidRPr="00AA46A3">
              <w:t>,</w:t>
            </w:r>
            <w:r w:rsidRPr="00AA46A3">
              <w:t xml:space="preserve"> the detailed calendar is displayed.</w:t>
            </w:r>
          </w:p>
          <w:p w14:paraId="61F83FBA" w14:textId="122EF3BF" w:rsidR="00596A51" w:rsidRPr="00AA46A3" w:rsidRDefault="00596A51" w:rsidP="00B01963">
            <w:pPr>
              <w:pStyle w:val="ListParagraph"/>
              <w:numPr>
                <w:ilvl w:val="0"/>
                <w:numId w:val="30"/>
              </w:numPr>
              <w:ind w:left="252" w:hanging="270"/>
            </w:pPr>
            <w:r w:rsidRPr="00AA46A3">
              <w:rPr>
                <w:lang w:eastAsia="zh-TW"/>
              </w:rPr>
              <w:t xml:space="preserve">In the lower part, the </w:t>
            </w:r>
            <w:r w:rsidRPr="00AA46A3">
              <w:rPr>
                <w:rStyle w:val="SAPScreenElement"/>
                <w:lang w:eastAsia="zh-TW"/>
              </w:rPr>
              <w:t>View Team Absence Calendar</w:t>
            </w:r>
            <w:r w:rsidRPr="00AA46A3">
              <w:rPr>
                <w:lang w:eastAsia="zh-TW"/>
              </w:rPr>
              <w:t xml:space="preserve"> link and the </w:t>
            </w:r>
            <w:r w:rsidRPr="00AA46A3">
              <w:rPr>
                <w:rStyle w:val="SAPScreenElement"/>
                <w:lang w:eastAsia="zh-TW"/>
              </w:rPr>
              <w:t>My Requests</w:t>
            </w:r>
            <w:r w:rsidRPr="00AA46A3">
              <w:rPr>
                <w:lang w:eastAsia="zh-TW"/>
              </w:rPr>
              <w:t xml:space="preserve"> section are displayed.</w:t>
            </w:r>
          </w:p>
        </w:tc>
        <w:tc>
          <w:tcPr>
            <w:tcW w:w="1264" w:type="dxa"/>
          </w:tcPr>
          <w:p w14:paraId="0BB1A3AE" w14:textId="77777777" w:rsidR="006672EB" w:rsidRPr="00AA46A3" w:rsidRDefault="006672EB" w:rsidP="006672EB">
            <w:pPr>
              <w:rPr>
                <w:rFonts w:cs="Arial"/>
                <w:bCs/>
              </w:rPr>
            </w:pPr>
          </w:p>
        </w:tc>
      </w:tr>
      <w:tr w:rsidR="006672EB" w:rsidRPr="00AA46A3" w14:paraId="1536EE90" w14:textId="77777777" w:rsidTr="00DE678A">
        <w:trPr>
          <w:trHeight w:val="357"/>
        </w:trPr>
        <w:tc>
          <w:tcPr>
            <w:tcW w:w="900" w:type="dxa"/>
            <w:shd w:val="clear" w:color="auto" w:fill="auto"/>
          </w:tcPr>
          <w:p w14:paraId="2CC6FFB6" w14:textId="77777777" w:rsidR="006672EB" w:rsidRPr="00AA46A3" w:rsidRDefault="006672EB" w:rsidP="006672EB">
            <w:r w:rsidRPr="00AA46A3">
              <w:t>3</w:t>
            </w:r>
          </w:p>
        </w:tc>
        <w:tc>
          <w:tcPr>
            <w:tcW w:w="2077" w:type="dxa"/>
            <w:shd w:val="clear" w:color="auto" w:fill="auto"/>
          </w:tcPr>
          <w:p w14:paraId="694CB551" w14:textId="77777777" w:rsidR="006672EB" w:rsidRPr="00AA46A3" w:rsidRDefault="006672EB" w:rsidP="006672EB">
            <w:pPr>
              <w:rPr>
                <w:rFonts w:cs="Arial"/>
                <w:b/>
                <w:bCs/>
              </w:rPr>
            </w:pPr>
            <w:r w:rsidRPr="00A41E88">
              <w:rPr>
                <w:rStyle w:val="SAPEmphasis"/>
                <w:lang w:eastAsia="zh-CN"/>
              </w:rPr>
              <w:t>Check Status of your Time Off Request</w:t>
            </w:r>
          </w:p>
        </w:tc>
        <w:tc>
          <w:tcPr>
            <w:tcW w:w="4825" w:type="dxa"/>
            <w:shd w:val="clear" w:color="auto" w:fill="auto"/>
          </w:tcPr>
          <w:p w14:paraId="3ED4DA37" w14:textId="76A00863" w:rsidR="006672EB" w:rsidRPr="00AA46A3" w:rsidRDefault="006672EB" w:rsidP="00277E93">
            <w:r w:rsidRPr="00AA46A3">
              <w:t xml:space="preserve">In the </w:t>
            </w:r>
            <w:r w:rsidRPr="00AA46A3">
              <w:rPr>
                <w:rStyle w:val="SAPScreenElement"/>
              </w:rPr>
              <w:t>My</w:t>
            </w:r>
            <w:r w:rsidRPr="00AA46A3">
              <w:rPr>
                <w:i/>
              </w:rPr>
              <w:t xml:space="preserve"> </w:t>
            </w:r>
            <w:r w:rsidRPr="00AA46A3">
              <w:rPr>
                <w:rStyle w:val="SAPScreenElement"/>
              </w:rPr>
              <w:t>Requests</w:t>
            </w:r>
            <w:r w:rsidRPr="00AA46A3">
              <w:t xml:space="preserve"> </w:t>
            </w:r>
            <w:r w:rsidR="00596A51" w:rsidRPr="00AA46A3">
              <w:t xml:space="preserve">section, </w:t>
            </w:r>
            <w:r w:rsidRPr="00AA46A3">
              <w:t xml:space="preserve">check the status of your request. </w:t>
            </w:r>
          </w:p>
        </w:tc>
        <w:tc>
          <w:tcPr>
            <w:tcW w:w="5220" w:type="dxa"/>
            <w:shd w:val="clear" w:color="auto" w:fill="auto"/>
          </w:tcPr>
          <w:p w14:paraId="06C43824" w14:textId="3499BA7F" w:rsidR="006672EB" w:rsidRPr="00AA46A3" w:rsidRDefault="006672EB">
            <w:pPr>
              <w:rPr>
                <w:rFonts w:cs="Arial"/>
                <w:bCs/>
              </w:rPr>
            </w:pPr>
            <w:r w:rsidRPr="00AA46A3">
              <w:t>The employee’s request is in status</w:t>
            </w:r>
            <w:r w:rsidRPr="00AA46A3">
              <w:rPr>
                <w:rStyle w:val="UserInput"/>
                <w:sz w:val="18"/>
              </w:rPr>
              <w:t xml:space="preserve"> Approved</w:t>
            </w:r>
            <w:r w:rsidRPr="00AA46A3">
              <w:rPr>
                <w:rStyle w:val="UserInput"/>
                <w:b w:val="0"/>
                <w:sz w:val="18"/>
              </w:rPr>
              <w:t xml:space="preserve"> </w:t>
            </w:r>
            <w:r w:rsidRPr="00AA46A3">
              <w:t xml:space="preserve">and details </w:t>
            </w:r>
            <w:r w:rsidR="005D1F9E" w:rsidRPr="00AA46A3">
              <w:t xml:space="preserve">related to </w:t>
            </w:r>
            <w:r w:rsidRPr="00AA46A3">
              <w:t>the approver are given. The approved period of absence is marked with filled rectangles in the calendar.</w:t>
            </w:r>
          </w:p>
        </w:tc>
        <w:tc>
          <w:tcPr>
            <w:tcW w:w="1264" w:type="dxa"/>
          </w:tcPr>
          <w:p w14:paraId="30AA6D7C" w14:textId="77777777" w:rsidR="006672EB" w:rsidRPr="00AA46A3" w:rsidRDefault="006672EB" w:rsidP="006672EB">
            <w:pPr>
              <w:rPr>
                <w:rFonts w:cs="Arial"/>
                <w:bCs/>
              </w:rPr>
            </w:pPr>
          </w:p>
        </w:tc>
      </w:tr>
    </w:tbl>
    <w:p w14:paraId="660B3C4B" w14:textId="77777777" w:rsidR="00556F80" w:rsidRPr="00AA46A3" w:rsidRDefault="00556F80" w:rsidP="00FF5470">
      <w:pPr>
        <w:pStyle w:val="SAPNoteHeading"/>
        <w:spacing w:before="120"/>
        <w:ind w:left="720"/>
      </w:pPr>
      <w:bookmarkStart w:id="1290" w:name="_Ref391040058"/>
      <w:bookmarkStart w:id="1291" w:name="_Ref391153660"/>
      <w:bookmarkStart w:id="1292" w:name="_Toc410685050"/>
      <w:r w:rsidRPr="00AA46A3">
        <w:rPr>
          <w:noProof/>
        </w:rPr>
        <w:drawing>
          <wp:inline distT="0" distB="0" distL="0" distR="0" wp14:anchorId="34CB8F7E" wp14:editId="004CA2C7">
            <wp:extent cx="228600" cy="228600"/>
            <wp:effectExtent l="0" t="0" r="0" b="0"/>
            <wp:docPr id="23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A46A3">
        <w:t xml:space="preserve"> Note</w:t>
      </w:r>
    </w:p>
    <w:p w14:paraId="1C2C5836" w14:textId="6BB7BB9E" w:rsidR="00556F80" w:rsidRPr="00AA46A3" w:rsidRDefault="00556F80" w:rsidP="00A41E88">
      <w:pPr>
        <w:ind w:left="720"/>
        <w:rPr>
          <w:rStyle w:val="UserInput"/>
          <w:sz w:val="18"/>
        </w:rPr>
      </w:pPr>
      <w:r w:rsidRPr="00AA46A3">
        <w:t>In case the time off request has been declined, it has status</w:t>
      </w:r>
      <w:r w:rsidRPr="00AA46A3">
        <w:rPr>
          <w:rStyle w:val="UserInput"/>
          <w:sz w:val="18"/>
        </w:rPr>
        <w:t xml:space="preserve"> Declined.</w:t>
      </w:r>
    </w:p>
    <w:p w14:paraId="1589AF4E" w14:textId="2336D725" w:rsidR="00556F80" w:rsidRPr="00AA46A3" w:rsidRDefault="00556F80" w:rsidP="00A41E88">
      <w:pPr>
        <w:ind w:left="720"/>
      </w:pPr>
      <w:r w:rsidRPr="00AA46A3">
        <w:t>In case the time off request has not been processed yet, it is still in status</w:t>
      </w:r>
      <w:r w:rsidRPr="00AA46A3">
        <w:rPr>
          <w:rStyle w:val="UserInput"/>
          <w:sz w:val="18"/>
        </w:rPr>
        <w:t xml:space="preserve"> Pending.</w:t>
      </w:r>
    </w:p>
    <w:p w14:paraId="7AA69BC0" w14:textId="77777777" w:rsidR="005D1F9E" w:rsidRPr="00AA46A3" w:rsidRDefault="005D1F9E" w:rsidP="00A41E88">
      <w:pPr>
        <w:pStyle w:val="SAPNoteHeading"/>
        <w:ind w:left="720"/>
      </w:pPr>
      <w:r w:rsidRPr="00AA46A3">
        <w:rPr>
          <w:noProof/>
        </w:rPr>
        <w:drawing>
          <wp:inline distT="0" distB="0" distL="0" distR="0" wp14:anchorId="65339F9A" wp14:editId="087ED19B">
            <wp:extent cx="228600" cy="228600"/>
            <wp:effectExtent l="0" t="0" r="0" b="0"/>
            <wp:docPr id="18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A46A3">
        <w:t xml:space="preserve"> Note</w:t>
      </w:r>
    </w:p>
    <w:p w14:paraId="64B200CB" w14:textId="4A48254C" w:rsidR="005D1F9E" w:rsidRPr="00AA46A3" w:rsidRDefault="005D1F9E" w:rsidP="00A41E88">
      <w:pPr>
        <w:ind w:left="720"/>
      </w:pPr>
      <w:r w:rsidRPr="00AA46A3">
        <w:t xml:space="preserve">In case email is configured in the system, the time off request has been approved, and you have </w:t>
      </w:r>
      <w:r w:rsidR="00541178" w:rsidRPr="00AA46A3">
        <w:t xml:space="preserve">received </w:t>
      </w:r>
      <w:r w:rsidRPr="00AA46A3">
        <w:t>an email about the approval, you can proceed also as follows:</w:t>
      </w:r>
    </w:p>
    <w:p w14:paraId="4B7091DB" w14:textId="65CF68D7" w:rsidR="005D1F9E" w:rsidRPr="00AA46A3" w:rsidRDefault="005D1F9E" w:rsidP="00A41E88">
      <w:pPr>
        <w:ind w:left="720"/>
      </w:pPr>
      <w:r w:rsidRPr="00AA46A3">
        <w:t>Go to your e-mail inbox and search the e-mail having as subject something like “</w:t>
      </w:r>
      <w:r w:rsidRPr="00AA46A3">
        <w:rPr>
          <w:rStyle w:val="SAPUserEntry"/>
          <w:b w:val="0"/>
          <w:color w:val="auto"/>
        </w:rPr>
        <w:t>The Create Time Off Requests action for &lt;</w:t>
      </w:r>
      <w:r w:rsidR="00541178" w:rsidRPr="00AA46A3">
        <w:rPr>
          <w:rStyle w:val="SAPUserEntry"/>
          <w:b w:val="0"/>
          <w:color w:val="auto"/>
        </w:rPr>
        <w:t xml:space="preserve">your </w:t>
      </w:r>
      <w:r w:rsidRPr="00AA46A3">
        <w:rPr>
          <w:rStyle w:val="SAPUserEntry"/>
          <w:b w:val="0"/>
          <w:color w:val="auto"/>
        </w:rPr>
        <w:t>name&gt; has been approved</w:t>
      </w:r>
      <w:r w:rsidRPr="00AA46A3">
        <w:t xml:space="preserve">”. Open this e-mail and </w:t>
      </w:r>
      <w:r w:rsidR="00E3355F" w:rsidRPr="00AA46A3">
        <w:t xml:space="preserve">choose </w:t>
      </w:r>
      <w:r w:rsidRPr="00AA46A3">
        <w:t xml:space="preserve">the available hyperlink. You are directed to the </w:t>
      </w:r>
      <w:r w:rsidR="008E6128" w:rsidRPr="00AA46A3">
        <w:rPr>
          <w:rStyle w:val="SAPScreenElement"/>
          <w:color w:val="auto"/>
        </w:rPr>
        <w:t>Employee Central</w:t>
      </w:r>
      <w:r w:rsidR="008E6128" w:rsidRPr="00AA46A3">
        <w:t xml:space="preserve"> </w:t>
      </w:r>
      <w:r w:rsidRPr="00AA46A3">
        <w:t xml:space="preserve">login screen, where you need to enter your password (your username is already filled by default). You are directed to the </w:t>
      </w:r>
      <w:r w:rsidRPr="00AA46A3">
        <w:rPr>
          <w:rStyle w:val="SAPScreenElement"/>
        </w:rPr>
        <w:t>Employee Files</w:t>
      </w:r>
      <w:r w:rsidR="00596A51" w:rsidRPr="00AA46A3">
        <w:rPr>
          <w:rStyle w:val="SAPScreenElement"/>
        </w:rPr>
        <w:t xml:space="preserve"> &gt; Workflow Details</w:t>
      </w:r>
      <w:r w:rsidRPr="00AA46A3">
        <w:t xml:space="preserve"> </w:t>
      </w:r>
      <w:r w:rsidR="00596A51" w:rsidRPr="00AA46A3">
        <w:t>screen</w:t>
      </w:r>
      <w:r w:rsidR="00C560F4" w:rsidRPr="00AA46A3">
        <w:t>,</w:t>
      </w:r>
      <w:r w:rsidRPr="00AA46A3">
        <w:t xml:space="preserve"> </w:t>
      </w:r>
      <w:r w:rsidR="00C560F4" w:rsidRPr="00AA46A3">
        <w:t>which contains several sections</w:t>
      </w:r>
      <w:r w:rsidRPr="00AA46A3">
        <w:t>.</w:t>
      </w:r>
      <w:r w:rsidR="00C560F4" w:rsidRPr="00AA46A3">
        <w:t xml:space="preserve"> In the </w:t>
      </w:r>
      <w:r w:rsidR="00C560F4" w:rsidRPr="00AA46A3">
        <w:rPr>
          <w:rStyle w:val="SAPScreenElement"/>
        </w:rPr>
        <w:t>Time Off Requests</w:t>
      </w:r>
      <w:r w:rsidR="00C560F4" w:rsidRPr="00AA46A3">
        <w:t xml:space="preserve"> section view the details of the request, especially the value of field </w:t>
      </w:r>
      <w:r w:rsidR="00C560F4" w:rsidRPr="00AA46A3">
        <w:rPr>
          <w:rStyle w:val="SAPScreenElement"/>
        </w:rPr>
        <w:t>Approval Status</w:t>
      </w:r>
      <w:r w:rsidR="00C560F4" w:rsidRPr="00AA46A3">
        <w:t>.</w:t>
      </w:r>
    </w:p>
    <w:p w14:paraId="776ACCD9" w14:textId="77777777" w:rsidR="006672EB" w:rsidRPr="00AA46A3" w:rsidRDefault="006672EB" w:rsidP="00ED65F6">
      <w:pPr>
        <w:pStyle w:val="Heading3"/>
      </w:pPr>
      <w:bookmarkStart w:id="1293" w:name="_Toc507513129"/>
      <w:r w:rsidRPr="00AA46A3">
        <w:t>Viewing my Time Account Balances</w:t>
      </w:r>
      <w:bookmarkEnd w:id="1282"/>
      <w:bookmarkEnd w:id="1283"/>
      <w:bookmarkEnd w:id="1284"/>
      <w:bookmarkEnd w:id="1285"/>
      <w:bookmarkEnd w:id="1290"/>
      <w:bookmarkEnd w:id="1291"/>
      <w:bookmarkEnd w:id="1292"/>
      <w:bookmarkEnd w:id="1293"/>
    </w:p>
    <w:p w14:paraId="5741860F" w14:textId="77777777" w:rsidR="00881699" w:rsidRPr="00AA46A3" w:rsidRDefault="00881699" w:rsidP="00881699">
      <w:pPr>
        <w:pStyle w:val="SAPKeyblockTitle"/>
      </w:pPr>
      <w:r w:rsidRPr="00AA46A3">
        <w:t>Test Administration</w:t>
      </w:r>
    </w:p>
    <w:p w14:paraId="07C0D694" w14:textId="5221E879" w:rsidR="00881699" w:rsidRPr="00AA46A3" w:rsidRDefault="00881699" w:rsidP="00881699">
      <w:r w:rsidRPr="00AA46A3">
        <w:t>Customer project: Fill in the project-specific parts (</w:t>
      </w:r>
      <w:r w:rsidR="007035B9" w:rsidRPr="00AA46A3">
        <w:t>between &lt;brackets&gt;</w:t>
      </w:r>
      <w:r w:rsidRPr="00AA46A3">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881699" w:rsidRPr="00AA46A3" w14:paraId="380492AE" w14:textId="77777777" w:rsidTr="00881699">
        <w:tc>
          <w:tcPr>
            <w:tcW w:w="2280" w:type="dxa"/>
            <w:tcBorders>
              <w:top w:val="single" w:sz="8" w:space="0" w:color="999999"/>
              <w:left w:val="single" w:sz="8" w:space="0" w:color="999999"/>
              <w:bottom w:val="single" w:sz="8" w:space="0" w:color="999999"/>
              <w:right w:val="single" w:sz="8" w:space="0" w:color="999999"/>
            </w:tcBorders>
            <w:hideMark/>
          </w:tcPr>
          <w:p w14:paraId="0BF4992D" w14:textId="77777777" w:rsidR="00881699" w:rsidRPr="00AA46A3" w:rsidRDefault="00881699">
            <w:pPr>
              <w:rPr>
                <w:rStyle w:val="SAPEmphasis"/>
              </w:rPr>
            </w:pPr>
            <w:r w:rsidRPr="00AA46A3">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41A509AC" w14:textId="77777777" w:rsidR="00881699" w:rsidRPr="00AA46A3" w:rsidRDefault="00881699">
            <w:pPr>
              <w:rPr>
                <w:lang w:eastAsia="zh-CN"/>
              </w:rPr>
            </w:pPr>
            <w:r w:rsidRPr="00AA46A3">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7370D968" w14:textId="77777777" w:rsidR="00881699" w:rsidRPr="00AA46A3" w:rsidRDefault="00881699">
            <w:pPr>
              <w:rPr>
                <w:rStyle w:val="SAPEmphasis"/>
              </w:rPr>
            </w:pPr>
            <w:r w:rsidRPr="00AA46A3">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4B516763" w14:textId="77777777" w:rsidR="00881699" w:rsidRPr="00AA46A3" w:rsidRDefault="007035B9">
            <w:pPr>
              <w:rPr>
                <w:lang w:eastAsia="zh-CN"/>
              </w:rPr>
            </w:pPr>
            <w:r w:rsidRPr="00AA46A3">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0CF81D81" w14:textId="77777777" w:rsidR="00881699" w:rsidRPr="00AA46A3" w:rsidRDefault="00881699">
            <w:pPr>
              <w:rPr>
                <w:rStyle w:val="SAPEmphasis"/>
              </w:rPr>
            </w:pPr>
            <w:r w:rsidRPr="00AA46A3">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25909DDB" w14:textId="334E2F28" w:rsidR="00881699" w:rsidRPr="00AA46A3" w:rsidRDefault="00165FAC">
            <w:pPr>
              <w:rPr>
                <w:lang w:eastAsia="zh-CN"/>
              </w:rPr>
            </w:pPr>
            <w:r w:rsidRPr="00AA46A3">
              <w:rPr>
                <w:lang w:eastAsia="zh-CN"/>
              </w:rPr>
              <w:t>&lt;date&gt;</w:t>
            </w:r>
          </w:p>
        </w:tc>
      </w:tr>
      <w:tr w:rsidR="00881699" w:rsidRPr="00AA46A3" w14:paraId="47217659" w14:textId="77777777" w:rsidTr="00881699">
        <w:tc>
          <w:tcPr>
            <w:tcW w:w="2280" w:type="dxa"/>
            <w:tcBorders>
              <w:top w:val="single" w:sz="8" w:space="0" w:color="999999"/>
              <w:left w:val="single" w:sz="8" w:space="0" w:color="999999"/>
              <w:bottom w:val="single" w:sz="8" w:space="0" w:color="999999"/>
              <w:right w:val="single" w:sz="8" w:space="0" w:color="999999"/>
            </w:tcBorders>
            <w:hideMark/>
          </w:tcPr>
          <w:p w14:paraId="227BF8ED" w14:textId="77777777" w:rsidR="00881699" w:rsidRPr="00AA46A3" w:rsidRDefault="00881699">
            <w:pPr>
              <w:rPr>
                <w:rStyle w:val="SAPEmphasis"/>
              </w:rPr>
            </w:pPr>
            <w:r w:rsidRPr="00AA46A3">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09095C2A" w14:textId="77777777" w:rsidR="00881699" w:rsidRPr="00AA46A3" w:rsidRDefault="00881699">
            <w:pPr>
              <w:rPr>
                <w:lang w:eastAsia="zh-CN"/>
              </w:rPr>
            </w:pPr>
            <w:r w:rsidRPr="00AA46A3">
              <w:rPr>
                <w:lang w:eastAsia="zh-CN"/>
              </w:rPr>
              <w:t>Employee</w:t>
            </w:r>
          </w:p>
        </w:tc>
      </w:tr>
      <w:tr w:rsidR="00881699" w:rsidRPr="00AA46A3" w14:paraId="5F63376B" w14:textId="77777777" w:rsidTr="00881699">
        <w:tc>
          <w:tcPr>
            <w:tcW w:w="2280" w:type="dxa"/>
            <w:tcBorders>
              <w:top w:val="single" w:sz="8" w:space="0" w:color="999999"/>
              <w:left w:val="single" w:sz="8" w:space="0" w:color="999999"/>
              <w:bottom w:val="single" w:sz="8" w:space="0" w:color="999999"/>
              <w:right w:val="single" w:sz="8" w:space="0" w:color="999999"/>
            </w:tcBorders>
            <w:hideMark/>
          </w:tcPr>
          <w:p w14:paraId="69C60BEC" w14:textId="77777777" w:rsidR="00881699" w:rsidRPr="00AA46A3" w:rsidRDefault="00881699">
            <w:pPr>
              <w:rPr>
                <w:rStyle w:val="SAPEmphasis"/>
              </w:rPr>
            </w:pPr>
            <w:r w:rsidRPr="00AA46A3">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6DC44389" w14:textId="77777777" w:rsidR="00881699" w:rsidRPr="00AA46A3" w:rsidRDefault="00881699">
            <w:pPr>
              <w:rPr>
                <w:lang w:eastAsia="zh-CN"/>
              </w:rPr>
            </w:pPr>
            <w:r w:rsidRPr="00AA46A3">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1D5FC0B4" w14:textId="77777777" w:rsidR="00881699" w:rsidRPr="00AA46A3" w:rsidRDefault="00881699">
            <w:pPr>
              <w:rPr>
                <w:rStyle w:val="SAPEmphasis"/>
              </w:rPr>
            </w:pPr>
            <w:r w:rsidRPr="00AA46A3">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7D707C73" w14:textId="70AD121E" w:rsidR="00881699" w:rsidRPr="00AA46A3" w:rsidRDefault="00583EFD" w:rsidP="0082756A">
            <w:pPr>
              <w:rPr>
                <w:lang w:eastAsia="zh-CN"/>
              </w:rPr>
            </w:pPr>
            <w:r>
              <w:rPr>
                <w:lang w:eastAsia="zh-CN"/>
              </w:rPr>
              <w:t>&lt;duration&gt;</w:t>
            </w:r>
          </w:p>
        </w:tc>
      </w:tr>
    </w:tbl>
    <w:p w14:paraId="7C51F695" w14:textId="77777777" w:rsidR="006672EB" w:rsidRPr="00AA46A3" w:rsidRDefault="006672EB" w:rsidP="00E87AD5">
      <w:pPr>
        <w:pStyle w:val="SAPKeyblockTitle"/>
      </w:pPr>
      <w:r w:rsidRPr="00AA46A3">
        <w:t>Purpose</w:t>
      </w:r>
    </w:p>
    <w:p w14:paraId="6F6DB5DA" w14:textId="77777777" w:rsidR="006672EB" w:rsidRPr="00AA46A3" w:rsidRDefault="006672EB" w:rsidP="006672EB">
      <w:r w:rsidRPr="00AA46A3">
        <w:t>The Employee views his or her time account information.</w:t>
      </w:r>
    </w:p>
    <w:p w14:paraId="5EE6529F" w14:textId="54F1BF27" w:rsidR="006672EB" w:rsidRPr="00AA46A3" w:rsidRDefault="006672EB" w:rsidP="006672EB">
      <w:r w:rsidRPr="00AA46A3">
        <w:t xml:space="preserve">The employee checks his or her time credits, such as </w:t>
      </w:r>
      <w:r w:rsidR="001D6F6B" w:rsidRPr="00AA46A3">
        <w:t>vacation</w:t>
      </w:r>
      <w:r w:rsidRPr="00AA46A3">
        <w:t xml:space="preserve"> or floating entitlements. The employee receives information to help him or her plan the leave and information about the deduction periods of his or her time accounts.</w:t>
      </w:r>
    </w:p>
    <w:p w14:paraId="44FC834A" w14:textId="77777777" w:rsidR="006672EB" w:rsidRPr="00AA46A3" w:rsidRDefault="006672EB" w:rsidP="00E87AD5">
      <w:pPr>
        <w:pStyle w:val="SAPKeyblockTitle"/>
      </w:pPr>
      <w:r w:rsidRPr="00AA46A3">
        <w:t>Procedure</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900"/>
        <w:gridCol w:w="2672"/>
        <w:gridCol w:w="5400"/>
        <w:gridCol w:w="4050"/>
        <w:gridCol w:w="1264"/>
      </w:tblGrid>
      <w:tr w:rsidR="006672EB" w:rsidRPr="00AA46A3" w14:paraId="654EEE61" w14:textId="77777777" w:rsidTr="00AD4C38">
        <w:trPr>
          <w:trHeight w:val="576"/>
          <w:tblHeader/>
        </w:trPr>
        <w:tc>
          <w:tcPr>
            <w:tcW w:w="900" w:type="dxa"/>
            <w:shd w:val="clear" w:color="auto" w:fill="999999"/>
          </w:tcPr>
          <w:p w14:paraId="26458C72" w14:textId="77777777" w:rsidR="006672EB" w:rsidRPr="00AA46A3" w:rsidRDefault="006672EB" w:rsidP="006672EB">
            <w:pPr>
              <w:pStyle w:val="TableHeading"/>
              <w:rPr>
                <w:rFonts w:ascii="BentonSans Bold" w:hAnsi="BentonSans Bold"/>
                <w:bCs/>
                <w:color w:val="FFFFFF"/>
                <w:sz w:val="18"/>
              </w:rPr>
            </w:pPr>
            <w:r w:rsidRPr="00AA46A3">
              <w:rPr>
                <w:rFonts w:ascii="BentonSans Bold" w:hAnsi="BentonSans Bold"/>
                <w:bCs/>
                <w:color w:val="FFFFFF"/>
                <w:sz w:val="18"/>
              </w:rPr>
              <w:t>Test Step #</w:t>
            </w:r>
          </w:p>
        </w:tc>
        <w:tc>
          <w:tcPr>
            <w:tcW w:w="2672" w:type="dxa"/>
            <w:shd w:val="clear" w:color="auto" w:fill="999999"/>
          </w:tcPr>
          <w:p w14:paraId="5529ADBB" w14:textId="77777777" w:rsidR="006672EB" w:rsidRPr="00AA46A3" w:rsidRDefault="006672EB" w:rsidP="006672EB">
            <w:pPr>
              <w:pStyle w:val="TableHeading"/>
              <w:rPr>
                <w:rFonts w:ascii="BentonSans Bold" w:hAnsi="BentonSans Bold"/>
                <w:bCs/>
                <w:color w:val="FFFFFF"/>
                <w:sz w:val="18"/>
              </w:rPr>
            </w:pPr>
            <w:r w:rsidRPr="00AA46A3">
              <w:rPr>
                <w:rFonts w:ascii="BentonSans Bold" w:hAnsi="BentonSans Bold"/>
                <w:bCs/>
                <w:color w:val="FFFFFF"/>
                <w:sz w:val="18"/>
              </w:rPr>
              <w:t>Test Step Name</w:t>
            </w:r>
          </w:p>
        </w:tc>
        <w:tc>
          <w:tcPr>
            <w:tcW w:w="5400" w:type="dxa"/>
            <w:shd w:val="clear" w:color="auto" w:fill="999999"/>
          </w:tcPr>
          <w:p w14:paraId="3AFAC13D" w14:textId="77777777" w:rsidR="006672EB" w:rsidRPr="00AA46A3" w:rsidRDefault="006672EB" w:rsidP="006672EB">
            <w:pPr>
              <w:pStyle w:val="TableHeading"/>
              <w:rPr>
                <w:rFonts w:ascii="BentonSans Bold" w:hAnsi="BentonSans Bold"/>
                <w:bCs/>
                <w:color w:val="FFFFFF"/>
                <w:sz w:val="18"/>
              </w:rPr>
            </w:pPr>
            <w:r w:rsidRPr="00AA46A3">
              <w:rPr>
                <w:rFonts w:ascii="BentonSans Bold" w:hAnsi="BentonSans Bold"/>
                <w:bCs/>
                <w:color w:val="FFFFFF"/>
                <w:sz w:val="18"/>
              </w:rPr>
              <w:t>Instruction</w:t>
            </w:r>
          </w:p>
        </w:tc>
        <w:tc>
          <w:tcPr>
            <w:tcW w:w="4050" w:type="dxa"/>
            <w:shd w:val="clear" w:color="auto" w:fill="999999"/>
          </w:tcPr>
          <w:p w14:paraId="40D426FD" w14:textId="77777777" w:rsidR="006672EB" w:rsidRPr="00AA46A3" w:rsidRDefault="006672EB" w:rsidP="006672EB">
            <w:pPr>
              <w:pStyle w:val="TableHeading"/>
              <w:rPr>
                <w:rFonts w:ascii="BentonSans Bold" w:hAnsi="BentonSans Bold"/>
                <w:bCs/>
                <w:color w:val="FFFFFF"/>
                <w:sz w:val="18"/>
              </w:rPr>
            </w:pPr>
            <w:r w:rsidRPr="00AA46A3">
              <w:rPr>
                <w:rFonts w:ascii="BentonSans Bold" w:hAnsi="BentonSans Bold"/>
                <w:bCs/>
                <w:color w:val="FFFFFF"/>
                <w:sz w:val="18"/>
              </w:rPr>
              <w:t>Expected Result</w:t>
            </w:r>
          </w:p>
        </w:tc>
        <w:tc>
          <w:tcPr>
            <w:tcW w:w="1264" w:type="dxa"/>
            <w:shd w:val="clear" w:color="auto" w:fill="999999"/>
          </w:tcPr>
          <w:p w14:paraId="25E88BFB" w14:textId="77777777" w:rsidR="006672EB" w:rsidRPr="00AA46A3" w:rsidRDefault="006672EB" w:rsidP="006672EB">
            <w:pPr>
              <w:pStyle w:val="TableHeading"/>
              <w:rPr>
                <w:rFonts w:ascii="BentonSans Bold" w:hAnsi="BentonSans Bold"/>
                <w:bCs/>
                <w:color w:val="FFFFFF"/>
                <w:sz w:val="18"/>
              </w:rPr>
            </w:pPr>
            <w:r w:rsidRPr="00AA46A3">
              <w:rPr>
                <w:rFonts w:ascii="BentonSans Bold" w:hAnsi="BentonSans Bold"/>
                <w:bCs/>
                <w:color w:val="FFFFFF"/>
                <w:sz w:val="18"/>
              </w:rPr>
              <w:t>Pass / Fail / Comment</w:t>
            </w:r>
          </w:p>
        </w:tc>
      </w:tr>
      <w:tr w:rsidR="006672EB" w:rsidRPr="00AA46A3" w14:paraId="47475F14" w14:textId="77777777" w:rsidTr="00AD4C38">
        <w:trPr>
          <w:trHeight w:val="283"/>
        </w:trPr>
        <w:tc>
          <w:tcPr>
            <w:tcW w:w="900" w:type="dxa"/>
            <w:shd w:val="clear" w:color="auto" w:fill="auto"/>
          </w:tcPr>
          <w:p w14:paraId="201BE30C" w14:textId="77777777" w:rsidR="006672EB" w:rsidRPr="00AA46A3" w:rsidRDefault="006672EB" w:rsidP="006672EB">
            <w:r w:rsidRPr="00AA46A3">
              <w:t>1</w:t>
            </w:r>
          </w:p>
        </w:tc>
        <w:tc>
          <w:tcPr>
            <w:tcW w:w="2672" w:type="dxa"/>
            <w:shd w:val="clear" w:color="auto" w:fill="auto"/>
          </w:tcPr>
          <w:p w14:paraId="68E1F4BC" w14:textId="77777777" w:rsidR="006672EB" w:rsidRPr="00AA46A3" w:rsidRDefault="006672EB" w:rsidP="006672EB">
            <w:r w:rsidRPr="00521682">
              <w:rPr>
                <w:rStyle w:val="SAPEmphasis"/>
                <w:lang w:eastAsia="zh-CN"/>
              </w:rPr>
              <w:t>Log on</w:t>
            </w:r>
          </w:p>
        </w:tc>
        <w:tc>
          <w:tcPr>
            <w:tcW w:w="5400" w:type="dxa"/>
            <w:shd w:val="clear" w:color="auto" w:fill="auto"/>
          </w:tcPr>
          <w:p w14:paraId="3F76C509" w14:textId="593F1ADA" w:rsidR="006672EB" w:rsidRPr="00AA46A3" w:rsidRDefault="006672EB" w:rsidP="005053C2">
            <w:r w:rsidRPr="00AA46A3">
              <w:t xml:space="preserve">Log on to </w:t>
            </w:r>
            <w:r w:rsidR="008E6128" w:rsidRPr="00AA46A3">
              <w:rPr>
                <w:rStyle w:val="SAPScreenElement"/>
                <w:color w:val="auto"/>
              </w:rPr>
              <w:t>Employee Central</w:t>
            </w:r>
            <w:r w:rsidR="008E6128" w:rsidRPr="00AA46A3">
              <w:t xml:space="preserve"> </w:t>
            </w:r>
            <w:r w:rsidRPr="00AA46A3">
              <w:t xml:space="preserve">as </w:t>
            </w:r>
            <w:r w:rsidR="005053C2" w:rsidRPr="00AA46A3">
              <w:t>E</w:t>
            </w:r>
            <w:r w:rsidRPr="00AA46A3">
              <w:t>mployee.</w:t>
            </w:r>
          </w:p>
        </w:tc>
        <w:tc>
          <w:tcPr>
            <w:tcW w:w="4050" w:type="dxa"/>
            <w:shd w:val="clear" w:color="auto" w:fill="auto"/>
          </w:tcPr>
          <w:p w14:paraId="4A71C3F5" w14:textId="77777777" w:rsidR="006672EB" w:rsidRPr="00AA46A3" w:rsidRDefault="006672EB" w:rsidP="005278C9">
            <w:r w:rsidRPr="00AA46A3">
              <w:rPr>
                <w:rFonts w:cs="Arial"/>
                <w:bCs/>
              </w:rPr>
              <w:t xml:space="preserve">The </w:t>
            </w:r>
            <w:r w:rsidRPr="00AA46A3">
              <w:rPr>
                <w:rStyle w:val="SAPScreenElement"/>
              </w:rPr>
              <w:t xml:space="preserve">Home </w:t>
            </w:r>
            <w:r w:rsidR="00CD128E" w:rsidRPr="00AA46A3">
              <w:rPr>
                <w:rFonts w:cs="Arial"/>
                <w:bCs/>
              </w:rPr>
              <w:t>p</w:t>
            </w:r>
            <w:r w:rsidRPr="00AA46A3">
              <w:rPr>
                <w:rFonts w:cs="Arial"/>
                <w:bCs/>
              </w:rPr>
              <w:t>age is displayed.</w:t>
            </w:r>
          </w:p>
        </w:tc>
        <w:tc>
          <w:tcPr>
            <w:tcW w:w="1264" w:type="dxa"/>
          </w:tcPr>
          <w:p w14:paraId="0977781B" w14:textId="77777777" w:rsidR="006672EB" w:rsidRPr="00AA46A3" w:rsidRDefault="006672EB" w:rsidP="006672EB">
            <w:pPr>
              <w:rPr>
                <w:rFonts w:cs="Arial"/>
                <w:bCs/>
              </w:rPr>
            </w:pPr>
          </w:p>
        </w:tc>
      </w:tr>
      <w:tr w:rsidR="006672EB" w:rsidRPr="00AA46A3" w14:paraId="0A981D67" w14:textId="77777777" w:rsidTr="00AD4C38">
        <w:trPr>
          <w:trHeight w:val="357"/>
        </w:trPr>
        <w:tc>
          <w:tcPr>
            <w:tcW w:w="900" w:type="dxa"/>
            <w:shd w:val="clear" w:color="auto" w:fill="auto"/>
          </w:tcPr>
          <w:p w14:paraId="18174FBF" w14:textId="77777777" w:rsidR="006672EB" w:rsidRPr="00AA46A3" w:rsidRDefault="006672EB" w:rsidP="006672EB">
            <w:r w:rsidRPr="00AA46A3">
              <w:t>2</w:t>
            </w:r>
          </w:p>
        </w:tc>
        <w:tc>
          <w:tcPr>
            <w:tcW w:w="2672" w:type="dxa"/>
            <w:shd w:val="clear" w:color="auto" w:fill="auto"/>
          </w:tcPr>
          <w:p w14:paraId="515AFED2" w14:textId="77777777" w:rsidR="006672EB" w:rsidRPr="00AA46A3" w:rsidRDefault="006672EB" w:rsidP="006672EB">
            <w:pPr>
              <w:rPr>
                <w:b/>
              </w:rPr>
            </w:pPr>
            <w:r w:rsidRPr="00521682">
              <w:rPr>
                <w:rStyle w:val="SAPEmphasis"/>
                <w:lang w:eastAsia="zh-CN"/>
              </w:rPr>
              <w:t>Go to</w:t>
            </w:r>
            <w:r w:rsidRPr="00AA46A3">
              <w:rPr>
                <w:b/>
              </w:rPr>
              <w:t xml:space="preserve"> </w:t>
            </w:r>
            <w:r w:rsidRPr="00AA46A3">
              <w:rPr>
                <w:rStyle w:val="SAPScreenElement"/>
                <w:b/>
                <w:color w:val="auto"/>
              </w:rPr>
              <w:t>Time Off</w:t>
            </w:r>
            <w:r w:rsidRPr="00AA46A3">
              <w:rPr>
                <w:b/>
              </w:rPr>
              <w:t xml:space="preserve"> </w:t>
            </w:r>
            <w:r w:rsidRPr="00521682">
              <w:rPr>
                <w:rStyle w:val="SAPEmphasis"/>
                <w:lang w:eastAsia="zh-CN"/>
              </w:rPr>
              <w:t>Screen</w:t>
            </w:r>
          </w:p>
        </w:tc>
        <w:tc>
          <w:tcPr>
            <w:tcW w:w="5400" w:type="dxa"/>
            <w:shd w:val="clear" w:color="auto" w:fill="auto"/>
          </w:tcPr>
          <w:p w14:paraId="2AEE8D1E" w14:textId="64F5F54F" w:rsidR="006672EB" w:rsidRPr="00AA46A3" w:rsidRDefault="006672EB" w:rsidP="006672EB">
            <w:r w:rsidRPr="00AA46A3">
              <w:rPr>
                <w:u w:val="single"/>
              </w:rPr>
              <w:t>Option 1</w:t>
            </w:r>
            <w:r w:rsidRPr="00AA46A3">
              <w:t xml:space="preserve">: On the </w:t>
            </w:r>
            <w:r w:rsidRPr="00AA46A3">
              <w:rPr>
                <w:rStyle w:val="SAPScreenElement"/>
              </w:rPr>
              <w:t>Home</w:t>
            </w:r>
            <w:r w:rsidRPr="00AA46A3">
              <w:t xml:space="preserve"> page select from the </w:t>
            </w:r>
            <w:r w:rsidRPr="00AA46A3">
              <w:rPr>
                <w:rStyle w:val="SAPScreenElement"/>
              </w:rPr>
              <w:t>Home</w:t>
            </w:r>
            <w:r w:rsidRPr="00AA46A3">
              <w:t xml:space="preserve"> drop-down </w:t>
            </w:r>
            <w:r w:rsidRPr="00AA46A3">
              <w:rPr>
                <w:rStyle w:val="SAPScreenElement"/>
              </w:rPr>
              <w:t>My</w:t>
            </w:r>
            <w:r w:rsidRPr="00AA46A3">
              <w:rPr>
                <w:i/>
              </w:rPr>
              <w:t xml:space="preserve"> </w:t>
            </w:r>
            <w:r w:rsidRPr="00AA46A3">
              <w:rPr>
                <w:rStyle w:val="SAPScreenElement"/>
              </w:rPr>
              <w:t>Employee</w:t>
            </w:r>
            <w:r w:rsidRPr="00AA46A3">
              <w:rPr>
                <w:i/>
              </w:rPr>
              <w:t xml:space="preserve"> </w:t>
            </w:r>
            <w:r w:rsidRPr="00AA46A3">
              <w:rPr>
                <w:rStyle w:val="SAPScreenElement"/>
              </w:rPr>
              <w:t>File</w:t>
            </w:r>
            <w:r w:rsidRPr="00AA46A3">
              <w:t xml:space="preserve">. On the </w:t>
            </w:r>
            <w:r w:rsidRPr="00AA46A3">
              <w:rPr>
                <w:rStyle w:val="SAPScreenElement"/>
              </w:rPr>
              <w:t xml:space="preserve">My Employee File </w:t>
            </w:r>
            <w:r w:rsidRPr="00AA46A3">
              <w:t>screen</w:t>
            </w:r>
            <w:r w:rsidR="007D2D9E" w:rsidRPr="00AA46A3">
              <w:t>, go to the</w:t>
            </w:r>
            <w:r w:rsidRPr="00AA46A3">
              <w:t xml:space="preserve"> </w:t>
            </w:r>
            <w:r w:rsidRPr="00AA46A3">
              <w:rPr>
                <w:rStyle w:val="SAPScreenElement"/>
              </w:rPr>
              <w:t>Time Off</w:t>
            </w:r>
            <w:r w:rsidR="007D2D9E" w:rsidRPr="00AA46A3">
              <w:t xml:space="preserve"> section</w:t>
            </w:r>
            <w:r w:rsidRPr="00AA46A3">
              <w:rPr>
                <w:rStyle w:val="SAPScreenElement"/>
              </w:rPr>
              <w:t>.</w:t>
            </w:r>
            <w:r w:rsidR="007D2D9E" w:rsidRPr="00AA46A3">
              <w:rPr>
                <w:lang w:eastAsia="zh-TW"/>
              </w:rPr>
              <w:t xml:space="preserve"> Select the </w:t>
            </w:r>
            <w:r w:rsidR="007D2D9E" w:rsidRPr="00AA46A3">
              <w:rPr>
                <w:rStyle w:val="SAPScreenElement"/>
                <w:lang w:eastAsia="zh-TW"/>
              </w:rPr>
              <w:t>Go to Time Off</w:t>
            </w:r>
            <w:r w:rsidR="007D2D9E" w:rsidRPr="00AA46A3">
              <w:rPr>
                <w:lang w:eastAsia="zh-TW"/>
              </w:rPr>
              <w:t xml:space="preserve"> link located in the </w:t>
            </w:r>
            <w:r w:rsidR="007D2D9E" w:rsidRPr="00AA46A3">
              <w:rPr>
                <w:rStyle w:val="SAPScreenElement"/>
                <w:lang w:eastAsia="zh-TW"/>
              </w:rPr>
              <w:t xml:space="preserve">Upcoming Time Off </w:t>
            </w:r>
            <w:r w:rsidR="007D2D9E" w:rsidRPr="00AA46A3">
              <w:rPr>
                <w:lang w:eastAsia="zh-TW"/>
              </w:rPr>
              <w:t xml:space="preserve">block of the </w:t>
            </w:r>
            <w:r w:rsidR="007D2D9E" w:rsidRPr="00AA46A3">
              <w:rPr>
                <w:rStyle w:val="SAPScreenElement"/>
                <w:lang w:eastAsia="zh-TW"/>
              </w:rPr>
              <w:t xml:space="preserve">Time Off </w:t>
            </w:r>
            <w:r w:rsidR="007D2D9E" w:rsidRPr="00AA46A3">
              <w:rPr>
                <w:lang w:eastAsia="zh-TW"/>
              </w:rPr>
              <w:t>subsection.</w:t>
            </w:r>
          </w:p>
          <w:p w14:paraId="6F2AA210" w14:textId="77777777" w:rsidR="002B1A79" w:rsidRPr="009E01C1" w:rsidRDefault="002B1A79" w:rsidP="002B1A79">
            <w:pPr>
              <w:rPr>
                <w:ins w:id="1294" w:author="Author" w:date="2018-02-07T17:52:00Z"/>
                <w:rFonts w:ascii="BentonSans Book Italic" w:hAnsi="BentonSans Book Italic"/>
                <w:color w:val="003283"/>
              </w:rPr>
            </w:pPr>
            <w:ins w:id="1295" w:author="Author" w:date="2018-02-07T17:52:00Z">
              <w:r w:rsidRPr="009E01C1">
                <w:rPr>
                  <w:u w:val="single"/>
                  <w:lang w:eastAsia="zh-TW"/>
                </w:rPr>
                <w:t>Option 2</w:t>
              </w:r>
              <w:r>
                <w:rPr>
                  <w:lang w:eastAsia="zh-TW"/>
                </w:rPr>
                <w:t xml:space="preserve">: </w:t>
              </w:r>
              <w:r w:rsidRPr="00AA46A3">
                <w:t xml:space="preserve">On the </w:t>
              </w:r>
              <w:r w:rsidRPr="00AA46A3">
                <w:rPr>
                  <w:rStyle w:val="SAPScreenElement"/>
                </w:rPr>
                <w:t>Home</w:t>
              </w:r>
              <w:r w:rsidRPr="00AA46A3">
                <w:t xml:space="preserve"> page select from the </w:t>
              </w:r>
              <w:r w:rsidRPr="00AA46A3">
                <w:rPr>
                  <w:rStyle w:val="SAPScreenElement"/>
                </w:rPr>
                <w:t>Home</w:t>
              </w:r>
              <w:r>
                <w:t xml:space="preserve"> drop-down </w:t>
              </w:r>
              <w:r w:rsidRPr="00AA46A3">
                <w:rPr>
                  <w:rStyle w:val="SAPScreenElement"/>
                </w:rPr>
                <w:t>My</w:t>
              </w:r>
              <w:r w:rsidRPr="00AA46A3">
                <w:rPr>
                  <w:i/>
                </w:rPr>
                <w:t xml:space="preserve"> </w:t>
              </w:r>
              <w:r w:rsidRPr="00AA46A3">
                <w:rPr>
                  <w:rStyle w:val="SAPScreenElement"/>
                </w:rPr>
                <w:t>Employee</w:t>
              </w:r>
              <w:r w:rsidRPr="00AA46A3">
                <w:rPr>
                  <w:i/>
                </w:rPr>
                <w:t xml:space="preserve"> </w:t>
              </w:r>
              <w:r w:rsidRPr="00AA46A3">
                <w:rPr>
                  <w:rStyle w:val="SAPScreenElement"/>
                </w:rPr>
                <w:t>File</w:t>
              </w:r>
              <w:r w:rsidRPr="00AA46A3">
                <w:t xml:space="preserve">. On the </w:t>
              </w:r>
              <w:r w:rsidRPr="00AA46A3">
                <w:rPr>
                  <w:rStyle w:val="SAPScreenElement"/>
                </w:rPr>
                <w:t>My Employee File</w:t>
              </w:r>
              <w:r w:rsidRPr="00AA46A3">
                <w:t xml:space="preserve"> screen, </w:t>
              </w:r>
              <w:r>
                <w:t>s</w:t>
              </w:r>
              <w:r w:rsidRPr="005F7A67">
                <w:t xml:space="preserve">elect </w:t>
              </w:r>
              <w:r w:rsidRPr="005F7A67">
                <w:rPr>
                  <w:rFonts w:cs="Arial"/>
                  <w:bCs/>
                </w:rPr>
                <w:t xml:space="preserve">the </w:t>
              </w:r>
              <w:r w:rsidRPr="005F7A67">
                <w:rPr>
                  <w:rStyle w:val="SAPScreenElement"/>
                </w:rPr>
                <w:t>Take Action</w:t>
              </w:r>
              <w:r w:rsidRPr="005F7A67">
                <w:rPr>
                  <w:rFonts w:cs="Arial"/>
                  <w:bCs/>
                </w:rPr>
                <w:t xml:space="preserve"> </w:t>
              </w:r>
              <w:r w:rsidRPr="005F7A67">
                <w:t xml:space="preserve">button located in the top right corner of the screen </w:t>
              </w:r>
              <w:r w:rsidRPr="005F7A67">
                <w:rPr>
                  <w:rFonts w:cs="Arial"/>
                  <w:bCs/>
                </w:rPr>
                <w:t>and from the value list</w:t>
              </w:r>
              <w:r w:rsidRPr="005F7A67">
                <w:t>, which appears,</w:t>
              </w:r>
              <w:r w:rsidRPr="005F7A67">
                <w:rPr>
                  <w:rFonts w:cs="Arial"/>
                  <w:bCs/>
                </w:rPr>
                <w:t xml:space="preserve"> select </w:t>
              </w:r>
              <w:r>
                <w:rPr>
                  <w:rStyle w:val="SAPScreenElement"/>
                </w:rPr>
                <w:t>Manage Leave of Absence</w:t>
              </w:r>
              <w:r w:rsidRPr="005F7A67">
                <w:rPr>
                  <w:rStyle w:val="SAPScreenElement"/>
                </w:rPr>
                <w:t>.</w:t>
              </w:r>
            </w:ins>
          </w:p>
          <w:p w14:paraId="1CA86EAC" w14:textId="3D573770" w:rsidR="002B1A79" w:rsidRPr="00E669BA" w:rsidRDefault="006672EB" w:rsidP="002B1A79">
            <w:pPr>
              <w:rPr>
                <w:rPrChange w:id="1296" w:author="Author" w:date="2018-02-07T17:52:00Z">
                  <w:rPr>
                    <w:i/>
                  </w:rPr>
                </w:rPrChange>
              </w:rPr>
            </w:pPr>
            <w:r w:rsidRPr="00AA46A3">
              <w:rPr>
                <w:u w:val="single"/>
              </w:rPr>
              <w:t xml:space="preserve">Option </w:t>
            </w:r>
            <w:del w:id="1297" w:author="Author" w:date="2018-02-07T17:52:00Z">
              <w:r w:rsidRPr="00AA46A3" w:rsidDel="002B1A79">
                <w:rPr>
                  <w:u w:val="single"/>
                </w:rPr>
                <w:delText>2</w:delText>
              </w:r>
            </w:del>
            <w:ins w:id="1298" w:author="Author" w:date="2018-02-07T17:52:00Z">
              <w:r w:rsidR="002B1A79">
                <w:rPr>
                  <w:u w:val="single"/>
                </w:rPr>
                <w:t>3</w:t>
              </w:r>
            </w:ins>
            <w:r w:rsidRPr="00AA46A3">
              <w:t xml:space="preserve">: </w:t>
            </w:r>
            <w:r w:rsidR="003F06B0" w:rsidRPr="00AA46A3">
              <w:t xml:space="preserve">if configured, you can go on </w:t>
            </w:r>
            <w:r w:rsidRPr="00AA46A3">
              <w:t xml:space="preserve">the </w:t>
            </w:r>
            <w:r w:rsidRPr="00AA46A3">
              <w:rPr>
                <w:rStyle w:val="SAPScreenElement"/>
              </w:rPr>
              <w:t>Home</w:t>
            </w:r>
            <w:r w:rsidRPr="00AA46A3">
              <w:t xml:space="preserve"> page to the </w:t>
            </w:r>
            <w:r w:rsidRPr="00AA46A3">
              <w:rPr>
                <w:rStyle w:val="SAPScreenElement"/>
              </w:rPr>
              <w:t>My Info</w:t>
            </w:r>
            <w:r w:rsidRPr="00AA46A3">
              <w:t xml:space="preserve"> </w:t>
            </w:r>
            <w:r w:rsidR="00730AE1" w:rsidRPr="00AA46A3">
              <w:t xml:space="preserve">section </w:t>
            </w:r>
            <w:r w:rsidRPr="00AA46A3">
              <w:t xml:space="preserve">and </w:t>
            </w:r>
            <w:r w:rsidR="00730AE1" w:rsidRPr="00AA46A3">
              <w:t xml:space="preserve">click on </w:t>
            </w:r>
            <w:r w:rsidRPr="00AA46A3">
              <w:t xml:space="preserve">the </w:t>
            </w:r>
            <w:r w:rsidRPr="00AA46A3">
              <w:rPr>
                <w:rStyle w:val="SAPScreenElement"/>
              </w:rPr>
              <w:t xml:space="preserve">Time Off </w:t>
            </w:r>
            <w:r w:rsidR="00730AE1" w:rsidRPr="00AA46A3">
              <w:t>tile</w:t>
            </w:r>
            <w:r w:rsidRPr="00AA46A3">
              <w:t xml:space="preserve">. </w:t>
            </w:r>
          </w:p>
        </w:tc>
        <w:tc>
          <w:tcPr>
            <w:tcW w:w="4050" w:type="dxa"/>
            <w:shd w:val="clear" w:color="auto" w:fill="auto"/>
          </w:tcPr>
          <w:p w14:paraId="7C7BB04C" w14:textId="28B4428F" w:rsidR="007D2D9E" w:rsidRPr="00AA46A3" w:rsidRDefault="006672EB" w:rsidP="00277E93">
            <w:r w:rsidRPr="00AA46A3">
              <w:t xml:space="preserve">The </w:t>
            </w:r>
            <w:r w:rsidRPr="00AA46A3">
              <w:rPr>
                <w:rStyle w:val="SAPScreenElement"/>
              </w:rPr>
              <w:t xml:space="preserve">Time Off </w:t>
            </w:r>
            <w:r w:rsidRPr="00AA46A3">
              <w:rPr>
                <w:rStyle w:val="SAPScreenElement"/>
                <w:rFonts w:ascii="BentonSans Book" w:hAnsi="BentonSans Book"/>
                <w:color w:val="auto"/>
              </w:rPr>
              <w:t>screen</w:t>
            </w:r>
            <w:r w:rsidRPr="00AA46A3">
              <w:t xml:space="preserve"> is displayed. It is </w:t>
            </w:r>
            <w:r w:rsidR="007D2D9E" w:rsidRPr="00AA46A3">
              <w:t xml:space="preserve">structured </w:t>
            </w:r>
            <w:r w:rsidRPr="00AA46A3">
              <w:t>in</w:t>
            </w:r>
            <w:r w:rsidR="007D2D9E" w:rsidRPr="00AA46A3">
              <w:t>to</w:t>
            </w:r>
            <w:r w:rsidRPr="00AA46A3">
              <w:t xml:space="preserve"> </w:t>
            </w:r>
            <w:r w:rsidR="007A655F" w:rsidRPr="00AA46A3">
              <w:t xml:space="preserve">several </w:t>
            </w:r>
            <w:r w:rsidRPr="00AA46A3">
              <w:t xml:space="preserve">horizontal parts: </w:t>
            </w:r>
          </w:p>
          <w:p w14:paraId="76DCED78" w14:textId="266A417E" w:rsidR="007D2D9E" w:rsidRPr="00AA46A3" w:rsidRDefault="007D2D9E" w:rsidP="00B01963">
            <w:pPr>
              <w:pStyle w:val="ListParagraph"/>
              <w:numPr>
                <w:ilvl w:val="0"/>
                <w:numId w:val="30"/>
              </w:numPr>
              <w:ind w:left="162" w:hanging="162"/>
            </w:pPr>
            <w:r w:rsidRPr="00AA46A3">
              <w:t>I</w:t>
            </w:r>
            <w:r w:rsidR="006672EB" w:rsidRPr="00AA46A3">
              <w:t>n the upper part</w:t>
            </w:r>
            <w:r w:rsidR="001D6F6B" w:rsidRPr="00AA46A3">
              <w:t>,</w:t>
            </w:r>
            <w:r w:rsidR="006672EB" w:rsidRPr="00AA46A3">
              <w:t xml:space="preserve"> your available time balances for different time types as of today are displayed. </w:t>
            </w:r>
          </w:p>
          <w:p w14:paraId="2496D07F" w14:textId="555F3492" w:rsidR="006672EB" w:rsidRPr="00AA46A3" w:rsidRDefault="006672EB" w:rsidP="00B01963">
            <w:pPr>
              <w:pStyle w:val="ListParagraph"/>
              <w:numPr>
                <w:ilvl w:val="0"/>
                <w:numId w:val="30"/>
              </w:numPr>
              <w:ind w:left="162" w:hanging="162"/>
            </w:pPr>
            <w:r w:rsidRPr="00AA46A3">
              <w:t xml:space="preserve">In the </w:t>
            </w:r>
            <w:r w:rsidR="007D2D9E" w:rsidRPr="00AA46A3">
              <w:t xml:space="preserve">middle </w:t>
            </w:r>
            <w:r w:rsidRPr="00AA46A3">
              <w:t>part</w:t>
            </w:r>
            <w:r w:rsidR="001D6F6B" w:rsidRPr="00AA46A3">
              <w:t>,</w:t>
            </w:r>
            <w:r w:rsidRPr="00AA46A3">
              <w:t xml:space="preserve"> the detailed calendar is displayed.</w:t>
            </w:r>
          </w:p>
          <w:p w14:paraId="04AA8DDC" w14:textId="48C96370" w:rsidR="007D2D9E" w:rsidRPr="00AA46A3" w:rsidRDefault="007D2D9E" w:rsidP="00B01963">
            <w:pPr>
              <w:pStyle w:val="ListParagraph"/>
              <w:numPr>
                <w:ilvl w:val="0"/>
                <w:numId w:val="30"/>
              </w:numPr>
              <w:ind w:left="162" w:hanging="162"/>
            </w:pPr>
            <w:r w:rsidRPr="00AA46A3">
              <w:rPr>
                <w:lang w:eastAsia="zh-TW"/>
              </w:rPr>
              <w:t xml:space="preserve">In the lower part, the </w:t>
            </w:r>
            <w:r w:rsidRPr="00AA46A3">
              <w:rPr>
                <w:rStyle w:val="SAPScreenElement"/>
                <w:lang w:eastAsia="zh-TW"/>
              </w:rPr>
              <w:t>View Team Absence Calendar</w:t>
            </w:r>
            <w:r w:rsidRPr="00AA46A3">
              <w:rPr>
                <w:lang w:eastAsia="zh-TW"/>
              </w:rPr>
              <w:t xml:space="preserve"> link and the </w:t>
            </w:r>
            <w:r w:rsidRPr="00AA46A3">
              <w:rPr>
                <w:rStyle w:val="SAPScreenElement"/>
                <w:lang w:eastAsia="zh-TW"/>
              </w:rPr>
              <w:t>My Requests</w:t>
            </w:r>
            <w:r w:rsidRPr="00AA46A3">
              <w:rPr>
                <w:lang w:eastAsia="zh-TW"/>
              </w:rPr>
              <w:t xml:space="preserve"> section are displayed.</w:t>
            </w:r>
          </w:p>
        </w:tc>
        <w:tc>
          <w:tcPr>
            <w:tcW w:w="1264" w:type="dxa"/>
          </w:tcPr>
          <w:p w14:paraId="1E10EE71" w14:textId="77777777" w:rsidR="006672EB" w:rsidRPr="00AA46A3" w:rsidRDefault="006672EB" w:rsidP="006672EB">
            <w:pPr>
              <w:rPr>
                <w:rFonts w:cs="Arial"/>
                <w:bCs/>
              </w:rPr>
            </w:pPr>
          </w:p>
        </w:tc>
      </w:tr>
      <w:tr w:rsidR="006672EB" w:rsidRPr="00AA46A3" w14:paraId="5B02E778" w14:textId="77777777" w:rsidTr="00AD4C38">
        <w:trPr>
          <w:trHeight w:val="340"/>
        </w:trPr>
        <w:tc>
          <w:tcPr>
            <w:tcW w:w="900" w:type="dxa"/>
            <w:shd w:val="clear" w:color="auto" w:fill="auto"/>
          </w:tcPr>
          <w:p w14:paraId="08AC9C50" w14:textId="77777777" w:rsidR="006672EB" w:rsidRPr="00AA46A3" w:rsidRDefault="006672EB" w:rsidP="006672EB">
            <w:r w:rsidRPr="00AA46A3">
              <w:t>3</w:t>
            </w:r>
          </w:p>
        </w:tc>
        <w:tc>
          <w:tcPr>
            <w:tcW w:w="2672" w:type="dxa"/>
            <w:shd w:val="clear" w:color="auto" w:fill="auto"/>
          </w:tcPr>
          <w:p w14:paraId="60F55CC3" w14:textId="77777777" w:rsidR="006672EB" w:rsidRPr="00521682" w:rsidRDefault="006672EB" w:rsidP="006672EB">
            <w:pPr>
              <w:rPr>
                <w:rStyle w:val="SAPEmphasis"/>
                <w:lang w:eastAsia="zh-CN"/>
              </w:rPr>
            </w:pPr>
            <w:r w:rsidRPr="00521682">
              <w:rPr>
                <w:rStyle w:val="SAPEmphasis"/>
                <w:lang w:eastAsia="zh-CN"/>
              </w:rPr>
              <w:t>Check Time Account Balances for Different Dates</w:t>
            </w:r>
          </w:p>
        </w:tc>
        <w:tc>
          <w:tcPr>
            <w:tcW w:w="5400" w:type="dxa"/>
            <w:shd w:val="clear" w:color="auto" w:fill="auto"/>
          </w:tcPr>
          <w:p w14:paraId="3FF48B6B" w14:textId="77777777" w:rsidR="006672EB" w:rsidRPr="00AA46A3" w:rsidRDefault="006672EB" w:rsidP="006672EB">
            <w:r w:rsidRPr="00AA46A3">
              <w:t xml:space="preserve">Select in </w:t>
            </w:r>
            <w:r w:rsidRPr="00AA46A3">
              <w:rPr>
                <w:rStyle w:val="SAPScreenElement"/>
              </w:rPr>
              <w:t>Balances</w:t>
            </w:r>
            <w:r w:rsidRPr="00AA46A3">
              <w:rPr>
                <w:i/>
              </w:rPr>
              <w:t xml:space="preserve"> </w:t>
            </w:r>
            <w:r w:rsidRPr="00AA46A3">
              <w:rPr>
                <w:rStyle w:val="SAPScreenElement"/>
              </w:rPr>
              <w:t>as</w:t>
            </w:r>
            <w:r w:rsidRPr="00AA46A3">
              <w:rPr>
                <w:i/>
              </w:rPr>
              <w:t xml:space="preserve"> </w:t>
            </w:r>
            <w:r w:rsidRPr="00AA46A3">
              <w:rPr>
                <w:rStyle w:val="SAPScreenElement"/>
              </w:rPr>
              <w:t>of</w:t>
            </w:r>
            <w:r w:rsidRPr="00AA46A3">
              <w:rPr>
                <w:i/>
              </w:rPr>
              <w:t xml:space="preserve"> </w:t>
            </w:r>
            <w:r w:rsidRPr="00AA46A3">
              <w:rPr>
                <w:rStyle w:val="SAPScreenElement"/>
              </w:rPr>
              <w:t>Today</w:t>
            </w:r>
            <w:r w:rsidRPr="00AA46A3">
              <w:t xml:space="preserve"> any date from the calendar help.</w:t>
            </w:r>
          </w:p>
        </w:tc>
        <w:tc>
          <w:tcPr>
            <w:tcW w:w="4050" w:type="dxa"/>
            <w:shd w:val="clear" w:color="auto" w:fill="auto"/>
          </w:tcPr>
          <w:p w14:paraId="239554E6" w14:textId="77777777" w:rsidR="006672EB" w:rsidRPr="00AA46A3" w:rsidRDefault="006672EB" w:rsidP="006672EB">
            <w:pPr>
              <w:rPr>
                <w:rFonts w:cs="Arial"/>
                <w:bCs/>
              </w:rPr>
            </w:pPr>
            <w:r w:rsidRPr="00AA46A3">
              <w:t>Your available time balances for different time types as of the date chosen are displayed.</w:t>
            </w:r>
          </w:p>
        </w:tc>
        <w:tc>
          <w:tcPr>
            <w:tcW w:w="1264" w:type="dxa"/>
          </w:tcPr>
          <w:p w14:paraId="32E6CAE8" w14:textId="77777777" w:rsidR="006672EB" w:rsidRPr="00AA46A3" w:rsidRDefault="006672EB" w:rsidP="006672EB">
            <w:pPr>
              <w:rPr>
                <w:rFonts w:cs="Arial"/>
                <w:bCs/>
              </w:rPr>
            </w:pPr>
          </w:p>
        </w:tc>
      </w:tr>
      <w:tr w:rsidR="006672EB" w:rsidRPr="00AA46A3" w14:paraId="03EDB25A" w14:textId="77777777" w:rsidTr="00AD4C38">
        <w:trPr>
          <w:trHeight w:val="357"/>
        </w:trPr>
        <w:tc>
          <w:tcPr>
            <w:tcW w:w="900" w:type="dxa"/>
            <w:shd w:val="clear" w:color="auto" w:fill="auto"/>
          </w:tcPr>
          <w:p w14:paraId="1976C17C" w14:textId="77777777" w:rsidR="006672EB" w:rsidRPr="00AA46A3" w:rsidRDefault="006672EB" w:rsidP="006672EB">
            <w:r w:rsidRPr="00AA46A3">
              <w:t>4</w:t>
            </w:r>
          </w:p>
        </w:tc>
        <w:tc>
          <w:tcPr>
            <w:tcW w:w="2672" w:type="dxa"/>
            <w:shd w:val="clear" w:color="auto" w:fill="auto"/>
          </w:tcPr>
          <w:p w14:paraId="7BE9722F" w14:textId="77777777" w:rsidR="006672EB" w:rsidRPr="00521682" w:rsidRDefault="006672EB" w:rsidP="006672EB">
            <w:pPr>
              <w:rPr>
                <w:rStyle w:val="SAPEmphasis"/>
                <w:lang w:eastAsia="zh-CN"/>
              </w:rPr>
            </w:pPr>
            <w:r w:rsidRPr="00521682">
              <w:rPr>
                <w:rStyle w:val="SAPEmphasis"/>
                <w:lang w:eastAsia="zh-CN"/>
              </w:rPr>
              <w:t>View General Information of Time Accounts</w:t>
            </w:r>
          </w:p>
        </w:tc>
        <w:tc>
          <w:tcPr>
            <w:tcW w:w="5400" w:type="dxa"/>
            <w:shd w:val="clear" w:color="auto" w:fill="auto"/>
          </w:tcPr>
          <w:p w14:paraId="45CE617F" w14:textId="476B2548" w:rsidR="00564B60" w:rsidRPr="00AA46A3" w:rsidRDefault="00DF6D46" w:rsidP="00D62180">
            <w:r w:rsidRPr="00AA46A3">
              <w:t>Click on</w:t>
            </w:r>
            <w:r w:rsidR="006672EB" w:rsidRPr="00AA46A3">
              <w:t xml:space="preserve"> the </w:t>
            </w:r>
            <w:r w:rsidR="00C560F4" w:rsidRPr="00AA46A3">
              <w:rPr>
                <w:rStyle w:val="SAPScreenElement"/>
              </w:rPr>
              <w:t>Show account details</w:t>
            </w:r>
            <w:r w:rsidR="00C560F4" w:rsidRPr="00AA46A3">
              <w:t xml:space="preserve"> </w:t>
            </w:r>
            <w:r w:rsidR="00C560F4" w:rsidRPr="00AA46A3">
              <w:rPr>
                <w:noProof/>
              </w:rPr>
              <w:drawing>
                <wp:inline distT="0" distB="0" distL="0" distR="0" wp14:anchorId="2C11DAB0" wp14:editId="01AAE915">
                  <wp:extent cx="184519" cy="184519"/>
                  <wp:effectExtent l="0" t="0" r="635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6117" cy="186117"/>
                          </a:xfrm>
                          <a:prstGeom prst="rect">
                            <a:avLst/>
                          </a:prstGeom>
                        </pic:spPr>
                      </pic:pic>
                    </a:graphicData>
                  </a:graphic>
                </wp:inline>
              </w:drawing>
            </w:r>
            <w:r w:rsidR="00C560F4" w:rsidRPr="00AA46A3">
              <w:t xml:space="preserve"> </w:t>
            </w:r>
            <w:r w:rsidR="006672EB" w:rsidRPr="00AA46A3">
              <w:t>icon</w:t>
            </w:r>
            <w:r w:rsidR="00C560F4" w:rsidRPr="00AA46A3">
              <w:t xml:space="preserve"> located</w:t>
            </w:r>
            <w:r w:rsidR="00C560F4" w:rsidRPr="00AA46A3">
              <w:rPr>
                <w:rStyle w:val="SAPScreenElement"/>
              </w:rPr>
              <w:t xml:space="preserve"> </w:t>
            </w:r>
            <w:r w:rsidR="00C560F4" w:rsidRPr="00AA46A3">
              <w:t>in the top right corner</w:t>
            </w:r>
            <w:r w:rsidR="006672EB" w:rsidRPr="00AA46A3">
              <w:rPr>
                <w:rStyle w:val="SAPScreenElement"/>
              </w:rPr>
              <w:t>.</w:t>
            </w:r>
            <w:r w:rsidR="006672EB" w:rsidRPr="00AA46A3">
              <w:t xml:space="preserve"> The </w:t>
            </w:r>
            <w:r w:rsidR="006672EB" w:rsidRPr="00AA46A3">
              <w:rPr>
                <w:rStyle w:val="SAPScreenElement"/>
              </w:rPr>
              <w:t>Time Account</w:t>
            </w:r>
            <w:r w:rsidR="006672EB" w:rsidRPr="00AA46A3">
              <w:rPr>
                <w:i/>
              </w:rPr>
              <w:t xml:space="preserve"> </w:t>
            </w:r>
            <w:r w:rsidR="007A19CF" w:rsidRPr="00AA46A3">
              <w:rPr>
                <w:rStyle w:val="SAPScreenElement"/>
              </w:rPr>
              <w:t>Overview</w:t>
            </w:r>
            <w:r w:rsidR="007A19CF" w:rsidRPr="00AA46A3">
              <w:rPr>
                <w:i/>
              </w:rPr>
              <w:t xml:space="preserve"> </w:t>
            </w:r>
            <w:r w:rsidR="007D2D9E" w:rsidRPr="00AA46A3">
              <w:t xml:space="preserve">dialog box </w:t>
            </w:r>
            <w:r w:rsidR="006672EB" w:rsidRPr="00AA46A3">
              <w:t xml:space="preserve">is displayed, where you can check details to your existing time accounts as of </w:t>
            </w:r>
            <w:del w:id="1299" w:author="Author" w:date="2018-02-07T17:53:00Z">
              <w:r w:rsidR="006672EB" w:rsidRPr="00AA46A3" w:rsidDel="002B1A79">
                <w:delText xml:space="preserve">a </w:delText>
              </w:r>
            </w:del>
            <w:ins w:id="1300" w:author="Author" w:date="2018-02-07T17:53:00Z">
              <w:r w:rsidR="002B1A79">
                <w:t>the</w:t>
              </w:r>
              <w:r w:rsidR="002B1A79" w:rsidRPr="00AA46A3">
                <w:t xml:space="preserve"> </w:t>
              </w:r>
            </w:ins>
            <w:r w:rsidR="006672EB" w:rsidRPr="00AA46A3">
              <w:t>particular date</w:t>
            </w:r>
            <w:ins w:id="1301" w:author="Author" w:date="2018-02-07T17:53:00Z">
              <w:r w:rsidR="002B1A79">
                <w:t xml:space="preserve"> chosen</w:t>
              </w:r>
            </w:ins>
            <w:r w:rsidR="007D2D9E" w:rsidRPr="00AA46A3">
              <w:t>,</w:t>
            </w:r>
            <w:r w:rsidR="006672EB" w:rsidRPr="00AA46A3">
              <w:t xml:space="preserve"> </w:t>
            </w:r>
            <w:r w:rsidR="006672EB" w:rsidRPr="00AA46A3">
              <w:rPr>
                <w:szCs w:val="18"/>
              </w:rPr>
              <w:t xml:space="preserve">including time off earned, </w:t>
            </w:r>
            <w:commentRangeStart w:id="1302"/>
            <w:r w:rsidR="006672EB" w:rsidRPr="00AA46A3">
              <w:rPr>
                <w:szCs w:val="18"/>
              </w:rPr>
              <w:t>days</w:t>
            </w:r>
            <w:ins w:id="1303" w:author="Author" w:date="2018-02-15T15:24:00Z">
              <w:r w:rsidR="00AD4C38">
                <w:rPr>
                  <w:szCs w:val="18"/>
                </w:rPr>
                <w:t>/hours</w:t>
              </w:r>
            </w:ins>
            <w:r w:rsidR="006672EB" w:rsidRPr="00AA46A3">
              <w:rPr>
                <w:szCs w:val="18"/>
              </w:rPr>
              <w:t xml:space="preserve"> taken </w:t>
            </w:r>
            <w:commentRangeEnd w:id="1302"/>
            <w:r w:rsidR="002B1A79">
              <w:rPr>
                <w:rStyle w:val="CommentReference"/>
              </w:rPr>
              <w:commentReference w:id="1302"/>
            </w:r>
            <w:r w:rsidR="006672EB" w:rsidRPr="00AA46A3">
              <w:rPr>
                <w:szCs w:val="18"/>
              </w:rPr>
              <w:t>and planned, and the</w:t>
            </w:r>
            <w:r w:rsidR="007D2D9E" w:rsidRPr="00AA46A3">
              <w:rPr>
                <w:szCs w:val="18"/>
              </w:rPr>
              <w:t xml:space="preserve"> available</w:t>
            </w:r>
            <w:r w:rsidR="006672EB" w:rsidRPr="00AA46A3">
              <w:rPr>
                <w:szCs w:val="18"/>
              </w:rPr>
              <w:t xml:space="preserve"> balance. The balance is calculated by deducting taken </w:t>
            </w:r>
            <w:r w:rsidR="009A5E0A" w:rsidRPr="00AA46A3">
              <w:rPr>
                <w:szCs w:val="18"/>
              </w:rPr>
              <w:t xml:space="preserve">time off </w:t>
            </w:r>
            <w:r w:rsidR="006672EB" w:rsidRPr="00AA46A3">
              <w:rPr>
                <w:szCs w:val="18"/>
              </w:rPr>
              <w:t>from the time off earned.</w:t>
            </w:r>
          </w:p>
        </w:tc>
        <w:tc>
          <w:tcPr>
            <w:tcW w:w="4050" w:type="dxa"/>
            <w:shd w:val="clear" w:color="auto" w:fill="auto"/>
          </w:tcPr>
          <w:p w14:paraId="197F18AF" w14:textId="77777777" w:rsidR="006672EB" w:rsidRPr="00AA46A3" w:rsidRDefault="006672EB" w:rsidP="006672EB"/>
        </w:tc>
        <w:tc>
          <w:tcPr>
            <w:tcW w:w="1264" w:type="dxa"/>
          </w:tcPr>
          <w:p w14:paraId="3BE2B95B" w14:textId="77777777" w:rsidR="006672EB" w:rsidRPr="00AA46A3" w:rsidRDefault="006672EB" w:rsidP="006672EB">
            <w:pPr>
              <w:rPr>
                <w:rFonts w:cs="Arial"/>
                <w:bCs/>
              </w:rPr>
            </w:pPr>
          </w:p>
        </w:tc>
      </w:tr>
      <w:tr w:rsidR="006672EB" w:rsidRPr="00AA46A3" w14:paraId="458EC8A2" w14:textId="77777777" w:rsidTr="00AD4C38">
        <w:trPr>
          <w:trHeight w:val="357"/>
        </w:trPr>
        <w:tc>
          <w:tcPr>
            <w:tcW w:w="900" w:type="dxa"/>
            <w:shd w:val="clear" w:color="auto" w:fill="auto"/>
          </w:tcPr>
          <w:p w14:paraId="50DFD573" w14:textId="77777777" w:rsidR="006672EB" w:rsidRPr="00AA46A3" w:rsidRDefault="006672EB" w:rsidP="006672EB">
            <w:r w:rsidRPr="00AA46A3">
              <w:t>5</w:t>
            </w:r>
          </w:p>
        </w:tc>
        <w:tc>
          <w:tcPr>
            <w:tcW w:w="2672" w:type="dxa"/>
            <w:shd w:val="clear" w:color="auto" w:fill="auto"/>
          </w:tcPr>
          <w:p w14:paraId="360C83CE" w14:textId="41227E58" w:rsidR="006672EB" w:rsidRPr="00AA46A3" w:rsidRDefault="006672EB" w:rsidP="00C4744B">
            <w:pPr>
              <w:rPr>
                <w:rFonts w:cs="Arial"/>
                <w:b/>
                <w:bCs/>
              </w:rPr>
            </w:pPr>
            <w:r w:rsidRPr="00521682">
              <w:rPr>
                <w:rStyle w:val="SAPEmphasis"/>
                <w:lang w:eastAsia="zh-CN"/>
              </w:rPr>
              <w:t>Close</w:t>
            </w:r>
            <w:r w:rsidRPr="00AA46A3">
              <w:rPr>
                <w:rFonts w:cs="Arial"/>
                <w:b/>
                <w:bCs/>
              </w:rPr>
              <w:t xml:space="preserve"> </w:t>
            </w:r>
            <w:r w:rsidRPr="00AA46A3">
              <w:rPr>
                <w:rStyle w:val="SAPScreenElement"/>
                <w:b/>
                <w:color w:val="auto"/>
              </w:rPr>
              <w:t>Time Account</w:t>
            </w:r>
            <w:r w:rsidRPr="00AA46A3">
              <w:rPr>
                <w:b/>
                <w:i/>
              </w:rPr>
              <w:t xml:space="preserve"> </w:t>
            </w:r>
            <w:r w:rsidR="007A19CF" w:rsidRPr="00AA46A3">
              <w:rPr>
                <w:rStyle w:val="SAPScreenElement"/>
                <w:b/>
                <w:color w:val="auto"/>
              </w:rPr>
              <w:t>Overview</w:t>
            </w:r>
            <w:r w:rsidR="007A19CF" w:rsidRPr="00AA46A3">
              <w:rPr>
                <w:b/>
                <w:i/>
              </w:rPr>
              <w:t xml:space="preserve"> </w:t>
            </w:r>
            <w:r w:rsidR="00C4744B" w:rsidRPr="00521682">
              <w:rPr>
                <w:rStyle w:val="SAPEmphasis"/>
                <w:lang w:eastAsia="zh-CN"/>
              </w:rPr>
              <w:t>dialog box</w:t>
            </w:r>
          </w:p>
        </w:tc>
        <w:tc>
          <w:tcPr>
            <w:tcW w:w="5400" w:type="dxa"/>
            <w:shd w:val="clear" w:color="auto" w:fill="auto"/>
          </w:tcPr>
          <w:p w14:paraId="19294650" w14:textId="77777777" w:rsidR="006672EB" w:rsidRPr="00AA46A3" w:rsidRDefault="006672EB" w:rsidP="006672EB">
            <w:r w:rsidRPr="00AA46A3">
              <w:t xml:space="preserve">Choose the </w:t>
            </w:r>
            <w:r w:rsidRPr="00AA46A3">
              <w:rPr>
                <w:rStyle w:val="SAPScreenElement"/>
              </w:rPr>
              <w:t>Close</w:t>
            </w:r>
            <w:r w:rsidRPr="00AA46A3">
              <w:t xml:space="preserve"> button.</w:t>
            </w:r>
          </w:p>
        </w:tc>
        <w:tc>
          <w:tcPr>
            <w:tcW w:w="4050" w:type="dxa"/>
            <w:shd w:val="clear" w:color="auto" w:fill="auto"/>
          </w:tcPr>
          <w:p w14:paraId="5F7B21AF" w14:textId="77777777" w:rsidR="006672EB" w:rsidRPr="00AA46A3" w:rsidRDefault="006672EB" w:rsidP="006672EB">
            <w:r w:rsidRPr="00AA46A3">
              <w:t xml:space="preserve">You return to the </w:t>
            </w:r>
            <w:r w:rsidRPr="00AA46A3">
              <w:rPr>
                <w:rStyle w:val="SAPScreenElement"/>
              </w:rPr>
              <w:t>Time Off</w:t>
            </w:r>
            <w:r w:rsidRPr="00AA46A3">
              <w:t xml:space="preserve"> screen.</w:t>
            </w:r>
          </w:p>
        </w:tc>
        <w:tc>
          <w:tcPr>
            <w:tcW w:w="1264" w:type="dxa"/>
          </w:tcPr>
          <w:p w14:paraId="11C82060" w14:textId="77777777" w:rsidR="006672EB" w:rsidRPr="00AA46A3" w:rsidRDefault="006672EB" w:rsidP="006672EB">
            <w:pPr>
              <w:rPr>
                <w:rFonts w:cs="Arial"/>
                <w:bCs/>
              </w:rPr>
            </w:pPr>
          </w:p>
        </w:tc>
      </w:tr>
    </w:tbl>
    <w:p w14:paraId="11B3CCD1" w14:textId="77777777" w:rsidR="00286928" w:rsidRPr="00AA46A3" w:rsidRDefault="00286928" w:rsidP="00ED65F6">
      <w:pPr>
        <w:pStyle w:val="NoteParagraph"/>
        <w:ind w:left="0"/>
        <w:rPr>
          <w:lang w:eastAsia="zh-CN"/>
        </w:rPr>
      </w:pPr>
    </w:p>
    <w:p w14:paraId="39C518DC" w14:textId="77777777" w:rsidR="00E87AD5" w:rsidRPr="00AA46A3" w:rsidRDefault="00DF1A4C" w:rsidP="00ED65F6">
      <w:pPr>
        <w:pStyle w:val="NoteParagraph"/>
        <w:ind w:left="0"/>
      </w:pPr>
      <w:r w:rsidRPr="00AA46A3">
        <w:rPr>
          <w:noProof/>
        </w:rPr>
        <w:drawing>
          <wp:inline distT="0" distB="0" distL="0" distR="0" wp14:anchorId="163F022A" wp14:editId="0A42C03B">
            <wp:extent cx="225425" cy="225425"/>
            <wp:effectExtent l="0" t="0" r="0" b="317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E87AD5" w:rsidRPr="00AA46A3">
        <w:rPr>
          <w:sz w:val="22"/>
        </w:rPr>
        <w:t> </w:t>
      </w:r>
      <w:r w:rsidR="00E87AD5" w:rsidRPr="00AA46A3">
        <w:rPr>
          <w:rFonts w:ascii="BentonSans Regular" w:hAnsi="BentonSans Regular"/>
          <w:color w:val="666666"/>
          <w:sz w:val="22"/>
        </w:rPr>
        <w:t>Note</w:t>
      </w:r>
    </w:p>
    <w:p w14:paraId="59578CD5" w14:textId="779E50E5" w:rsidR="006672EB" w:rsidRPr="00AA46A3" w:rsidRDefault="006672EB" w:rsidP="00ED65F6">
      <w:pPr>
        <w:pStyle w:val="NoteParagraph"/>
        <w:ind w:left="0"/>
      </w:pPr>
      <w:r w:rsidRPr="00AA46A3">
        <w:t xml:space="preserve">The HR </w:t>
      </w:r>
      <w:r w:rsidR="00B8638D" w:rsidRPr="00AA46A3">
        <w:t>Administrator</w:t>
      </w:r>
      <w:r w:rsidR="00B8638D" w:rsidRPr="00AA46A3" w:rsidDel="00B8638D">
        <w:t xml:space="preserve"> </w:t>
      </w:r>
      <w:r w:rsidRPr="00AA46A3">
        <w:t>can view the employee’s time account balances, too. The procedure in this case is as follows:</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2222"/>
        <w:gridCol w:w="5850"/>
        <w:gridCol w:w="4050"/>
        <w:gridCol w:w="1264"/>
      </w:tblGrid>
      <w:tr w:rsidR="006672EB" w:rsidRPr="00AA46A3" w14:paraId="31EFB29F" w14:textId="77777777" w:rsidTr="00B01963">
        <w:trPr>
          <w:trHeight w:val="576"/>
          <w:tblHeader/>
        </w:trPr>
        <w:tc>
          <w:tcPr>
            <w:tcW w:w="900" w:type="dxa"/>
            <w:shd w:val="clear" w:color="auto" w:fill="999999"/>
          </w:tcPr>
          <w:p w14:paraId="0EC2AA36" w14:textId="77777777" w:rsidR="006672EB" w:rsidRPr="00AA46A3" w:rsidRDefault="006672EB" w:rsidP="006672EB">
            <w:pPr>
              <w:pStyle w:val="TableHeading"/>
              <w:rPr>
                <w:rFonts w:ascii="BentonSans Bold" w:hAnsi="BentonSans Bold"/>
                <w:bCs/>
                <w:color w:val="FFFFFF"/>
                <w:sz w:val="18"/>
              </w:rPr>
            </w:pPr>
            <w:r w:rsidRPr="00AA46A3">
              <w:rPr>
                <w:rFonts w:ascii="BentonSans Bold" w:hAnsi="BentonSans Bold"/>
                <w:bCs/>
                <w:color w:val="FFFFFF"/>
                <w:sz w:val="18"/>
              </w:rPr>
              <w:t>Test Step #</w:t>
            </w:r>
          </w:p>
        </w:tc>
        <w:tc>
          <w:tcPr>
            <w:tcW w:w="2222" w:type="dxa"/>
            <w:shd w:val="clear" w:color="auto" w:fill="999999"/>
          </w:tcPr>
          <w:p w14:paraId="5D08A37F" w14:textId="77777777" w:rsidR="006672EB" w:rsidRPr="00AA46A3" w:rsidRDefault="006672EB" w:rsidP="006672EB">
            <w:pPr>
              <w:pStyle w:val="TableHeading"/>
              <w:rPr>
                <w:rFonts w:ascii="BentonSans Bold" w:hAnsi="BentonSans Bold"/>
                <w:bCs/>
                <w:color w:val="FFFFFF"/>
                <w:sz w:val="18"/>
              </w:rPr>
            </w:pPr>
            <w:r w:rsidRPr="00AA46A3">
              <w:rPr>
                <w:rFonts w:ascii="BentonSans Bold" w:hAnsi="BentonSans Bold"/>
                <w:bCs/>
                <w:color w:val="FFFFFF"/>
                <w:sz w:val="18"/>
              </w:rPr>
              <w:t>Test Step Name</w:t>
            </w:r>
          </w:p>
        </w:tc>
        <w:tc>
          <w:tcPr>
            <w:tcW w:w="5850" w:type="dxa"/>
            <w:shd w:val="clear" w:color="auto" w:fill="999999"/>
          </w:tcPr>
          <w:p w14:paraId="2F751CB9" w14:textId="77777777" w:rsidR="006672EB" w:rsidRPr="00AA46A3" w:rsidRDefault="006672EB" w:rsidP="006672EB">
            <w:pPr>
              <w:pStyle w:val="TableHeading"/>
              <w:rPr>
                <w:rFonts w:ascii="BentonSans Bold" w:hAnsi="BentonSans Bold"/>
                <w:bCs/>
                <w:color w:val="FFFFFF"/>
                <w:sz w:val="18"/>
              </w:rPr>
            </w:pPr>
            <w:r w:rsidRPr="00AA46A3">
              <w:rPr>
                <w:rFonts w:ascii="BentonSans Bold" w:hAnsi="BentonSans Bold"/>
                <w:bCs/>
                <w:color w:val="FFFFFF"/>
                <w:sz w:val="18"/>
              </w:rPr>
              <w:t>Instruction</w:t>
            </w:r>
          </w:p>
        </w:tc>
        <w:tc>
          <w:tcPr>
            <w:tcW w:w="4050" w:type="dxa"/>
            <w:shd w:val="clear" w:color="auto" w:fill="999999"/>
          </w:tcPr>
          <w:p w14:paraId="3ADBBA07" w14:textId="77777777" w:rsidR="006672EB" w:rsidRPr="00AA46A3" w:rsidRDefault="006672EB" w:rsidP="006672EB">
            <w:pPr>
              <w:pStyle w:val="TableHeading"/>
              <w:rPr>
                <w:rFonts w:ascii="BentonSans Bold" w:hAnsi="BentonSans Bold"/>
                <w:bCs/>
                <w:color w:val="FFFFFF"/>
                <w:sz w:val="18"/>
              </w:rPr>
            </w:pPr>
            <w:r w:rsidRPr="00AA46A3">
              <w:rPr>
                <w:rFonts w:ascii="BentonSans Bold" w:hAnsi="BentonSans Bold"/>
                <w:bCs/>
                <w:color w:val="FFFFFF"/>
                <w:sz w:val="18"/>
              </w:rPr>
              <w:t>Expected Result</w:t>
            </w:r>
          </w:p>
        </w:tc>
        <w:tc>
          <w:tcPr>
            <w:tcW w:w="1264" w:type="dxa"/>
            <w:shd w:val="clear" w:color="auto" w:fill="999999"/>
          </w:tcPr>
          <w:p w14:paraId="1A7C69B3" w14:textId="77777777" w:rsidR="006672EB" w:rsidRPr="00AA46A3" w:rsidRDefault="006672EB" w:rsidP="006672EB">
            <w:pPr>
              <w:pStyle w:val="TableHeading"/>
              <w:rPr>
                <w:rFonts w:ascii="BentonSans Bold" w:hAnsi="BentonSans Bold"/>
                <w:bCs/>
                <w:color w:val="FFFFFF"/>
                <w:sz w:val="18"/>
              </w:rPr>
            </w:pPr>
            <w:r w:rsidRPr="00AA46A3">
              <w:rPr>
                <w:rFonts w:ascii="BentonSans Bold" w:hAnsi="BentonSans Bold"/>
                <w:bCs/>
                <w:color w:val="FFFFFF"/>
                <w:sz w:val="18"/>
              </w:rPr>
              <w:t>Pass / Fail / Comment</w:t>
            </w:r>
          </w:p>
        </w:tc>
      </w:tr>
      <w:tr w:rsidR="006672EB" w:rsidRPr="00AA46A3" w14:paraId="5A4BE684" w14:textId="77777777" w:rsidTr="00B01963">
        <w:trPr>
          <w:trHeight w:val="283"/>
        </w:trPr>
        <w:tc>
          <w:tcPr>
            <w:tcW w:w="900" w:type="dxa"/>
            <w:shd w:val="clear" w:color="auto" w:fill="auto"/>
          </w:tcPr>
          <w:p w14:paraId="53A45940" w14:textId="77777777" w:rsidR="006672EB" w:rsidRPr="00AA46A3" w:rsidRDefault="006672EB" w:rsidP="006672EB">
            <w:r w:rsidRPr="00AA46A3">
              <w:t>1</w:t>
            </w:r>
          </w:p>
        </w:tc>
        <w:tc>
          <w:tcPr>
            <w:tcW w:w="2222" w:type="dxa"/>
            <w:shd w:val="clear" w:color="auto" w:fill="auto"/>
          </w:tcPr>
          <w:p w14:paraId="6300BDC5" w14:textId="77777777" w:rsidR="006672EB" w:rsidRPr="00521682" w:rsidRDefault="006672EB" w:rsidP="006672EB">
            <w:pPr>
              <w:rPr>
                <w:rStyle w:val="SAPEmphasis"/>
                <w:lang w:eastAsia="zh-CN"/>
              </w:rPr>
            </w:pPr>
            <w:r w:rsidRPr="00521682">
              <w:rPr>
                <w:rStyle w:val="SAPEmphasis"/>
                <w:lang w:eastAsia="zh-CN"/>
              </w:rPr>
              <w:t>Log on</w:t>
            </w:r>
          </w:p>
        </w:tc>
        <w:tc>
          <w:tcPr>
            <w:tcW w:w="5850" w:type="dxa"/>
            <w:shd w:val="clear" w:color="auto" w:fill="auto"/>
          </w:tcPr>
          <w:p w14:paraId="2E7D2062" w14:textId="53CDA0AA" w:rsidR="006672EB" w:rsidRPr="00AA46A3" w:rsidRDefault="006672EB" w:rsidP="005053C2">
            <w:r w:rsidRPr="00AA46A3">
              <w:t xml:space="preserve">Log on to </w:t>
            </w:r>
            <w:r w:rsidR="008E6128" w:rsidRPr="00AA46A3">
              <w:rPr>
                <w:rStyle w:val="SAPScreenElement"/>
                <w:color w:val="auto"/>
              </w:rPr>
              <w:t>Employee Central</w:t>
            </w:r>
            <w:r w:rsidR="008E6128" w:rsidRPr="00AA46A3">
              <w:t xml:space="preserve"> </w:t>
            </w:r>
            <w:r w:rsidRPr="00AA46A3">
              <w:t xml:space="preserve">as HR </w:t>
            </w:r>
            <w:r w:rsidR="00B8638D" w:rsidRPr="00AA46A3">
              <w:t>Administrator</w:t>
            </w:r>
            <w:r w:rsidRPr="00AA46A3">
              <w:t>.</w:t>
            </w:r>
          </w:p>
        </w:tc>
        <w:tc>
          <w:tcPr>
            <w:tcW w:w="4050" w:type="dxa"/>
            <w:shd w:val="clear" w:color="auto" w:fill="auto"/>
          </w:tcPr>
          <w:p w14:paraId="11502612" w14:textId="77777777" w:rsidR="006672EB" w:rsidRPr="00AA46A3" w:rsidRDefault="006672EB" w:rsidP="005278C9">
            <w:r w:rsidRPr="00AA46A3">
              <w:t xml:space="preserve">The </w:t>
            </w:r>
            <w:r w:rsidRPr="00AA46A3">
              <w:rPr>
                <w:rStyle w:val="SAPScreenElement"/>
              </w:rPr>
              <w:t>Home</w:t>
            </w:r>
            <w:r w:rsidRPr="00AA46A3">
              <w:t xml:space="preserve"> </w:t>
            </w:r>
            <w:r w:rsidR="00CD128E" w:rsidRPr="00AA46A3">
              <w:t>p</w:t>
            </w:r>
            <w:r w:rsidRPr="00AA46A3">
              <w:t>age is displayed.</w:t>
            </w:r>
          </w:p>
        </w:tc>
        <w:tc>
          <w:tcPr>
            <w:tcW w:w="1264" w:type="dxa"/>
          </w:tcPr>
          <w:p w14:paraId="4AD14B8B" w14:textId="77777777" w:rsidR="006672EB" w:rsidRPr="00AA46A3" w:rsidRDefault="006672EB" w:rsidP="006672EB">
            <w:pPr>
              <w:rPr>
                <w:rFonts w:cs="Arial"/>
                <w:bCs/>
              </w:rPr>
            </w:pPr>
          </w:p>
        </w:tc>
      </w:tr>
      <w:tr w:rsidR="006672EB" w:rsidRPr="00AA46A3" w14:paraId="4360C7AA" w14:textId="77777777" w:rsidTr="00B01963">
        <w:trPr>
          <w:trHeight w:val="357"/>
        </w:trPr>
        <w:tc>
          <w:tcPr>
            <w:tcW w:w="900" w:type="dxa"/>
            <w:shd w:val="clear" w:color="auto" w:fill="auto"/>
          </w:tcPr>
          <w:p w14:paraId="2CD739AF" w14:textId="77777777" w:rsidR="006672EB" w:rsidRPr="00AA46A3" w:rsidRDefault="006672EB" w:rsidP="006672EB">
            <w:r w:rsidRPr="00AA46A3">
              <w:t>2</w:t>
            </w:r>
          </w:p>
        </w:tc>
        <w:tc>
          <w:tcPr>
            <w:tcW w:w="2222" w:type="dxa"/>
            <w:shd w:val="clear" w:color="auto" w:fill="auto"/>
          </w:tcPr>
          <w:p w14:paraId="57CCBF59" w14:textId="77777777" w:rsidR="006672EB" w:rsidRPr="00521682" w:rsidRDefault="006672EB" w:rsidP="006672EB">
            <w:pPr>
              <w:rPr>
                <w:rStyle w:val="SAPEmphasis"/>
                <w:lang w:eastAsia="zh-CN"/>
              </w:rPr>
            </w:pPr>
            <w:r w:rsidRPr="00521682">
              <w:rPr>
                <w:rStyle w:val="SAPEmphasis"/>
                <w:lang w:eastAsia="zh-CN"/>
              </w:rPr>
              <w:t>Search Employee</w:t>
            </w:r>
          </w:p>
        </w:tc>
        <w:tc>
          <w:tcPr>
            <w:tcW w:w="5850" w:type="dxa"/>
            <w:shd w:val="clear" w:color="auto" w:fill="auto"/>
          </w:tcPr>
          <w:p w14:paraId="64D58BD3" w14:textId="09C4B795" w:rsidR="006F52E5" w:rsidRPr="00AA46A3" w:rsidRDefault="006672EB" w:rsidP="006F52E5">
            <w:pPr>
              <w:rPr>
                <w:i/>
              </w:rPr>
            </w:pPr>
            <w:r w:rsidRPr="00AA46A3">
              <w:t xml:space="preserve">In the </w:t>
            </w:r>
            <w:r w:rsidRPr="00AA46A3">
              <w:rPr>
                <w:rStyle w:val="SAPScreenElement"/>
              </w:rPr>
              <w:t>Search</w:t>
            </w:r>
            <w:r w:rsidRPr="00AA46A3">
              <w:t xml:space="preserve"> </w:t>
            </w:r>
            <w:r w:rsidR="006F52E5" w:rsidRPr="00AA46A3">
              <w:rPr>
                <w:rStyle w:val="SAPScreenElement"/>
              </w:rPr>
              <w:t>for actions or people</w:t>
            </w:r>
            <w:r w:rsidR="006F52E5" w:rsidRPr="00AA46A3">
              <w:t xml:space="preserve"> box, </w:t>
            </w:r>
            <w:r w:rsidR="003F06B0" w:rsidRPr="00AA46A3">
              <w:t xml:space="preserve">in the </w:t>
            </w:r>
            <w:r w:rsidRPr="00AA46A3">
              <w:t xml:space="preserve">top </w:t>
            </w:r>
            <w:r w:rsidR="003F06B0" w:rsidRPr="00AA46A3">
              <w:t xml:space="preserve">right corner </w:t>
            </w:r>
            <w:r w:rsidRPr="00AA46A3">
              <w:t xml:space="preserve">of the </w:t>
            </w:r>
            <w:r w:rsidR="006F52E5" w:rsidRPr="00AA46A3">
              <w:t xml:space="preserve">screen, </w:t>
            </w:r>
            <w:r w:rsidRPr="00AA46A3">
              <w:t xml:space="preserve">enter the name (or name parts) of the employee </w:t>
            </w:r>
            <w:r w:rsidR="003F06B0" w:rsidRPr="00AA46A3">
              <w:t>whose</w:t>
            </w:r>
            <w:r w:rsidRPr="00AA46A3">
              <w:t xml:space="preserve"> data you want to view.</w:t>
            </w:r>
          </w:p>
        </w:tc>
        <w:tc>
          <w:tcPr>
            <w:tcW w:w="4050" w:type="dxa"/>
            <w:shd w:val="clear" w:color="auto" w:fill="auto"/>
          </w:tcPr>
          <w:p w14:paraId="6F621D54" w14:textId="282E9258" w:rsidR="006672EB" w:rsidRPr="00AA46A3" w:rsidRDefault="00BC6BCE" w:rsidP="006672EB">
            <w:r w:rsidRPr="00AA46A3">
              <w:t xml:space="preserve">The autocomplete functionality suggests </w:t>
            </w:r>
            <w:r w:rsidR="006672EB" w:rsidRPr="00AA46A3">
              <w:t>a list of employees matching your search criteria.</w:t>
            </w:r>
          </w:p>
        </w:tc>
        <w:tc>
          <w:tcPr>
            <w:tcW w:w="1264" w:type="dxa"/>
          </w:tcPr>
          <w:p w14:paraId="220C0D23" w14:textId="77777777" w:rsidR="006672EB" w:rsidRPr="00AA46A3" w:rsidRDefault="006672EB" w:rsidP="006672EB">
            <w:pPr>
              <w:rPr>
                <w:rFonts w:cs="Arial"/>
                <w:bCs/>
              </w:rPr>
            </w:pPr>
          </w:p>
        </w:tc>
      </w:tr>
      <w:tr w:rsidR="006672EB" w:rsidRPr="00AA46A3" w14:paraId="6C3364C3" w14:textId="77777777" w:rsidTr="00B01963">
        <w:trPr>
          <w:trHeight w:val="357"/>
        </w:trPr>
        <w:tc>
          <w:tcPr>
            <w:tcW w:w="900" w:type="dxa"/>
            <w:shd w:val="clear" w:color="auto" w:fill="auto"/>
          </w:tcPr>
          <w:p w14:paraId="72D89753" w14:textId="77777777" w:rsidR="006672EB" w:rsidRPr="00AA46A3" w:rsidRDefault="006672EB" w:rsidP="006672EB">
            <w:r w:rsidRPr="00AA46A3">
              <w:t>3</w:t>
            </w:r>
          </w:p>
        </w:tc>
        <w:tc>
          <w:tcPr>
            <w:tcW w:w="2222" w:type="dxa"/>
            <w:shd w:val="clear" w:color="auto" w:fill="auto"/>
          </w:tcPr>
          <w:p w14:paraId="7A3251CC" w14:textId="77777777" w:rsidR="006672EB" w:rsidRPr="00521682" w:rsidRDefault="006672EB" w:rsidP="006672EB">
            <w:pPr>
              <w:rPr>
                <w:rStyle w:val="SAPEmphasis"/>
                <w:lang w:eastAsia="zh-CN"/>
              </w:rPr>
            </w:pPr>
            <w:r w:rsidRPr="00521682">
              <w:rPr>
                <w:rStyle w:val="SAPEmphasis"/>
                <w:lang w:eastAsia="zh-CN"/>
              </w:rPr>
              <w:t>Select Employee</w:t>
            </w:r>
          </w:p>
        </w:tc>
        <w:tc>
          <w:tcPr>
            <w:tcW w:w="5850" w:type="dxa"/>
            <w:shd w:val="clear" w:color="auto" w:fill="auto"/>
          </w:tcPr>
          <w:p w14:paraId="7778E8AE" w14:textId="2D269FD0" w:rsidR="006672EB" w:rsidRPr="00AA46A3" w:rsidRDefault="00BC6BCE" w:rsidP="006672EB">
            <w:r w:rsidRPr="00AA46A3">
              <w:t>Select the appropriate employee from the result list.</w:t>
            </w:r>
          </w:p>
        </w:tc>
        <w:tc>
          <w:tcPr>
            <w:tcW w:w="4050" w:type="dxa"/>
            <w:shd w:val="clear" w:color="auto" w:fill="auto"/>
          </w:tcPr>
          <w:p w14:paraId="748358DD" w14:textId="77777777" w:rsidR="006672EB" w:rsidRPr="00AA46A3" w:rsidRDefault="003F06B0" w:rsidP="00E4339D">
            <w:r w:rsidRPr="00AA46A3">
              <w:t xml:space="preserve">You are directed to the </w:t>
            </w:r>
            <w:r w:rsidRPr="00AA46A3">
              <w:rPr>
                <w:rStyle w:val="SAPScreenElement"/>
              </w:rPr>
              <w:t>Employee Files</w:t>
            </w:r>
            <w:r w:rsidRPr="00AA46A3">
              <w:t xml:space="preserve"> page in which t</w:t>
            </w:r>
            <w:r w:rsidR="006672EB" w:rsidRPr="00AA46A3">
              <w:t>he profile of the employee is displayed.</w:t>
            </w:r>
          </w:p>
        </w:tc>
        <w:tc>
          <w:tcPr>
            <w:tcW w:w="1264" w:type="dxa"/>
          </w:tcPr>
          <w:p w14:paraId="6DF507A6" w14:textId="77777777" w:rsidR="006672EB" w:rsidRPr="00AA46A3" w:rsidRDefault="006672EB" w:rsidP="006672EB">
            <w:pPr>
              <w:rPr>
                <w:rFonts w:cs="Arial"/>
                <w:bCs/>
              </w:rPr>
            </w:pPr>
          </w:p>
        </w:tc>
      </w:tr>
      <w:tr w:rsidR="006672EB" w:rsidRPr="00AA46A3" w14:paraId="0077B452" w14:textId="77777777" w:rsidTr="00B01963">
        <w:trPr>
          <w:trHeight w:val="357"/>
        </w:trPr>
        <w:tc>
          <w:tcPr>
            <w:tcW w:w="900" w:type="dxa"/>
            <w:shd w:val="clear" w:color="auto" w:fill="auto"/>
          </w:tcPr>
          <w:p w14:paraId="0AAD779E" w14:textId="77777777" w:rsidR="006672EB" w:rsidRPr="00AA46A3" w:rsidRDefault="006672EB" w:rsidP="006672EB">
            <w:r w:rsidRPr="00AA46A3">
              <w:t>4</w:t>
            </w:r>
          </w:p>
        </w:tc>
        <w:tc>
          <w:tcPr>
            <w:tcW w:w="2222" w:type="dxa"/>
            <w:shd w:val="clear" w:color="auto" w:fill="auto"/>
          </w:tcPr>
          <w:p w14:paraId="3BD295BB" w14:textId="23286F70" w:rsidR="006672EB" w:rsidRPr="00AA46A3" w:rsidRDefault="006672EB">
            <w:pPr>
              <w:rPr>
                <w:b/>
              </w:rPr>
            </w:pPr>
            <w:r w:rsidRPr="00521682">
              <w:rPr>
                <w:rStyle w:val="SAPEmphasis"/>
                <w:lang w:eastAsia="zh-CN"/>
              </w:rPr>
              <w:t>Go to</w:t>
            </w:r>
            <w:r w:rsidRPr="00AA46A3">
              <w:rPr>
                <w:b/>
              </w:rPr>
              <w:t xml:space="preserve"> </w:t>
            </w:r>
            <w:r w:rsidRPr="00AA46A3">
              <w:rPr>
                <w:rStyle w:val="SAPScreenElement"/>
                <w:b/>
                <w:color w:val="auto"/>
              </w:rPr>
              <w:t>Time Off</w:t>
            </w:r>
            <w:r w:rsidRPr="00AA46A3">
              <w:rPr>
                <w:b/>
              </w:rPr>
              <w:t xml:space="preserve"> </w:t>
            </w:r>
            <w:r w:rsidR="00854087" w:rsidRPr="00521682">
              <w:rPr>
                <w:rStyle w:val="SAPEmphasis"/>
                <w:lang w:eastAsia="zh-CN"/>
              </w:rPr>
              <w:t>Section</w:t>
            </w:r>
          </w:p>
        </w:tc>
        <w:tc>
          <w:tcPr>
            <w:tcW w:w="5850" w:type="dxa"/>
            <w:shd w:val="clear" w:color="auto" w:fill="auto"/>
          </w:tcPr>
          <w:p w14:paraId="18C6FCA7" w14:textId="7436898A" w:rsidR="002B1A79" w:rsidRPr="00E669BA" w:rsidRDefault="006672EB">
            <w:pPr>
              <w:rPr>
                <w:rFonts w:ascii="BentonSans Book Italic" w:hAnsi="BentonSans Book Italic"/>
                <w:color w:val="003283"/>
                <w:rPrChange w:id="1304" w:author="Author" w:date="2018-02-07T17:56:00Z">
                  <w:rPr>
                    <w:i/>
                  </w:rPr>
                </w:rPrChange>
              </w:rPr>
            </w:pPr>
            <w:r w:rsidRPr="00AA46A3">
              <w:t xml:space="preserve">On the </w:t>
            </w:r>
            <w:r w:rsidRPr="00AA46A3">
              <w:rPr>
                <w:rStyle w:val="SAPScreenElement"/>
              </w:rPr>
              <w:t>My Employee File</w:t>
            </w:r>
            <w:r w:rsidRPr="00AA46A3">
              <w:t xml:space="preserve"> screen</w:t>
            </w:r>
            <w:r w:rsidR="00854087" w:rsidRPr="00AA46A3">
              <w:t>, go to the</w:t>
            </w:r>
            <w:r w:rsidRPr="00AA46A3">
              <w:t xml:space="preserve"> </w:t>
            </w:r>
            <w:r w:rsidRPr="00AA46A3">
              <w:rPr>
                <w:rStyle w:val="SAPScreenElement"/>
              </w:rPr>
              <w:t>Time Off</w:t>
            </w:r>
            <w:r w:rsidR="00854087" w:rsidRPr="00AA46A3">
              <w:t xml:space="preserve"> section</w:t>
            </w:r>
            <w:r w:rsidRPr="00AA46A3">
              <w:rPr>
                <w:rStyle w:val="SAPScreenElement"/>
              </w:rPr>
              <w:t>.</w:t>
            </w:r>
          </w:p>
        </w:tc>
        <w:tc>
          <w:tcPr>
            <w:tcW w:w="4050" w:type="dxa"/>
            <w:shd w:val="clear" w:color="auto" w:fill="auto"/>
          </w:tcPr>
          <w:p w14:paraId="24D764B7" w14:textId="290BFFA2" w:rsidR="006672EB" w:rsidRPr="00AA46A3" w:rsidRDefault="006672EB">
            <w:pPr>
              <w:rPr>
                <w:rFonts w:cs="Arial"/>
              </w:rPr>
            </w:pPr>
            <w:r w:rsidRPr="00AA46A3">
              <w:rPr>
                <w:rFonts w:cs="Arial"/>
              </w:rPr>
              <w:t xml:space="preserve">The </w:t>
            </w:r>
            <w:r w:rsidRPr="00AA46A3">
              <w:rPr>
                <w:rStyle w:val="SAPScreenElement"/>
              </w:rPr>
              <w:t>Time</w:t>
            </w:r>
            <w:r w:rsidRPr="00AA46A3">
              <w:rPr>
                <w:rFonts w:cs="Arial"/>
                <w:i/>
              </w:rPr>
              <w:t xml:space="preserve"> </w:t>
            </w:r>
            <w:r w:rsidRPr="00AA46A3">
              <w:rPr>
                <w:rStyle w:val="SAPScreenElement"/>
              </w:rPr>
              <w:t>Off</w:t>
            </w:r>
            <w:r w:rsidRPr="00AA46A3">
              <w:rPr>
                <w:rFonts w:cs="Arial"/>
              </w:rPr>
              <w:t xml:space="preserve"> </w:t>
            </w:r>
            <w:r w:rsidR="00854087" w:rsidRPr="00AA46A3">
              <w:t>section</w:t>
            </w:r>
            <w:r w:rsidR="00854087" w:rsidRPr="00AA46A3" w:rsidDel="00854087">
              <w:rPr>
                <w:rFonts w:cs="Arial"/>
              </w:rPr>
              <w:t xml:space="preserve"> </w:t>
            </w:r>
            <w:r w:rsidRPr="00AA46A3">
              <w:rPr>
                <w:rFonts w:cs="Arial"/>
              </w:rPr>
              <w:t>is displayed.</w:t>
            </w:r>
          </w:p>
        </w:tc>
        <w:tc>
          <w:tcPr>
            <w:tcW w:w="1264" w:type="dxa"/>
          </w:tcPr>
          <w:p w14:paraId="763F9658" w14:textId="77777777" w:rsidR="006672EB" w:rsidRPr="00AA46A3" w:rsidRDefault="006672EB" w:rsidP="006672EB">
            <w:pPr>
              <w:rPr>
                <w:rFonts w:cs="Arial"/>
                <w:bCs/>
              </w:rPr>
            </w:pPr>
          </w:p>
        </w:tc>
      </w:tr>
      <w:tr w:rsidR="00854087" w:rsidRPr="00AA46A3" w14:paraId="59908D42" w14:textId="77777777" w:rsidTr="00B01963">
        <w:trPr>
          <w:trHeight w:val="357"/>
        </w:trPr>
        <w:tc>
          <w:tcPr>
            <w:tcW w:w="900" w:type="dxa"/>
            <w:shd w:val="clear" w:color="auto" w:fill="auto"/>
          </w:tcPr>
          <w:p w14:paraId="45DDBB8B" w14:textId="5F7CD27F" w:rsidR="00854087" w:rsidRPr="00AA46A3" w:rsidRDefault="00803F29" w:rsidP="00854087">
            <w:r w:rsidRPr="00AA46A3">
              <w:t>5</w:t>
            </w:r>
          </w:p>
        </w:tc>
        <w:tc>
          <w:tcPr>
            <w:tcW w:w="2222" w:type="dxa"/>
            <w:shd w:val="clear" w:color="auto" w:fill="auto"/>
          </w:tcPr>
          <w:p w14:paraId="6670A893" w14:textId="2889ACDC" w:rsidR="00854087" w:rsidRPr="00521682" w:rsidRDefault="00854087" w:rsidP="00803F29">
            <w:pPr>
              <w:rPr>
                <w:rStyle w:val="SAPEmphasis"/>
                <w:lang w:eastAsia="zh-CN"/>
              </w:rPr>
            </w:pPr>
            <w:r w:rsidRPr="00521682">
              <w:rPr>
                <w:rStyle w:val="SAPEmphasis"/>
                <w:lang w:eastAsia="zh-CN"/>
              </w:rPr>
              <w:t>Go to Detailed Time Information</w:t>
            </w:r>
          </w:p>
        </w:tc>
        <w:tc>
          <w:tcPr>
            <w:tcW w:w="5850" w:type="dxa"/>
            <w:shd w:val="clear" w:color="auto" w:fill="auto"/>
          </w:tcPr>
          <w:p w14:paraId="162A91A1" w14:textId="6393A52B" w:rsidR="00E669BA" w:rsidRDefault="00E669BA" w:rsidP="007E4C97">
            <w:pPr>
              <w:rPr>
                <w:ins w:id="1305" w:author="Author" w:date="2018-02-07T18:01:00Z"/>
                <w:lang w:eastAsia="zh-TW"/>
              </w:rPr>
            </w:pPr>
            <w:ins w:id="1306" w:author="Author" w:date="2018-02-07T18:01:00Z">
              <w:r>
                <w:rPr>
                  <w:u w:val="single"/>
                  <w:lang w:eastAsia="zh-TW"/>
                </w:rPr>
                <w:t>Option 1</w:t>
              </w:r>
              <w:r>
                <w:rPr>
                  <w:lang w:eastAsia="zh-TW"/>
                </w:rPr>
                <w:t xml:space="preserve">: </w:t>
              </w:r>
            </w:ins>
            <w:r w:rsidR="00854087" w:rsidRPr="00AA46A3">
              <w:rPr>
                <w:lang w:eastAsia="zh-TW"/>
              </w:rPr>
              <w:t xml:space="preserve">Select in the </w:t>
            </w:r>
            <w:r w:rsidR="00854087" w:rsidRPr="00AA46A3">
              <w:rPr>
                <w:rStyle w:val="SAPScreenElement"/>
                <w:lang w:eastAsia="zh-TW"/>
              </w:rPr>
              <w:t xml:space="preserve">Upcoming Time Off </w:t>
            </w:r>
            <w:r w:rsidR="00854087" w:rsidRPr="00AA46A3">
              <w:rPr>
                <w:lang w:eastAsia="zh-TW"/>
              </w:rPr>
              <w:t xml:space="preserve">block of the </w:t>
            </w:r>
            <w:r w:rsidR="00854087" w:rsidRPr="00AA46A3">
              <w:rPr>
                <w:rStyle w:val="SAPScreenElement"/>
                <w:lang w:eastAsia="zh-TW"/>
              </w:rPr>
              <w:t xml:space="preserve">Time Off </w:t>
            </w:r>
            <w:r w:rsidR="00854087" w:rsidRPr="00AA46A3">
              <w:rPr>
                <w:lang w:eastAsia="zh-TW"/>
              </w:rPr>
              <w:t xml:space="preserve">subsection the </w:t>
            </w:r>
            <w:r w:rsidR="00854087" w:rsidRPr="00AA46A3">
              <w:rPr>
                <w:rStyle w:val="SAPScreenElement"/>
                <w:lang w:eastAsia="zh-TW"/>
              </w:rPr>
              <w:t>Administer Time</w:t>
            </w:r>
            <w:r w:rsidR="00854087" w:rsidRPr="00AA46A3">
              <w:rPr>
                <w:lang w:eastAsia="zh-TW"/>
              </w:rPr>
              <w:t xml:space="preserve"> link. </w:t>
            </w:r>
          </w:p>
          <w:p w14:paraId="0AFFEA85" w14:textId="0BB3E007" w:rsidR="00E669BA" w:rsidRPr="00E669BA" w:rsidRDefault="00E669BA" w:rsidP="00E669BA">
            <w:pPr>
              <w:rPr>
                <w:rFonts w:ascii="BentonSans Book Italic" w:hAnsi="BentonSans Book Italic"/>
                <w:color w:val="003283"/>
                <w:lang w:eastAsia="zh-TW"/>
                <w:rPrChange w:id="1307" w:author="Author" w:date="2018-02-07T18:03:00Z">
                  <w:rPr>
                    <w:lang w:eastAsia="zh-TW"/>
                  </w:rPr>
                </w:rPrChange>
              </w:rPr>
            </w:pPr>
            <w:ins w:id="1308" w:author="Author" w:date="2018-02-07T18:01:00Z">
              <w:r>
                <w:rPr>
                  <w:u w:val="single"/>
                  <w:lang w:eastAsia="zh-TW"/>
                </w:rPr>
                <w:t>Option 2</w:t>
              </w:r>
              <w:r>
                <w:rPr>
                  <w:lang w:eastAsia="zh-TW"/>
                </w:rPr>
                <w:t xml:space="preserve">: Select </w:t>
              </w:r>
              <w:r>
                <w:rPr>
                  <w:rFonts w:cs="Arial"/>
                  <w:bCs/>
                  <w:lang w:eastAsia="zh-TW"/>
                </w:rPr>
                <w:t xml:space="preserve">the </w:t>
              </w:r>
              <w:r>
                <w:rPr>
                  <w:rStyle w:val="SAPScreenElement"/>
                  <w:lang w:eastAsia="zh-TW"/>
                </w:rPr>
                <w:t>Take Action</w:t>
              </w:r>
              <w:r>
                <w:rPr>
                  <w:rFonts w:cs="Arial"/>
                  <w:bCs/>
                  <w:lang w:eastAsia="zh-TW"/>
                </w:rPr>
                <w:t xml:space="preserve"> </w:t>
              </w:r>
              <w:r>
                <w:rPr>
                  <w:lang w:eastAsia="zh-TW"/>
                </w:rPr>
                <w:t xml:space="preserve">button located in the top right corner of the screen </w:t>
              </w:r>
              <w:r>
                <w:rPr>
                  <w:rFonts w:cs="Arial"/>
                  <w:bCs/>
                  <w:lang w:eastAsia="zh-TW"/>
                </w:rPr>
                <w:t>and from the value list</w:t>
              </w:r>
              <w:r>
                <w:rPr>
                  <w:lang w:eastAsia="zh-TW"/>
                </w:rPr>
                <w:t>, which appears,</w:t>
              </w:r>
              <w:r>
                <w:rPr>
                  <w:rFonts w:cs="Arial"/>
                  <w:bCs/>
                  <w:lang w:eastAsia="zh-TW"/>
                </w:rPr>
                <w:t xml:space="preserve"> select </w:t>
              </w:r>
              <w:r>
                <w:rPr>
                  <w:rStyle w:val="SAPScreenElement"/>
                  <w:lang w:eastAsia="zh-TW"/>
                </w:rPr>
                <w:t>Manage Leave of Absence.</w:t>
              </w:r>
            </w:ins>
            <w:del w:id="1309" w:author="Author" w:date="2018-02-07T18:03:00Z">
              <w:r w:rsidR="00854087" w:rsidRPr="00AA46A3" w:rsidDel="00E669BA">
                <w:rPr>
                  <w:lang w:eastAsia="zh-TW"/>
                </w:rPr>
                <w:delText xml:space="preserve">In the </w:delText>
              </w:r>
              <w:r w:rsidR="00854087" w:rsidRPr="00AA46A3" w:rsidDel="00E669BA">
                <w:rPr>
                  <w:rStyle w:val="SAPScreenElement"/>
                  <w:lang w:eastAsia="zh-TW"/>
                </w:rPr>
                <w:delText>Time information for &lt;employee name&gt;</w:delText>
              </w:r>
              <w:r w:rsidR="00854087" w:rsidRPr="00AA46A3" w:rsidDel="00E669BA">
                <w:rPr>
                  <w:lang w:eastAsia="zh-TW"/>
                </w:rPr>
                <w:delText xml:space="preserve"> screen, go to the </w:delText>
              </w:r>
              <w:r w:rsidR="00854087" w:rsidRPr="00AA46A3" w:rsidDel="00E669BA">
                <w:rPr>
                  <w:rStyle w:val="SAPScreenElement"/>
                  <w:lang w:eastAsia="zh-TW"/>
                </w:rPr>
                <w:delText xml:space="preserve">Time Accounts </w:delText>
              </w:r>
              <w:r w:rsidR="00854087" w:rsidRPr="00AA46A3" w:rsidDel="00E669BA">
                <w:rPr>
                  <w:lang w:eastAsia="zh-TW"/>
                </w:rPr>
                <w:delText xml:space="preserve">section, and there select the appropriate </w:delText>
              </w:r>
              <w:r w:rsidR="00854087" w:rsidRPr="00AA46A3" w:rsidDel="00E669BA">
                <w:rPr>
                  <w:rStyle w:val="SAPScreenElement"/>
                  <w:lang w:eastAsia="zh-TW"/>
                </w:rPr>
                <w:delText>&lt;time account&gt;</w:delText>
              </w:r>
              <w:r w:rsidR="00854087" w:rsidRPr="00AA46A3" w:rsidDel="00E669BA">
                <w:delText xml:space="preserve"> </w:delText>
              </w:r>
              <w:r w:rsidR="00854087" w:rsidRPr="00AA46A3" w:rsidDel="00E669BA">
                <w:rPr>
                  <w:lang w:eastAsia="zh-TW"/>
                </w:rPr>
                <w:delText xml:space="preserve">button, for example </w:delText>
              </w:r>
              <w:r w:rsidR="00854087" w:rsidRPr="00AA46A3" w:rsidDel="00E669BA">
                <w:rPr>
                  <w:rStyle w:val="SAPScreenElement"/>
                  <w:lang w:eastAsia="zh-TW"/>
                </w:rPr>
                <w:delText>Vacation</w:delText>
              </w:r>
              <w:r w:rsidR="00854087" w:rsidRPr="00AA46A3" w:rsidDel="00E669BA">
                <w:rPr>
                  <w:lang w:eastAsia="zh-TW"/>
                </w:rPr>
                <w:delText>.</w:delText>
              </w:r>
            </w:del>
            <w:del w:id="1310" w:author="Author" w:date="2018-02-07T18:02:00Z">
              <w:r w:rsidR="00854087" w:rsidRPr="00AA46A3" w:rsidDel="00E669BA">
                <w:rPr>
                  <w:lang w:eastAsia="zh-TW"/>
                </w:rPr>
                <w:delText xml:space="preserve"> </w:delText>
              </w:r>
            </w:del>
          </w:p>
        </w:tc>
        <w:tc>
          <w:tcPr>
            <w:tcW w:w="4050" w:type="dxa"/>
            <w:shd w:val="clear" w:color="auto" w:fill="auto"/>
          </w:tcPr>
          <w:p w14:paraId="16D49F00" w14:textId="7E3D2F92" w:rsidR="00854087" w:rsidRPr="00E669BA" w:rsidRDefault="00E669BA">
            <w:pPr>
              <w:pStyle w:val="ListBullet"/>
              <w:numPr>
                <w:ilvl w:val="0"/>
                <w:numId w:val="0"/>
              </w:numPr>
              <w:rPr>
                <w:lang w:eastAsia="zh-TW"/>
                <w:rPrChange w:id="1311" w:author="Author" w:date="2018-02-07T18:03:00Z">
                  <w:rPr>
                    <w:rFonts w:cs="Arial"/>
                  </w:rPr>
                </w:rPrChange>
              </w:rPr>
              <w:pPrChange w:id="1312" w:author="Author" w:date="2018-02-07T18:03:00Z">
                <w:pPr/>
              </w:pPrChange>
            </w:pPr>
            <w:ins w:id="1313" w:author="Author" w:date="2018-02-07T18:03:00Z">
              <w:r>
                <w:rPr>
                  <w:lang w:eastAsia="zh-TW"/>
                </w:rPr>
                <w:t xml:space="preserve">The </w:t>
              </w:r>
              <w:del w:id="1314" w:author="Author" w:date="2018-02-09T10:41:00Z">
                <w:r w:rsidDel="00F40EE8">
                  <w:rPr>
                    <w:rStyle w:val="SAPScreenElement"/>
                    <w:lang w:eastAsia="zh-TW"/>
                  </w:rPr>
                  <w:delText>Time Record</w:delText>
                </w:r>
                <w:r w:rsidDel="00F40EE8">
                  <w:rPr>
                    <w:lang w:eastAsia="zh-TW"/>
                  </w:rPr>
                  <w:delText xml:space="preserve"> section within the </w:delText>
                </w:r>
              </w:del>
              <w:r>
                <w:rPr>
                  <w:rStyle w:val="SAPScreenElement"/>
                  <w:lang w:eastAsia="zh-TW"/>
                </w:rPr>
                <w:t xml:space="preserve">Time </w:t>
              </w:r>
              <w:del w:id="1315" w:author="Author" w:date="2018-02-08T09:29:00Z">
                <w:r w:rsidDel="00272E69">
                  <w:rPr>
                    <w:rStyle w:val="SAPScreenElement"/>
                    <w:lang w:eastAsia="zh-TW"/>
                  </w:rPr>
                  <w:delText>i</w:delText>
                </w:r>
              </w:del>
            </w:ins>
            <w:ins w:id="1316" w:author="Author" w:date="2018-02-08T09:29:00Z">
              <w:r w:rsidR="00272E69">
                <w:rPr>
                  <w:rStyle w:val="SAPScreenElement"/>
                  <w:lang w:eastAsia="zh-TW"/>
                </w:rPr>
                <w:t>I</w:t>
              </w:r>
            </w:ins>
            <w:ins w:id="1317" w:author="Author" w:date="2018-02-07T18:03:00Z">
              <w:r>
                <w:rPr>
                  <w:rStyle w:val="SAPScreenElement"/>
                  <w:lang w:eastAsia="zh-TW"/>
                </w:rPr>
                <w:t>nformation for &lt;employee name&gt;</w:t>
              </w:r>
              <w:r>
                <w:rPr>
                  <w:lang w:eastAsia="zh-TW"/>
                </w:rPr>
                <w:t xml:space="preserve"> screen is displayed</w:t>
              </w:r>
            </w:ins>
            <w:ins w:id="1318" w:author="Author" w:date="2018-02-09T10:41:00Z">
              <w:r w:rsidR="00F40EE8">
                <w:rPr>
                  <w:lang w:eastAsia="zh-TW"/>
                </w:rPr>
                <w:t>, showing</w:t>
              </w:r>
            </w:ins>
            <w:ins w:id="1319" w:author="Author" w:date="2018-02-07T18:03:00Z">
              <w:r>
                <w:rPr>
                  <w:lang w:eastAsia="zh-TW"/>
                </w:rPr>
                <w:t xml:space="preserve"> per default</w:t>
              </w:r>
            </w:ins>
            <w:ins w:id="1320" w:author="Author" w:date="2018-02-09T10:41:00Z">
              <w:r w:rsidR="00F40EE8">
                <w:rPr>
                  <w:lang w:eastAsia="zh-TW"/>
                </w:rPr>
                <w:t xml:space="preserve"> the</w:t>
              </w:r>
              <w:r w:rsidR="00F40EE8">
                <w:rPr>
                  <w:rStyle w:val="SAPScreenElement"/>
                  <w:lang w:eastAsia="zh-TW"/>
                </w:rPr>
                <w:t xml:space="preserve"> Time Record</w:t>
              </w:r>
              <w:r w:rsidR="00F40EE8">
                <w:rPr>
                  <w:lang w:eastAsia="zh-TW"/>
                </w:rPr>
                <w:t xml:space="preserve"> section</w:t>
              </w:r>
            </w:ins>
            <w:ins w:id="1321" w:author="Author" w:date="2018-02-07T18:03:00Z">
              <w:r>
                <w:rPr>
                  <w:lang w:eastAsia="zh-TW"/>
                </w:rPr>
                <w:t xml:space="preserve">. </w:t>
              </w:r>
            </w:ins>
            <w:del w:id="1322" w:author="Author" w:date="2018-02-07T18:03:00Z">
              <w:r w:rsidR="00854087" w:rsidRPr="00AA46A3" w:rsidDel="00E669BA">
                <w:rPr>
                  <w:lang w:eastAsia="zh-TW"/>
                </w:rPr>
                <w:delText xml:space="preserve">The displayed screen contains the </w:delText>
              </w:r>
              <w:r w:rsidR="00854087" w:rsidRPr="00AA46A3" w:rsidDel="00E669BA">
                <w:rPr>
                  <w:rStyle w:val="SAPScreenElement"/>
                  <w:lang w:eastAsia="zh-TW"/>
                </w:rPr>
                <w:delText>&lt;time account&gt;</w:delText>
              </w:r>
              <w:r w:rsidR="00854087" w:rsidRPr="00AA46A3" w:rsidDel="00E669BA">
                <w:rPr>
                  <w:rStyle w:val="SAPMonospace"/>
                  <w:lang w:eastAsia="zh-TW"/>
                </w:rPr>
                <w:delText xml:space="preserve"> </w:delText>
              </w:r>
              <w:r w:rsidR="00854087" w:rsidRPr="00AA46A3" w:rsidDel="00E669BA">
                <w:rPr>
                  <w:lang w:eastAsia="zh-TW"/>
                </w:rPr>
                <w:delText>(</w:delText>
              </w:r>
              <w:r w:rsidR="00854087" w:rsidRPr="00AA46A3" w:rsidDel="00E669BA">
                <w:rPr>
                  <w:rStyle w:val="SAPScreenElement"/>
                  <w:lang w:eastAsia="zh-TW"/>
                </w:rPr>
                <w:delText>Vacation</w:delText>
              </w:r>
              <w:r w:rsidR="00854087" w:rsidRPr="00AA46A3" w:rsidDel="00E669BA">
                <w:rPr>
                  <w:lang w:eastAsia="zh-TW"/>
                </w:rPr>
                <w:delText xml:space="preserve"> in our example) details as of today. The screen is structured into several blocks: </w:delText>
              </w:r>
              <w:r w:rsidR="00854087" w:rsidRPr="00AA46A3" w:rsidDel="00E669BA">
                <w:rPr>
                  <w:rStyle w:val="SAPScreenElement"/>
                  <w:lang w:eastAsia="zh-TW"/>
                </w:rPr>
                <w:delText>Overview (Past)</w:delText>
              </w:r>
              <w:r w:rsidR="00854087" w:rsidRPr="00AA46A3" w:rsidDel="00E669BA">
                <w:rPr>
                  <w:lang w:eastAsia="zh-TW"/>
                </w:rPr>
                <w:delText xml:space="preserve">, </w:delText>
              </w:r>
              <w:r w:rsidR="00854087" w:rsidRPr="00AA46A3" w:rsidDel="00E669BA">
                <w:rPr>
                  <w:rStyle w:val="SAPScreenElement"/>
                  <w:lang w:eastAsia="zh-TW"/>
                </w:rPr>
                <w:delText>Overview (Future)</w:delText>
              </w:r>
              <w:r w:rsidR="00854087" w:rsidRPr="00AA46A3" w:rsidDel="00E669BA">
                <w:rPr>
                  <w:lang w:eastAsia="zh-TW"/>
                </w:rPr>
                <w:delText xml:space="preserve"> - if appropriate -, </w:delText>
              </w:r>
              <w:r w:rsidR="00854087" w:rsidRPr="00AA46A3" w:rsidDel="00E669BA">
                <w:rPr>
                  <w:rStyle w:val="SAPScreenElement"/>
                  <w:lang w:eastAsia="zh-TW"/>
                </w:rPr>
                <w:delText>Account Information</w:delText>
              </w:r>
              <w:r w:rsidR="00854087" w:rsidRPr="00AA46A3" w:rsidDel="00E669BA">
                <w:rPr>
                  <w:lang w:eastAsia="zh-TW"/>
                </w:rPr>
                <w:delText xml:space="preserve">, and </w:delText>
              </w:r>
              <w:r w:rsidR="00854087" w:rsidRPr="00AA46A3" w:rsidDel="00E669BA">
                <w:rPr>
                  <w:rStyle w:val="SAPScreenElement"/>
                  <w:lang w:eastAsia="zh-TW"/>
                </w:rPr>
                <w:delText>Account Postings</w:delText>
              </w:r>
              <w:r w:rsidR="00854087" w:rsidRPr="00AA46A3" w:rsidDel="00E669BA">
                <w:rPr>
                  <w:lang w:eastAsia="zh-TW"/>
                </w:rPr>
                <w:delText xml:space="preserve"> in the past and future (if existing) with respect to today’s date.</w:delText>
              </w:r>
            </w:del>
          </w:p>
        </w:tc>
        <w:tc>
          <w:tcPr>
            <w:tcW w:w="1264" w:type="dxa"/>
          </w:tcPr>
          <w:p w14:paraId="75E47CB1" w14:textId="77777777" w:rsidR="00854087" w:rsidRPr="00AA46A3" w:rsidRDefault="00854087" w:rsidP="00854087">
            <w:pPr>
              <w:rPr>
                <w:rFonts w:cs="Arial"/>
                <w:bCs/>
              </w:rPr>
            </w:pPr>
          </w:p>
        </w:tc>
      </w:tr>
      <w:tr w:rsidR="00E669BA" w:rsidRPr="00AA46A3" w14:paraId="4E55BFA8" w14:textId="77777777" w:rsidTr="00B01963">
        <w:trPr>
          <w:trHeight w:val="357"/>
          <w:ins w:id="1323" w:author="Author" w:date="2018-02-07T18:03:00Z"/>
        </w:trPr>
        <w:tc>
          <w:tcPr>
            <w:tcW w:w="900" w:type="dxa"/>
            <w:shd w:val="clear" w:color="auto" w:fill="auto"/>
          </w:tcPr>
          <w:p w14:paraId="505C351F" w14:textId="37145303" w:rsidR="00E669BA" w:rsidRPr="00AA46A3" w:rsidRDefault="00E669BA" w:rsidP="00E669BA">
            <w:pPr>
              <w:rPr>
                <w:ins w:id="1324" w:author="Author" w:date="2018-02-07T18:03:00Z"/>
              </w:rPr>
            </w:pPr>
            <w:ins w:id="1325" w:author="Author" w:date="2018-02-07T18:03:00Z">
              <w:r>
                <w:rPr>
                  <w:lang w:val="de-DE" w:eastAsia="zh-TW"/>
                </w:rPr>
                <w:t>6</w:t>
              </w:r>
            </w:ins>
          </w:p>
        </w:tc>
        <w:tc>
          <w:tcPr>
            <w:tcW w:w="2222" w:type="dxa"/>
            <w:shd w:val="clear" w:color="auto" w:fill="auto"/>
          </w:tcPr>
          <w:p w14:paraId="7C6ECEDC" w14:textId="21C166E5" w:rsidR="00E669BA" w:rsidRPr="00521682" w:rsidRDefault="00E669BA" w:rsidP="00E669BA">
            <w:pPr>
              <w:rPr>
                <w:ins w:id="1326" w:author="Author" w:date="2018-02-07T18:03:00Z"/>
                <w:rStyle w:val="SAPEmphasis"/>
                <w:lang w:eastAsia="zh-CN"/>
              </w:rPr>
            </w:pPr>
            <w:ins w:id="1327" w:author="Author" w:date="2018-02-07T18:03:00Z">
              <w:r>
                <w:rPr>
                  <w:rStyle w:val="SAPEmphasis"/>
                  <w:lang w:eastAsia="zh-CN"/>
                </w:rPr>
                <w:t xml:space="preserve">Go to </w:t>
              </w:r>
              <w:r w:rsidRPr="008C7AAE">
                <w:rPr>
                  <w:rStyle w:val="SAPScreenElement"/>
                  <w:b/>
                  <w:color w:val="auto"/>
                  <w:rPrChange w:id="1328" w:author="Author" w:date="2018-02-09T09:47:00Z">
                    <w:rPr>
                      <w:rStyle w:val="SAPEmphasis"/>
                      <w:lang w:eastAsia="zh-CN"/>
                    </w:rPr>
                  </w:rPrChange>
                </w:rPr>
                <w:t>Time Account</w:t>
              </w:r>
              <w:r>
                <w:rPr>
                  <w:rStyle w:val="SAPEmphasis"/>
                  <w:lang w:eastAsia="zh-CN"/>
                </w:rPr>
                <w:t xml:space="preserve"> Section</w:t>
              </w:r>
            </w:ins>
          </w:p>
        </w:tc>
        <w:tc>
          <w:tcPr>
            <w:tcW w:w="5850" w:type="dxa"/>
            <w:shd w:val="clear" w:color="auto" w:fill="auto"/>
          </w:tcPr>
          <w:p w14:paraId="4202BDA4" w14:textId="0100FB93" w:rsidR="00E669BA" w:rsidRDefault="00E669BA" w:rsidP="00E669BA">
            <w:pPr>
              <w:rPr>
                <w:ins w:id="1329" w:author="Author" w:date="2018-02-07T18:03:00Z"/>
                <w:u w:val="single"/>
                <w:lang w:eastAsia="zh-TW"/>
              </w:rPr>
            </w:pPr>
            <w:ins w:id="1330" w:author="Author" w:date="2018-02-07T18:03:00Z">
              <w:del w:id="1331" w:author="Author" w:date="2018-02-09T10:41:00Z">
                <w:r w:rsidRPr="00AA46A3" w:rsidDel="00F40EE8">
                  <w:rPr>
                    <w:lang w:eastAsia="zh-TW"/>
                  </w:rPr>
                  <w:delText>I</w:delText>
                </w:r>
              </w:del>
            </w:ins>
            <w:ins w:id="1332" w:author="Author" w:date="2018-02-09T10:41:00Z">
              <w:r w:rsidR="00F40EE8">
                <w:rPr>
                  <w:lang w:eastAsia="zh-TW"/>
                </w:rPr>
                <w:t>O</w:t>
              </w:r>
            </w:ins>
            <w:ins w:id="1333" w:author="Author" w:date="2018-02-07T18:03:00Z">
              <w:r w:rsidRPr="00AA46A3">
                <w:rPr>
                  <w:lang w:eastAsia="zh-TW"/>
                </w:rPr>
                <w:t>n the</w:t>
              </w:r>
              <w:r>
                <w:rPr>
                  <w:lang w:eastAsia="zh-TW"/>
                </w:rPr>
                <w:t xml:space="preserve"> </w:t>
              </w:r>
              <w:r w:rsidRPr="00AA46A3">
                <w:rPr>
                  <w:rStyle w:val="SAPScreenElement"/>
                  <w:lang w:eastAsia="zh-TW"/>
                </w:rPr>
                <w:t xml:space="preserve">Time </w:t>
              </w:r>
              <w:del w:id="1334" w:author="Author" w:date="2018-02-08T09:29:00Z">
                <w:r w:rsidRPr="00AA46A3" w:rsidDel="00272E69">
                  <w:rPr>
                    <w:rStyle w:val="SAPScreenElement"/>
                    <w:lang w:eastAsia="zh-TW"/>
                  </w:rPr>
                  <w:delText>i</w:delText>
                </w:r>
              </w:del>
            </w:ins>
            <w:ins w:id="1335" w:author="Author" w:date="2018-02-08T09:29:00Z">
              <w:r w:rsidR="00272E69">
                <w:rPr>
                  <w:rStyle w:val="SAPScreenElement"/>
                  <w:lang w:eastAsia="zh-TW"/>
                </w:rPr>
                <w:t>I</w:t>
              </w:r>
            </w:ins>
            <w:ins w:id="1336" w:author="Author" w:date="2018-02-07T18:03:00Z">
              <w:r w:rsidRPr="00AA46A3">
                <w:rPr>
                  <w:rStyle w:val="SAPScreenElement"/>
                  <w:lang w:eastAsia="zh-TW"/>
                </w:rPr>
                <w:t>nformation for &lt;employee name&gt;</w:t>
              </w:r>
              <w:r w:rsidRPr="00AA46A3">
                <w:rPr>
                  <w:lang w:eastAsia="zh-TW"/>
                </w:rPr>
                <w:t xml:space="preserve"> screen, go to the </w:t>
              </w:r>
              <w:r w:rsidRPr="00AA46A3">
                <w:rPr>
                  <w:rStyle w:val="SAPScreenElement"/>
                  <w:lang w:eastAsia="zh-TW"/>
                </w:rPr>
                <w:t xml:space="preserve">Time Accounts </w:t>
              </w:r>
              <w:r w:rsidRPr="00AA46A3">
                <w:rPr>
                  <w:lang w:eastAsia="zh-TW"/>
                </w:rPr>
                <w:t xml:space="preserve">section, and there select the appropriate </w:t>
              </w:r>
              <w:r w:rsidRPr="00AA46A3">
                <w:rPr>
                  <w:rStyle w:val="SAPScreenElement"/>
                  <w:lang w:eastAsia="zh-TW"/>
                </w:rPr>
                <w:t>&lt;time account&gt;</w:t>
              </w:r>
              <w:r w:rsidRPr="00AA46A3">
                <w:t xml:space="preserve"> </w:t>
              </w:r>
              <w:r w:rsidRPr="00AA46A3">
                <w:rPr>
                  <w:lang w:eastAsia="zh-TW"/>
                </w:rPr>
                <w:t xml:space="preserve">button, for example </w:t>
              </w:r>
              <w:r w:rsidRPr="00AA46A3">
                <w:rPr>
                  <w:rStyle w:val="SAPScreenElement"/>
                  <w:lang w:eastAsia="zh-TW"/>
                </w:rPr>
                <w:t>Vacation</w:t>
              </w:r>
              <w:r w:rsidRPr="00AA46A3">
                <w:rPr>
                  <w:lang w:eastAsia="zh-TW"/>
                </w:rPr>
                <w:t>.</w:t>
              </w:r>
            </w:ins>
          </w:p>
        </w:tc>
        <w:tc>
          <w:tcPr>
            <w:tcW w:w="4050" w:type="dxa"/>
            <w:shd w:val="clear" w:color="auto" w:fill="auto"/>
          </w:tcPr>
          <w:p w14:paraId="7E320FD2" w14:textId="7950EC09" w:rsidR="00E669BA" w:rsidRPr="00AA46A3" w:rsidRDefault="00E669BA" w:rsidP="00E669BA">
            <w:pPr>
              <w:rPr>
                <w:ins w:id="1337" w:author="Author" w:date="2018-02-07T18:03:00Z"/>
                <w:lang w:eastAsia="zh-TW"/>
              </w:rPr>
            </w:pPr>
            <w:ins w:id="1338" w:author="Author" w:date="2018-02-07T18:03:00Z">
              <w:r w:rsidRPr="00AA46A3">
                <w:rPr>
                  <w:lang w:eastAsia="zh-TW"/>
                </w:rPr>
                <w:t xml:space="preserve">The displayed screen contains the </w:t>
              </w:r>
              <w:r w:rsidRPr="00AA46A3">
                <w:rPr>
                  <w:rStyle w:val="SAPScreenElement"/>
                  <w:lang w:eastAsia="zh-TW"/>
                </w:rPr>
                <w:t>&lt;time account&gt;</w:t>
              </w:r>
              <w:r w:rsidRPr="00AA46A3">
                <w:rPr>
                  <w:rStyle w:val="SAPMonospace"/>
                  <w:lang w:eastAsia="zh-TW"/>
                </w:rPr>
                <w:t xml:space="preserve"> </w:t>
              </w:r>
              <w:r w:rsidRPr="00AA46A3">
                <w:rPr>
                  <w:lang w:eastAsia="zh-TW"/>
                </w:rPr>
                <w:t>(</w:t>
              </w:r>
              <w:r w:rsidRPr="00AA46A3">
                <w:rPr>
                  <w:rStyle w:val="SAPScreenElement"/>
                  <w:lang w:eastAsia="zh-TW"/>
                </w:rPr>
                <w:t>Vacation</w:t>
              </w:r>
              <w:r w:rsidRPr="00AA46A3">
                <w:rPr>
                  <w:lang w:eastAsia="zh-TW"/>
                </w:rPr>
                <w:t xml:space="preserve"> in our example) details as of today. The screen is structured into several blocks: </w:t>
              </w:r>
              <w:r w:rsidRPr="00AA46A3">
                <w:rPr>
                  <w:rStyle w:val="SAPScreenElement"/>
                  <w:lang w:eastAsia="zh-TW"/>
                </w:rPr>
                <w:t>Overview (Past)</w:t>
              </w:r>
              <w:r w:rsidRPr="00AA46A3">
                <w:rPr>
                  <w:lang w:eastAsia="zh-TW"/>
                </w:rPr>
                <w:t xml:space="preserve">, </w:t>
              </w:r>
              <w:r w:rsidRPr="00AA46A3">
                <w:rPr>
                  <w:rStyle w:val="SAPScreenElement"/>
                  <w:lang w:eastAsia="zh-TW"/>
                </w:rPr>
                <w:t>Overview (Future)</w:t>
              </w:r>
              <w:r w:rsidRPr="00AA46A3">
                <w:rPr>
                  <w:lang w:eastAsia="zh-TW"/>
                </w:rPr>
                <w:t xml:space="preserve"> - if appropriate -, </w:t>
              </w:r>
              <w:r w:rsidRPr="00AA46A3">
                <w:rPr>
                  <w:rStyle w:val="SAPScreenElement"/>
                  <w:lang w:eastAsia="zh-TW"/>
                </w:rPr>
                <w:t>Account Information</w:t>
              </w:r>
              <w:r w:rsidRPr="00AA46A3">
                <w:rPr>
                  <w:lang w:eastAsia="zh-TW"/>
                </w:rPr>
                <w:t xml:space="preserve">, and </w:t>
              </w:r>
              <w:r w:rsidRPr="00AA46A3">
                <w:rPr>
                  <w:rStyle w:val="SAPScreenElement"/>
                  <w:lang w:eastAsia="zh-TW"/>
                </w:rPr>
                <w:t>Account Postings</w:t>
              </w:r>
              <w:r w:rsidRPr="00AA46A3">
                <w:rPr>
                  <w:lang w:eastAsia="zh-TW"/>
                </w:rPr>
                <w:t xml:space="preserve"> in the past and future (if existing) with respect to today’s date.</w:t>
              </w:r>
            </w:ins>
          </w:p>
        </w:tc>
        <w:tc>
          <w:tcPr>
            <w:tcW w:w="1264" w:type="dxa"/>
          </w:tcPr>
          <w:p w14:paraId="6195E3EC" w14:textId="77777777" w:rsidR="00E669BA" w:rsidRPr="00AA46A3" w:rsidRDefault="00E669BA" w:rsidP="00E669BA">
            <w:pPr>
              <w:rPr>
                <w:ins w:id="1339" w:author="Author" w:date="2018-02-07T18:03:00Z"/>
                <w:rFonts w:cs="Arial"/>
                <w:bCs/>
              </w:rPr>
            </w:pPr>
          </w:p>
        </w:tc>
      </w:tr>
      <w:tr w:rsidR="00156AE4" w:rsidRPr="00AA46A3" w14:paraId="2B538197" w14:textId="77777777" w:rsidTr="00B01963">
        <w:trPr>
          <w:trHeight w:val="357"/>
        </w:trPr>
        <w:tc>
          <w:tcPr>
            <w:tcW w:w="900" w:type="dxa"/>
            <w:shd w:val="clear" w:color="auto" w:fill="auto"/>
          </w:tcPr>
          <w:p w14:paraId="2B2F86F4" w14:textId="01BAC7B8" w:rsidR="00156AE4" w:rsidRPr="00AA46A3" w:rsidRDefault="00E669BA" w:rsidP="00156AE4">
            <w:ins w:id="1340" w:author="Author" w:date="2018-02-07T18:04:00Z">
              <w:r>
                <w:t>7</w:t>
              </w:r>
            </w:ins>
            <w:del w:id="1341" w:author="Author" w:date="2018-02-07T18:04:00Z">
              <w:r w:rsidR="00156AE4" w:rsidRPr="00AA46A3" w:rsidDel="00E669BA">
                <w:delText>6</w:delText>
              </w:r>
            </w:del>
          </w:p>
        </w:tc>
        <w:tc>
          <w:tcPr>
            <w:tcW w:w="2222" w:type="dxa"/>
            <w:shd w:val="clear" w:color="auto" w:fill="auto"/>
          </w:tcPr>
          <w:p w14:paraId="5958FCC1" w14:textId="77777777" w:rsidR="00156AE4" w:rsidRPr="00521682" w:rsidRDefault="00156AE4" w:rsidP="00156AE4">
            <w:pPr>
              <w:rPr>
                <w:rStyle w:val="SAPEmphasis"/>
                <w:lang w:eastAsia="zh-CN"/>
              </w:rPr>
            </w:pPr>
            <w:r w:rsidRPr="00521682">
              <w:rPr>
                <w:rStyle w:val="SAPEmphasis"/>
                <w:lang w:eastAsia="zh-CN"/>
              </w:rPr>
              <w:t>View Time Account Postings Details</w:t>
            </w:r>
          </w:p>
        </w:tc>
        <w:tc>
          <w:tcPr>
            <w:tcW w:w="5850" w:type="dxa"/>
            <w:shd w:val="clear" w:color="auto" w:fill="auto"/>
          </w:tcPr>
          <w:p w14:paraId="0475DA8F" w14:textId="3C7BE7E7" w:rsidR="00854087" w:rsidRPr="00AA46A3" w:rsidRDefault="00854087" w:rsidP="00854087">
            <w:pPr>
              <w:rPr>
                <w:rFonts w:asciiTheme="minorHAnsi" w:eastAsiaTheme="minorHAnsi" w:hAnsiTheme="minorHAnsi"/>
                <w:sz w:val="22"/>
                <w:szCs w:val="22"/>
                <w:lang w:eastAsia="zh-TW"/>
              </w:rPr>
            </w:pPr>
            <w:r w:rsidRPr="00AA46A3">
              <w:rPr>
                <w:lang w:eastAsia="zh-TW"/>
              </w:rPr>
              <w:t xml:space="preserve">In the </w:t>
            </w:r>
            <w:r w:rsidRPr="00AA46A3">
              <w:rPr>
                <w:rStyle w:val="SAPScreenElement"/>
                <w:lang w:eastAsia="zh-TW"/>
              </w:rPr>
              <w:t>Account Postings</w:t>
            </w:r>
            <w:r w:rsidRPr="00AA46A3">
              <w:rPr>
                <w:lang w:eastAsia="zh-TW"/>
              </w:rPr>
              <w:t xml:space="preserve"> block, you can choose to view past postings and future posting, if existing, for the selected time account. </w:t>
            </w:r>
          </w:p>
          <w:p w14:paraId="45E56835" w14:textId="1513E90C" w:rsidR="00854087" w:rsidRPr="00AA46A3" w:rsidRDefault="00854087">
            <w:pPr>
              <w:rPr>
                <w:rFonts w:cs="Arial"/>
              </w:rPr>
            </w:pPr>
            <w:r w:rsidRPr="00AA46A3">
              <w:rPr>
                <w:lang w:eastAsia="zh-TW"/>
              </w:rPr>
              <w:t xml:space="preserve">For the example of time account </w:t>
            </w:r>
            <w:r w:rsidRPr="00AA46A3">
              <w:rPr>
                <w:rStyle w:val="SAPScreenElement"/>
                <w:lang w:eastAsia="zh-TW"/>
              </w:rPr>
              <w:t>Vacation</w:t>
            </w:r>
            <w:r w:rsidRPr="00AA46A3">
              <w:rPr>
                <w:lang w:eastAsia="zh-TW"/>
              </w:rPr>
              <w:t xml:space="preserve">, select the </w:t>
            </w:r>
            <w:r w:rsidRPr="00AA46A3">
              <w:rPr>
                <w:rStyle w:val="SAPScreenElement"/>
                <w:lang w:eastAsia="zh-TW"/>
              </w:rPr>
              <w:t>Past Postings (#)</w:t>
            </w:r>
            <w:r w:rsidRPr="00AA46A3">
              <w:rPr>
                <w:lang w:eastAsia="zh-TW"/>
              </w:rPr>
              <w:t xml:space="preserve"> or </w:t>
            </w:r>
            <w:r w:rsidRPr="00AA46A3">
              <w:rPr>
                <w:rStyle w:val="SAPScreenElement"/>
                <w:lang w:eastAsia="zh-TW"/>
              </w:rPr>
              <w:t>Future Postings (#)</w:t>
            </w:r>
            <w:r w:rsidRPr="00AA46A3">
              <w:rPr>
                <w:lang w:eastAsia="zh-TW"/>
              </w:rPr>
              <w:t xml:space="preserve"> link and verify </w:t>
            </w:r>
            <w:r w:rsidR="00803F29" w:rsidRPr="00AA46A3">
              <w:t>data related to posting date, posting type, amount (received or taken), balance before and after posting type, and creation details.</w:t>
            </w:r>
          </w:p>
        </w:tc>
        <w:tc>
          <w:tcPr>
            <w:tcW w:w="4050" w:type="dxa"/>
            <w:shd w:val="clear" w:color="auto" w:fill="auto"/>
          </w:tcPr>
          <w:p w14:paraId="0CDB88E8" w14:textId="77777777" w:rsidR="00156AE4" w:rsidRPr="00AA46A3" w:rsidRDefault="00156AE4" w:rsidP="00156AE4"/>
        </w:tc>
        <w:tc>
          <w:tcPr>
            <w:tcW w:w="1264" w:type="dxa"/>
          </w:tcPr>
          <w:p w14:paraId="5D1FE2FA" w14:textId="77777777" w:rsidR="00156AE4" w:rsidRPr="00AA46A3" w:rsidRDefault="00156AE4" w:rsidP="00156AE4">
            <w:pPr>
              <w:rPr>
                <w:rFonts w:cs="Arial"/>
                <w:bCs/>
              </w:rPr>
            </w:pPr>
          </w:p>
        </w:tc>
      </w:tr>
    </w:tbl>
    <w:p w14:paraId="2153A31C" w14:textId="77777777" w:rsidR="00763343" w:rsidRPr="00AA46A3" w:rsidRDefault="00DF1A4C" w:rsidP="00D62180">
      <w:pPr>
        <w:pStyle w:val="SAPNoteHeading"/>
        <w:spacing w:before="240"/>
      </w:pPr>
      <w:bookmarkStart w:id="1342" w:name="_Toc417040197"/>
      <w:bookmarkStart w:id="1343" w:name="_Toc417914153"/>
      <w:bookmarkEnd w:id="4"/>
      <w:bookmarkEnd w:id="5"/>
      <w:r w:rsidRPr="00AA46A3">
        <w:rPr>
          <w:noProof/>
        </w:rPr>
        <w:drawing>
          <wp:inline distT="0" distB="0" distL="0" distR="0" wp14:anchorId="3DD54909" wp14:editId="3A5FC18D">
            <wp:extent cx="225425" cy="225425"/>
            <wp:effectExtent l="0" t="0" r="3175" b="3175"/>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763343" w:rsidRPr="00AA46A3">
        <w:t> Caution</w:t>
      </w:r>
    </w:p>
    <w:p w14:paraId="7D39D094" w14:textId="28B9EBD4" w:rsidR="00BD2AF6" w:rsidRPr="00AA46A3" w:rsidRDefault="00763343" w:rsidP="007870C9">
      <w:pPr>
        <w:pStyle w:val="NoteParagraph"/>
        <w:ind w:left="624"/>
      </w:pPr>
      <w:r w:rsidRPr="00AA46A3">
        <w:rPr>
          <w:b/>
        </w:rPr>
        <w:t>Only in case integration with Employee Central Payroll is in place</w:t>
      </w:r>
      <w:r w:rsidRPr="00AA46A3">
        <w:t xml:space="preserve">, the employee time data is replicated to Employee Central Payroll. In order to check the correctness of the replicated data, proceed as described in test script of scope item </w:t>
      </w:r>
      <w:r w:rsidR="00AB44D5" w:rsidRPr="00AA46A3">
        <w:rPr>
          <w:rFonts w:ascii="BentonSans Book Italic" w:hAnsi="BentonSans Book Italic"/>
        </w:rPr>
        <w:t>Integration with</w:t>
      </w:r>
      <w:r w:rsidR="003B00C0" w:rsidRPr="00AA46A3">
        <w:rPr>
          <w:rFonts w:ascii="BentonSans Book Italic" w:hAnsi="BentonSans Book Italic"/>
        </w:rPr>
        <w:t xml:space="preserve"> SAP</w:t>
      </w:r>
      <w:r w:rsidR="00AB44D5" w:rsidRPr="00AA46A3">
        <w:rPr>
          <w:rFonts w:ascii="BentonSans Book Italic" w:hAnsi="BentonSans Book Italic"/>
        </w:rPr>
        <w:t xml:space="preserve"> SuccessFactors Employee Central Payroll</w:t>
      </w:r>
      <w:r w:rsidR="00AB44D5" w:rsidRPr="00AA46A3">
        <w:rPr>
          <w:rStyle w:val="SAPScreenElement"/>
          <w:color w:val="auto"/>
        </w:rPr>
        <w:t xml:space="preserve"> </w:t>
      </w:r>
      <w:r w:rsidRPr="00AA46A3">
        <w:rPr>
          <w:rStyle w:val="SAPScreenElement"/>
          <w:color w:val="auto"/>
        </w:rPr>
        <w:t>(15O)</w:t>
      </w:r>
      <w:r w:rsidRPr="00AA46A3">
        <w:t>.</w:t>
      </w:r>
      <w:bookmarkEnd w:id="1342"/>
      <w:bookmarkEnd w:id="1343"/>
    </w:p>
    <w:p w14:paraId="2E03C8D5" w14:textId="6DC4A5E1" w:rsidR="00BA4736" w:rsidRPr="00AA46A3" w:rsidRDefault="002723AE" w:rsidP="007870C9">
      <w:pPr>
        <w:pStyle w:val="Heading2"/>
        <w:keepNext w:val="0"/>
        <w:keepLines w:val="0"/>
        <w:widowControl w:val="0"/>
        <w:tabs>
          <w:tab w:val="left" w:pos="540"/>
          <w:tab w:val="num" w:pos="576"/>
        </w:tabs>
        <w:spacing w:line="240" w:lineRule="auto"/>
        <w:ind w:left="578" w:hanging="578"/>
      </w:pPr>
      <w:bookmarkStart w:id="1344" w:name="_Toc507513130"/>
      <w:r w:rsidRPr="00AA46A3">
        <w:t>Long-Term Absences</w:t>
      </w:r>
      <w:bookmarkEnd w:id="1344"/>
    </w:p>
    <w:p w14:paraId="59930E19" w14:textId="77777777" w:rsidR="0095424A" w:rsidRPr="00AA46A3" w:rsidRDefault="0095424A" w:rsidP="0095424A">
      <w:pPr>
        <w:pStyle w:val="SAPKeyblockTitle"/>
      </w:pPr>
      <w:r w:rsidRPr="00AA46A3">
        <w:t>Purpose</w:t>
      </w:r>
    </w:p>
    <w:p w14:paraId="623C7203" w14:textId="5712A9C7" w:rsidR="00D50882" w:rsidRPr="00AA46A3" w:rsidRDefault="00D50882" w:rsidP="00B311C4">
      <w:r w:rsidRPr="00AA46A3">
        <w:t>It might happen that an employee in your company has to leave, not permanently, but for a period longer than mere vacation would account for. Examples might include parental leave.</w:t>
      </w:r>
      <w:r w:rsidR="00B20EA9" w:rsidRPr="00AA46A3">
        <w:t xml:space="preserve"> </w:t>
      </w:r>
    </w:p>
    <w:p w14:paraId="43EEC6BD" w14:textId="6E328CB0" w:rsidR="0077372B" w:rsidRPr="00AA46A3" w:rsidRDefault="0077372B" w:rsidP="0077372B">
      <w:r w:rsidRPr="00AA46A3">
        <w:t xml:space="preserve">In such a situation, the employee requests a long-term absence; after approval by the line manager and the HR </w:t>
      </w:r>
      <w:r w:rsidR="00480DFA" w:rsidRPr="00AA46A3">
        <w:t>business partner</w:t>
      </w:r>
      <w:r w:rsidR="00480DFA" w:rsidRPr="00AA46A3" w:rsidDel="00480DFA">
        <w:t xml:space="preserve"> </w:t>
      </w:r>
      <w:r w:rsidR="00480DFA" w:rsidRPr="00AA46A3">
        <w:t>of</w:t>
      </w:r>
      <w:r w:rsidR="003241CB" w:rsidRPr="00AA46A3">
        <w:t xml:space="preserve"> the employee</w:t>
      </w:r>
      <w:r w:rsidRPr="00AA46A3">
        <w:t>,</w:t>
      </w:r>
      <w:r w:rsidR="00895A38" w:rsidRPr="00AA46A3">
        <w:t xml:space="preserve"> </w:t>
      </w:r>
      <w:r w:rsidRPr="00AA46A3">
        <w:t xml:space="preserve">an event with appropriate event reason is triggered, which results in the appropriate setting of the employee’s status to mark that the employee is away from work for a longer period. </w:t>
      </w:r>
    </w:p>
    <w:p w14:paraId="3A4B1ED8" w14:textId="1DBBA74A" w:rsidR="00D50882" w:rsidRDefault="00D50882" w:rsidP="00B311C4">
      <w:r w:rsidRPr="00AA46A3">
        <w:rPr>
          <w:b/>
        </w:rPr>
        <w:t xml:space="preserve">In case Position Management </w:t>
      </w:r>
      <w:r w:rsidR="00CC32A9" w:rsidRPr="00CC32A9">
        <w:rPr>
          <w:b/>
        </w:rPr>
        <w:t xml:space="preserve">has been implemented </w:t>
      </w:r>
      <w:r w:rsidRPr="00AA46A3">
        <w:rPr>
          <w:b/>
        </w:rPr>
        <w:t>in your instance</w:t>
      </w:r>
      <w:r w:rsidRPr="00AA46A3">
        <w:t xml:space="preserve">, you </w:t>
      </w:r>
      <w:r w:rsidR="00895A38" w:rsidRPr="00AA46A3">
        <w:t>can</w:t>
      </w:r>
      <w:r w:rsidRPr="00AA46A3">
        <w:t xml:space="preserve"> decide whether that employee should have the right to return to his or her current position when the leave of absence is over.</w:t>
      </w:r>
      <w:r w:rsidR="00895A38" w:rsidRPr="00AA46A3">
        <w:t xml:space="preserve"> For this, the </w:t>
      </w:r>
      <w:r w:rsidR="00895A38" w:rsidRPr="00AA46A3">
        <w:rPr>
          <w:rStyle w:val="SAPScreenElement"/>
          <w:color w:val="auto"/>
        </w:rPr>
        <w:t>Right to Return</w:t>
      </w:r>
      <w:r w:rsidR="00895A38" w:rsidRPr="00AA46A3">
        <w:t xml:space="preserve"> feature needs to be set.</w:t>
      </w:r>
      <w:r w:rsidRPr="00AA46A3">
        <w:t xml:space="preserve"> </w:t>
      </w:r>
      <w:r w:rsidR="009A2D7E" w:rsidRPr="00AA46A3">
        <w:rPr>
          <w:rStyle w:val="SAPScreenElement"/>
          <w:color w:val="auto"/>
        </w:rPr>
        <w:t>Right to Return</w:t>
      </w:r>
      <w:r w:rsidR="009A2D7E" w:rsidRPr="00AA46A3">
        <w:t xml:space="preserve"> is also visualized on the </w:t>
      </w:r>
      <w:r w:rsidR="009A2D7E" w:rsidRPr="00AA46A3">
        <w:rPr>
          <w:rStyle w:val="SAPScreenElement"/>
          <w:color w:val="auto"/>
        </w:rPr>
        <w:t>Position Org Chart</w:t>
      </w:r>
      <w:r w:rsidR="009A2D7E" w:rsidRPr="00AA46A3">
        <w:t xml:space="preserve">. </w:t>
      </w:r>
      <w:r w:rsidRPr="00AA46A3">
        <w:t xml:space="preserve">In </w:t>
      </w:r>
      <w:r w:rsidR="0077372B" w:rsidRPr="00AA46A3">
        <w:t xml:space="preserve">this chapter, we consider that if </w:t>
      </w:r>
      <w:r w:rsidR="0077372B" w:rsidRPr="00AA46A3">
        <w:rPr>
          <w:rStyle w:val="SAPEmphasis"/>
          <w:lang w:eastAsia="zh-CN"/>
        </w:rPr>
        <w:t>Position Management</w:t>
      </w:r>
      <w:r w:rsidR="0077372B" w:rsidRPr="00AA46A3">
        <w:t xml:space="preserve"> </w:t>
      </w:r>
      <w:r w:rsidR="00CC32A9">
        <w:t>has been implemented</w:t>
      </w:r>
      <w:r w:rsidR="0077372B" w:rsidRPr="00AA46A3">
        <w:t xml:space="preserve">, the </w:t>
      </w:r>
      <w:r w:rsidR="0023201C" w:rsidRPr="00AA46A3">
        <w:rPr>
          <w:rStyle w:val="SAPScreenElement"/>
          <w:color w:val="auto"/>
        </w:rPr>
        <w:t>Right to Return</w:t>
      </w:r>
      <w:r w:rsidR="0023201C" w:rsidRPr="00AA46A3">
        <w:t xml:space="preserve"> </w:t>
      </w:r>
      <w:r w:rsidR="00895A38" w:rsidRPr="00AA46A3">
        <w:t>feature</w:t>
      </w:r>
      <w:r w:rsidR="0077372B" w:rsidRPr="00AA46A3">
        <w:t xml:space="preserve"> is also </w:t>
      </w:r>
      <w:r w:rsidR="00895A38" w:rsidRPr="00AA46A3">
        <w:t>used</w:t>
      </w:r>
      <w:r w:rsidR="0077372B" w:rsidRPr="00AA46A3">
        <w:t>.</w:t>
      </w:r>
      <w:r w:rsidR="001278F7" w:rsidRPr="00AA46A3">
        <w:t xml:space="preserve"> In addition, we consider that </w:t>
      </w:r>
      <w:r w:rsidR="00B37217" w:rsidRPr="00AA46A3">
        <w:t>the employee is assigned to a regular and not mass position.</w:t>
      </w:r>
      <w:r w:rsidR="001278F7" w:rsidRPr="00AA46A3">
        <w:t xml:space="preserve"> </w:t>
      </w:r>
    </w:p>
    <w:p w14:paraId="7044E5A2" w14:textId="77777777" w:rsidR="00AB36D0" w:rsidRPr="00AA46A3" w:rsidRDefault="00AB36D0" w:rsidP="00AB36D0">
      <w:pPr>
        <w:pStyle w:val="SAPNoteHeading"/>
        <w:ind w:left="720"/>
      </w:pPr>
      <w:commentRangeStart w:id="1345"/>
      <w:r w:rsidRPr="00AA46A3">
        <w:rPr>
          <w:noProof/>
        </w:rPr>
        <w:drawing>
          <wp:inline distT="0" distB="0" distL="0" distR="0" wp14:anchorId="1E2A65C6" wp14:editId="5B8F2263">
            <wp:extent cx="228600" cy="228600"/>
            <wp:effectExtent l="0" t="0" r="0" b="0"/>
            <wp:docPr id="5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A46A3">
        <w:t> Recommendation</w:t>
      </w:r>
      <w:commentRangeEnd w:id="1345"/>
      <w:r w:rsidR="00932F91">
        <w:rPr>
          <w:rStyle w:val="CommentReference"/>
          <w:rFonts w:ascii="BentonSans Book" w:hAnsi="BentonSans Book"/>
          <w:color w:val="auto"/>
        </w:rPr>
        <w:commentReference w:id="1345"/>
      </w:r>
    </w:p>
    <w:p w14:paraId="3E0413C9" w14:textId="7EB9A7B7" w:rsidR="00AC3D49" w:rsidDel="008D0EB6" w:rsidRDefault="008D0EB6" w:rsidP="00AB36D0">
      <w:pPr>
        <w:ind w:left="720"/>
        <w:rPr>
          <w:del w:id="1346" w:author="Author" w:date="2018-02-19T06:58:00Z"/>
        </w:rPr>
      </w:pPr>
      <w:ins w:id="1347" w:author="Author" w:date="2018-02-19T06:56:00Z">
        <w:r>
          <w:t xml:space="preserve">In case </w:t>
        </w:r>
        <w:r w:rsidRPr="008D0EB6">
          <w:rPr>
            <w:rStyle w:val="SAPEmphasis"/>
            <w:lang w:eastAsia="zh-CN"/>
            <w:rPrChange w:id="1348" w:author="Author" w:date="2018-02-19T06:56:00Z">
              <w:rPr/>
            </w:rPrChange>
          </w:rPr>
          <w:t>Position Management</w:t>
        </w:r>
        <w:r>
          <w:t xml:space="preserve"> has been </w:t>
        </w:r>
        <w:r w:rsidRPr="008D0EB6">
          <w:t>deployed with</w:t>
        </w:r>
        <w:r>
          <w:t xml:space="preserve"> the </w:t>
        </w:r>
        <w:r w:rsidRPr="008D0EB6">
          <w:t>SAP Best Practices</w:t>
        </w:r>
        <w:r>
          <w:t xml:space="preserve">, </w:t>
        </w:r>
      </w:ins>
      <w:del w:id="1349" w:author="Author" w:date="2018-02-19T06:57:00Z">
        <w:r w:rsidR="00AC3D49" w:rsidRPr="00C61233" w:rsidDel="008D0EB6">
          <w:delText xml:space="preserve">For details on </w:delText>
        </w:r>
        <w:r w:rsidR="00AC3D49" w:rsidRPr="00222F1E" w:rsidDel="008D0EB6">
          <w:delText>creating positions</w:delText>
        </w:r>
        <w:r w:rsidR="00AC3D49" w:rsidRPr="00C61233" w:rsidDel="008D0EB6">
          <w:delText>,</w:delText>
        </w:r>
        <w:r w:rsidR="00AC3D49" w:rsidDel="008D0EB6">
          <w:delText xml:space="preserve"> </w:delText>
        </w:r>
      </w:del>
      <w:r w:rsidR="00AC3D49">
        <w:t>you can</w:t>
      </w:r>
      <w:r w:rsidR="00AC3D49" w:rsidRPr="00C61233">
        <w:t xml:space="preserve"> refer </w:t>
      </w:r>
      <w:ins w:id="1350" w:author="Author" w:date="2018-02-19T06:57:00Z">
        <w:r>
          <w:t>f</w:t>
        </w:r>
        <w:r w:rsidRPr="00C61233">
          <w:t xml:space="preserve">or details on </w:t>
        </w:r>
        <w:r w:rsidRPr="00222F1E">
          <w:t>creating positions</w:t>
        </w:r>
        <w:r w:rsidRPr="00C61233">
          <w:t xml:space="preserve"> </w:t>
        </w:r>
      </w:ins>
      <w:r w:rsidR="00AC3D49" w:rsidRPr="00C61233">
        <w:t xml:space="preserve">to test script of scope </w:t>
      </w:r>
      <w:r w:rsidR="00AC3D49" w:rsidRPr="00BB001D">
        <w:t xml:space="preserve">item </w:t>
      </w:r>
      <w:r w:rsidR="00AC3D49" w:rsidRPr="00DF0A6F">
        <w:rPr>
          <w:rStyle w:val="SAPScreenElement"/>
          <w:color w:val="auto"/>
        </w:rPr>
        <w:t>Manage</w:t>
      </w:r>
      <w:r w:rsidR="00AC3D49">
        <w:rPr>
          <w:rStyle w:val="SAPScreenElement"/>
          <w:color w:val="auto"/>
        </w:rPr>
        <w:t xml:space="preserve"> </w:t>
      </w:r>
      <w:r w:rsidR="00AC3D49" w:rsidRPr="00DF0A6F">
        <w:rPr>
          <w:rStyle w:val="SAPScreenElement"/>
          <w:color w:val="auto"/>
        </w:rPr>
        <w:t>Position</w:t>
      </w:r>
      <w:r w:rsidR="00AC3D49">
        <w:rPr>
          <w:rStyle w:val="SAPScreenElement"/>
          <w:color w:val="auto"/>
        </w:rPr>
        <w:t>s</w:t>
      </w:r>
      <w:r w:rsidR="00AC3D49" w:rsidRPr="00DF0A6F">
        <w:rPr>
          <w:rStyle w:val="SAPScreenElement"/>
          <w:color w:val="auto"/>
        </w:rPr>
        <w:t xml:space="preserve"> (FK1)</w:t>
      </w:r>
      <w:r w:rsidR="00AC3D49">
        <w:t>.</w:t>
      </w:r>
      <w:r w:rsidR="00AC3D49" w:rsidRPr="00AC3D49">
        <w:t xml:space="preserve"> </w:t>
      </w:r>
      <w:ins w:id="1351" w:author="Author" w:date="2018-02-19T06:57:00Z">
        <w:r>
          <w:t xml:space="preserve">In case </w:t>
        </w:r>
        <w:r w:rsidRPr="008D0EB6">
          <w:rPr>
            <w:rPrChange w:id="1352" w:author="Author" w:date="2018-02-19T06:57:00Z">
              <w:rPr>
                <w:rStyle w:val="SAPEmphasis"/>
                <w:lang w:eastAsia="zh-CN"/>
              </w:rPr>
            </w:rPrChange>
          </w:rPr>
          <w:t>the</w:t>
        </w:r>
        <w:r>
          <w:rPr>
            <w:rStyle w:val="SAPEmphasis"/>
            <w:lang w:eastAsia="zh-CN"/>
          </w:rPr>
          <w:t xml:space="preserve"> Core </w:t>
        </w:r>
        <w:r w:rsidRPr="008D0EB6">
          <w:rPr>
            <w:rPrChange w:id="1353" w:author="Author" w:date="2018-02-19T06:57:00Z">
              <w:rPr>
                <w:rStyle w:val="SAPEmphasis"/>
                <w:lang w:eastAsia="zh-CN"/>
              </w:rPr>
            </w:rPrChange>
          </w:rPr>
          <w:t>content</w:t>
        </w:r>
        <w:r>
          <w:t xml:space="preserve"> has been </w:t>
        </w:r>
        <w:r w:rsidRPr="008D0EB6">
          <w:rPr>
            <w:rPrChange w:id="1354" w:author="Author" w:date="2018-02-19T07:01:00Z">
              <w:rPr>
                <w:rStyle w:val="SAPEmphasis"/>
                <w:lang w:eastAsia="zh-CN"/>
              </w:rPr>
            </w:rPrChange>
          </w:rPr>
          <w:t>deployed with</w:t>
        </w:r>
        <w:r>
          <w:t xml:space="preserve"> the </w:t>
        </w:r>
        <w:r w:rsidRPr="008D0EB6">
          <w:rPr>
            <w:rPrChange w:id="1355" w:author="Author" w:date="2018-02-19T07:01:00Z">
              <w:rPr>
                <w:rStyle w:val="SAPEmphasis"/>
                <w:lang w:eastAsia="zh-CN"/>
              </w:rPr>
            </w:rPrChange>
          </w:rPr>
          <w:t>SAP Best Practices</w:t>
        </w:r>
      </w:ins>
      <w:del w:id="1356" w:author="Author" w:date="2018-02-19T06:58:00Z">
        <w:r w:rsidR="00AC3D49" w:rsidRPr="00C61233" w:rsidDel="008D0EB6">
          <w:delText>For details on</w:delText>
        </w:r>
        <w:r w:rsidR="00AC3D49" w:rsidRPr="00BB001D" w:rsidDel="008D0EB6">
          <w:delText xml:space="preserve"> </w:delText>
        </w:r>
        <w:r w:rsidR="00AC3D49" w:rsidRPr="00222F1E" w:rsidDel="008D0EB6">
          <w:delText>hiring/rehiring employees on these positions</w:delText>
        </w:r>
      </w:del>
      <w:r w:rsidR="00AC3D49">
        <w:t>,</w:t>
      </w:r>
      <w:r w:rsidR="00AC3D49" w:rsidRPr="00BB001D">
        <w:t xml:space="preserve"> </w:t>
      </w:r>
      <w:r w:rsidR="00AC3D49">
        <w:t>you can</w:t>
      </w:r>
      <w:r w:rsidR="00AC3D49" w:rsidRPr="00C61233">
        <w:t xml:space="preserve"> refer </w:t>
      </w:r>
      <w:ins w:id="1357" w:author="Author" w:date="2018-02-19T06:58:00Z">
        <w:r>
          <w:t>f</w:t>
        </w:r>
        <w:r w:rsidRPr="00C61233">
          <w:t>or details on</w:t>
        </w:r>
        <w:r w:rsidRPr="00BB001D">
          <w:t xml:space="preserve"> </w:t>
        </w:r>
        <w:r w:rsidRPr="00222F1E">
          <w:t>hiring/rehiring employees on these positions</w:t>
        </w:r>
        <w:r w:rsidRPr="00C61233">
          <w:t xml:space="preserve"> </w:t>
        </w:r>
      </w:ins>
      <w:r w:rsidR="00AC3D49" w:rsidRPr="00C61233">
        <w:t xml:space="preserve">to test script of scope </w:t>
      </w:r>
      <w:r w:rsidR="00AC3D49" w:rsidRPr="00BB001D">
        <w:t xml:space="preserve">item </w:t>
      </w:r>
      <w:r w:rsidR="00AC3D49" w:rsidRPr="00DF0A6F">
        <w:rPr>
          <w:rStyle w:val="SAPScreenElement"/>
          <w:color w:val="auto"/>
        </w:rPr>
        <w:t>Add New Employee / Rehire (FJ0)</w:t>
      </w:r>
      <w:r w:rsidR="00AC3D49" w:rsidRPr="00BB001D">
        <w:t>.</w:t>
      </w:r>
      <w:ins w:id="1358" w:author="Author" w:date="2018-02-19T06:58:00Z">
        <w:r>
          <w:t xml:space="preserve"> </w:t>
        </w:r>
      </w:ins>
    </w:p>
    <w:p w14:paraId="168BA8D8" w14:textId="7C7CB488" w:rsidR="00AC3D49" w:rsidRDefault="00AC3D49" w:rsidP="00D62180">
      <w:pPr>
        <w:ind w:left="720"/>
        <w:rPr>
          <w:ins w:id="1359" w:author="Author" w:date="2018-02-19T07:11:00Z"/>
        </w:rPr>
      </w:pPr>
      <w:r>
        <w:t>In case employees already exist in the</w:t>
      </w:r>
      <w:r w:rsidRPr="00E93142">
        <w:rPr>
          <w:rStyle w:val="SAPEmphasis"/>
        </w:rPr>
        <w:t xml:space="preserve"> </w:t>
      </w:r>
      <w:r w:rsidRPr="00222F1E">
        <w:t>Employee Central</w:t>
      </w:r>
      <w:r w:rsidRPr="00D334E4">
        <w:rPr>
          <w:rStyle w:val="SAPEmphasis"/>
        </w:rPr>
        <w:t xml:space="preserve"> </w:t>
      </w:r>
      <w:r w:rsidRPr="00222F1E">
        <w:t>instance</w:t>
      </w:r>
      <w:r>
        <w:t xml:space="preserve"> at the point in time when </w:t>
      </w:r>
      <w:r w:rsidRPr="00222F1E">
        <w:rPr>
          <w:rStyle w:val="SAPEmphasis"/>
        </w:rPr>
        <w:t>Position Management</w:t>
      </w:r>
      <w:r>
        <w:t xml:space="preserve"> is </w:t>
      </w:r>
      <w:ins w:id="1360" w:author="Author" w:date="2018-02-19T06:59:00Z">
        <w:r w:rsidR="008D0EB6" w:rsidRPr="008D0EB6">
          <w:rPr>
            <w:rPrChange w:id="1361" w:author="Author" w:date="2018-02-19T07:01:00Z">
              <w:rPr>
                <w:rStyle w:val="SAPEmphasis"/>
                <w:lang w:eastAsia="zh-CN"/>
              </w:rPr>
            </w:rPrChange>
          </w:rPr>
          <w:t>deployed with</w:t>
        </w:r>
        <w:r w:rsidR="008D0EB6">
          <w:t xml:space="preserve"> the </w:t>
        </w:r>
        <w:r w:rsidR="008D0EB6" w:rsidRPr="008D0EB6">
          <w:rPr>
            <w:rPrChange w:id="1362" w:author="Author" w:date="2018-02-19T07:01:00Z">
              <w:rPr>
                <w:rStyle w:val="SAPEmphasis"/>
                <w:lang w:eastAsia="zh-CN"/>
              </w:rPr>
            </w:rPrChange>
          </w:rPr>
          <w:t>SAP Best Practices</w:t>
        </w:r>
      </w:ins>
      <w:del w:id="1363" w:author="Author" w:date="2018-02-19T06:59:00Z">
        <w:r w:rsidDel="008D0EB6">
          <w:delText>implemented</w:delText>
        </w:r>
      </w:del>
      <w:r>
        <w:t xml:space="preserve">, these employees can be assigned to newly created positions as appropriate. </w:t>
      </w:r>
      <w:r w:rsidRPr="00C61233">
        <w:t>For more details on this</w:t>
      </w:r>
      <w:r>
        <w:t xml:space="preserve">, refer to chapter </w:t>
      </w:r>
      <w:r w:rsidRPr="00222F1E">
        <w:rPr>
          <w:rStyle w:val="SAPScreenElement"/>
          <w:color w:val="auto"/>
        </w:rPr>
        <w:t>Assigning Employee to Position</w:t>
      </w:r>
      <w:r w:rsidRPr="008D6DB7">
        <w:t xml:space="preserve"> </w:t>
      </w:r>
      <w:r>
        <w:t xml:space="preserve">in </w:t>
      </w:r>
      <w:r w:rsidRPr="00CB7B5E">
        <w:t xml:space="preserve">the </w:t>
      </w:r>
      <w:del w:id="1364" w:author="Author" w:date="2018-02-19T07:05:00Z">
        <w:r w:rsidRPr="00CB7B5E" w:rsidDel="008D0EB6">
          <w:rPr>
            <w:rFonts w:ascii="BentonSans Bold" w:hAnsi="BentonSans Bold"/>
            <w:color w:val="666666"/>
          </w:rPr>
          <w:delText>Appendix</w:delText>
        </w:r>
        <w:r w:rsidRPr="003F5AF8" w:rsidDel="008D0EB6">
          <w:delText xml:space="preserve"> </w:delText>
        </w:r>
      </w:del>
      <w:ins w:id="1365" w:author="Author" w:date="2018-02-19T07:12:00Z">
        <w:r w:rsidR="000227D0">
          <w:rPr>
            <w:rFonts w:ascii="BentonSans Bold" w:hAnsi="BentonSans Bold"/>
            <w:color w:val="666666"/>
          </w:rPr>
          <w:t>Appendix</w:t>
        </w:r>
        <w:r w:rsidR="000227D0" w:rsidDel="000227D0">
          <w:rPr>
            <w:rFonts w:ascii="BentonSans Bold" w:hAnsi="BentonSans Bold"/>
            <w:color w:val="666666"/>
          </w:rPr>
          <w:t xml:space="preserve"> </w:t>
        </w:r>
      </w:ins>
      <w:ins w:id="1366" w:author="Author" w:date="2018-02-19T07:05:00Z">
        <w:del w:id="1367" w:author="Author" w:date="2018-02-19T07:12:00Z">
          <w:r w:rsidR="008D0EB6" w:rsidDel="000227D0">
            <w:rPr>
              <w:rFonts w:ascii="BentonSans Bold" w:hAnsi="BentonSans Bold"/>
              <w:color w:val="666666"/>
            </w:rPr>
            <w:delText>c</w:delText>
          </w:r>
          <w:r w:rsidR="008D0EB6" w:rsidRPr="003F5AF8" w:rsidDel="000227D0">
            <w:delText xml:space="preserve"> </w:delText>
          </w:r>
        </w:del>
      </w:ins>
      <w:r w:rsidRPr="003F5AF8">
        <w:t>of</w:t>
      </w:r>
      <w:r>
        <w:t xml:space="preserve"> </w:t>
      </w:r>
      <w:r w:rsidRPr="00C61233">
        <w:t xml:space="preserve">test script </w:t>
      </w:r>
      <w:r w:rsidRPr="00DF0A6F">
        <w:rPr>
          <w:rStyle w:val="SAPScreenElement"/>
          <w:color w:val="auto"/>
        </w:rPr>
        <w:t>Manage</w:t>
      </w:r>
      <w:r>
        <w:rPr>
          <w:rStyle w:val="SAPScreenElement"/>
          <w:color w:val="auto"/>
        </w:rPr>
        <w:t xml:space="preserve"> </w:t>
      </w:r>
      <w:r w:rsidRPr="00DF0A6F">
        <w:rPr>
          <w:rStyle w:val="SAPScreenElement"/>
          <w:color w:val="auto"/>
        </w:rPr>
        <w:t>Position</w:t>
      </w:r>
      <w:r>
        <w:rPr>
          <w:rStyle w:val="SAPScreenElement"/>
          <w:color w:val="auto"/>
        </w:rPr>
        <w:t>s</w:t>
      </w:r>
      <w:r w:rsidRPr="00DF0A6F">
        <w:rPr>
          <w:rStyle w:val="SAPScreenElement"/>
          <w:color w:val="auto"/>
        </w:rPr>
        <w:t xml:space="preserve"> (FK1)</w:t>
      </w:r>
      <w:r>
        <w:t>.</w:t>
      </w:r>
    </w:p>
    <w:p w14:paraId="3FF015F4" w14:textId="32945B4C" w:rsidR="000227D0" w:rsidRPr="00AA46A3" w:rsidDel="000227D0" w:rsidRDefault="000227D0" w:rsidP="00D62180">
      <w:pPr>
        <w:ind w:left="720"/>
        <w:rPr>
          <w:del w:id="1368" w:author="Author" w:date="2018-02-19T07:12:00Z"/>
        </w:rPr>
      </w:pPr>
      <w:bookmarkStart w:id="1369" w:name="_Toc507513131"/>
      <w:bookmarkEnd w:id="1369"/>
    </w:p>
    <w:p w14:paraId="6EEB2AAB" w14:textId="77777777" w:rsidR="00BA4736" w:rsidRPr="00AA46A3" w:rsidRDefault="00BA4736" w:rsidP="002875F8">
      <w:pPr>
        <w:pStyle w:val="Heading3"/>
      </w:pPr>
      <w:bookmarkStart w:id="1370" w:name="_Toc469864221"/>
      <w:bookmarkStart w:id="1371" w:name="_Toc469864223"/>
      <w:bookmarkStart w:id="1372" w:name="_Toc434238237"/>
      <w:bookmarkStart w:id="1373" w:name="_Toc435799799"/>
      <w:bookmarkStart w:id="1374" w:name="_Toc435805464"/>
      <w:bookmarkStart w:id="1375" w:name="_Toc434238238"/>
      <w:bookmarkStart w:id="1376" w:name="_Toc435799800"/>
      <w:bookmarkStart w:id="1377" w:name="_Toc435805465"/>
      <w:bookmarkStart w:id="1378" w:name="_Toc434238240"/>
      <w:bookmarkStart w:id="1379" w:name="_Toc435799802"/>
      <w:bookmarkStart w:id="1380" w:name="_Toc435805467"/>
      <w:bookmarkStart w:id="1381" w:name="_Toc507513132"/>
      <w:bookmarkEnd w:id="1370"/>
      <w:bookmarkEnd w:id="1371"/>
      <w:bookmarkEnd w:id="1372"/>
      <w:bookmarkEnd w:id="1373"/>
      <w:bookmarkEnd w:id="1374"/>
      <w:bookmarkEnd w:id="1375"/>
      <w:bookmarkEnd w:id="1376"/>
      <w:bookmarkEnd w:id="1377"/>
      <w:bookmarkEnd w:id="1378"/>
      <w:bookmarkEnd w:id="1379"/>
      <w:bookmarkEnd w:id="1380"/>
      <w:r w:rsidRPr="00AA46A3">
        <w:t>Request</w:t>
      </w:r>
      <w:r w:rsidRPr="00AA46A3">
        <w:rPr>
          <w:lang w:eastAsia="zh-CN"/>
        </w:rPr>
        <w:t>ing</w:t>
      </w:r>
      <w:r w:rsidRPr="00AA46A3">
        <w:t xml:space="preserve"> </w:t>
      </w:r>
      <w:r w:rsidR="006D7F91" w:rsidRPr="00AA46A3">
        <w:t xml:space="preserve">Long-Term </w:t>
      </w:r>
      <w:r w:rsidRPr="00AA46A3">
        <w:t>Time Off</w:t>
      </w:r>
      <w:bookmarkEnd w:id="1381"/>
    </w:p>
    <w:p w14:paraId="4ED0D908" w14:textId="77777777" w:rsidR="00BA4736" w:rsidRPr="00AA46A3" w:rsidRDefault="00BA4736" w:rsidP="00BA4736">
      <w:pPr>
        <w:pStyle w:val="SAPKeyblockTitle"/>
      </w:pPr>
      <w:r w:rsidRPr="00AA46A3">
        <w:t>Test Administration</w:t>
      </w:r>
    </w:p>
    <w:p w14:paraId="3D22EBF0" w14:textId="2F40177B" w:rsidR="00BA4736" w:rsidRPr="00AA46A3" w:rsidRDefault="00BA4736" w:rsidP="00BA4736">
      <w:r w:rsidRPr="00AA46A3">
        <w:t>Customer project: Fill in the project-specific parts (</w:t>
      </w:r>
      <w:r w:rsidR="007035B9" w:rsidRPr="00AA46A3">
        <w:t>between &lt;brackets&gt;</w:t>
      </w:r>
      <w:r w:rsidRPr="00AA46A3">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BA4736" w:rsidRPr="00AA46A3" w14:paraId="7EEB57FB" w14:textId="77777777" w:rsidTr="0043470D">
        <w:tc>
          <w:tcPr>
            <w:tcW w:w="2280" w:type="dxa"/>
            <w:tcBorders>
              <w:top w:val="single" w:sz="8" w:space="0" w:color="999999"/>
              <w:left w:val="single" w:sz="8" w:space="0" w:color="999999"/>
              <w:bottom w:val="single" w:sz="8" w:space="0" w:color="999999"/>
              <w:right w:val="single" w:sz="8" w:space="0" w:color="999999"/>
            </w:tcBorders>
            <w:hideMark/>
          </w:tcPr>
          <w:p w14:paraId="7FC21C77" w14:textId="77777777" w:rsidR="00BA4736" w:rsidRPr="00AA46A3" w:rsidRDefault="00BA4736" w:rsidP="0043470D">
            <w:pPr>
              <w:rPr>
                <w:rStyle w:val="SAPEmphasis"/>
              </w:rPr>
            </w:pPr>
            <w:r w:rsidRPr="00AA46A3">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54CB0FF8" w14:textId="77777777" w:rsidR="00BA4736" w:rsidRPr="00AA46A3" w:rsidRDefault="00BA4736" w:rsidP="0043470D">
            <w:pPr>
              <w:rPr>
                <w:lang w:eastAsia="zh-CN"/>
              </w:rPr>
            </w:pPr>
            <w:r w:rsidRPr="00AA46A3">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0D3077FC" w14:textId="77777777" w:rsidR="00BA4736" w:rsidRPr="00AA46A3" w:rsidRDefault="00BA4736" w:rsidP="0043470D">
            <w:pPr>
              <w:rPr>
                <w:rStyle w:val="SAPEmphasis"/>
              </w:rPr>
            </w:pPr>
            <w:r w:rsidRPr="00AA46A3">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1777BEB0" w14:textId="77777777" w:rsidR="00BA4736" w:rsidRPr="00AA46A3" w:rsidRDefault="007035B9" w:rsidP="0043470D">
            <w:pPr>
              <w:rPr>
                <w:lang w:eastAsia="zh-CN"/>
              </w:rPr>
            </w:pPr>
            <w:r w:rsidRPr="00AA46A3">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67DB2BFE" w14:textId="77777777" w:rsidR="00BA4736" w:rsidRPr="00AA46A3" w:rsidRDefault="00BA4736" w:rsidP="0043470D">
            <w:pPr>
              <w:rPr>
                <w:rStyle w:val="SAPEmphasis"/>
              </w:rPr>
            </w:pPr>
            <w:r w:rsidRPr="00AA46A3">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5E33A91B" w14:textId="267F2AD3" w:rsidR="00BA4736" w:rsidRPr="00AA46A3" w:rsidRDefault="00165FAC" w:rsidP="0043470D">
            <w:pPr>
              <w:rPr>
                <w:lang w:eastAsia="zh-CN"/>
              </w:rPr>
            </w:pPr>
            <w:r w:rsidRPr="00AA46A3">
              <w:rPr>
                <w:lang w:eastAsia="zh-CN"/>
              </w:rPr>
              <w:t>&lt;date&gt;</w:t>
            </w:r>
          </w:p>
        </w:tc>
      </w:tr>
      <w:tr w:rsidR="00BA4736" w:rsidRPr="00AA46A3" w14:paraId="3CF924EF" w14:textId="77777777" w:rsidTr="0043470D">
        <w:tc>
          <w:tcPr>
            <w:tcW w:w="2280" w:type="dxa"/>
            <w:tcBorders>
              <w:top w:val="single" w:sz="8" w:space="0" w:color="999999"/>
              <w:left w:val="single" w:sz="8" w:space="0" w:color="999999"/>
              <w:bottom w:val="single" w:sz="8" w:space="0" w:color="999999"/>
              <w:right w:val="single" w:sz="8" w:space="0" w:color="999999"/>
            </w:tcBorders>
            <w:hideMark/>
          </w:tcPr>
          <w:p w14:paraId="259B3CF5" w14:textId="77777777" w:rsidR="00BA4736" w:rsidRPr="00AA46A3" w:rsidRDefault="00BA4736" w:rsidP="0043470D">
            <w:pPr>
              <w:rPr>
                <w:rStyle w:val="SAPEmphasis"/>
              </w:rPr>
            </w:pPr>
            <w:r w:rsidRPr="00AA46A3">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4F7E57BF" w14:textId="77777777" w:rsidR="00BA4736" w:rsidRPr="00AA46A3" w:rsidRDefault="00BA4736" w:rsidP="0043470D">
            <w:pPr>
              <w:rPr>
                <w:lang w:eastAsia="zh-CN"/>
              </w:rPr>
            </w:pPr>
            <w:r w:rsidRPr="00AA46A3">
              <w:rPr>
                <w:lang w:eastAsia="zh-CN"/>
              </w:rPr>
              <w:t>Employee</w:t>
            </w:r>
          </w:p>
        </w:tc>
      </w:tr>
      <w:tr w:rsidR="00BA4736" w:rsidRPr="00AA46A3" w14:paraId="454E8ED6" w14:textId="77777777" w:rsidTr="0043470D">
        <w:tc>
          <w:tcPr>
            <w:tcW w:w="2280" w:type="dxa"/>
            <w:tcBorders>
              <w:top w:val="single" w:sz="8" w:space="0" w:color="999999"/>
              <w:left w:val="single" w:sz="8" w:space="0" w:color="999999"/>
              <w:bottom w:val="single" w:sz="8" w:space="0" w:color="999999"/>
              <w:right w:val="single" w:sz="8" w:space="0" w:color="999999"/>
            </w:tcBorders>
            <w:hideMark/>
          </w:tcPr>
          <w:p w14:paraId="3D0AC9E7" w14:textId="77777777" w:rsidR="00BA4736" w:rsidRPr="00AA46A3" w:rsidRDefault="00BA4736" w:rsidP="0043470D">
            <w:pPr>
              <w:rPr>
                <w:rStyle w:val="SAPEmphasis"/>
              </w:rPr>
            </w:pPr>
            <w:r w:rsidRPr="00AA46A3">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61F07E07" w14:textId="77777777" w:rsidR="00BA4736" w:rsidRPr="00AA46A3" w:rsidRDefault="00BA4736" w:rsidP="0043470D">
            <w:pPr>
              <w:rPr>
                <w:lang w:eastAsia="zh-CN"/>
              </w:rPr>
            </w:pPr>
            <w:r w:rsidRPr="00AA46A3">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621FCDF3" w14:textId="77777777" w:rsidR="00BA4736" w:rsidRPr="00AA46A3" w:rsidRDefault="00BA4736" w:rsidP="0043470D">
            <w:pPr>
              <w:rPr>
                <w:rStyle w:val="SAPEmphasis"/>
              </w:rPr>
            </w:pPr>
            <w:r w:rsidRPr="00AA46A3">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792CC355" w14:textId="1D009C76" w:rsidR="00BA4736" w:rsidRPr="00AA46A3" w:rsidRDefault="00583EFD" w:rsidP="0043470D">
            <w:pPr>
              <w:rPr>
                <w:lang w:eastAsia="zh-CN"/>
              </w:rPr>
            </w:pPr>
            <w:r>
              <w:rPr>
                <w:lang w:eastAsia="zh-CN"/>
              </w:rPr>
              <w:t>&lt;duration&gt;</w:t>
            </w:r>
          </w:p>
        </w:tc>
      </w:tr>
    </w:tbl>
    <w:p w14:paraId="71CA846D" w14:textId="77777777" w:rsidR="00BA4736" w:rsidRPr="00AA46A3" w:rsidRDefault="00BA4736" w:rsidP="00BA4736">
      <w:pPr>
        <w:pStyle w:val="SAPKeyblockTitle"/>
      </w:pPr>
      <w:r w:rsidRPr="00AA46A3">
        <w:t>Purpose</w:t>
      </w:r>
    </w:p>
    <w:p w14:paraId="01473DE4" w14:textId="1CA12EE7" w:rsidR="00BA4736" w:rsidRPr="00AA46A3" w:rsidRDefault="00BA4736" w:rsidP="006D7F91">
      <w:r w:rsidRPr="00AA46A3">
        <w:t xml:space="preserve">The Employee requests </w:t>
      </w:r>
      <w:r w:rsidR="006D7F91" w:rsidRPr="00AA46A3">
        <w:t xml:space="preserve">a long-term </w:t>
      </w:r>
      <w:r w:rsidR="0090274F">
        <w:t>time off</w:t>
      </w:r>
      <w:r w:rsidR="0004588F" w:rsidRPr="00AA46A3">
        <w:t>,</w:t>
      </w:r>
      <w:r w:rsidR="006D7F91" w:rsidRPr="00AA46A3">
        <w:t xml:space="preserve"> </w:t>
      </w:r>
      <w:r w:rsidR="0004588F" w:rsidRPr="00AA46A3">
        <w:t>f</w:t>
      </w:r>
      <w:r w:rsidR="006D7F91" w:rsidRPr="00AA46A3">
        <w:t>or example</w:t>
      </w:r>
      <w:r w:rsidR="00EC719C" w:rsidRPr="00AA46A3">
        <w:t xml:space="preserve"> </w:t>
      </w:r>
      <w:r w:rsidR="00F77B9F" w:rsidRPr="00AA46A3">
        <w:t>p</w:t>
      </w:r>
      <w:r w:rsidR="006D7F91" w:rsidRPr="00AA46A3">
        <w:t xml:space="preserve">arental </w:t>
      </w:r>
      <w:r w:rsidR="00F77B9F" w:rsidRPr="00AA46A3">
        <w:t>l</w:t>
      </w:r>
      <w:r w:rsidR="006D7F91" w:rsidRPr="00AA46A3">
        <w:t xml:space="preserve">eave. This time </w:t>
      </w:r>
      <w:r w:rsidRPr="00AA46A3">
        <w:t>off request initiated by the employee generates a two-step workflow</w:t>
      </w:r>
      <w:r w:rsidR="006D7F91" w:rsidRPr="00AA46A3">
        <w:t xml:space="preserve">; </w:t>
      </w:r>
      <w:r w:rsidRPr="00AA46A3">
        <w:t xml:space="preserve">the request must be approved by </w:t>
      </w:r>
      <w:r w:rsidR="00480DFA" w:rsidRPr="00AA46A3">
        <w:t xml:space="preserve">both </w:t>
      </w:r>
      <w:r w:rsidRPr="00AA46A3">
        <w:t xml:space="preserve">the employee’s </w:t>
      </w:r>
      <w:r w:rsidR="009A3278" w:rsidRPr="00AA46A3">
        <w:t xml:space="preserve">line manager </w:t>
      </w:r>
      <w:r w:rsidRPr="00AA46A3">
        <w:t xml:space="preserve">and HR </w:t>
      </w:r>
      <w:r w:rsidR="00480DFA" w:rsidRPr="00AA46A3">
        <w:t>business partner</w:t>
      </w:r>
      <w:r w:rsidRPr="00AA46A3">
        <w:t>.</w:t>
      </w:r>
    </w:p>
    <w:p w14:paraId="251E03B6" w14:textId="77777777" w:rsidR="00BA4736" w:rsidRPr="00AA46A3" w:rsidRDefault="00DF1A4C" w:rsidP="00521682">
      <w:pPr>
        <w:ind w:left="720"/>
        <w:rPr>
          <w:rFonts w:ascii="BentonSans Regular" w:hAnsi="BentonSans Regular"/>
          <w:color w:val="666666"/>
          <w:sz w:val="22"/>
        </w:rPr>
      </w:pPr>
      <w:r w:rsidRPr="00AA46A3">
        <w:rPr>
          <w:noProof/>
        </w:rPr>
        <w:drawing>
          <wp:inline distT="0" distB="0" distL="0" distR="0" wp14:anchorId="06910B8D" wp14:editId="0574E516">
            <wp:extent cx="225425" cy="225425"/>
            <wp:effectExtent l="0" t="0" r="0" b="3175"/>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BA4736" w:rsidRPr="00AA46A3">
        <w:t> </w:t>
      </w:r>
      <w:r w:rsidR="00BA4736" w:rsidRPr="00AA46A3">
        <w:rPr>
          <w:rFonts w:ascii="BentonSans Regular" w:hAnsi="BentonSans Regular"/>
          <w:color w:val="666666"/>
          <w:sz w:val="22"/>
        </w:rPr>
        <w:t>Note</w:t>
      </w:r>
    </w:p>
    <w:p w14:paraId="48914B91" w14:textId="52D44FF3" w:rsidR="005E0116" w:rsidRPr="00AA46A3" w:rsidRDefault="00BA4736" w:rsidP="00521682">
      <w:pPr>
        <w:ind w:left="720"/>
      </w:pPr>
      <w:r w:rsidRPr="00AA46A3">
        <w:t>For more details on the</w:t>
      </w:r>
      <w:r w:rsidR="006D7F91" w:rsidRPr="00AA46A3">
        <w:t xml:space="preserve"> workflow</w:t>
      </w:r>
      <w:r w:rsidRPr="00AA46A3">
        <w:t xml:space="preserve">, refer to </w:t>
      </w:r>
      <w:del w:id="1382" w:author="Author" w:date="2018-02-19T16:44:00Z">
        <w:r w:rsidRPr="00AA46A3" w:rsidDel="00C57B99">
          <w:delText xml:space="preserve">configuration guide of building block </w:delText>
        </w:r>
        <w:r w:rsidRPr="00AA46A3" w:rsidDel="00C57B99">
          <w:rPr>
            <w:rFonts w:cs="Arial"/>
            <w:b/>
            <w:bCs/>
          </w:rPr>
          <w:delText>FK4</w:delText>
        </w:r>
        <w:r w:rsidR="005E0116" w:rsidRPr="00AA46A3" w:rsidDel="00C57B99">
          <w:rPr>
            <w:b/>
          </w:rPr>
          <w:delText>(</w:delText>
        </w:r>
        <w:r w:rsidR="0004588F" w:rsidRPr="00AA46A3" w:rsidDel="00C57B99">
          <w:rPr>
            <w:b/>
          </w:rPr>
          <w:delText>US</w:delText>
        </w:r>
        <w:r w:rsidR="005E0116" w:rsidRPr="00AA46A3" w:rsidDel="00C57B99">
          <w:rPr>
            <w:b/>
          </w:rPr>
          <w:delText>)</w:delText>
        </w:r>
        <w:r w:rsidR="005E0116" w:rsidRPr="00AA46A3" w:rsidDel="00C57B99">
          <w:delText xml:space="preserve">, where in chapter </w:delText>
        </w:r>
        <w:r w:rsidR="005E0116" w:rsidRPr="00AA46A3" w:rsidDel="00C57B99">
          <w:rPr>
            <w:rStyle w:val="SAPScreenElement"/>
            <w:color w:val="auto"/>
          </w:rPr>
          <w:delText>Preparation / Prerequisites</w:delText>
        </w:r>
        <w:r w:rsidR="005E0116" w:rsidRPr="00AA46A3" w:rsidDel="00C57B99">
          <w:delText xml:space="preserve"> the reference to </w:delText>
        </w:r>
      </w:del>
      <w:r w:rsidR="005E0116" w:rsidRPr="00AA46A3">
        <w:t xml:space="preserve">the appropriate </w:t>
      </w:r>
      <w:r w:rsidR="005E0116" w:rsidRPr="00AA46A3">
        <w:rPr>
          <w:rStyle w:val="SAPScreenElement"/>
          <w:color w:val="auto"/>
        </w:rPr>
        <w:t>Time Off</w:t>
      </w:r>
      <w:r w:rsidR="005E0116" w:rsidRPr="00AA46A3">
        <w:t xml:space="preserve"> workbook </w:t>
      </w:r>
      <w:ins w:id="1383" w:author="Author" w:date="2018-02-19T16:44:00Z">
        <w:r w:rsidR="00C57B99">
          <w:t xml:space="preserve">for </w:t>
        </w:r>
        <w:r w:rsidR="00C57B99" w:rsidRPr="00D07956">
          <w:rPr>
            <w:b/>
          </w:rPr>
          <w:t>US</w:t>
        </w:r>
      </w:ins>
      <w:del w:id="1384" w:author="Author" w:date="2018-02-19T16:44:00Z">
        <w:r w:rsidR="005E0116" w:rsidRPr="00AA46A3" w:rsidDel="00C57B99">
          <w:delText>is given</w:delText>
        </w:r>
      </w:del>
      <w:r w:rsidRPr="00AA46A3">
        <w:t>.</w:t>
      </w:r>
    </w:p>
    <w:p w14:paraId="71CB0FDD" w14:textId="77777777" w:rsidR="00BA4736" w:rsidRPr="00AA46A3" w:rsidRDefault="00BA4736" w:rsidP="00BA4736">
      <w:pPr>
        <w:pStyle w:val="SAPKeyblockTitle"/>
      </w:pPr>
      <w:r w:rsidRPr="00AA46A3">
        <w:t>Procedure</w:t>
      </w: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92"/>
        <w:gridCol w:w="990"/>
        <w:gridCol w:w="3690"/>
        <w:gridCol w:w="2520"/>
        <w:gridCol w:w="1620"/>
        <w:gridCol w:w="3600"/>
        <w:gridCol w:w="1170"/>
      </w:tblGrid>
      <w:tr w:rsidR="007633DE" w:rsidRPr="00AA46A3" w14:paraId="77DB3017" w14:textId="77777777" w:rsidTr="00AD4C38">
        <w:trPr>
          <w:trHeight w:val="848"/>
          <w:tblHeader/>
        </w:trPr>
        <w:tc>
          <w:tcPr>
            <w:tcW w:w="692" w:type="dxa"/>
            <w:shd w:val="clear" w:color="auto" w:fill="999999"/>
          </w:tcPr>
          <w:p w14:paraId="162C828B" w14:textId="77777777" w:rsidR="007633DE" w:rsidRPr="00AA46A3" w:rsidRDefault="007633DE" w:rsidP="0043470D">
            <w:pPr>
              <w:pStyle w:val="TableHeading"/>
              <w:rPr>
                <w:rFonts w:ascii="BentonSans Bold" w:hAnsi="BentonSans Bold"/>
                <w:bCs/>
                <w:color w:val="FFFFFF"/>
                <w:sz w:val="18"/>
              </w:rPr>
            </w:pPr>
            <w:r w:rsidRPr="00AA46A3">
              <w:rPr>
                <w:rFonts w:ascii="BentonSans Bold" w:hAnsi="BentonSans Bold"/>
                <w:bCs/>
                <w:color w:val="FFFFFF"/>
                <w:sz w:val="18"/>
              </w:rPr>
              <w:t>Test Step #</w:t>
            </w:r>
          </w:p>
        </w:tc>
        <w:tc>
          <w:tcPr>
            <w:tcW w:w="990" w:type="dxa"/>
            <w:shd w:val="clear" w:color="auto" w:fill="999999"/>
          </w:tcPr>
          <w:p w14:paraId="4498C3EC" w14:textId="77777777" w:rsidR="007633DE" w:rsidRPr="00AA46A3" w:rsidRDefault="007633DE" w:rsidP="0043470D">
            <w:pPr>
              <w:pStyle w:val="TableHeading"/>
              <w:rPr>
                <w:rFonts w:ascii="BentonSans Bold" w:hAnsi="BentonSans Bold"/>
                <w:bCs/>
                <w:color w:val="FFFFFF"/>
                <w:sz w:val="18"/>
              </w:rPr>
            </w:pPr>
            <w:r w:rsidRPr="00AA46A3">
              <w:rPr>
                <w:rFonts w:ascii="BentonSans Bold" w:hAnsi="BentonSans Bold"/>
                <w:bCs/>
                <w:color w:val="FFFFFF"/>
                <w:sz w:val="18"/>
              </w:rPr>
              <w:t>Test Step Name</w:t>
            </w:r>
          </w:p>
        </w:tc>
        <w:tc>
          <w:tcPr>
            <w:tcW w:w="3690" w:type="dxa"/>
            <w:shd w:val="clear" w:color="auto" w:fill="999999"/>
          </w:tcPr>
          <w:p w14:paraId="33A0FBC4" w14:textId="77777777" w:rsidR="007633DE" w:rsidRPr="00AA46A3" w:rsidRDefault="007633DE" w:rsidP="0043470D">
            <w:pPr>
              <w:pStyle w:val="TableHeading"/>
              <w:rPr>
                <w:rFonts w:ascii="BentonSans Bold" w:hAnsi="BentonSans Bold"/>
                <w:bCs/>
                <w:color w:val="FFFFFF"/>
                <w:sz w:val="18"/>
              </w:rPr>
            </w:pPr>
            <w:r w:rsidRPr="00AA46A3">
              <w:rPr>
                <w:rFonts w:ascii="BentonSans Bold" w:hAnsi="BentonSans Bold"/>
                <w:bCs/>
                <w:color w:val="FFFFFF"/>
                <w:sz w:val="18"/>
              </w:rPr>
              <w:t>Instruction</w:t>
            </w:r>
          </w:p>
        </w:tc>
        <w:tc>
          <w:tcPr>
            <w:tcW w:w="2520" w:type="dxa"/>
            <w:shd w:val="clear" w:color="auto" w:fill="999999"/>
          </w:tcPr>
          <w:p w14:paraId="41E76F89" w14:textId="77777777" w:rsidR="007633DE" w:rsidRPr="00AA46A3" w:rsidRDefault="007633DE" w:rsidP="0043470D">
            <w:pPr>
              <w:pStyle w:val="TableHeading"/>
              <w:rPr>
                <w:rFonts w:ascii="BentonSans Bold" w:hAnsi="BentonSans Bold"/>
                <w:bCs/>
                <w:color w:val="FFFFFF"/>
                <w:sz w:val="18"/>
              </w:rPr>
            </w:pPr>
            <w:r w:rsidRPr="00AA46A3">
              <w:rPr>
                <w:rFonts w:ascii="BentonSans Bold" w:hAnsi="BentonSans Bold"/>
                <w:bCs/>
                <w:color w:val="FFFFFF"/>
                <w:sz w:val="18"/>
              </w:rPr>
              <w:t>User Entries:</w:t>
            </w:r>
            <w:r w:rsidRPr="00AA46A3">
              <w:rPr>
                <w:rFonts w:ascii="BentonSans Bold" w:hAnsi="BentonSans Bold"/>
                <w:bCs/>
                <w:color w:val="FFFFFF"/>
                <w:sz w:val="18"/>
              </w:rPr>
              <w:br/>
              <w:t>Field Name: User Action and Value</w:t>
            </w:r>
          </w:p>
        </w:tc>
        <w:tc>
          <w:tcPr>
            <w:tcW w:w="1620" w:type="dxa"/>
            <w:shd w:val="clear" w:color="auto" w:fill="999999"/>
          </w:tcPr>
          <w:p w14:paraId="6B34A7FD" w14:textId="776CEE6C" w:rsidR="007633DE" w:rsidRPr="00AA46A3" w:rsidRDefault="007633DE" w:rsidP="0043470D">
            <w:pPr>
              <w:pStyle w:val="TableHeading"/>
              <w:rPr>
                <w:rFonts w:ascii="BentonSans Bold" w:hAnsi="BentonSans Bold"/>
                <w:bCs/>
                <w:color w:val="FFFFFF"/>
                <w:sz w:val="18"/>
              </w:rPr>
            </w:pPr>
            <w:r w:rsidRPr="00AA46A3">
              <w:rPr>
                <w:rFonts w:ascii="BentonSans Bold" w:hAnsi="BentonSans Bold"/>
                <w:bCs/>
                <w:color w:val="FFFFFF"/>
                <w:sz w:val="18"/>
              </w:rPr>
              <w:t>Additional Information</w:t>
            </w:r>
          </w:p>
        </w:tc>
        <w:tc>
          <w:tcPr>
            <w:tcW w:w="3600" w:type="dxa"/>
            <w:shd w:val="clear" w:color="auto" w:fill="999999"/>
          </w:tcPr>
          <w:p w14:paraId="66AEB2BC" w14:textId="5A82E915" w:rsidR="007633DE" w:rsidRPr="00AA46A3" w:rsidRDefault="007633DE" w:rsidP="0043470D">
            <w:pPr>
              <w:pStyle w:val="TableHeading"/>
              <w:rPr>
                <w:rFonts w:ascii="BentonSans Bold" w:hAnsi="BentonSans Bold"/>
                <w:bCs/>
                <w:color w:val="FFFFFF"/>
                <w:sz w:val="18"/>
              </w:rPr>
            </w:pPr>
            <w:r w:rsidRPr="00AA46A3">
              <w:rPr>
                <w:rFonts w:ascii="BentonSans Bold" w:hAnsi="BentonSans Bold"/>
                <w:bCs/>
                <w:color w:val="FFFFFF"/>
                <w:sz w:val="18"/>
              </w:rPr>
              <w:t>Expected Result</w:t>
            </w:r>
          </w:p>
        </w:tc>
        <w:tc>
          <w:tcPr>
            <w:tcW w:w="1170" w:type="dxa"/>
            <w:shd w:val="clear" w:color="auto" w:fill="999999"/>
          </w:tcPr>
          <w:p w14:paraId="570BB993" w14:textId="77777777" w:rsidR="007633DE" w:rsidRPr="00AA46A3" w:rsidRDefault="007633DE" w:rsidP="0043470D">
            <w:pPr>
              <w:pStyle w:val="TableHeading"/>
              <w:rPr>
                <w:rFonts w:ascii="BentonSans Bold" w:hAnsi="BentonSans Bold"/>
                <w:bCs/>
                <w:color w:val="FFFFFF"/>
                <w:sz w:val="18"/>
              </w:rPr>
            </w:pPr>
            <w:r w:rsidRPr="00AA46A3">
              <w:rPr>
                <w:rFonts w:ascii="BentonSans Bold" w:hAnsi="BentonSans Bold"/>
                <w:bCs/>
                <w:color w:val="FFFFFF"/>
                <w:sz w:val="18"/>
              </w:rPr>
              <w:t>Pass / Fail / Comment</w:t>
            </w:r>
          </w:p>
        </w:tc>
      </w:tr>
      <w:tr w:rsidR="007633DE" w:rsidRPr="00AA46A3" w14:paraId="484C6FDE" w14:textId="77777777" w:rsidTr="00AD4C38">
        <w:trPr>
          <w:trHeight w:val="288"/>
        </w:trPr>
        <w:tc>
          <w:tcPr>
            <w:tcW w:w="692" w:type="dxa"/>
            <w:shd w:val="clear" w:color="auto" w:fill="auto"/>
          </w:tcPr>
          <w:p w14:paraId="2ED0CD94" w14:textId="77777777" w:rsidR="007633DE" w:rsidRPr="00AA46A3" w:rsidRDefault="007633DE" w:rsidP="0043470D">
            <w:r w:rsidRPr="00AA46A3">
              <w:t>1</w:t>
            </w:r>
          </w:p>
        </w:tc>
        <w:tc>
          <w:tcPr>
            <w:tcW w:w="990" w:type="dxa"/>
            <w:shd w:val="clear" w:color="auto" w:fill="auto"/>
          </w:tcPr>
          <w:p w14:paraId="1B6B7DE9" w14:textId="77777777" w:rsidR="007633DE" w:rsidRPr="00AA46A3" w:rsidRDefault="007633DE" w:rsidP="0043470D">
            <w:r w:rsidRPr="00521682">
              <w:rPr>
                <w:rStyle w:val="SAPEmphasis"/>
                <w:lang w:eastAsia="zh-CN"/>
              </w:rPr>
              <w:t>Log on</w:t>
            </w:r>
          </w:p>
        </w:tc>
        <w:tc>
          <w:tcPr>
            <w:tcW w:w="3690" w:type="dxa"/>
            <w:shd w:val="clear" w:color="auto" w:fill="auto"/>
          </w:tcPr>
          <w:p w14:paraId="05CA10A4" w14:textId="0AD675C2" w:rsidR="007633DE" w:rsidRPr="00AA46A3" w:rsidRDefault="007633DE" w:rsidP="005053C2">
            <w:r w:rsidRPr="00AA46A3">
              <w:t xml:space="preserve">Log on to </w:t>
            </w:r>
            <w:r w:rsidR="008E6128" w:rsidRPr="00AA46A3">
              <w:rPr>
                <w:rStyle w:val="SAPScreenElement"/>
                <w:color w:val="auto"/>
              </w:rPr>
              <w:t>Employee Central</w:t>
            </w:r>
            <w:r w:rsidR="008E6128" w:rsidRPr="00AA46A3">
              <w:t xml:space="preserve"> </w:t>
            </w:r>
            <w:r w:rsidRPr="00AA46A3">
              <w:t>as Employee.</w:t>
            </w:r>
          </w:p>
        </w:tc>
        <w:tc>
          <w:tcPr>
            <w:tcW w:w="2520" w:type="dxa"/>
            <w:shd w:val="clear" w:color="auto" w:fill="auto"/>
          </w:tcPr>
          <w:p w14:paraId="33ED1183" w14:textId="77777777" w:rsidR="007633DE" w:rsidRPr="00AA46A3" w:rsidRDefault="007633DE" w:rsidP="0043470D"/>
        </w:tc>
        <w:tc>
          <w:tcPr>
            <w:tcW w:w="1620" w:type="dxa"/>
          </w:tcPr>
          <w:p w14:paraId="2C0BB808" w14:textId="77777777" w:rsidR="007633DE" w:rsidRPr="00AA46A3" w:rsidRDefault="007633DE" w:rsidP="005278C9"/>
        </w:tc>
        <w:tc>
          <w:tcPr>
            <w:tcW w:w="3600" w:type="dxa"/>
            <w:shd w:val="clear" w:color="auto" w:fill="auto"/>
          </w:tcPr>
          <w:p w14:paraId="28C58F54" w14:textId="5E1D7B30" w:rsidR="007633DE" w:rsidRPr="00AA46A3" w:rsidRDefault="007633DE" w:rsidP="005278C9">
            <w:r w:rsidRPr="00AA46A3">
              <w:t xml:space="preserve">The </w:t>
            </w:r>
            <w:r w:rsidRPr="00AA46A3">
              <w:rPr>
                <w:rStyle w:val="SAPScreenElement"/>
              </w:rPr>
              <w:t xml:space="preserve">Home </w:t>
            </w:r>
            <w:r w:rsidRPr="00AA46A3">
              <w:t>page is displayed.</w:t>
            </w:r>
          </w:p>
        </w:tc>
        <w:tc>
          <w:tcPr>
            <w:tcW w:w="1170" w:type="dxa"/>
          </w:tcPr>
          <w:p w14:paraId="3E1860F5" w14:textId="77777777" w:rsidR="007633DE" w:rsidRPr="00AA46A3" w:rsidRDefault="007633DE" w:rsidP="0043470D">
            <w:pPr>
              <w:rPr>
                <w:rFonts w:cs="Arial"/>
                <w:bCs/>
              </w:rPr>
            </w:pPr>
          </w:p>
        </w:tc>
      </w:tr>
      <w:tr w:rsidR="007633DE" w:rsidRPr="00AA46A3" w14:paraId="124CF14E" w14:textId="77777777" w:rsidTr="00AD4C38">
        <w:trPr>
          <w:trHeight w:val="357"/>
        </w:trPr>
        <w:tc>
          <w:tcPr>
            <w:tcW w:w="692" w:type="dxa"/>
            <w:shd w:val="clear" w:color="auto" w:fill="auto"/>
          </w:tcPr>
          <w:p w14:paraId="376C81D3" w14:textId="77777777" w:rsidR="007633DE" w:rsidRPr="00AA46A3" w:rsidRDefault="007633DE" w:rsidP="0043470D">
            <w:r w:rsidRPr="00AA46A3">
              <w:t>2</w:t>
            </w:r>
          </w:p>
        </w:tc>
        <w:tc>
          <w:tcPr>
            <w:tcW w:w="990" w:type="dxa"/>
            <w:shd w:val="clear" w:color="auto" w:fill="auto"/>
          </w:tcPr>
          <w:p w14:paraId="58BD3DE3" w14:textId="77777777" w:rsidR="007633DE" w:rsidRPr="00AA46A3" w:rsidRDefault="007633DE" w:rsidP="0043470D">
            <w:pPr>
              <w:rPr>
                <w:b/>
              </w:rPr>
            </w:pPr>
            <w:r w:rsidRPr="00521682">
              <w:rPr>
                <w:rStyle w:val="SAPEmphasis"/>
                <w:lang w:eastAsia="zh-CN"/>
              </w:rPr>
              <w:t>Go to</w:t>
            </w:r>
            <w:r w:rsidRPr="00AA46A3">
              <w:rPr>
                <w:b/>
              </w:rPr>
              <w:t xml:space="preserve"> </w:t>
            </w:r>
            <w:r w:rsidRPr="00AA46A3">
              <w:rPr>
                <w:rStyle w:val="SAPScreenElement"/>
                <w:b/>
                <w:color w:val="auto"/>
              </w:rPr>
              <w:t>Time Off</w:t>
            </w:r>
            <w:r w:rsidRPr="00AA46A3">
              <w:rPr>
                <w:rStyle w:val="SAPScreenElement"/>
                <w:color w:val="000000"/>
              </w:rPr>
              <w:t xml:space="preserve"> </w:t>
            </w:r>
            <w:r w:rsidRPr="00521682">
              <w:rPr>
                <w:rStyle w:val="SAPEmphasis"/>
                <w:lang w:eastAsia="zh-CN"/>
              </w:rPr>
              <w:t>Screen</w:t>
            </w:r>
          </w:p>
        </w:tc>
        <w:tc>
          <w:tcPr>
            <w:tcW w:w="3690" w:type="dxa"/>
            <w:shd w:val="clear" w:color="auto" w:fill="auto"/>
          </w:tcPr>
          <w:p w14:paraId="6EFC1D2E" w14:textId="0159145E" w:rsidR="007633DE" w:rsidRDefault="007633DE" w:rsidP="0043470D">
            <w:pPr>
              <w:spacing w:after="0"/>
              <w:rPr>
                <w:ins w:id="1385" w:author="Author" w:date="2018-02-08T09:22:00Z"/>
                <w:lang w:eastAsia="zh-TW"/>
              </w:rPr>
            </w:pPr>
            <w:r w:rsidRPr="00AA46A3">
              <w:rPr>
                <w:u w:val="single"/>
              </w:rPr>
              <w:t>Option 1</w:t>
            </w:r>
            <w:r w:rsidRPr="00AA46A3">
              <w:t xml:space="preserve">: On the </w:t>
            </w:r>
            <w:r w:rsidRPr="00AA46A3">
              <w:rPr>
                <w:rStyle w:val="SAPScreenElement"/>
              </w:rPr>
              <w:t>Home</w:t>
            </w:r>
            <w:r w:rsidRPr="00AA46A3">
              <w:t xml:space="preserve"> page select from the </w:t>
            </w:r>
            <w:r w:rsidRPr="00AA46A3">
              <w:rPr>
                <w:rStyle w:val="SAPScreenElement"/>
              </w:rPr>
              <w:t>Home</w:t>
            </w:r>
            <w:r w:rsidRPr="00AA46A3">
              <w:t xml:space="preserve"> drop-down </w:t>
            </w:r>
            <w:r w:rsidRPr="00AA46A3">
              <w:rPr>
                <w:rStyle w:val="SAPScreenElement"/>
              </w:rPr>
              <w:t>My</w:t>
            </w:r>
            <w:r w:rsidRPr="00AA46A3">
              <w:rPr>
                <w:i/>
              </w:rPr>
              <w:t xml:space="preserve"> </w:t>
            </w:r>
            <w:r w:rsidRPr="00AA46A3">
              <w:rPr>
                <w:rStyle w:val="SAPScreenElement"/>
              </w:rPr>
              <w:t>Employee</w:t>
            </w:r>
            <w:r w:rsidRPr="00AA46A3">
              <w:rPr>
                <w:i/>
              </w:rPr>
              <w:t xml:space="preserve"> </w:t>
            </w:r>
            <w:r w:rsidRPr="00AA46A3">
              <w:rPr>
                <w:rStyle w:val="SAPScreenElement"/>
              </w:rPr>
              <w:t>File</w:t>
            </w:r>
            <w:r w:rsidRPr="00AA46A3">
              <w:t xml:space="preserve">. On the </w:t>
            </w:r>
            <w:r w:rsidRPr="00AA46A3">
              <w:rPr>
                <w:rStyle w:val="SAPScreenElement"/>
              </w:rPr>
              <w:t>My Employee File</w:t>
            </w:r>
            <w:r w:rsidRPr="00AA46A3">
              <w:t xml:space="preserve"> screen</w:t>
            </w:r>
            <w:r w:rsidR="008770CD" w:rsidRPr="00AA46A3">
              <w:t>, go to the</w:t>
            </w:r>
            <w:r w:rsidRPr="00AA46A3">
              <w:t xml:space="preserve"> </w:t>
            </w:r>
            <w:r w:rsidRPr="00AA46A3">
              <w:rPr>
                <w:rStyle w:val="SAPScreenElement"/>
              </w:rPr>
              <w:t>Time Off</w:t>
            </w:r>
            <w:r w:rsidR="008770CD" w:rsidRPr="00AA46A3">
              <w:t xml:space="preserve"> section</w:t>
            </w:r>
            <w:r w:rsidRPr="00AA46A3">
              <w:t>.</w:t>
            </w:r>
            <w:r w:rsidR="008770CD" w:rsidRPr="00AA46A3">
              <w:rPr>
                <w:lang w:eastAsia="zh-TW"/>
              </w:rPr>
              <w:t xml:space="preserve"> Select the </w:t>
            </w:r>
            <w:r w:rsidR="008770CD" w:rsidRPr="00AA46A3">
              <w:rPr>
                <w:rStyle w:val="SAPScreenElement"/>
                <w:lang w:eastAsia="zh-TW"/>
              </w:rPr>
              <w:t>Go to Time Off</w:t>
            </w:r>
            <w:r w:rsidR="008770CD" w:rsidRPr="00AA46A3">
              <w:rPr>
                <w:lang w:eastAsia="zh-TW"/>
              </w:rPr>
              <w:t xml:space="preserve"> link located in the </w:t>
            </w:r>
            <w:r w:rsidR="008770CD" w:rsidRPr="00AA46A3">
              <w:rPr>
                <w:rStyle w:val="SAPScreenElement"/>
                <w:lang w:eastAsia="zh-TW"/>
              </w:rPr>
              <w:t xml:space="preserve">Upcoming Time Off </w:t>
            </w:r>
            <w:r w:rsidR="008770CD" w:rsidRPr="00AA46A3">
              <w:rPr>
                <w:lang w:eastAsia="zh-TW"/>
              </w:rPr>
              <w:t xml:space="preserve">block of the </w:t>
            </w:r>
            <w:r w:rsidR="008770CD" w:rsidRPr="00AA46A3">
              <w:rPr>
                <w:rStyle w:val="SAPScreenElement"/>
                <w:lang w:eastAsia="zh-TW"/>
              </w:rPr>
              <w:t xml:space="preserve">Time Off </w:t>
            </w:r>
            <w:r w:rsidR="008770CD" w:rsidRPr="00AA46A3">
              <w:rPr>
                <w:lang w:eastAsia="zh-TW"/>
              </w:rPr>
              <w:t>subsection.</w:t>
            </w:r>
          </w:p>
          <w:p w14:paraId="66B3A136" w14:textId="77777777" w:rsidR="007870C9" w:rsidRDefault="007870C9" w:rsidP="007870C9">
            <w:pPr>
              <w:rPr>
                <w:ins w:id="1386" w:author="Author" w:date="2018-02-08T09:22:00Z"/>
                <w:rFonts w:ascii="BentonSans Book Italic" w:eastAsiaTheme="minorHAnsi" w:hAnsi="BentonSans Book Italic"/>
                <w:color w:val="003283"/>
                <w:sz w:val="22"/>
                <w:szCs w:val="22"/>
                <w:lang w:eastAsia="zh-TW"/>
              </w:rPr>
            </w:pPr>
            <w:ins w:id="1387" w:author="Author" w:date="2018-02-08T09:22:00Z">
              <w:r>
                <w:rPr>
                  <w:u w:val="single"/>
                  <w:lang w:eastAsia="zh-TW"/>
                </w:rPr>
                <w:t>Option 2</w:t>
              </w:r>
              <w:r>
                <w:rPr>
                  <w:lang w:eastAsia="zh-TW"/>
                </w:rPr>
                <w:t xml:space="preserve">: On the </w:t>
              </w:r>
              <w:r>
                <w:rPr>
                  <w:rStyle w:val="SAPScreenElement"/>
                  <w:lang w:eastAsia="zh-TW"/>
                </w:rPr>
                <w:t>Home</w:t>
              </w:r>
              <w:r>
                <w:rPr>
                  <w:lang w:eastAsia="zh-TW"/>
                </w:rPr>
                <w:t xml:space="preserve"> page select from the </w:t>
              </w:r>
              <w:r>
                <w:rPr>
                  <w:rStyle w:val="SAPScreenElement"/>
                  <w:lang w:eastAsia="zh-TW"/>
                </w:rPr>
                <w:t>Home</w:t>
              </w:r>
              <w:r>
                <w:rPr>
                  <w:lang w:eastAsia="zh-TW"/>
                </w:rPr>
                <w:t xml:space="preserve"> drop-down </w:t>
              </w:r>
              <w:r>
                <w:rPr>
                  <w:rStyle w:val="SAPScreenElement"/>
                  <w:lang w:eastAsia="zh-TW"/>
                </w:rPr>
                <w:t>My</w:t>
              </w:r>
              <w:r>
                <w:rPr>
                  <w:i/>
                  <w:lang w:eastAsia="zh-TW"/>
                </w:rPr>
                <w:t xml:space="preserve"> </w:t>
              </w:r>
              <w:r>
                <w:rPr>
                  <w:rStyle w:val="SAPScreenElement"/>
                  <w:lang w:eastAsia="zh-TW"/>
                </w:rPr>
                <w:t>Employee</w:t>
              </w:r>
              <w:r>
                <w:rPr>
                  <w:i/>
                  <w:lang w:eastAsia="zh-TW"/>
                </w:rPr>
                <w:t xml:space="preserve"> </w:t>
              </w:r>
              <w:r>
                <w:rPr>
                  <w:rStyle w:val="SAPScreenElement"/>
                  <w:lang w:eastAsia="zh-TW"/>
                </w:rPr>
                <w:t>File</w:t>
              </w:r>
              <w:r>
                <w:rPr>
                  <w:lang w:eastAsia="zh-TW"/>
                </w:rPr>
                <w:t xml:space="preserve">. On the </w:t>
              </w:r>
              <w:r>
                <w:rPr>
                  <w:rStyle w:val="SAPScreenElement"/>
                  <w:lang w:eastAsia="zh-TW"/>
                </w:rPr>
                <w:t>My Employee File</w:t>
              </w:r>
              <w:r>
                <w:rPr>
                  <w:lang w:eastAsia="zh-TW"/>
                </w:rPr>
                <w:t xml:space="preserve"> screen, select </w:t>
              </w:r>
              <w:r>
                <w:rPr>
                  <w:rFonts w:cs="Arial"/>
                  <w:bCs/>
                  <w:lang w:eastAsia="zh-TW"/>
                </w:rPr>
                <w:t xml:space="preserve">the </w:t>
              </w:r>
              <w:r>
                <w:rPr>
                  <w:rStyle w:val="SAPScreenElement"/>
                  <w:lang w:eastAsia="zh-TW"/>
                </w:rPr>
                <w:t>Take Action</w:t>
              </w:r>
              <w:r>
                <w:rPr>
                  <w:rFonts w:cs="Arial"/>
                  <w:bCs/>
                  <w:lang w:eastAsia="zh-TW"/>
                </w:rPr>
                <w:t xml:space="preserve"> </w:t>
              </w:r>
              <w:r>
                <w:rPr>
                  <w:lang w:eastAsia="zh-TW"/>
                </w:rPr>
                <w:t xml:space="preserve">button located in the top right corner of the screen </w:t>
              </w:r>
              <w:r>
                <w:rPr>
                  <w:rFonts w:cs="Arial"/>
                  <w:bCs/>
                  <w:lang w:eastAsia="zh-TW"/>
                </w:rPr>
                <w:t>and from the value list</w:t>
              </w:r>
              <w:r>
                <w:rPr>
                  <w:lang w:eastAsia="zh-TW"/>
                </w:rPr>
                <w:t>, which appears,</w:t>
              </w:r>
              <w:r>
                <w:rPr>
                  <w:rFonts w:cs="Arial"/>
                  <w:bCs/>
                  <w:lang w:eastAsia="zh-TW"/>
                </w:rPr>
                <w:t xml:space="preserve"> select </w:t>
              </w:r>
              <w:r>
                <w:rPr>
                  <w:rStyle w:val="SAPScreenElement"/>
                  <w:lang w:eastAsia="zh-TW"/>
                </w:rPr>
                <w:t>Manage Leave of Absence.</w:t>
              </w:r>
            </w:ins>
          </w:p>
          <w:p w14:paraId="516F0DEC" w14:textId="6FE6DC96" w:rsidR="007870C9" w:rsidRPr="00AA46A3" w:rsidDel="007870C9" w:rsidRDefault="007870C9" w:rsidP="0043470D">
            <w:pPr>
              <w:spacing w:after="0"/>
              <w:rPr>
                <w:del w:id="1388" w:author="Author" w:date="2018-02-08T09:22:00Z"/>
              </w:rPr>
            </w:pPr>
          </w:p>
          <w:p w14:paraId="58F8673E" w14:textId="6F0529C7" w:rsidR="007633DE" w:rsidRPr="00AA46A3" w:rsidRDefault="007633DE">
            <w:pPr>
              <w:rPr>
                <w:i/>
              </w:rPr>
            </w:pPr>
            <w:r w:rsidRPr="00AA46A3">
              <w:rPr>
                <w:u w:val="single"/>
              </w:rPr>
              <w:t xml:space="preserve">Option </w:t>
            </w:r>
            <w:ins w:id="1389" w:author="Author" w:date="2018-02-08T09:23:00Z">
              <w:r w:rsidR="007870C9">
                <w:rPr>
                  <w:u w:val="single"/>
                </w:rPr>
                <w:t>3</w:t>
              </w:r>
            </w:ins>
            <w:del w:id="1390" w:author="Author" w:date="2018-02-08T09:23:00Z">
              <w:r w:rsidRPr="00AA46A3" w:rsidDel="007870C9">
                <w:rPr>
                  <w:u w:val="single"/>
                </w:rPr>
                <w:delText>2</w:delText>
              </w:r>
            </w:del>
            <w:r w:rsidRPr="00AA46A3">
              <w:t xml:space="preserve">: if configured, you can go on your </w:t>
            </w:r>
            <w:r w:rsidRPr="00AA46A3">
              <w:rPr>
                <w:rStyle w:val="SAPScreenElement"/>
              </w:rPr>
              <w:t>Home</w:t>
            </w:r>
            <w:r w:rsidRPr="00AA46A3">
              <w:t xml:space="preserve"> page to the </w:t>
            </w:r>
            <w:r w:rsidRPr="00AA46A3">
              <w:rPr>
                <w:rStyle w:val="SAPScreenElement"/>
              </w:rPr>
              <w:t>My Info</w:t>
            </w:r>
            <w:r w:rsidRPr="00AA46A3">
              <w:t xml:space="preserve"> </w:t>
            </w:r>
            <w:r w:rsidR="00730AE1" w:rsidRPr="00AA46A3">
              <w:t xml:space="preserve">section </w:t>
            </w:r>
            <w:r w:rsidRPr="00AA46A3">
              <w:t xml:space="preserve">and </w:t>
            </w:r>
            <w:r w:rsidR="00730AE1" w:rsidRPr="00AA46A3">
              <w:t xml:space="preserve">click on </w:t>
            </w:r>
            <w:r w:rsidRPr="00AA46A3">
              <w:t xml:space="preserve">the </w:t>
            </w:r>
            <w:r w:rsidRPr="00AA46A3">
              <w:rPr>
                <w:rStyle w:val="SAPScreenElement"/>
              </w:rPr>
              <w:t>Time</w:t>
            </w:r>
            <w:r w:rsidRPr="00AA46A3">
              <w:rPr>
                <w:i/>
              </w:rPr>
              <w:t xml:space="preserve"> </w:t>
            </w:r>
            <w:r w:rsidRPr="00AA46A3">
              <w:rPr>
                <w:rStyle w:val="SAPScreenElement"/>
              </w:rPr>
              <w:t>Off</w:t>
            </w:r>
            <w:r w:rsidRPr="00AA46A3">
              <w:t xml:space="preserve"> </w:t>
            </w:r>
            <w:r w:rsidR="00730AE1" w:rsidRPr="00AA46A3">
              <w:t>tile</w:t>
            </w:r>
            <w:r w:rsidRPr="00AA46A3">
              <w:t>.</w:t>
            </w:r>
          </w:p>
        </w:tc>
        <w:tc>
          <w:tcPr>
            <w:tcW w:w="2520" w:type="dxa"/>
            <w:shd w:val="clear" w:color="auto" w:fill="auto"/>
          </w:tcPr>
          <w:p w14:paraId="4C9DA757" w14:textId="77777777" w:rsidR="007633DE" w:rsidRPr="00AA46A3" w:rsidRDefault="007633DE" w:rsidP="0043470D">
            <w:pPr>
              <w:rPr>
                <w:i/>
              </w:rPr>
            </w:pPr>
          </w:p>
        </w:tc>
        <w:tc>
          <w:tcPr>
            <w:tcW w:w="1620" w:type="dxa"/>
          </w:tcPr>
          <w:p w14:paraId="0548D0E7" w14:textId="77777777" w:rsidR="007633DE" w:rsidRPr="00AA46A3" w:rsidRDefault="007633DE" w:rsidP="0043470D"/>
        </w:tc>
        <w:tc>
          <w:tcPr>
            <w:tcW w:w="3600" w:type="dxa"/>
            <w:shd w:val="clear" w:color="auto" w:fill="auto"/>
          </w:tcPr>
          <w:p w14:paraId="4647BA43" w14:textId="561B5B31" w:rsidR="00557A29" w:rsidRPr="00AA46A3" w:rsidRDefault="007633DE" w:rsidP="0016260A">
            <w:r w:rsidRPr="00AA46A3">
              <w:t xml:space="preserve">The </w:t>
            </w:r>
            <w:r w:rsidRPr="00AA46A3">
              <w:rPr>
                <w:rStyle w:val="SAPScreenElement"/>
              </w:rPr>
              <w:t>Time</w:t>
            </w:r>
            <w:r w:rsidRPr="00AA46A3">
              <w:rPr>
                <w:i/>
              </w:rPr>
              <w:t xml:space="preserve"> </w:t>
            </w:r>
            <w:r w:rsidRPr="00AA46A3">
              <w:rPr>
                <w:rStyle w:val="SAPScreenElement"/>
              </w:rPr>
              <w:t>Off</w:t>
            </w:r>
            <w:r w:rsidRPr="00AA46A3">
              <w:t xml:space="preserve"> screen is displayed. It is </w:t>
            </w:r>
            <w:r w:rsidR="008770CD" w:rsidRPr="00AA46A3">
              <w:t xml:space="preserve">structured </w:t>
            </w:r>
            <w:r w:rsidRPr="00AA46A3">
              <w:t>in</w:t>
            </w:r>
            <w:r w:rsidR="008770CD" w:rsidRPr="00AA46A3">
              <w:t>to several</w:t>
            </w:r>
            <w:r w:rsidRPr="00AA46A3">
              <w:t xml:space="preserve"> horizontal parts: </w:t>
            </w:r>
          </w:p>
          <w:p w14:paraId="51052912" w14:textId="7286553E" w:rsidR="00557A29" w:rsidRPr="00AA46A3" w:rsidRDefault="00557A29" w:rsidP="00B01963">
            <w:pPr>
              <w:pStyle w:val="ListParagraph"/>
              <w:numPr>
                <w:ilvl w:val="0"/>
                <w:numId w:val="30"/>
              </w:numPr>
              <w:ind w:left="252" w:hanging="252"/>
            </w:pPr>
            <w:r w:rsidRPr="00AA46A3">
              <w:t>I</w:t>
            </w:r>
            <w:r w:rsidR="007633DE" w:rsidRPr="00AA46A3">
              <w:t xml:space="preserve">n the upper part, your available time balances for different time types as of today are displayed. </w:t>
            </w:r>
          </w:p>
          <w:p w14:paraId="17F87E9E" w14:textId="268121B0" w:rsidR="007633DE" w:rsidRPr="00AA46A3" w:rsidRDefault="007633DE" w:rsidP="00B01963">
            <w:pPr>
              <w:pStyle w:val="ListParagraph"/>
              <w:numPr>
                <w:ilvl w:val="0"/>
                <w:numId w:val="30"/>
              </w:numPr>
              <w:ind w:left="252" w:hanging="252"/>
            </w:pPr>
            <w:r w:rsidRPr="00AA46A3">
              <w:t xml:space="preserve">In the </w:t>
            </w:r>
            <w:r w:rsidR="00557A29" w:rsidRPr="00AA46A3">
              <w:t xml:space="preserve">middle </w:t>
            </w:r>
            <w:r w:rsidRPr="00AA46A3">
              <w:t>part, the detailed calendar is displayed.</w:t>
            </w:r>
          </w:p>
          <w:p w14:paraId="57298B12" w14:textId="526DE882" w:rsidR="00557A29" w:rsidRPr="00AA46A3" w:rsidRDefault="00557A29" w:rsidP="00B01963">
            <w:pPr>
              <w:pStyle w:val="ListParagraph"/>
              <w:numPr>
                <w:ilvl w:val="0"/>
                <w:numId w:val="30"/>
              </w:numPr>
              <w:ind w:left="252" w:hanging="252"/>
            </w:pPr>
            <w:r w:rsidRPr="00AA46A3">
              <w:rPr>
                <w:lang w:eastAsia="zh-TW"/>
              </w:rPr>
              <w:t xml:space="preserve">In the lower part, the </w:t>
            </w:r>
            <w:r w:rsidRPr="00AA46A3">
              <w:rPr>
                <w:rStyle w:val="SAPScreenElement"/>
                <w:lang w:eastAsia="zh-TW"/>
              </w:rPr>
              <w:t>View Team Absence Calendar</w:t>
            </w:r>
            <w:r w:rsidRPr="00AA46A3">
              <w:rPr>
                <w:lang w:eastAsia="zh-TW"/>
              </w:rPr>
              <w:t xml:space="preserve"> link and the </w:t>
            </w:r>
            <w:r w:rsidRPr="00AA46A3">
              <w:rPr>
                <w:rStyle w:val="SAPScreenElement"/>
                <w:lang w:eastAsia="zh-TW"/>
              </w:rPr>
              <w:t>My Requests</w:t>
            </w:r>
            <w:r w:rsidRPr="00AA46A3">
              <w:rPr>
                <w:lang w:eastAsia="zh-TW"/>
              </w:rPr>
              <w:t xml:space="preserve"> section are displayed.</w:t>
            </w:r>
          </w:p>
        </w:tc>
        <w:tc>
          <w:tcPr>
            <w:tcW w:w="1170" w:type="dxa"/>
          </w:tcPr>
          <w:p w14:paraId="6FC922E7" w14:textId="77777777" w:rsidR="007633DE" w:rsidRPr="00AA46A3" w:rsidRDefault="007633DE" w:rsidP="0043470D">
            <w:pPr>
              <w:rPr>
                <w:rFonts w:cs="Arial"/>
                <w:bCs/>
              </w:rPr>
            </w:pPr>
          </w:p>
        </w:tc>
      </w:tr>
      <w:tr w:rsidR="007633DE" w:rsidRPr="00AA46A3" w14:paraId="72BFA0F2" w14:textId="77777777" w:rsidTr="00AD4C38">
        <w:trPr>
          <w:trHeight w:val="357"/>
        </w:trPr>
        <w:tc>
          <w:tcPr>
            <w:tcW w:w="692" w:type="dxa"/>
            <w:shd w:val="clear" w:color="auto" w:fill="auto"/>
          </w:tcPr>
          <w:p w14:paraId="2CD1FAB4" w14:textId="77777777" w:rsidR="007633DE" w:rsidRPr="00AA46A3" w:rsidRDefault="007633DE" w:rsidP="0043470D">
            <w:r w:rsidRPr="00AA46A3">
              <w:t>3</w:t>
            </w:r>
          </w:p>
        </w:tc>
        <w:tc>
          <w:tcPr>
            <w:tcW w:w="990" w:type="dxa"/>
            <w:shd w:val="clear" w:color="auto" w:fill="auto"/>
          </w:tcPr>
          <w:p w14:paraId="0E8B9C2B" w14:textId="77777777" w:rsidR="007633DE" w:rsidRPr="00521682" w:rsidRDefault="007633DE" w:rsidP="0043470D">
            <w:pPr>
              <w:rPr>
                <w:rStyle w:val="SAPEmphasis"/>
                <w:lang w:eastAsia="zh-CN"/>
              </w:rPr>
            </w:pPr>
            <w:r w:rsidRPr="00521682">
              <w:rPr>
                <w:rStyle w:val="SAPEmphasis"/>
                <w:lang w:eastAsia="zh-CN"/>
              </w:rPr>
              <w:t>Select Time Type</w:t>
            </w:r>
          </w:p>
        </w:tc>
        <w:tc>
          <w:tcPr>
            <w:tcW w:w="3690" w:type="dxa"/>
            <w:shd w:val="clear" w:color="auto" w:fill="auto"/>
          </w:tcPr>
          <w:p w14:paraId="1CF2C9C2" w14:textId="77777777" w:rsidR="007633DE" w:rsidRPr="00AA46A3" w:rsidRDefault="007633DE" w:rsidP="0043470D">
            <w:r w:rsidRPr="00AA46A3">
              <w:t>Select from the upper part of the screen the appropriate pushbutton of the time type for which you want to request time off.</w:t>
            </w:r>
          </w:p>
        </w:tc>
        <w:tc>
          <w:tcPr>
            <w:tcW w:w="2520" w:type="dxa"/>
            <w:shd w:val="clear" w:color="auto" w:fill="auto"/>
          </w:tcPr>
          <w:p w14:paraId="2932CA6E" w14:textId="276A5F0F" w:rsidR="007633DE" w:rsidRPr="00AA46A3" w:rsidRDefault="007633DE" w:rsidP="00783A04">
            <w:r w:rsidRPr="00AA46A3">
              <w:t xml:space="preserve">For example, select from </w:t>
            </w:r>
            <w:r w:rsidRPr="00AA46A3">
              <w:rPr>
                <w:rStyle w:val="SAPScreenElement"/>
              </w:rPr>
              <w:t>Other</w:t>
            </w:r>
            <w:r w:rsidRPr="00AA46A3">
              <w:t xml:space="preserve"> drop-down value</w:t>
            </w:r>
            <w:r w:rsidRPr="00AA46A3">
              <w:rPr>
                <w:rStyle w:val="SAPUserEntry"/>
              </w:rPr>
              <w:t xml:space="preserve"> Parental</w:t>
            </w:r>
          </w:p>
        </w:tc>
        <w:tc>
          <w:tcPr>
            <w:tcW w:w="1620" w:type="dxa"/>
          </w:tcPr>
          <w:p w14:paraId="1B60B698" w14:textId="77777777" w:rsidR="007633DE" w:rsidRPr="00AA46A3" w:rsidRDefault="007633DE" w:rsidP="0043470D"/>
        </w:tc>
        <w:tc>
          <w:tcPr>
            <w:tcW w:w="3600" w:type="dxa"/>
            <w:shd w:val="clear" w:color="auto" w:fill="auto"/>
          </w:tcPr>
          <w:p w14:paraId="1C8CA538" w14:textId="5582F0E7" w:rsidR="007633DE" w:rsidRPr="00AA46A3" w:rsidRDefault="007633DE" w:rsidP="0043470D">
            <w:r w:rsidRPr="00AA46A3">
              <w:t xml:space="preserve">The fields to be filled by you appear below the detailed calendar part of the screen. </w:t>
            </w:r>
          </w:p>
        </w:tc>
        <w:tc>
          <w:tcPr>
            <w:tcW w:w="1170" w:type="dxa"/>
          </w:tcPr>
          <w:p w14:paraId="5AAB2537" w14:textId="77777777" w:rsidR="007633DE" w:rsidRPr="00AA46A3" w:rsidRDefault="007633DE" w:rsidP="0043470D">
            <w:pPr>
              <w:rPr>
                <w:rFonts w:cs="Arial"/>
                <w:bCs/>
              </w:rPr>
            </w:pPr>
          </w:p>
        </w:tc>
      </w:tr>
      <w:tr w:rsidR="007633DE" w:rsidRPr="00AA46A3" w14:paraId="41DD1FC3" w14:textId="77777777" w:rsidTr="00AD4C38">
        <w:trPr>
          <w:trHeight w:val="357"/>
        </w:trPr>
        <w:tc>
          <w:tcPr>
            <w:tcW w:w="692" w:type="dxa"/>
            <w:vMerge w:val="restart"/>
            <w:shd w:val="clear" w:color="auto" w:fill="auto"/>
          </w:tcPr>
          <w:p w14:paraId="3C8E4852" w14:textId="77777777" w:rsidR="007633DE" w:rsidRPr="00AA46A3" w:rsidRDefault="007633DE" w:rsidP="0043470D">
            <w:r w:rsidRPr="00AA46A3">
              <w:t>4</w:t>
            </w:r>
          </w:p>
        </w:tc>
        <w:tc>
          <w:tcPr>
            <w:tcW w:w="990" w:type="dxa"/>
            <w:vMerge w:val="restart"/>
            <w:shd w:val="clear" w:color="auto" w:fill="auto"/>
          </w:tcPr>
          <w:p w14:paraId="3979348D" w14:textId="77777777" w:rsidR="007633DE" w:rsidRPr="00521682" w:rsidRDefault="007633DE" w:rsidP="0043470D">
            <w:pPr>
              <w:rPr>
                <w:rStyle w:val="SAPEmphasis"/>
                <w:lang w:eastAsia="zh-CN"/>
              </w:rPr>
            </w:pPr>
            <w:r w:rsidRPr="00521682">
              <w:rPr>
                <w:rStyle w:val="SAPEmphasis"/>
                <w:lang w:eastAsia="zh-CN"/>
              </w:rPr>
              <w:t>Enter Parental Leave Request Details</w:t>
            </w:r>
          </w:p>
        </w:tc>
        <w:tc>
          <w:tcPr>
            <w:tcW w:w="3690" w:type="dxa"/>
            <w:vMerge w:val="restart"/>
            <w:shd w:val="clear" w:color="auto" w:fill="auto"/>
          </w:tcPr>
          <w:p w14:paraId="79E1D8FD" w14:textId="77777777" w:rsidR="007633DE" w:rsidRPr="00AA46A3" w:rsidRDefault="007633DE" w:rsidP="0043470D">
            <w:r w:rsidRPr="00AA46A3">
              <w:t>Make the following entries regarding your time off request:</w:t>
            </w:r>
          </w:p>
        </w:tc>
        <w:tc>
          <w:tcPr>
            <w:tcW w:w="2520" w:type="dxa"/>
            <w:shd w:val="clear" w:color="auto" w:fill="auto"/>
          </w:tcPr>
          <w:p w14:paraId="684E64F5" w14:textId="5F7DB716" w:rsidR="007633DE" w:rsidRPr="00AA46A3" w:rsidRDefault="007633DE" w:rsidP="00982AFD">
            <w:r w:rsidRPr="00AA46A3">
              <w:rPr>
                <w:rStyle w:val="SAPScreenElement"/>
              </w:rPr>
              <w:t>Time</w:t>
            </w:r>
            <w:r w:rsidRPr="00AA46A3">
              <w:rPr>
                <w:i/>
              </w:rPr>
              <w:t xml:space="preserve"> </w:t>
            </w:r>
            <w:r w:rsidRPr="00AA46A3">
              <w:rPr>
                <w:rStyle w:val="SAPScreenElement"/>
              </w:rPr>
              <w:t>Type:</w:t>
            </w:r>
            <w:r w:rsidRPr="00AA46A3">
              <w:t xml:space="preserve"> value selected in </w:t>
            </w:r>
            <w:r w:rsidRPr="00AA46A3">
              <w:rPr>
                <w:lang w:eastAsia="zh-TW"/>
              </w:rPr>
              <w:t>test step #</w:t>
            </w:r>
            <w:r w:rsidR="00D62180">
              <w:rPr>
                <w:lang w:eastAsia="zh-TW"/>
              </w:rPr>
              <w:t xml:space="preserve"> </w:t>
            </w:r>
            <w:r w:rsidRPr="00AA46A3">
              <w:rPr>
                <w:lang w:eastAsia="zh-TW"/>
              </w:rPr>
              <w:t>3</w:t>
            </w:r>
            <w:r w:rsidRPr="00AA46A3">
              <w:t xml:space="preserve"> is defaulted; leave as is</w:t>
            </w:r>
          </w:p>
        </w:tc>
        <w:tc>
          <w:tcPr>
            <w:tcW w:w="1620" w:type="dxa"/>
          </w:tcPr>
          <w:p w14:paraId="6EC6648B" w14:textId="77777777" w:rsidR="007633DE" w:rsidRPr="00AA46A3" w:rsidRDefault="007633DE" w:rsidP="0043470D"/>
        </w:tc>
        <w:tc>
          <w:tcPr>
            <w:tcW w:w="3600" w:type="dxa"/>
            <w:shd w:val="clear" w:color="auto" w:fill="auto"/>
          </w:tcPr>
          <w:p w14:paraId="2283FF5F" w14:textId="6849B58A" w:rsidR="007633DE" w:rsidRPr="00AA46A3" w:rsidRDefault="007633DE" w:rsidP="0043470D"/>
        </w:tc>
        <w:tc>
          <w:tcPr>
            <w:tcW w:w="1170" w:type="dxa"/>
          </w:tcPr>
          <w:p w14:paraId="3CE8965C" w14:textId="77777777" w:rsidR="007633DE" w:rsidRPr="00AA46A3" w:rsidRDefault="007633DE" w:rsidP="0043470D">
            <w:pPr>
              <w:rPr>
                <w:rFonts w:cs="Arial"/>
                <w:bCs/>
              </w:rPr>
            </w:pPr>
          </w:p>
        </w:tc>
      </w:tr>
      <w:tr w:rsidR="002E7868" w:rsidRPr="00AA46A3" w14:paraId="7DA3D22E" w14:textId="77777777" w:rsidTr="00AD4C38">
        <w:trPr>
          <w:trHeight w:val="227"/>
        </w:trPr>
        <w:tc>
          <w:tcPr>
            <w:tcW w:w="692" w:type="dxa"/>
            <w:vMerge/>
            <w:shd w:val="clear" w:color="auto" w:fill="auto"/>
          </w:tcPr>
          <w:p w14:paraId="5B185B99" w14:textId="77777777" w:rsidR="002E7868" w:rsidRPr="00AA46A3" w:rsidRDefault="002E7868" w:rsidP="0043470D"/>
        </w:tc>
        <w:tc>
          <w:tcPr>
            <w:tcW w:w="990" w:type="dxa"/>
            <w:vMerge/>
            <w:shd w:val="clear" w:color="auto" w:fill="auto"/>
          </w:tcPr>
          <w:p w14:paraId="507EDBAA" w14:textId="77777777" w:rsidR="002E7868" w:rsidRPr="00AA46A3" w:rsidRDefault="002E7868" w:rsidP="0043470D">
            <w:pPr>
              <w:rPr>
                <w:b/>
              </w:rPr>
            </w:pPr>
          </w:p>
        </w:tc>
        <w:tc>
          <w:tcPr>
            <w:tcW w:w="3690" w:type="dxa"/>
            <w:vMerge/>
            <w:shd w:val="clear" w:color="auto" w:fill="auto"/>
          </w:tcPr>
          <w:p w14:paraId="2DBDF5DB" w14:textId="77777777" w:rsidR="002E7868" w:rsidRPr="00AA46A3" w:rsidRDefault="002E7868" w:rsidP="0043470D"/>
        </w:tc>
        <w:tc>
          <w:tcPr>
            <w:tcW w:w="2520" w:type="dxa"/>
            <w:shd w:val="clear" w:color="auto" w:fill="auto"/>
          </w:tcPr>
          <w:p w14:paraId="6B8D9804" w14:textId="77777777" w:rsidR="002E7868" w:rsidRPr="00AA46A3" w:rsidRDefault="002E7868" w:rsidP="0043470D">
            <w:r w:rsidRPr="00AA46A3">
              <w:rPr>
                <w:rStyle w:val="SAPScreenElement"/>
              </w:rPr>
              <w:t>Start</w:t>
            </w:r>
            <w:r w:rsidRPr="00AA46A3">
              <w:rPr>
                <w:i/>
              </w:rPr>
              <w:t xml:space="preserve"> </w:t>
            </w:r>
            <w:r w:rsidRPr="00AA46A3">
              <w:rPr>
                <w:rStyle w:val="SAPScreenElement"/>
              </w:rPr>
              <w:t>Date</w:t>
            </w:r>
            <w:r w:rsidRPr="00AA46A3">
              <w:rPr>
                <w:i/>
              </w:rPr>
              <w:t xml:space="preserve">: </w:t>
            </w:r>
            <w:r w:rsidRPr="00AA46A3">
              <w:t>defaults to today’s date; select appropriate value from calendar help</w:t>
            </w:r>
          </w:p>
        </w:tc>
        <w:tc>
          <w:tcPr>
            <w:tcW w:w="1620" w:type="dxa"/>
            <w:vMerge w:val="restart"/>
          </w:tcPr>
          <w:p w14:paraId="0762E54C" w14:textId="6254BD4B" w:rsidR="002E7868" w:rsidRPr="00AA46A3" w:rsidRDefault="002E7868" w:rsidP="0043470D">
            <w:r w:rsidRPr="00AA46A3">
              <w:rPr>
                <w:rFonts w:cs="Arial"/>
                <w:bCs/>
                <w:lang w:eastAsia="zh-TW"/>
              </w:rPr>
              <w:t>Alternatively, you can use the paintbrush mouse over to mark the complete period for which you request time off.</w:t>
            </w:r>
          </w:p>
        </w:tc>
        <w:tc>
          <w:tcPr>
            <w:tcW w:w="3600" w:type="dxa"/>
            <w:vMerge w:val="restart"/>
            <w:shd w:val="clear" w:color="auto" w:fill="auto"/>
          </w:tcPr>
          <w:p w14:paraId="320DB9E8" w14:textId="57BC6C61" w:rsidR="002E7868" w:rsidRPr="00AA46A3" w:rsidRDefault="002E7868" w:rsidP="0016260A">
            <w:r w:rsidRPr="00AA46A3">
              <w:t xml:space="preserve">The </w:t>
            </w:r>
            <w:r w:rsidRPr="00AA46A3">
              <w:rPr>
                <w:rStyle w:val="SAPScreenElement"/>
              </w:rPr>
              <w:t>Team</w:t>
            </w:r>
            <w:r w:rsidRPr="00AA46A3">
              <w:rPr>
                <w:i/>
              </w:rPr>
              <w:t xml:space="preserve"> </w:t>
            </w:r>
            <w:r w:rsidRPr="00AA46A3">
              <w:rPr>
                <w:rStyle w:val="SAPScreenElement"/>
              </w:rPr>
              <w:t>Absence</w:t>
            </w:r>
            <w:r w:rsidR="00557A29" w:rsidRPr="00AA46A3">
              <w:rPr>
                <w:rStyle w:val="SAPScreenElement"/>
              </w:rPr>
              <w:t>s</w:t>
            </w:r>
            <w:r w:rsidRPr="00AA46A3">
              <w:rPr>
                <w:i/>
              </w:rPr>
              <w:t xml:space="preserve"> </w:t>
            </w:r>
            <w:r w:rsidR="00557A29" w:rsidRPr="00AA46A3">
              <w:t xml:space="preserve">section </w:t>
            </w:r>
            <w:r w:rsidR="00557A29" w:rsidRPr="00AA46A3">
              <w:rPr>
                <w:lang w:eastAsia="zh-TW"/>
              </w:rPr>
              <w:t xml:space="preserve">located at the bottom of the screen </w:t>
            </w:r>
            <w:r w:rsidRPr="00AA46A3">
              <w:t>is expanded, informing you who is also absent during your planned absence.</w:t>
            </w:r>
            <w:r w:rsidRPr="00AA46A3">
              <w:rPr>
                <w:lang w:eastAsia="zh-TW"/>
              </w:rPr>
              <w:t xml:space="preserve"> In case no other team member is absent during your time off, an appropriate information message is displayed in the </w:t>
            </w:r>
            <w:r w:rsidRPr="00AA46A3">
              <w:rPr>
                <w:rStyle w:val="SAPScreenElement"/>
                <w:lang w:eastAsia="zh-TW"/>
              </w:rPr>
              <w:t>Team</w:t>
            </w:r>
            <w:r w:rsidRPr="00AA46A3">
              <w:rPr>
                <w:i/>
                <w:lang w:eastAsia="zh-TW"/>
              </w:rPr>
              <w:t xml:space="preserve"> </w:t>
            </w:r>
            <w:r w:rsidRPr="00AA46A3">
              <w:rPr>
                <w:rStyle w:val="SAPScreenElement"/>
                <w:lang w:eastAsia="zh-TW"/>
              </w:rPr>
              <w:t>Absences</w:t>
            </w:r>
            <w:r w:rsidRPr="00AA46A3">
              <w:rPr>
                <w:i/>
                <w:lang w:eastAsia="zh-TW"/>
              </w:rPr>
              <w:t xml:space="preserve"> </w:t>
            </w:r>
            <w:r w:rsidR="00557A29" w:rsidRPr="00AA46A3">
              <w:rPr>
                <w:lang w:eastAsia="zh-TW"/>
              </w:rPr>
              <w:t>section</w:t>
            </w:r>
            <w:r w:rsidRPr="00AA46A3">
              <w:rPr>
                <w:lang w:eastAsia="zh-TW"/>
              </w:rPr>
              <w:t>.</w:t>
            </w:r>
          </w:p>
        </w:tc>
        <w:tc>
          <w:tcPr>
            <w:tcW w:w="1170" w:type="dxa"/>
          </w:tcPr>
          <w:p w14:paraId="53A1B4D9" w14:textId="77777777" w:rsidR="002E7868" w:rsidRPr="00AA46A3" w:rsidRDefault="002E7868" w:rsidP="0043470D">
            <w:pPr>
              <w:rPr>
                <w:rFonts w:cs="Arial"/>
                <w:bCs/>
              </w:rPr>
            </w:pPr>
          </w:p>
        </w:tc>
      </w:tr>
      <w:tr w:rsidR="002E7868" w:rsidRPr="00AA46A3" w14:paraId="0D854F95" w14:textId="77777777" w:rsidTr="00AD4C38">
        <w:trPr>
          <w:trHeight w:val="357"/>
        </w:trPr>
        <w:tc>
          <w:tcPr>
            <w:tcW w:w="692" w:type="dxa"/>
            <w:vMerge/>
            <w:shd w:val="clear" w:color="auto" w:fill="auto"/>
          </w:tcPr>
          <w:p w14:paraId="10C31764" w14:textId="77777777" w:rsidR="002E7868" w:rsidRPr="00AA46A3" w:rsidRDefault="002E7868" w:rsidP="0043470D"/>
        </w:tc>
        <w:tc>
          <w:tcPr>
            <w:tcW w:w="990" w:type="dxa"/>
            <w:vMerge/>
            <w:shd w:val="clear" w:color="auto" w:fill="auto"/>
          </w:tcPr>
          <w:p w14:paraId="2765015D" w14:textId="77777777" w:rsidR="002E7868" w:rsidRPr="00AA46A3" w:rsidRDefault="002E7868" w:rsidP="0043470D">
            <w:pPr>
              <w:rPr>
                <w:b/>
              </w:rPr>
            </w:pPr>
          </w:p>
        </w:tc>
        <w:tc>
          <w:tcPr>
            <w:tcW w:w="3690" w:type="dxa"/>
            <w:vMerge/>
            <w:shd w:val="clear" w:color="auto" w:fill="auto"/>
          </w:tcPr>
          <w:p w14:paraId="68F222CD" w14:textId="77777777" w:rsidR="002E7868" w:rsidRPr="00AA46A3" w:rsidRDefault="002E7868" w:rsidP="0043470D"/>
        </w:tc>
        <w:tc>
          <w:tcPr>
            <w:tcW w:w="2520" w:type="dxa"/>
            <w:shd w:val="clear" w:color="auto" w:fill="auto"/>
          </w:tcPr>
          <w:p w14:paraId="2C2E0065" w14:textId="0B672DC4" w:rsidR="002E7868" w:rsidRPr="00AA46A3" w:rsidRDefault="002E7868" w:rsidP="0043470D">
            <w:r w:rsidRPr="00AA46A3">
              <w:rPr>
                <w:rStyle w:val="SAPScreenElement"/>
              </w:rPr>
              <w:t>Expected Return</w:t>
            </w:r>
            <w:r w:rsidRPr="00AA46A3">
              <w:rPr>
                <w:i/>
              </w:rPr>
              <w:t xml:space="preserve"> </w:t>
            </w:r>
            <w:r w:rsidRPr="00AA46A3">
              <w:rPr>
                <w:rStyle w:val="SAPScreenElement"/>
              </w:rPr>
              <w:t>Date</w:t>
            </w:r>
            <w:r w:rsidRPr="00AA46A3">
              <w:t xml:space="preserve">: defaults to </w:t>
            </w:r>
            <w:del w:id="1391" w:author="Author" w:date="2018-02-08T09:32:00Z">
              <w:r w:rsidRPr="00AA46A3" w:rsidDel="00272E69">
                <w:delText xml:space="preserve">today’s </w:delText>
              </w:r>
            </w:del>
            <w:ins w:id="1392" w:author="Author" w:date="2018-02-08T09:32:00Z">
              <w:r w:rsidR="00272E69">
                <w:t>tomorrow’s</w:t>
              </w:r>
              <w:r w:rsidR="00272E69" w:rsidRPr="00AA46A3">
                <w:t xml:space="preserve"> </w:t>
              </w:r>
            </w:ins>
            <w:r w:rsidRPr="00AA46A3">
              <w:t>date</w:t>
            </w:r>
            <w:del w:id="1393" w:author="Author" w:date="2018-02-08T09:32:00Z">
              <w:r w:rsidRPr="00AA46A3" w:rsidDel="00272E69">
                <w:delText xml:space="preserve"> + 1</w:delText>
              </w:r>
            </w:del>
            <w:r w:rsidRPr="00AA46A3">
              <w:t>; select appropriate value from calendar help</w:t>
            </w:r>
          </w:p>
        </w:tc>
        <w:tc>
          <w:tcPr>
            <w:tcW w:w="1620" w:type="dxa"/>
            <w:vMerge/>
          </w:tcPr>
          <w:p w14:paraId="2EF47C8E" w14:textId="77777777" w:rsidR="002E7868" w:rsidRPr="00AA46A3" w:rsidRDefault="002E7868" w:rsidP="0043470D"/>
        </w:tc>
        <w:tc>
          <w:tcPr>
            <w:tcW w:w="3600" w:type="dxa"/>
            <w:vMerge/>
            <w:shd w:val="clear" w:color="auto" w:fill="auto"/>
          </w:tcPr>
          <w:p w14:paraId="7BD1E812" w14:textId="78033AD2" w:rsidR="002E7868" w:rsidRPr="00AA46A3" w:rsidRDefault="002E7868" w:rsidP="0043470D"/>
        </w:tc>
        <w:tc>
          <w:tcPr>
            <w:tcW w:w="1170" w:type="dxa"/>
          </w:tcPr>
          <w:p w14:paraId="3EC10262" w14:textId="77777777" w:rsidR="002E7868" w:rsidRPr="00AA46A3" w:rsidRDefault="002E7868" w:rsidP="0043470D">
            <w:pPr>
              <w:rPr>
                <w:rFonts w:cs="Arial"/>
                <w:bCs/>
              </w:rPr>
            </w:pPr>
          </w:p>
        </w:tc>
      </w:tr>
      <w:tr w:rsidR="007633DE" w:rsidRPr="00AA46A3" w14:paraId="671A0237" w14:textId="77777777" w:rsidTr="00AD4C38">
        <w:trPr>
          <w:trHeight w:val="357"/>
        </w:trPr>
        <w:tc>
          <w:tcPr>
            <w:tcW w:w="692" w:type="dxa"/>
            <w:vMerge/>
            <w:shd w:val="clear" w:color="auto" w:fill="auto"/>
          </w:tcPr>
          <w:p w14:paraId="4E4AC2C5" w14:textId="77777777" w:rsidR="007633DE" w:rsidRPr="00AA46A3" w:rsidRDefault="007633DE" w:rsidP="0043470D"/>
        </w:tc>
        <w:tc>
          <w:tcPr>
            <w:tcW w:w="990" w:type="dxa"/>
            <w:vMerge/>
            <w:shd w:val="clear" w:color="auto" w:fill="auto"/>
          </w:tcPr>
          <w:p w14:paraId="251EEFE3" w14:textId="77777777" w:rsidR="007633DE" w:rsidRPr="00AA46A3" w:rsidRDefault="007633DE" w:rsidP="0043470D">
            <w:pPr>
              <w:rPr>
                <w:b/>
              </w:rPr>
            </w:pPr>
          </w:p>
        </w:tc>
        <w:tc>
          <w:tcPr>
            <w:tcW w:w="3690" w:type="dxa"/>
            <w:vMerge/>
            <w:shd w:val="clear" w:color="auto" w:fill="auto"/>
          </w:tcPr>
          <w:p w14:paraId="2EE595A8" w14:textId="77777777" w:rsidR="007633DE" w:rsidRPr="00AA46A3" w:rsidRDefault="007633DE" w:rsidP="0043470D"/>
        </w:tc>
        <w:tc>
          <w:tcPr>
            <w:tcW w:w="2520" w:type="dxa"/>
            <w:shd w:val="clear" w:color="auto" w:fill="auto"/>
          </w:tcPr>
          <w:p w14:paraId="38AB1EBB" w14:textId="77777777" w:rsidR="007633DE" w:rsidRPr="00AA46A3" w:rsidRDefault="007633DE" w:rsidP="0043470D">
            <w:r w:rsidRPr="00AA46A3">
              <w:rPr>
                <w:rStyle w:val="SAPScreenElement"/>
              </w:rPr>
              <w:t>Comment</w:t>
            </w:r>
            <w:r w:rsidRPr="00AA46A3">
              <w:t>: add explanation to request, if necessary</w:t>
            </w:r>
          </w:p>
        </w:tc>
        <w:tc>
          <w:tcPr>
            <w:tcW w:w="1620" w:type="dxa"/>
          </w:tcPr>
          <w:p w14:paraId="68F04002" w14:textId="77777777" w:rsidR="007633DE" w:rsidRPr="00AA46A3" w:rsidRDefault="007633DE" w:rsidP="0043470D"/>
        </w:tc>
        <w:tc>
          <w:tcPr>
            <w:tcW w:w="3600" w:type="dxa"/>
            <w:shd w:val="clear" w:color="auto" w:fill="auto"/>
          </w:tcPr>
          <w:p w14:paraId="17C6B777" w14:textId="745B2D92" w:rsidR="007633DE" w:rsidRPr="00AA46A3" w:rsidRDefault="007633DE" w:rsidP="0043470D"/>
        </w:tc>
        <w:tc>
          <w:tcPr>
            <w:tcW w:w="1170" w:type="dxa"/>
          </w:tcPr>
          <w:p w14:paraId="3D79074E" w14:textId="77777777" w:rsidR="007633DE" w:rsidRPr="00AA46A3" w:rsidRDefault="007633DE" w:rsidP="0043470D">
            <w:pPr>
              <w:rPr>
                <w:rFonts w:cs="Arial"/>
                <w:bCs/>
              </w:rPr>
            </w:pPr>
          </w:p>
        </w:tc>
      </w:tr>
      <w:tr w:rsidR="007633DE" w:rsidRPr="00AA46A3" w14:paraId="789EE78D" w14:textId="77777777" w:rsidTr="00AD4C38">
        <w:trPr>
          <w:trHeight w:val="357"/>
        </w:trPr>
        <w:tc>
          <w:tcPr>
            <w:tcW w:w="692" w:type="dxa"/>
            <w:shd w:val="clear" w:color="auto" w:fill="auto"/>
          </w:tcPr>
          <w:p w14:paraId="6BD3F1BD" w14:textId="77777777" w:rsidR="007633DE" w:rsidRPr="00AA46A3" w:rsidRDefault="007633DE" w:rsidP="0043470D">
            <w:r w:rsidRPr="00AA46A3">
              <w:t>5</w:t>
            </w:r>
          </w:p>
        </w:tc>
        <w:tc>
          <w:tcPr>
            <w:tcW w:w="990" w:type="dxa"/>
            <w:shd w:val="clear" w:color="auto" w:fill="auto"/>
          </w:tcPr>
          <w:p w14:paraId="3CEDBFDE" w14:textId="77777777" w:rsidR="007633DE" w:rsidRPr="00AA46A3" w:rsidRDefault="007633DE" w:rsidP="0043470D">
            <w:pPr>
              <w:rPr>
                <w:b/>
              </w:rPr>
            </w:pPr>
            <w:r w:rsidRPr="00521682">
              <w:rPr>
                <w:rStyle w:val="SAPEmphasis"/>
                <w:lang w:eastAsia="zh-CN"/>
              </w:rPr>
              <w:t>Submit Request</w:t>
            </w:r>
          </w:p>
        </w:tc>
        <w:tc>
          <w:tcPr>
            <w:tcW w:w="3690" w:type="dxa"/>
            <w:shd w:val="clear" w:color="auto" w:fill="auto"/>
          </w:tcPr>
          <w:p w14:paraId="07E68A2F" w14:textId="77777777" w:rsidR="007633DE" w:rsidRPr="00AA46A3" w:rsidRDefault="007633DE" w:rsidP="0043470D">
            <w:r w:rsidRPr="00AA46A3">
              <w:t xml:space="preserve">Choose the </w:t>
            </w:r>
            <w:r w:rsidRPr="00AA46A3">
              <w:rPr>
                <w:rStyle w:val="SAPScreenElement"/>
              </w:rPr>
              <w:t>Submit</w:t>
            </w:r>
            <w:r w:rsidRPr="00AA46A3">
              <w:t xml:space="preserve"> button.</w:t>
            </w:r>
          </w:p>
        </w:tc>
        <w:tc>
          <w:tcPr>
            <w:tcW w:w="2520" w:type="dxa"/>
            <w:shd w:val="clear" w:color="auto" w:fill="auto"/>
          </w:tcPr>
          <w:p w14:paraId="324FDB15" w14:textId="77777777" w:rsidR="007633DE" w:rsidRPr="00AA46A3" w:rsidRDefault="007633DE" w:rsidP="0043470D">
            <w:pPr>
              <w:rPr>
                <w:i/>
              </w:rPr>
            </w:pPr>
          </w:p>
        </w:tc>
        <w:tc>
          <w:tcPr>
            <w:tcW w:w="1620" w:type="dxa"/>
          </w:tcPr>
          <w:p w14:paraId="6AE1E722" w14:textId="77777777" w:rsidR="007633DE" w:rsidRPr="00AA46A3" w:rsidRDefault="007633DE" w:rsidP="0043470D"/>
        </w:tc>
        <w:tc>
          <w:tcPr>
            <w:tcW w:w="3600" w:type="dxa"/>
            <w:shd w:val="clear" w:color="auto" w:fill="auto"/>
          </w:tcPr>
          <w:p w14:paraId="3C947C56" w14:textId="63AAF216" w:rsidR="007633DE" w:rsidRPr="00AA46A3" w:rsidRDefault="007633DE" w:rsidP="0043470D">
            <w:r w:rsidRPr="00AA46A3">
              <w:t xml:space="preserve">A system message is generated about successful saving of your request and awaiting approval from your </w:t>
            </w:r>
            <w:r w:rsidR="009A3278" w:rsidRPr="00AA46A3">
              <w:t>line manager</w:t>
            </w:r>
            <w:r w:rsidRPr="00AA46A3">
              <w:t>.</w:t>
            </w:r>
          </w:p>
        </w:tc>
        <w:tc>
          <w:tcPr>
            <w:tcW w:w="1170" w:type="dxa"/>
          </w:tcPr>
          <w:p w14:paraId="2772C290" w14:textId="77777777" w:rsidR="007633DE" w:rsidRPr="00AA46A3" w:rsidRDefault="007633DE" w:rsidP="0043470D">
            <w:pPr>
              <w:rPr>
                <w:rFonts w:cs="Arial"/>
                <w:bCs/>
              </w:rPr>
            </w:pPr>
          </w:p>
        </w:tc>
      </w:tr>
    </w:tbl>
    <w:p w14:paraId="0325F2E1" w14:textId="77777777" w:rsidR="00BA4736" w:rsidRPr="00AA46A3" w:rsidRDefault="00BA4736" w:rsidP="00BA4736">
      <w:pPr>
        <w:pStyle w:val="SAPKeyblockTitle"/>
      </w:pPr>
      <w:r w:rsidRPr="00AA46A3">
        <w:t>Result</w:t>
      </w:r>
    </w:p>
    <w:p w14:paraId="61E34F85" w14:textId="759F9769" w:rsidR="00BA4736" w:rsidRPr="00AA46A3" w:rsidRDefault="00BA4736" w:rsidP="00BA4736">
      <w:r w:rsidRPr="00AA46A3">
        <w:t>The employee requested for a</w:t>
      </w:r>
      <w:r w:rsidR="00872E2B" w:rsidRPr="00AA46A3">
        <w:t xml:space="preserve"> long-term</w:t>
      </w:r>
      <w:r w:rsidRPr="00AA46A3">
        <w:t xml:space="preserve"> time off. The request has been sent to the </w:t>
      </w:r>
      <w:r w:rsidR="009A3278" w:rsidRPr="00AA46A3">
        <w:t xml:space="preserve">line manager </w:t>
      </w:r>
      <w:r w:rsidRPr="00AA46A3">
        <w:t xml:space="preserve">for approval. The period of absence planned by the employee is shaded in the calendar. </w:t>
      </w:r>
      <w:r w:rsidR="00557A29" w:rsidRPr="00AA46A3">
        <w:t>The</w:t>
      </w:r>
      <w:r w:rsidRPr="00AA46A3">
        <w:t xml:space="preserve"> </w:t>
      </w:r>
      <w:r w:rsidRPr="00AA46A3">
        <w:rPr>
          <w:rStyle w:val="SAPScreenElement"/>
        </w:rPr>
        <w:t>My Requests</w:t>
      </w:r>
      <w:r w:rsidRPr="00AA46A3">
        <w:t xml:space="preserve"> </w:t>
      </w:r>
      <w:r w:rsidR="00557A29" w:rsidRPr="00AA46A3">
        <w:t xml:space="preserve">section, located at the bottom of the </w:t>
      </w:r>
      <w:r w:rsidR="00557A29" w:rsidRPr="00AA46A3">
        <w:rPr>
          <w:rStyle w:val="SAPScreenElement"/>
        </w:rPr>
        <w:t>Time</w:t>
      </w:r>
      <w:r w:rsidR="00557A29" w:rsidRPr="00AA46A3">
        <w:rPr>
          <w:i/>
        </w:rPr>
        <w:t xml:space="preserve"> </w:t>
      </w:r>
      <w:r w:rsidR="00557A29" w:rsidRPr="00AA46A3">
        <w:rPr>
          <w:rStyle w:val="SAPScreenElement"/>
        </w:rPr>
        <w:t>Off</w:t>
      </w:r>
      <w:r w:rsidR="00557A29" w:rsidRPr="00AA46A3">
        <w:t xml:space="preserve"> screen, </w:t>
      </w:r>
      <w:r w:rsidRPr="00AA46A3">
        <w:t xml:space="preserve">is </w:t>
      </w:r>
      <w:r w:rsidR="00557A29" w:rsidRPr="00AA46A3">
        <w:t>expanded:</w:t>
      </w:r>
      <w:r w:rsidRPr="00AA46A3">
        <w:t xml:space="preserve"> </w:t>
      </w:r>
      <w:r w:rsidR="00557A29" w:rsidRPr="00AA46A3">
        <w:t xml:space="preserve">it </w:t>
      </w:r>
      <w:r w:rsidRPr="00AA46A3">
        <w:t>contains details to the employee’s planned absence. The employee’s request is in status</w:t>
      </w:r>
      <w:r w:rsidRPr="00AA46A3">
        <w:rPr>
          <w:rStyle w:val="SAPUserEntry"/>
          <w:color w:val="auto"/>
        </w:rPr>
        <w:t xml:space="preserve"> Pending</w:t>
      </w:r>
      <w:r w:rsidRPr="00AA46A3">
        <w:t>.</w:t>
      </w:r>
    </w:p>
    <w:p w14:paraId="686E7A7B" w14:textId="015D9F3F" w:rsidR="00BA4736" w:rsidRPr="00AA46A3" w:rsidRDefault="00BA4736" w:rsidP="00BA4736">
      <w:r w:rsidRPr="00AA46A3">
        <w:t xml:space="preserve">In case email is configured and the email address of the employee’s </w:t>
      </w:r>
      <w:r w:rsidR="009A3278" w:rsidRPr="00AA46A3">
        <w:t xml:space="preserve">line manager </w:t>
      </w:r>
      <w:r w:rsidRPr="00AA46A3">
        <w:t xml:space="preserve">is maintained in the system, the </w:t>
      </w:r>
      <w:r w:rsidR="009A3278" w:rsidRPr="00AA46A3">
        <w:t xml:space="preserve">line manager </w:t>
      </w:r>
      <w:r w:rsidRPr="00AA46A3">
        <w:t>receives an email about his or her needed approval for the employee’s time off request.</w:t>
      </w:r>
    </w:p>
    <w:p w14:paraId="715DB75E" w14:textId="77777777" w:rsidR="00BA4736" w:rsidRPr="00AA46A3" w:rsidRDefault="00DF1A4C" w:rsidP="00521682">
      <w:pPr>
        <w:pStyle w:val="SAPNoteHeading"/>
        <w:ind w:left="720"/>
      </w:pPr>
      <w:r w:rsidRPr="00AA46A3">
        <w:rPr>
          <w:noProof/>
        </w:rPr>
        <w:drawing>
          <wp:inline distT="0" distB="0" distL="0" distR="0" wp14:anchorId="70852DB1" wp14:editId="4036E20D">
            <wp:extent cx="225425" cy="225425"/>
            <wp:effectExtent l="0" t="0" r="0" b="3175"/>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BA4736" w:rsidRPr="00AA46A3">
        <w:t> Note</w:t>
      </w:r>
    </w:p>
    <w:p w14:paraId="33508690" w14:textId="06808212" w:rsidR="00BA4736" w:rsidRPr="00AA46A3" w:rsidRDefault="00BA4736" w:rsidP="00521682">
      <w:pPr>
        <w:pStyle w:val="NoteParagraph"/>
        <w:ind w:left="720"/>
      </w:pPr>
      <w:r w:rsidRPr="00AA46A3">
        <w:t xml:space="preserve">To change or cancel the time off request, choose either </w:t>
      </w:r>
      <w:r w:rsidRPr="00AA46A3">
        <w:rPr>
          <w:rStyle w:val="SAPScreenElement"/>
        </w:rPr>
        <w:t xml:space="preserve">Edit </w:t>
      </w:r>
      <w:r w:rsidRPr="00AA46A3">
        <w:t xml:space="preserve">or </w:t>
      </w:r>
      <w:r w:rsidRPr="00AA46A3">
        <w:rPr>
          <w:rStyle w:val="SAPScreenElement"/>
        </w:rPr>
        <w:t>Cancel Request</w:t>
      </w:r>
      <w:r w:rsidRPr="00AA46A3">
        <w:t xml:space="preserve"> link located</w:t>
      </w:r>
      <w:r w:rsidRPr="00AA46A3">
        <w:rPr>
          <w:i/>
        </w:rPr>
        <w:t xml:space="preserve"> </w:t>
      </w:r>
      <w:r w:rsidRPr="00AA46A3">
        <w:t xml:space="preserve">below the appropriate request in the </w:t>
      </w:r>
      <w:r w:rsidRPr="00AA46A3">
        <w:rPr>
          <w:rStyle w:val="SAPScreenElement"/>
        </w:rPr>
        <w:t>My Requests</w:t>
      </w:r>
      <w:r w:rsidRPr="00AA46A3">
        <w:t xml:space="preserve"> </w:t>
      </w:r>
      <w:r w:rsidR="00557A29" w:rsidRPr="00AA46A3">
        <w:t>section</w:t>
      </w:r>
      <w:r w:rsidRPr="00AA46A3">
        <w:t>, and make the appropriate entries.</w:t>
      </w:r>
    </w:p>
    <w:p w14:paraId="33470E11" w14:textId="77777777" w:rsidR="00872E2B" w:rsidRPr="00AA46A3" w:rsidRDefault="00872E2B" w:rsidP="00872E2B">
      <w:pPr>
        <w:pStyle w:val="NoteParagraph"/>
      </w:pPr>
    </w:p>
    <w:p w14:paraId="47F36E27" w14:textId="77777777" w:rsidR="00BA4736" w:rsidRPr="00AA46A3" w:rsidRDefault="00DF1A4C" w:rsidP="00BA4736">
      <w:pPr>
        <w:pStyle w:val="SAPNoteHeading"/>
        <w:ind w:left="0"/>
      </w:pPr>
      <w:r w:rsidRPr="00AA46A3">
        <w:rPr>
          <w:noProof/>
        </w:rPr>
        <w:drawing>
          <wp:inline distT="0" distB="0" distL="0" distR="0" wp14:anchorId="148AE537" wp14:editId="2F883650">
            <wp:extent cx="225425" cy="225425"/>
            <wp:effectExtent l="0" t="0" r="0" b="3175"/>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BA4736" w:rsidRPr="00AA46A3">
        <w:t> Note</w:t>
      </w:r>
    </w:p>
    <w:p w14:paraId="60D5AF0C" w14:textId="1EC0CB1A" w:rsidR="00BA4736" w:rsidRPr="00AA46A3" w:rsidRDefault="00BA4736" w:rsidP="00BA4736">
      <w:pPr>
        <w:pStyle w:val="NoteParagraph"/>
        <w:ind w:left="0"/>
      </w:pPr>
      <w:r w:rsidRPr="00AA46A3">
        <w:t xml:space="preserve">The HR </w:t>
      </w:r>
      <w:r w:rsidR="00B8638D" w:rsidRPr="00AA46A3">
        <w:t>Administrator</w:t>
      </w:r>
      <w:r w:rsidR="00B8638D" w:rsidRPr="00AA46A3" w:rsidDel="00B8638D">
        <w:t xml:space="preserve"> </w:t>
      </w:r>
      <w:r w:rsidRPr="00AA46A3">
        <w:t xml:space="preserve">can request time off for the employee on behalf of the employee, too. In this case the time off is posted directly and no approval from the employee’s </w:t>
      </w:r>
      <w:r w:rsidR="009A3278" w:rsidRPr="00AA46A3">
        <w:t xml:space="preserve">line manager </w:t>
      </w:r>
      <w:r w:rsidRPr="00AA46A3">
        <w:t xml:space="preserve">and </w:t>
      </w:r>
      <w:r w:rsidR="003241CB" w:rsidRPr="00AA46A3">
        <w:t xml:space="preserve">employee’s </w:t>
      </w:r>
      <w:r w:rsidRPr="00AA46A3">
        <w:t xml:space="preserve">HR </w:t>
      </w:r>
      <w:r w:rsidR="00B8638D" w:rsidRPr="00AA46A3">
        <w:t xml:space="preserve">business partner </w:t>
      </w:r>
      <w:r w:rsidRPr="00AA46A3">
        <w:t>is needed.</w:t>
      </w:r>
    </w:p>
    <w:p w14:paraId="00A95A3F" w14:textId="77777777" w:rsidR="00BA4736" w:rsidRPr="00AA46A3" w:rsidRDefault="00BA4736" w:rsidP="00BA4736">
      <w:r w:rsidRPr="00AA46A3">
        <w:t>The procedure in this case is as follows:</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440"/>
        <w:gridCol w:w="3122"/>
        <w:gridCol w:w="4140"/>
        <w:gridCol w:w="3420"/>
        <w:gridCol w:w="1264"/>
      </w:tblGrid>
      <w:tr w:rsidR="00BA4736" w:rsidRPr="00AA46A3" w14:paraId="33075DB5" w14:textId="77777777" w:rsidTr="008F2822">
        <w:trPr>
          <w:trHeight w:val="576"/>
          <w:tblHeader/>
        </w:trPr>
        <w:tc>
          <w:tcPr>
            <w:tcW w:w="900" w:type="dxa"/>
            <w:shd w:val="clear" w:color="auto" w:fill="999999"/>
          </w:tcPr>
          <w:p w14:paraId="7BF7D22A" w14:textId="77777777" w:rsidR="00BA4736" w:rsidRPr="00AA46A3" w:rsidRDefault="00BA4736" w:rsidP="0043470D">
            <w:pPr>
              <w:pStyle w:val="TableHeading"/>
              <w:rPr>
                <w:rFonts w:ascii="BentonSans Bold" w:hAnsi="BentonSans Bold"/>
                <w:bCs/>
                <w:color w:val="FFFFFF"/>
                <w:sz w:val="18"/>
              </w:rPr>
            </w:pPr>
            <w:r w:rsidRPr="00AA46A3">
              <w:rPr>
                <w:rFonts w:ascii="BentonSans Bold" w:hAnsi="BentonSans Bold"/>
                <w:bCs/>
                <w:color w:val="FFFFFF"/>
                <w:sz w:val="18"/>
              </w:rPr>
              <w:t>Test Step #</w:t>
            </w:r>
          </w:p>
        </w:tc>
        <w:tc>
          <w:tcPr>
            <w:tcW w:w="1440" w:type="dxa"/>
            <w:shd w:val="clear" w:color="auto" w:fill="999999"/>
          </w:tcPr>
          <w:p w14:paraId="6D4686B3" w14:textId="77777777" w:rsidR="00BA4736" w:rsidRPr="00AA46A3" w:rsidRDefault="00BA4736" w:rsidP="0043470D">
            <w:pPr>
              <w:pStyle w:val="TableHeading"/>
              <w:rPr>
                <w:rFonts w:ascii="BentonSans Bold" w:hAnsi="BentonSans Bold"/>
                <w:bCs/>
                <w:color w:val="FFFFFF"/>
                <w:sz w:val="18"/>
              </w:rPr>
            </w:pPr>
            <w:r w:rsidRPr="00AA46A3">
              <w:rPr>
                <w:rFonts w:ascii="BentonSans Bold" w:hAnsi="BentonSans Bold"/>
                <w:bCs/>
                <w:color w:val="FFFFFF"/>
                <w:sz w:val="18"/>
              </w:rPr>
              <w:t>Test Step Name</w:t>
            </w:r>
          </w:p>
        </w:tc>
        <w:tc>
          <w:tcPr>
            <w:tcW w:w="3122" w:type="dxa"/>
            <w:shd w:val="clear" w:color="auto" w:fill="999999"/>
          </w:tcPr>
          <w:p w14:paraId="45AA668E" w14:textId="77777777" w:rsidR="00BA4736" w:rsidRPr="00AA46A3" w:rsidRDefault="00BA4736" w:rsidP="0043470D">
            <w:pPr>
              <w:pStyle w:val="TableHeading"/>
              <w:rPr>
                <w:rFonts w:ascii="BentonSans Bold" w:hAnsi="BentonSans Bold"/>
                <w:bCs/>
                <w:color w:val="FFFFFF"/>
                <w:sz w:val="18"/>
              </w:rPr>
            </w:pPr>
            <w:r w:rsidRPr="00AA46A3">
              <w:rPr>
                <w:rFonts w:ascii="BentonSans Bold" w:hAnsi="BentonSans Bold"/>
                <w:bCs/>
                <w:color w:val="FFFFFF"/>
                <w:sz w:val="18"/>
              </w:rPr>
              <w:t>Instruction</w:t>
            </w:r>
          </w:p>
        </w:tc>
        <w:tc>
          <w:tcPr>
            <w:tcW w:w="4140" w:type="dxa"/>
            <w:shd w:val="clear" w:color="auto" w:fill="999999"/>
          </w:tcPr>
          <w:p w14:paraId="352D3439" w14:textId="77777777" w:rsidR="00BA4736" w:rsidRPr="00AA46A3" w:rsidRDefault="00BA4736" w:rsidP="0043470D">
            <w:pPr>
              <w:pStyle w:val="TableHeading"/>
              <w:rPr>
                <w:rFonts w:ascii="BentonSans Bold" w:hAnsi="BentonSans Bold"/>
                <w:bCs/>
                <w:color w:val="FFFFFF"/>
                <w:sz w:val="18"/>
              </w:rPr>
            </w:pPr>
            <w:r w:rsidRPr="00AA46A3">
              <w:rPr>
                <w:rFonts w:ascii="BentonSans Bold" w:hAnsi="BentonSans Bold"/>
                <w:bCs/>
                <w:color w:val="FFFFFF"/>
                <w:sz w:val="18"/>
              </w:rPr>
              <w:t>User Entries:</w:t>
            </w:r>
            <w:r w:rsidRPr="00AA46A3">
              <w:rPr>
                <w:rFonts w:ascii="BentonSans Bold" w:hAnsi="BentonSans Bold"/>
                <w:bCs/>
                <w:color w:val="FFFFFF"/>
                <w:sz w:val="18"/>
              </w:rPr>
              <w:br/>
              <w:t>Field Name: User Action and Value</w:t>
            </w:r>
          </w:p>
        </w:tc>
        <w:tc>
          <w:tcPr>
            <w:tcW w:w="3420" w:type="dxa"/>
            <w:shd w:val="clear" w:color="auto" w:fill="999999"/>
          </w:tcPr>
          <w:p w14:paraId="223931FF" w14:textId="77777777" w:rsidR="00BA4736" w:rsidRPr="00AA46A3" w:rsidRDefault="00BA4736" w:rsidP="0043470D">
            <w:pPr>
              <w:pStyle w:val="TableHeading"/>
              <w:rPr>
                <w:rFonts w:ascii="BentonSans Bold" w:hAnsi="BentonSans Bold"/>
                <w:bCs/>
                <w:color w:val="FFFFFF"/>
                <w:sz w:val="18"/>
              </w:rPr>
            </w:pPr>
            <w:r w:rsidRPr="00AA46A3">
              <w:rPr>
                <w:rFonts w:ascii="BentonSans Bold" w:hAnsi="BentonSans Bold"/>
                <w:bCs/>
                <w:color w:val="FFFFFF"/>
                <w:sz w:val="18"/>
              </w:rPr>
              <w:t>Expected Result</w:t>
            </w:r>
          </w:p>
        </w:tc>
        <w:tc>
          <w:tcPr>
            <w:tcW w:w="1264" w:type="dxa"/>
            <w:shd w:val="clear" w:color="auto" w:fill="999999"/>
          </w:tcPr>
          <w:p w14:paraId="073FBB76" w14:textId="77777777" w:rsidR="00BA4736" w:rsidRPr="00AA46A3" w:rsidRDefault="00BA4736" w:rsidP="0043470D">
            <w:pPr>
              <w:pStyle w:val="TableHeading"/>
              <w:rPr>
                <w:rFonts w:ascii="BentonSans Bold" w:hAnsi="BentonSans Bold"/>
                <w:bCs/>
                <w:color w:val="FFFFFF"/>
                <w:sz w:val="18"/>
              </w:rPr>
            </w:pPr>
            <w:r w:rsidRPr="00AA46A3">
              <w:rPr>
                <w:rFonts w:ascii="BentonSans Bold" w:hAnsi="BentonSans Bold"/>
                <w:bCs/>
                <w:color w:val="FFFFFF"/>
                <w:sz w:val="18"/>
              </w:rPr>
              <w:t>Pass / Fail / Comment</w:t>
            </w:r>
          </w:p>
        </w:tc>
      </w:tr>
      <w:tr w:rsidR="00BA4736" w:rsidRPr="00AA46A3" w14:paraId="70BE75EF" w14:textId="77777777" w:rsidTr="008F2822">
        <w:trPr>
          <w:trHeight w:val="288"/>
        </w:trPr>
        <w:tc>
          <w:tcPr>
            <w:tcW w:w="900" w:type="dxa"/>
            <w:shd w:val="clear" w:color="auto" w:fill="auto"/>
          </w:tcPr>
          <w:p w14:paraId="3CA2B94D" w14:textId="77777777" w:rsidR="00BA4736" w:rsidRPr="00AA46A3" w:rsidRDefault="00BA4736" w:rsidP="0043470D">
            <w:r w:rsidRPr="00AA46A3">
              <w:t>1</w:t>
            </w:r>
          </w:p>
        </w:tc>
        <w:tc>
          <w:tcPr>
            <w:tcW w:w="1440" w:type="dxa"/>
            <w:shd w:val="clear" w:color="auto" w:fill="auto"/>
          </w:tcPr>
          <w:p w14:paraId="49ABA2ED" w14:textId="77777777" w:rsidR="00BA4736" w:rsidRPr="00521682" w:rsidRDefault="00BA4736" w:rsidP="0043470D">
            <w:pPr>
              <w:rPr>
                <w:rStyle w:val="SAPEmphasis"/>
                <w:lang w:eastAsia="zh-CN"/>
              </w:rPr>
            </w:pPr>
            <w:r w:rsidRPr="00521682">
              <w:rPr>
                <w:rStyle w:val="SAPEmphasis"/>
                <w:lang w:eastAsia="zh-CN"/>
              </w:rPr>
              <w:t>Log on</w:t>
            </w:r>
          </w:p>
        </w:tc>
        <w:tc>
          <w:tcPr>
            <w:tcW w:w="3122" w:type="dxa"/>
            <w:shd w:val="clear" w:color="auto" w:fill="auto"/>
          </w:tcPr>
          <w:p w14:paraId="589643C6" w14:textId="32D47DAD" w:rsidR="00BA4736" w:rsidRPr="00AA46A3" w:rsidRDefault="00BA4736" w:rsidP="005053C2">
            <w:r w:rsidRPr="00AA46A3">
              <w:t xml:space="preserve">Log on to </w:t>
            </w:r>
            <w:r w:rsidR="008E6128" w:rsidRPr="00AA46A3">
              <w:rPr>
                <w:rStyle w:val="SAPScreenElement"/>
                <w:color w:val="auto"/>
              </w:rPr>
              <w:t>Employee Central</w:t>
            </w:r>
            <w:r w:rsidR="008E6128" w:rsidRPr="00AA46A3">
              <w:t xml:space="preserve"> </w:t>
            </w:r>
            <w:r w:rsidRPr="00AA46A3">
              <w:t xml:space="preserve">as HR </w:t>
            </w:r>
            <w:r w:rsidR="00B8638D" w:rsidRPr="00AA46A3">
              <w:t>Administrator</w:t>
            </w:r>
            <w:r w:rsidRPr="00AA46A3">
              <w:t>.</w:t>
            </w:r>
          </w:p>
        </w:tc>
        <w:tc>
          <w:tcPr>
            <w:tcW w:w="4140" w:type="dxa"/>
            <w:shd w:val="clear" w:color="auto" w:fill="auto"/>
          </w:tcPr>
          <w:p w14:paraId="17B2EF6E" w14:textId="77777777" w:rsidR="00BA4736" w:rsidRPr="00AA46A3" w:rsidRDefault="00BA4736" w:rsidP="0043470D"/>
        </w:tc>
        <w:tc>
          <w:tcPr>
            <w:tcW w:w="3420" w:type="dxa"/>
            <w:shd w:val="clear" w:color="auto" w:fill="auto"/>
          </w:tcPr>
          <w:p w14:paraId="46980309" w14:textId="77777777" w:rsidR="00BA4736" w:rsidRPr="00AA46A3" w:rsidRDefault="00BA4736" w:rsidP="005278C9">
            <w:r w:rsidRPr="00AA46A3">
              <w:t xml:space="preserve">The </w:t>
            </w:r>
            <w:r w:rsidRPr="00AA46A3">
              <w:rPr>
                <w:rStyle w:val="SAPScreenElement"/>
              </w:rPr>
              <w:t>Home</w:t>
            </w:r>
            <w:r w:rsidRPr="00AA46A3">
              <w:t xml:space="preserve"> </w:t>
            </w:r>
            <w:r w:rsidR="005278C9" w:rsidRPr="00AA46A3">
              <w:t>p</w:t>
            </w:r>
            <w:r w:rsidRPr="00AA46A3">
              <w:t>age is displayed.</w:t>
            </w:r>
          </w:p>
        </w:tc>
        <w:tc>
          <w:tcPr>
            <w:tcW w:w="1264" w:type="dxa"/>
          </w:tcPr>
          <w:p w14:paraId="50B95353" w14:textId="77777777" w:rsidR="00BA4736" w:rsidRPr="00AA46A3" w:rsidRDefault="00BA4736" w:rsidP="0043470D">
            <w:pPr>
              <w:rPr>
                <w:rFonts w:cs="Arial"/>
                <w:bCs/>
              </w:rPr>
            </w:pPr>
          </w:p>
        </w:tc>
      </w:tr>
      <w:tr w:rsidR="00BA4736" w:rsidRPr="00AA46A3" w14:paraId="6578692A" w14:textId="77777777" w:rsidTr="008F2822">
        <w:trPr>
          <w:trHeight w:val="357"/>
        </w:trPr>
        <w:tc>
          <w:tcPr>
            <w:tcW w:w="900" w:type="dxa"/>
            <w:shd w:val="clear" w:color="auto" w:fill="auto"/>
          </w:tcPr>
          <w:p w14:paraId="55BF4969" w14:textId="77777777" w:rsidR="00BA4736" w:rsidRPr="00AA46A3" w:rsidRDefault="00BA4736" w:rsidP="0043470D">
            <w:r w:rsidRPr="00AA46A3">
              <w:t>2</w:t>
            </w:r>
          </w:p>
        </w:tc>
        <w:tc>
          <w:tcPr>
            <w:tcW w:w="1440" w:type="dxa"/>
            <w:shd w:val="clear" w:color="auto" w:fill="auto"/>
          </w:tcPr>
          <w:p w14:paraId="26701717" w14:textId="77777777" w:rsidR="00BA4736" w:rsidRPr="00521682" w:rsidRDefault="00BA4736" w:rsidP="0043470D">
            <w:pPr>
              <w:rPr>
                <w:rStyle w:val="SAPEmphasis"/>
                <w:lang w:eastAsia="zh-CN"/>
              </w:rPr>
            </w:pPr>
            <w:r w:rsidRPr="00521682">
              <w:rPr>
                <w:rStyle w:val="SAPEmphasis"/>
                <w:lang w:eastAsia="zh-CN"/>
              </w:rPr>
              <w:t>Search Employee</w:t>
            </w:r>
          </w:p>
        </w:tc>
        <w:tc>
          <w:tcPr>
            <w:tcW w:w="3122" w:type="dxa"/>
            <w:shd w:val="clear" w:color="auto" w:fill="auto"/>
          </w:tcPr>
          <w:p w14:paraId="35328DF2" w14:textId="28C089DF" w:rsidR="006F52E5" w:rsidRPr="00AA46A3" w:rsidRDefault="00BA4736" w:rsidP="006F52E5">
            <w:r w:rsidRPr="00AA46A3">
              <w:t>In the</w:t>
            </w:r>
            <w:r w:rsidRPr="00AA46A3">
              <w:rPr>
                <w:i/>
              </w:rPr>
              <w:t xml:space="preserve"> </w:t>
            </w:r>
            <w:r w:rsidRPr="00AA46A3">
              <w:rPr>
                <w:rStyle w:val="SAPScreenElement"/>
              </w:rPr>
              <w:t>Search</w:t>
            </w:r>
            <w:r w:rsidRPr="00AA46A3">
              <w:t xml:space="preserve"> </w:t>
            </w:r>
            <w:r w:rsidR="006F52E5" w:rsidRPr="00AA46A3">
              <w:rPr>
                <w:rStyle w:val="SAPScreenElement"/>
              </w:rPr>
              <w:t>for actions or people</w:t>
            </w:r>
            <w:r w:rsidR="006F52E5" w:rsidRPr="00AA46A3">
              <w:t xml:space="preserve"> box, </w:t>
            </w:r>
            <w:r w:rsidRPr="00AA46A3">
              <w:t xml:space="preserve">in the top right corner of the </w:t>
            </w:r>
            <w:r w:rsidR="006F52E5" w:rsidRPr="00AA46A3">
              <w:t xml:space="preserve">screen, </w:t>
            </w:r>
            <w:r w:rsidRPr="00AA46A3">
              <w:t>enter the name (or name parts) of the employee on behalf of whom you want to request time off.</w:t>
            </w:r>
          </w:p>
        </w:tc>
        <w:tc>
          <w:tcPr>
            <w:tcW w:w="4140" w:type="dxa"/>
            <w:shd w:val="clear" w:color="auto" w:fill="auto"/>
          </w:tcPr>
          <w:p w14:paraId="6F7C466B" w14:textId="77777777" w:rsidR="00BA4736" w:rsidRPr="00AA46A3" w:rsidRDefault="00BA4736" w:rsidP="0043470D">
            <w:pPr>
              <w:rPr>
                <w:i/>
              </w:rPr>
            </w:pPr>
          </w:p>
        </w:tc>
        <w:tc>
          <w:tcPr>
            <w:tcW w:w="3420" w:type="dxa"/>
            <w:shd w:val="clear" w:color="auto" w:fill="auto"/>
          </w:tcPr>
          <w:p w14:paraId="0DA657FB" w14:textId="460D4B44" w:rsidR="00BA4736" w:rsidRPr="00AA46A3" w:rsidRDefault="00BC6BCE" w:rsidP="0043470D">
            <w:r w:rsidRPr="00AA46A3">
              <w:t xml:space="preserve">The autocomplete functionality suggests </w:t>
            </w:r>
            <w:r w:rsidR="00BA4736" w:rsidRPr="00AA46A3">
              <w:t>a list of employees matching your search criteria.</w:t>
            </w:r>
          </w:p>
        </w:tc>
        <w:tc>
          <w:tcPr>
            <w:tcW w:w="1264" w:type="dxa"/>
          </w:tcPr>
          <w:p w14:paraId="4189FB3F" w14:textId="77777777" w:rsidR="00BA4736" w:rsidRPr="00AA46A3" w:rsidRDefault="00BA4736" w:rsidP="0043470D">
            <w:pPr>
              <w:rPr>
                <w:rFonts w:cs="Arial"/>
                <w:bCs/>
              </w:rPr>
            </w:pPr>
          </w:p>
        </w:tc>
      </w:tr>
      <w:tr w:rsidR="00BA4736" w:rsidRPr="00AA46A3" w14:paraId="34DA47A9" w14:textId="77777777" w:rsidTr="008F2822">
        <w:trPr>
          <w:trHeight w:val="357"/>
        </w:trPr>
        <w:tc>
          <w:tcPr>
            <w:tcW w:w="900" w:type="dxa"/>
            <w:shd w:val="clear" w:color="auto" w:fill="auto"/>
          </w:tcPr>
          <w:p w14:paraId="576762D2" w14:textId="77777777" w:rsidR="00BA4736" w:rsidRPr="00AA46A3" w:rsidRDefault="00BA4736" w:rsidP="0043470D">
            <w:r w:rsidRPr="00AA46A3">
              <w:t>3</w:t>
            </w:r>
          </w:p>
        </w:tc>
        <w:tc>
          <w:tcPr>
            <w:tcW w:w="1440" w:type="dxa"/>
            <w:shd w:val="clear" w:color="auto" w:fill="auto"/>
          </w:tcPr>
          <w:p w14:paraId="34470814" w14:textId="77777777" w:rsidR="00BA4736" w:rsidRPr="00521682" w:rsidRDefault="00BA4736" w:rsidP="0043470D">
            <w:pPr>
              <w:rPr>
                <w:rStyle w:val="SAPEmphasis"/>
                <w:lang w:eastAsia="zh-CN"/>
              </w:rPr>
            </w:pPr>
            <w:r w:rsidRPr="00521682">
              <w:rPr>
                <w:rStyle w:val="SAPEmphasis"/>
                <w:lang w:eastAsia="zh-CN"/>
              </w:rPr>
              <w:t>Select Employee</w:t>
            </w:r>
          </w:p>
        </w:tc>
        <w:tc>
          <w:tcPr>
            <w:tcW w:w="3122" w:type="dxa"/>
            <w:shd w:val="clear" w:color="auto" w:fill="auto"/>
          </w:tcPr>
          <w:p w14:paraId="240DAF6C" w14:textId="20B1A0B0" w:rsidR="00BA4736" w:rsidRPr="00AA46A3" w:rsidRDefault="00BC6BCE" w:rsidP="0043470D">
            <w:r w:rsidRPr="00AA46A3">
              <w:t>Select the appropriate employee from the result list.</w:t>
            </w:r>
          </w:p>
        </w:tc>
        <w:tc>
          <w:tcPr>
            <w:tcW w:w="4140" w:type="dxa"/>
            <w:shd w:val="clear" w:color="auto" w:fill="auto"/>
          </w:tcPr>
          <w:p w14:paraId="3C0F9900" w14:textId="77777777" w:rsidR="00BA4736" w:rsidRPr="00AA46A3" w:rsidRDefault="00BA4736" w:rsidP="0043470D">
            <w:pPr>
              <w:rPr>
                <w:i/>
              </w:rPr>
            </w:pPr>
          </w:p>
        </w:tc>
        <w:tc>
          <w:tcPr>
            <w:tcW w:w="3420" w:type="dxa"/>
            <w:shd w:val="clear" w:color="auto" w:fill="auto"/>
          </w:tcPr>
          <w:p w14:paraId="3D6D7BE1" w14:textId="77777777" w:rsidR="00BA4736" w:rsidRPr="00AA46A3" w:rsidRDefault="00BA4736" w:rsidP="0043470D">
            <w:r w:rsidRPr="00AA46A3">
              <w:t xml:space="preserve">You are directed to the </w:t>
            </w:r>
            <w:r w:rsidRPr="00AA46A3">
              <w:rPr>
                <w:rStyle w:val="SAPScreenElement"/>
              </w:rPr>
              <w:t>Employee Files</w:t>
            </w:r>
            <w:r w:rsidRPr="00AA46A3">
              <w:t xml:space="preserve"> page in which the profile of the employee is displayed.</w:t>
            </w:r>
          </w:p>
        </w:tc>
        <w:tc>
          <w:tcPr>
            <w:tcW w:w="1264" w:type="dxa"/>
          </w:tcPr>
          <w:p w14:paraId="2C362947" w14:textId="77777777" w:rsidR="00BA4736" w:rsidRPr="00AA46A3" w:rsidRDefault="00BA4736" w:rsidP="0043470D">
            <w:pPr>
              <w:rPr>
                <w:rFonts w:cs="Arial"/>
                <w:bCs/>
              </w:rPr>
            </w:pPr>
          </w:p>
        </w:tc>
      </w:tr>
      <w:tr w:rsidR="00BA4736" w:rsidRPr="00AA46A3" w14:paraId="493F1661" w14:textId="77777777" w:rsidTr="008F2822">
        <w:trPr>
          <w:trHeight w:val="357"/>
        </w:trPr>
        <w:tc>
          <w:tcPr>
            <w:tcW w:w="900" w:type="dxa"/>
            <w:shd w:val="clear" w:color="auto" w:fill="auto"/>
          </w:tcPr>
          <w:p w14:paraId="34FBE115" w14:textId="77777777" w:rsidR="00BA4736" w:rsidRPr="00AA46A3" w:rsidRDefault="00BA4736" w:rsidP="0043470D">
            <w:r w:rsidRPr="00AA46A3">
              <w:t>4</w:t>
            </w:r>
          </w:p>
        </w:tc>
        <w:tc>
          <w:tcPr>
            <w:tcW w:w="1440" w:type="dxa"/>
            <w:shd w:val="clear" w:color="auto" w:fill="auto"/>
          </w:tcPr>
          <w:p w14:paraId="3DF6AF6E" w14:textId="64636B22" w:rsidR="00BA4736" w:rsidRPr="00AA46A3" w:rsidRDefault="00BA4736">
            <w:pPr>
              <w:rPr>
                <w:b/>
              </w:rPr>
            </w:pPr>
            <w:r w:rsidRPr="00521682">
              <w:rPr>
                <w:rStyle w:val="SAPEmphasis"/>
                <w:lang w:eastAsia="zh-CN"/>
              </w:rPr>
              <w:t>Go to</w:t>
            </w:r>
            <w:r w:rsidRPr="00AA46A3">
              <w:rPr>
                <w:b/>
              </w:rPr>
              <w:t xml:space="preserve"> </w:t>
            </w:r>
            <w:r w:rsidRPr="00AA46A3">
              <w:rPr>
                <w:rStyle w:val="SAPScreenElement"/>
                <w:b/>
                <w:color w:val="000000"/>
              </w:rPr>
              <w:t xml:space="preserve">Time </w:t>
            </w:r>
            <w:del w:id="1394" w:author="Author" w:date="2018-02-08T09:25:00Z">
              <w:r w:rsidRPr="00AA46A3" w:rsidDel="00272E69">
                <w:rPr>
                  <w:rStyle w:val="SAPScreenElement"/>
                  <w:b/>
                  <w:color w:val="000000"/>
                </w:rPr>
                <w:delText>Off</w:delText>
              </w:r>
              <w:r w:rsidRPr="00AA46A3" w:rsidDel="00272E69">
                <w:rPr>
                  <w:b/>
                </w:rPr>
                <w:delText xml:space="preserve"> </w:delText>
              </w:r>
            </w:del>
            <w:ins w:id="1395" w:author="Author" w:date="2018-02-08T09:25:00Z">
              <w:r w:rsidR="00272E69">
                <w:rPr>
                  <w:rStyle w:val="SAPScreenElement"/>
                  <w:b/>
                  <w:color w:val="000000"/>
                </w:rPr>
                <w:t>Information</w:t>
              </w:r>
              <w:r w:rsidR="00272E69" w:rsidRPr="00AA46A3">
                <w:rPr>
                  <w:b/>
                </w:rPr>
                <w:t xml:space="preserve"> </w:t>
              </w:r>
            </w:ins>
            <w:del w:id="1396" w:author="Author" w:date="2018-02-08T09:25:00Z">
              <w:r w:rsidR="009C774E" w:rsidRPr="00521682" w:rsidDel="00272E69">
                <w:rPr>
                  <w:rStyle w:val="SAPEmphasis"/>
                  <w:lang w:eastAsia="zh-CN"/>
                </w:rPr>
                <w:delText>Section</w:delText>
              </w:r>
            </w:del>
            <w:ins w:id="1397" w:author="Author" w:date="2018-02-08T09:25:00Z">
              <w:r w:rsidR="00272E69">
                <w:rPr>
                  <w:rStyle w:val="SAPEmphasis"/>
                  <w:lang w:eastAsia="zh-CN"/>
                </w:rPr>
                <w:t xml:space="preserve">Screen of </w:t>
              </w:r>
            </w:ins>
            <w:ins w:id="1398" w:author="Author" w:date="2018-02-08T09:26:00Z">
              <w:r w:rsidR="00272E69">
                <w:rPr>
                  <w:rStyle w:val="SAPEmphasis"/>
                  <w:lang w:eastAsia="zh-CN"/>
                </w:rPr>
                <w:t>Employee</w:t>
              </w:r>
            </w:ins>
          </w:p>
        </w:tc>
        <w:tc>
          <w:tcPr>
            <w:tcW w:w="3122" w:type="dxa"/>
            <w:shd w:val="clear" w:color="auto" w:fill="auto"/>
          </w:tcPr>
          <w:p w14:paraId="6934690C" w14:textId="77777777" w:rsidR="00BA4736" w:rsidRDefault="00272E69">
            <w:pPr>
              <w:rPr>
                <w:ins w:id="1399" w:author="Author" w:date="2018-02-08T09:26:00Z"/>
                <w:lang w:eastAsia="zh-TW"/>
              </w:rPr>
            </w:pPr>
            <w:ins w:id="1400" w:author="Author" w:date="2018-02-08T09:26:00Z">
              <w:r>
                <w:rPr>
                  <w:u w:val="single"/>
                  <w:lang w:eastAsia="zh-TW"/>
                </w:rPr>
                <w:t>Option 1</w:t>
              </w:r>
              <w:r>
                <w:rPr>
                  <w:lang w:eastAsia="zh-TW"/>
                </w:rPr>
                <w:t xml:space="preserve">: </w:t>
              </w:r>
            </w:ins>
            <w:r w:rsidR="00BA4736" w:rsidRPr="00AA46A3">
              <w:t xml:space="preserve">On the </w:t>
            </w:r>
            <w:r w:rsidR="00BA4736" w:rsidRPr="00AA46A3">
              <w:rPr>
                <w:rStyle w:val="SAPScreenElement"/>
              </w:rPr>
              <w:t>Employee File</w:t>
            </w:r>
            <w:r w:rsidR="00136865" w:rsidRPr="00AA46A3">
              <w:rPr>
                <w:rStyle w:val="SAPScreenElement"/>
              </w:rPr>
              <w:t>s</w:t>
            </w:r>
            <w:r w:rsidR="00BA4736" w:rsidRPr="00AA46A3">
              <w:t xml:space="preserve"> screen</w:t>
            </w:r>
            <w:r w:rsidR="006657D8" w:rsidRPr="00AA46A3">
              <w:t>,</w:t>
            </w:r>
            <w:r w:rsidR="00BA4736" w:rsidRPr="00AA46A3">
              <w:t xml:space="preserve"> </w:t>
            </w:r>
            <w:r w:rsidR="009C774E" w:rsidRPr="00AA46A3">
              <w:t>go to the</w:t>
            </w:r>
            <w:r w:rsidR="00BA4736" w:rsidRPr="00AA46A3">
              <w:t xml:space="preserve"> </w:t>
            </w:r>
            <w:r w:rsidR="00BA4736" w:rsidRPr="00AA46A3">
              <w:rPr>
                <w:rStyle w:val="SAPScreenElement"/>
              </w:rPr>
              <w:t>Time Off</w:t>
            </w:r>
            <w:r w:rsidR="009C774E" w:rsidRPr="00AA46A3">
              <w:rPr>
                <w:lang w:eastAsia="zh-TW"/>
              </w:rPr>
              <w:t xml:space="preserve"> section</w:t>
            </w:r>
            <w:r w:rsidR="00BA4736" w:rsidRPr="00AA46A3">
              <w:rPr>
                <w:rStyle w:val="SAPScreenElement"/>
              </w:rPr>
              <w:t>.</w:t>
            </w:r>
            <w:ins w:id="1401" w:author="Author" w:date="2018-02-08T09:26:00Z">
              <w:r>
                <w:rPr>
                  <w:lang w:eastAsia="zh-TW"/>
                </w:rPr>
                <w:t xml:space="preserve"> Select the </w:t>
              </w:r>
              <w:r>
                <w:rPr>
                  <w:rStyle w:val="SAPScreenElement"/>
                  <w:lang w:eastAsia="zh-TW"/>
                </w:rPr>
                <w:t>Administer Time</w:t>
              </w:r>
              <w:r>
                <w:rPr>
                  <w:lang w:eastAsia="zh-TW"/>
                </w:rPr>
                <w:t xml:space="preserve"> link located in the </w:t>
              </w:r>
              <w:r>
                <w:rPr>
                  <w:rStyle w:val="SAPScreenElement"/>
                  <w:lang w:eastAsia="zh-TW"/>
                </w:rPr>
                <w:t xml:space="preserve">Upcoming Time Off </w:t>
              </w:r>
              <w:r>
                <w:rPr>
                  <w:lang w:eastAsia="zh-TW"/>
                </w:rPr>
                <w:t xml:space="preserve">block of the </w:t>
              </w:r>
              <w:r>
                <w:rPr>
                  <w:rStyle w:val="SAPScreenElement"/>
                  <w:lang w:eastAsia="zh-TW"/>
                </w:rPr>
                <w:t xml:space="preserve">Time Off </w:t>
              </w:r>
              <w:r>
                <w:rPr>
                  <w:lang w:eastAsia="zh-TW"/>
                </w:rPr>
                <w:t>subsection.</w:t>
              </w:r>
            </w:ins>
          </w:p>
          <w:p w14:paraId="3BB4EFC5" w14:textId="7CB2CF60" w:rsidR="00272E69" w:rsidRPr="00AA46A3" w:rsidRDefault="00272E69">
            <w:pPr>
              <w:rPr>
                <w:i/>
              </w:rPr>
            </w:pPr>
            <w:ins w:id="1402" w:author="Author" w:date="2018-02-08T09:26:00Z">
              <w:r>
                <w:rPr>
                  <w:u w:val="single"/>
                  <w:lang w:eastAsia="zh-TW"/>
                </w:rPr>
                <w:t>Option 2</w:t>
              </w:r>
              <w:r>
                <w:rPr>
                  <w:lang w:eastAsia="zh-TW"/>
                </w:rPr>
                <w:t xml:space="preserve">: On the </w:t>
              </w:r>
              <w:r>
                <w:rPr>
                  <w:rStyle w:val="SAPScreenElement"/>
                  <w:lang w:eastAsia="zh-TW"/>
                </w:rPr>
                <w:t>Employee Files</w:t>
              </w:r>
              <w:r>
                <w:rPr>
                  <w:lang w:eastAsia="zh-TW"/>
                </w:rPr>
                <w:t xml:space="preserve"> screen, select </w:t>
              </w:r>
              <w:r>
                <w:rPr>
                  <w:rFonts w:cs="Arial"/>
                  <w:bCs/>
                  <w:lang w:eastAsia="zh-TW"/>
                </w:rPr>
                <w:t xml:space="preserve">the </w:t>
              </w:r>
              <w:r>
                <w:rPr>
                  <w:rStyle w:val="SAPScreenElement"/>
                  <w:lang w:eastAsia="zh-TW"/>
                </w:rPr>
                <w:t>Take Action</w:t>
              </w:r>
              <w:r>
                <w:rPr>
                  <w:rFonts w:cs="Arial"/>
                  <w:bCs/>
                  <w:lang w:eastAsia="zh-TW"/>
                </w:rPr>
                <w:t xml:space="preserve"> </w:t>
              </w:r>
              <w:r>
                <w:rPr>
                  <w:lang w:eastAsia="zh-TW"/>
                </w:rPr>
                <w:t xml:space="preserve">button located in the top right corner of the screen </w:t>
              </w:r>
              <w:r>
                <w:rPr>
                  <w:rFonts w:cs="Arial"/>
                  <w:bCs/>
                  <w:lang w:eastAsia="zh-TW"/>
                </w:rPr>
                <w:t>and from the value list</w:t>
              </w:r>
              <w:r>
                <w:rPr>
                  <w:lang w:eastAsia="zh-TW"/>
                </w:rPr>
                <w:t>, which appears,</w:t>
              </w:r>
              <w:r>
                <w:rPr>
                  <w:rFonts w:cs="Arial"/>
                  <w:bCs/>
                  <w:lang w:eastAsia="zh-TW"/>
                </w:rPr>
                <w:t xml:space="preserve"> select </w:t>
              </w:r>
              <w:r>
                <w:rPr>
                  <w:rStyle w:val="SAPScreenElement"/>
                  <w:lang w:eastAsia="zh-TW"/>
                </w:rPr>
                <w:t>Manage Leave of Absence.</w:t>
              </w:r>
            </w:ins>
          </w:p>
        </w:tc>
        <w:tc>
          <w:tcPr>
            <w:tcW w:w="4140" w:type="dxa"/>
            <w:shd w:val="clear" w:color="auto" w:fill="auto"/>
          </w:tcPr>
          <w:p w14:paraId="275F261E" w14:textId="77777777" w:rsidR="00BA4736" w:rsidRPr="00AA46A3" w:rsidRDefault="00BA4736" w:rsidP="0043470D">
            <w:pPr>
              <w:rPr>
                <w:i/>
              </w:rPr>
            </w:pPr>
          </w:p>
        </w:tc>
        <w:tc>
          <w:tcPr>
            <w:tcW w:w="3420" w:type="dxa"/>
            <w:shd w:val="clear" w:color="auto" w:fill="auto"/>
          </w:tcPr>
          <w:p w14:paraId="084626AB" w14:textId="4EC352C9" w:rsidR="00BA4736" w:rsidRPr="00AA46A3" w:rsidRDefault="00BA4736">
            <w:r w:rsidRPr="00AA46A3">
              <w:rPr>
                <w:rFonts w:cs="Arial"/>
              </w:rPr>
              <w:t xml:space="preserve">The </w:t>
            </w:r>
            <w:r w:rsidRPr="00AA46A3">
              <w:rPr>
                <w:rStyle w:val="SAPScreenElement"/>
                <w:lang w:eastAsia="zh-TW"/>
              </w:rPr>
              <w:t>Time</w:t>
            </w:r>
            <w:r w:rsidRPr="00807C32">
              <w:rPr>
                <w:rStyle w:val="SAPScreenElement"/>
                <w:lang w:eastAsia="zh-TW"/>
                <w:rPrChange w:id="1403" w:author="Author" w:date="2018-02-08T09:27:00Z">
                  <w:rPr>
                    <w:rFonts w:cs="Arial"/>
                    <w:i/>
                  </w:rPr>
                </w:rPrChange>
              </w:rPr>
              <w:t xml:space="preserve"> </w:t>
            </w:r>
            <w:ins w:id="1404" w:author="Author" w:date="2018-02-08T09:27:00Z">
              <w:r w:rsidR="00272E69" w:rsidRPr="00807C32">
                <w:rPr>
                  <w:rStyle w:val="SAPScreenElement"/>
                  <w:lang w:eastAsia="zh-TW"/>
                  <w:rPrChange w:id="1405" w:author="Author" w:date="2018-02-08T09:27:00Z">
                    <w:rPr>
                      <w:rFonts w:cs="Arial"/>
                      <w:i/>
                    </w:rPr>
                  </w:rPrChange>
                </w:rPr>
                <w:t>I</w:t>
              </w:r>
              <w:r w:rsidR="00272E69">
                <w:rPr>
                  <w:rStyle w:val="SAPScreenElement"/>
                  <w:lang w:eastAsia="zh-TW"/>
                </w:rPr>
                <w:t>nformation for &lt;employee name&gt;</w:t>
              </w:r>
              <w:r w:rsidR="00272E69">
                <w:rPr>
                  <w:lang w:eastAsia="zh-TW"/>
                </w:rPr>
                <w:t xml:space="preserve"> screen</w:t>
              </w:r>
              <w:r w:rsidR="00272E69">
                <w:rPr>
                  <w:rStyle w:val="SAPScreenElement"/>
                  <w:lang w:eastAsia="zh-TW"/>
                </w:rPr>
                <w:t xml:space="preserve"> </w:t>
              </w:r>
            </w:ins>
            <w:del w:id="1406" w:author="Author" w:date="2018-02-08T09:27:00Z">
              <w:r w:rsidRPr="00AA46A3" w:rsidDel="00272E69">
                <w:rPr>
                  <w:rStyle w:val="SAPScreenElement"/>
                </w:rPr>
                <w:delText>Off</w:delText>
              </w:r>
              <w:r w:rsidRPr="00AA46A3" w:rsidDel="00272E69">
                <w:rPr>
                  <w:rFonts w:cs="Arial"/>
                </w:rPr>
                <w:delText xml:space="preserve"> </w:delText>
              </w:r>
              <w:r w:rsidR="009C774E" w:rsidRPr="00AA46A3" w:rsidDel="00272E69">
                <w:rPr>
                  <w:lang w:eastAsia="zh-TW"/>
                </w:rPr>
                <w:delText>section</w:delText>
              </w:r>
              <w:r w:rsidR="009C774E" w:rsidRPr="00AA46A3" w:rsidDel="00272E69">
                <w:rPr>
                  <w:rFonts w:cs="Arial"/>
                </w:rPr>
                <w:delText xml:space="preserve"> </w:delText>
              </w:r>
            </w:del>
            <w:r w:rsidRPr="00AA46A3">
              <w:rPr>
                <w:rFonts w:cs="Arial"/>
              </w:rPr>
              <w:t>is displayed</w:t>
            </w:r>
            <w:ins w:id="1407" w:author="Author" w:date="2018-02-09T10:41:00Z">
              <w:r w:rsidR="00F40EE8">
                <w:t>, showing</w:t>
              </w:r>
              <w:r w:rsidR="00F40EE8" w:rsidRPr="00AA46A3">
                <w:t xml:space="preserve"> per default the</w:t>
              </w:r>
              <w:r w:rsidR="00F40EE8" w:rsidRPr="00AA46A3">
                <w:rPr>
                  <w:rStyle w:val="SAPScreenElement"/>
                </w:rPr>
                <w:t xml:space="preserve"> Time Record</w:t>
              </w:r>
              <w:r w:rsidR="00F40EE8" w:rsidRPr="00AA46A3">
                <w:t xml:space="preserve"> section</w:t>
              </w:r>
            </w:ins>
            <w:r w:rsidRPr="00AA46A3">
              <w:rPr>
                <w:rFonts w:cs="Arial"/>
              </w:rPr>
              <w:t>.</w:t>
            </w:r>
          </w:p>
        </w:tc>
        <w:tc>
          <w:tcPr>
            <w:tcW w:w="1264" w:type="dxa"/>
          </w:tcPr>
          <w:p w14:paraId="06461277" w14:textId="77777777" w:rsidR="00BA4736" w:rsidRPr="00AA46A3" w:rsidRDefault="00BA4736" w:rsidP="0043470D">
            <w:pPr>
              <w:rPr>
                <w:rFonts w:cs="Arial"/>
                <w:bCs/>
              </w:rPr>
            </w:pPr>
          </w:p>
        </w:tc>
      </w:tr>
      <w:tr w:rsidR="00BA4736" w:rsidRPr="00AA46A3" w14:paraId="46D3A6EB" w14:textId="77777777" w:rsidTr="008F2822">
        <w:trPr>
          <w:trHeight w:val="357"/>
        </w:trPr>
        <w:tc>
          <w:tcPr>
            <w:tcW w:w="900" w:type="dxa"/>
            <w:shd w:val="clear" w:color="auto" w:fill="auto"/>
          </w:tcPr>
          <w:p w14:paraId="144A5517" w14:textId="77777777" w:rsidR="00BA4736" w:rsidRPr="00AA46A3" w:rsidRDefault="00BA4736" w:rsidP="0043470D">
            <w:r w:rsidRPr="00AA46A3">
              <w:t>5</w:t>
            </w:r>
          </w:p>
        </w:tc>
        <w:tc>
          <w:tcPr>
            <w:tcW w:w="1440" w:type="dxa"/>
            <w:shd w:val="clear" w:color="auto" w:fill="auto"/>
          </w:tcPr>
          <w:p w14:paraId="02AF22A2" w14:textId="77777777" w:rsidR="00BA4736" w:rsidRPr="00521682" w:rsidRDefault="00BA4736" w:rsidP="0043470D">
            <w:pPr>
              <w:rPr>
                <w:rStyle w:val="SAPEmphasis"/>
                <w:lang w:eastAsia="zh-CN"/>
              </w:rPr>
            </w:pPr>
            <w:r w:rsidRPr="00521682">
              <w:rPr>
                <w:rStyle w:val="SAPEmphasis"/>
                <w:lang w:eastAsia="zh-CN"/>
              </w:rPr>
              <w:t>Request Time Off on Behalf of Employee</w:t>
            </w:r>
          </w:p>
        </w:tc>
        <w:tc>
          <w:tcPr>
            <w:tcW w:w="3122" w:type="dxa"/>
            <w:shd w:val="clear" w:color="auto" w:fill="auto"/>
          </w:tcPr>
          <w:p w14:paraId="529794FD" w14:textId="740EF3EE" w:rsidR="009C774E" w:rsidRPr="00AA46A3" w:rsidDel="00272E69" w:rsidRDefault="009C774E" w:rsidP="009C774E">
            <w:pPr>
              <w:rPr>
                <w:del w:id="1408" w:author="Author" w:date="2018-02-08T09:30:00Z"/>
                <w:rFonts w:asciiTheme="minorHAnsi" w:eastAsiaTheme="minorHAnsi" w:hAnsiTheme="minorHAnsi"/>
                <w:sz w:val="22"/>
                <w:szCs w:val="22"/>
                <w:lang w:eastAsia="zh-TW"/>
              </w:rPr>
            </w:pPr>
            <w:del w:id="1409" w:author="Author" w:date="2018-02-08T09:30:00Z">
              <w:r w:rsidRPr="00AA46A3" w:rsidDel="00272E69">
                <w:rPr>
                  <w:lang w:eastAsia="zh-TW"/>
                </w:rPr>
                <w:delText xml:space="preserve">Select the </w:delText>
              </w:r>
              <w:r w:rsidRPr="00AA46A3" w:rsidDel="00272E69">
                <w:rPr>
                  <w:rStyle w:val="SAPScreenElement"/>
                  <w:lang w:eastAsia="zh-TW"/>
                </w:rPr>
                <w:delText>Administer Time</w:delText>
              </w:r>
              <w:r w:rsidRPr="00AA46A3" w:rsidDel="00272E69">
                <w:rPr>
                  <w:lang w:eastAsia="zh-TW"/>
                </w:rPr>
                <w:delText xml:space="preserve"> link located in the </w:delText>
              </w:r>
              <w:r w:rsidRPr="00AA46A3" w:rsidDel="00272E69">
                <w:rPr>
                  <w:rStyle w:val="SAPScreenElement"/>
                  <w:lang w:eastAsia="zh-TW"/>
                </w:rPr>
                <w:delText xml:space="preserve">Upcoming Time Off </w:delText>
              </w:r>
              <w:r w:rsidRPr="00AA46A3" w:rsidDel="00272E69">
                <w:rPr>
                  <w:lang w:eastAsia="zh-TW"/>
                </w:rPr>
                <w:delText xml:space="preserve">block of the </w:delText>
              </w:r>
              <w:r w:rsidRPr="00AA46A3" w:rsidDel="00272E69">
                <w:rPr>
                  <w:rStyle w:val="SAPScreenElement"/>
                  <w:lang w:eastAsia="zh-TW"/>
                </w:rPr>
                <w:delText xml:space="preserve">Time Off </w:delText>
              </w:r>
              <w:r w:rsidRPr="00AA46A3" w:rsidDel="00272E69">
                <w:rPr>
                  <w:lang w:eastAsia="zh-TW"/>
                </w:rPr>
                <w:delText>subsection.</w:delText>
              </w:r>
              <w:r w:rsidRPr="00AA46A3" w:rsidDel="00272E69">
                <w:rPr>
                  <w:rFonts w:cs="Arial"/>
                  <w:szCs w:val="18"/>
                  <w:lang w:eastAsia="zh-TW"/>
                </w:rPr>
                <w:delText xml:space="preserve"> </w:delText>
              </w:r>
              <w:r w:rsidRPr="00AA46A3" w:rsidDel="00272E69">
                <w:rPr>
                  <w:lang w:eastAsia="zh-TW"/>
                </w:rPr>
                <w:delText xml:space="preserve">In the upcoming </w:delText>
              </w:r>
              <w:r w:rsidRPr="00AA46A3" w:rsidDel="00272E69">
                <w:rPr>
                  <w:rStyle w:val="SAPScreenElement"/>
                  <w:lang w:eastAsia="zh-TW"/>
                </w:rPr>
                <w:delText>Time information for &lt;employee name&gt;</w:delText>
              </w:r>
              <w:r w:rsidRPr="00AA46A3" w:rsidDel="00272E69">
                <w:rPr>
                  <w:lang w:eastAsia="zh-TW"/>
                </w:rPr>
                <w:delText xml:space="preserve"> screen, go to the </w:delText>
              </w:r>
              <w:r w:rsidRPr="00AA46A3" w:rsidDel="00272E69">
                <w:rPr>
                  <w:rStyle w:val="SAPScreenElement"/>
                  <w:lang w:eastAsia="zh-TW"/>
                </w:rPr>
                <w:delText xml:space="preserve">Time Record </w:delText>
              </w:r>
              <w:r w:rsidRPr="00AA46A3" w:rsidDel="00272E69">
                <w:rPr>
                  <w:lang w:eastAsia="zh-TW"/>
                </w:rPr>
                <w:delText xml:space="preserve">section. </w:delText>
              </w:r>
            </w:del>
          </w:p>
          <w:p w14:paraId="13D05B13" w14:textId="0AB73802" w:rsidR="009C774E" w:rsidRPr="00AA46A3" w:rsidRDefault="009C774E" w:rsidP="009C774E">
            <w:r w:rsidRPr="00AA46A3">
              <w:rPr>
                <w:lang w:eastAsia="zh-TW"/>
              </w:rPr>
              <w:t>Select</w:t>
            </w:r>
            <w:ins w:id="1410" w:author="Author" w:date="2018-02-08T09:30:00Z">
              <w:r w:rsidR="00272E69">
                <w:rPr>
                  <w:lang w:eastAsia="zh-TW"/>
                </w:rPr>
                <w:t xml:space="preserve"> the</w:t>
              </w:r>
            </w:ins>
            <w:r w:rsidRPr="00AA46A3">
              <w:rPr>
                <w:lang w:eastAsia="zh-TW"/>
              </w:rPr>
              <w:t xml:space="preserve"> </w:t>
            </w:r>
            <w:r w:rsidRPr="00AA46A3">
              <w:rPr>
                <w:rStyle w:val="SAPScreenElement"/>
                <w:lang w:eastAsia="zh-TW"/>
              </w:rPr>
              <w:t>+ New Absence</w:t>
            </w:r>
            <w:del w:id="1411" w:author="Author" w:date="2018-02-08T09:30:00Z">
              <w:r w:rsidRPr="00AA46A3" w:rsidDel="00272E69">
                <w:rPr>
                  <w:lang w:eastAsia="zh-TW"/>
                </w:rPr>
                <w:delText>,</w:delText>
              </w:r>
            </w:del>
            <w:r w:rsidRPr="00AA46A3">
              <w:rPr>
                <w:lang w:eastAsia="zh-TW"/>
              </w:rPr>
              <w:t xml:space="preserve"> </w:t>
            </w:r>
            <w:del w:id="1412" w:author="Author" w:date="2018-02-08T09:30:00Z">
              <w:r w:rsidRPr="00AA46A3" w:rsidDel="00272E69">
                <w:rPr>
                  <w:lang w:eastAsia="zh-TW"/>
                </w:rPr>
                <w:delText xml:space="preserve">which </w:delText>
              </w:r>
            </w:del>
            <w:ins w:id="1413" w:author="Author" w:date="2018-02-08T09:30:00Z">
              <w:r w:rsidR="00272E69">
                <w:rPr>
                  <w:lang w:eastAsia="zh-TW"/>
                </w:rPr>
                <w:t xml:space="preserve">button </w:t>
              </w:r>
            </w:ins>
            <w:del w:id="1414" w:author="Author" w:date="2018-02-08T09:30:00Z">
              <w:r w:rsidRPr="00AA46A3" w:rsidDel="00272E69">
                <w:rPr>
                  <w:lang w:eastAsia="zh-TW"/>
                </w:rPr>
                <w:delText xml:space="preserve">is </w:delText>
              </w:r>
            </w:del>
            <w:r w:rsidRPr="00AA46A3">
              <w:rPr>
                <w:lang w:eastAsia="zh-TW"/>
              </w:rPr>
              <w:t xml:space="preserve">located in the right corner above the </w:t>
            </w:r>
            <w:r w:rsidRPr="00AA46A3">
              <w:rPr>
                <w:rStyle w:val="SAPScreenElement"/>
                <w:lang w:eastAsia="zh-TW"/>
              </w:rPr>
              <w:t>Time Records (#)</w:t>
            </w:r>
            <w:r w:rsidRPr="00AA46A3">
              <w:rPr>
                <w:lang w:eastAsia="zh-TW"/>
              </w:rPr>
              <w:t xml:space="preserve"> table.</w:t>
            </w:r>
          </w:p>
        </w:tc>
        <w:tc>
          <w:tcPr>
            <w:tcW w:w="4140" w:type="dxa"/>
            <w:shd w:val="clear" w:color="auto" w:fill="auto"/>
          </w:tcPr>
          <w:p w14:paraId="3B42A08D" w14:textId="77777777" w:rsidR="00BA4736" w:rsidRPr="00AA46A3" w:rsidRDefault="00BA4736" w:rsidP="0043470D">
            <w:pPr>
              <w:rPr>
                <w:i/>
              </w:rPr>
            </w:pPr>
          </w:p>
        </w:tc>
        <w:tc>
          <w:tcPr>
            <w:tcW w:w="3420" w:type="dxa"/>
            <w:shd w:val="clear" w:color="auto" w:fill="auto"/>
          </w:tcPr>
          <w:p w14:paraId="061617FE" w14:textId="43F74D45" w:rsidR="00BA4736" w:rsidRPr="00AA46A3" w:rsidRDefault="00BA4736" w:rsidP="0043470D">
            <w:r w:rsidRPr="00AA46A3">
              <w:t xml:space="preserve">The </w:t>
            </w:r>
            <w:r w:rsidR="009C774E" w:rsidRPr="00AA46A3">
              <w:rPr>
                <w:rStyle w:val="SAPScreenElement"/>
                <w:lang w:eastAsia="zh-TW"/>
              </w:rPr>
              <w:t>New Absence</w:t>
            </w:r>
            <w:r w:rsidR="009C774E" w:rsidRPr="00AA46A3">
              <w:rPr>
                <w:lang w:eastAsia="zh-TW"/>
              </w:rPr>
              <w:t xml:space="preserve"> dialog box is displayed</w:t>
            </w:r>
            <w:r w:rsidRPr="00AA46A3">
              <w:t>, containing the fields to be filled.</w:t>
            </w:r>
          </w:p>
        </w:tc>
        <w:tc>
          <w:tcPr>
            <w:tcW w:w="1264" w:type="dxa"/>
          </w:tcPr>
          <w:p w14:paraId="18A32BCA" w14:textId="77777777" w:rsidR="00BA4736" w:rsidRPr="00AA46A3" w:rsidRDefault="00BA4736" w:rsidP="0043470D">
            <w:pPr>
              <w:rPr>
                <w:rFonts w:cs="Arial"/>
                <w:bCs/>
              </w:rPr>
            </w:pPr>
          </w:p>
        </w:tc>
      </w:tr>
      <w:tr w:rsidR="00BA4736" w:rsidRPr="00AA46A3" w14:paraId="0E774C00" w14:textId="77777777" w:rsidTr="008F2822">
        <w:trPr>
          <w:trHeight w:val="357"/>
        </w:trPr>
        <w:tc>
          <w:tcPr>
            <w:tcW w:w="900" w:type="dxa"/>
            <w:vMerge w:val="restart"/>
            <w:shd w:val="clear" w:color="auto" w:fill="auto"/>
          </w:tcPr>
          <w:p w14:paraId="40B76A99" w14:textId="77777777" w:rsidR="00BA4736" w:rsidRPr="00AA46A3" w:rsidRDefault="00BA4736" w:rsidP="0043470D">
            <w:r w:rsidRPr="00AA46A3">
              <w:t>6</w:t>
            </w:r>
          </w:p>
        </w:tc>
        <w:tc>
          <w:tcPr>
            <w:tcW w:w="1440" w:type="dxa"/>
            <w:vMerge w:val="restart"/>
            <w:shd w:val="clear" w:color="auto" w:fill="auto"/>
          </w:tcPr>
          <w:p w14:paraId="578158A1" w14:textId="77777777" w:rsidR="00BA4736" w:rsidRPr="00521682" w:rsidRDefault="00BA4736" w:rsidP="0043470D">
            <w:pPr>
              <w:rPr>
                <w:rStyle w:val="SAPEmphasis"/>
                <w:lang w:eastAsia="zh-CN"/>
              </w:rPr>
            </w:pPr>
            <w:r w:rsidRPr="00521682">
              <w:rPr>
                <w:rStyle w:val="SAPEmphasis"/>
                <w:lang w:eastAsia="zh-CN"/>
              </w:rPr>
              <w:t>Enter Request Details</w:t>
            </w:r>
          </w:p>
        </w:tc>
        <w:tc>
          <w:tcPr>
            <w:tcW w:w="3122" w:type="dxa"/>
            <w:vMerge w:val="restart"/>
            <w:shd w:val="clear" w:color="auto" w:fill="auto"/>
          </w:tcPr>
          <w:p w14:paraId="18320BA8" w14:textId="77777777" w:rsidR="00BA4736" w:rsidRPr="00AA46A3" w:rsidRDefault="00BA4736" w:rsidP="0043470D">
            <w:r w:rsidRPr="00AA46A3">
              <w:t>Make the following entries regarding the time off request:</w:t>
            </w:r>
          </w:p>
        </w:tc>
        <w:tc>
          <w:tcPr>
            <w:tcW w:w="4140" w:type="dxa"/>
            <w:shd w:val="clear" w:color="auto" w:fill="auto"/>
          </w:tcPr>
          <w:p w14:paraId="52F5E679" w14:textId="77777777" w:rsidR="00BA4736" w:rsidRPr="00AA46A3" w:rsidRDefault="00BA4736" w:rsidP="0043470D">
            <w:r w:rsidRPr="00AA46A3">
              <w:rPr>
                <w:rStyle w:val="SAPScreenElement"/>
              </w:rPr>
              <w:t>Time Type</w:t>
            </w:r>
            <w:r w:rsidRPr="00AA46A3">
              <w:t>: select</w:t>
            </w:r>
            <w:r w:rsidR="00872E2B" w:rsidRPr="00AA46A3">
              <w:rPr>
                <w:rStyle w:val="SAPUserEntry"/>
              </w:rPr>
              <w:t xml:space="preserve"> Parental</w:t>
            </w:r>
            <w:r w:rsidRPr="00AA46A3">
              <w:rPr>
                <w:rStyle w:val="SAPUserEntry"/>
              </w:rPr>
              <w:t xml:space="preserve"> </w:t>
            </w:r>
            <w:r w:rsidRPr="00AA46A3">
              <w:t>from drop-down</w:t>
            </w:r>
          </w:p>
        </w:tc>
        <w:tc>
          <w:tcPr>
            <w:tcW w:w="3420" w:type="dxa"/>
            <w:shd w:val="clear" w:color="auto" w:fill="auto"/>
          </w:tcPr>
          <w:p w14:paraId="3E97A3DF" w14:textId="77777777" w:rsidR="00BA4736" w:rsidRPr="00AA46A3" w:rsidRDefault="00BA4736" w:rsidP="0043470D"/>
        </w:tc>
        <w:tc>
          <w:tcPr>
            <w:tcW w:w="1264" w:type="dxa"/>
          </w:tcPr>
          <w:p w14:paraId="5A767BC6" w14:textId="77777777" w:rsidR="00BA4736" w:rsidRPr="00AA46A3" w:rsidRDefault="00BA4736" w:rsidP="0043470D">
            <w:pPr>
              <w:rPr>
                <w:rFonts w:cs="Arial"/>
                <w:bCs/>
              </w:rPr>
            </w:pPr>
          </w:p>
        </w:tc>
      </w:tr>
      <w:tr w:rsidR="00872E2B" w:rsidRPr="00AA46A3" w14:paraId="1C5ABD07" w14:textId="77777777" w:rsidTr="008F2822">
        <w:trPr>
          <w:trHeight w:val="283"/>
        </w:trPr>
        <w:tc>
          <w:tcPr>
            <w:tcW w:w="900" w:type="dxa"/>
            <w:vMerge/>
            <w:shd w:val="clear" w:color="auto" w:fill="auto"/>
          </w:tcPr>
          <w:p w14:paraId="11AB5326" w14:textId="77777777" w:rsidR="00872E2B" w:rsidRPr="00AA46A3" w:rsidRDefault="00872E2B" w:rsidP="00872E2B"/>
        </w:tc>
        <w:tc>
          <w:tcPr>
            <w:tcW w:w="1440" w:type="dxa"/>
            <w:vMerge/>
            <w:shd w:val="clear" w:color="auto" w:fill="auto"/>
          </w:tcPr>
          <w:p w14:paraId="74A1A6A7" w14:textId="77777777" w:rsidR="00872E2B" w:rsidRPr="00521682" w:rsidRDefault="00872E2B" w:rsidP="00872E2B">
            <w:pPr>
              <w:rPr>
                <w:rStyle w:val="SAPEmphasis"/>
                <w:lang w:eastAsia="zh-CN"/>
              </w:rPr>
            </w:pPr>
          </w:p>
        </w:tc>
        <w:tc>
          <w:tcPr>
            <w:tcW w:w="3122" w:type="dxa"/>
            <w:vMerge/>
            <w:shd w:val="clear" w:color="auto" w:fill="auto"/>
          </w:tcPr>
          <w:p w14:paraId="78834A4D" w14:textId="77777777" w:rsidR="00872E2B" w:rsidRPr="00AA46A3" w:rsidRDefault="00872E2B" w:rsidP="00872E2B"/>
        </w:tc>
        <w:tc>
          <w:tcPr>
            <w:tcW w:w="4140" w:type="dxa"/>
            <w:shd w:val="clear" w:color="auto" w:fill="auto"/>
          </w:tcPr>
          <w:p w14:paraId="5FC67311" w14:textId="77777777" w:rsidR="00872E2B" w:rsidRPr="00AA46A3" w:rsidRDefault="00872E2B" w:rsidP="00872E2B">
            <w:r w:rsidRPr="00AA46A3">
              <w:rPr>
                <w:rStyle w:val="SAPScreenElement"/>
              </w:rPr>
              <w:t>Start</w:t>
            </w:r>
            <w:r w:rsidRPr="00AA46A3">
              <w:rPr>
                <w:i/>
              </w:rPr>
              <w:t xml:space="preserve"> </w:t>
            </w:r>
            <w:r w:rsidRPr="00AA46A3">
              <w:rPr>
                <w:rStyle w:val="SAPScreenElement"/>
              </w:rPr>
              <w:t>Date</w:t>
            </w:r>
            <w:r w:rsidRPr="00AA46A3">
              <w:t>: defaults to today’s date; select appropriate value from calendar help</w:t>
            </w:r>
          </w:p>
        </w:tc>
        <w:tc>
          <w:tcPr>
            <w:tcW w:w="3420" w:type="dxa"/>
            <w:shd w:val="clear" w:color="auto" w:fill="auto"/>
          </w:tcPr>
          <w:p w14:paraId="5B394032" w14:textId="77777777" w:rsidR="00872E2B" w:rsidRPr="00AA46A3" w:rsidRDefault="00872E2B" w:rsidP="00872E2B"/>
        </w:tc>
        <w:tc>
          <w:tcPr>
            <w:tcW w:w="1264" w:type="dxa"/>
          </w:tcPr>
          <w:p w14:paraId="3E60A305" w14:textId="77777777" w:rsidR="00872E2B" w:rsidRPr="00AA46A3" w:rsidRDefault="00872E2B" w:rsidP="00872E2B">
            <w:pPr>
              <w:rPr>
                <w:rFonts w:cs="Arial"/>
                <w:bCs/>
              </w:rPr>
            </w:pPr>
          </w:p>
        </w:tc>
      </w:tr>
      <w:tr w:rsidR="00872E2B" w:rsidRPr="00AA46A3" w14:paraId="1DBC2956" w14:textId="77777777" w:rsidTr="008F2822">
        <w:trPr>
          <w:trHeight w:val="357"/>
        </w:trPr>
        <w:tc>
          <w:tcPr>
            <w:tcW w:w="900" w:type="dxa"/>
            <w:vMerge/>
            <w:shd w:val="clear" w:color="auto" w:fill="auto"/>
          </w:tcPr>
          <w:p w14:paraId="60127096" w14:textId="77777777" w:rsidR="00872E2B" w:rsidRPr="00AA46A3" w:rsidRDefault="00872E2B" w:rsidP="00872E2B"/>
        </w:tc>
        <w:tc>
          <w:tcPr>
            <w:tcW w:w="1440" w:type="dxa"/>
            <w:vMerge/>
            <w:shd w:val="clear" w:color="auto" w:fill="auto"/>
          </w:tcPr>
          <w:p w14:paraId="3E76096D" w14:textId="77777777" w:rsidR="00872E2B" w:rsidRPr="00521682" w:rsidRDefault="00872E2B" w:rsidP="00872E2B">
            <w:pPr>
              <w:rPr>
                <w:rStyle w:val="SAPEmphasis"/>
                <w:lang w:eastAsia="zh-CN"/>
              </w:rPr>
            </w:pPr>
          </w:p>
        </w:tc>
        <w:tc>
          <w:tcPr>
            <w:tcW w:w="3122" w:type="dxa"/>
            <w:vMerge/>
            <w:shd w:val="clear" w:color="auto" w:fill="auto"/>
          </w:tcPr>
          <w:p w14:paraId="515479C1" w14:textId="77777777" w:rsidR="00872E2B" w:rsidRPr="00AA46A3" w:rsidRDefault="00872E2B" w:rsidP="00872E2B"/>
        </w:tc>
        <w:tc>
          <w:tcPr>
            <w:tcW w:w="4140" w:type="dxa"/>
            <w:shd w:val="clear" w:color="auto" w:fill="auto"/>
          </w:tcPr>
          <w:p w14:paraId="30CFD52E" w14:textId="6C13603B" w:rsidR="00872E2B" w:rsidRPr="00AA46A3" w:rsidRDefault="00872E2B" w:rsidP="00872E2B">
            <w:r w:rsidRPr="00AA46A3">
              <w:rPr>
                <w:rStyle w:val="SAPScreenElement"/>
              </w:rPr>
              <w:t>Expected Return</w:t>
            </w:r>
            <w:r w:rsidRPr="00AA46A3">
              <w:rPr>
                <w:i/>
              </w:rPr>
              <w:t xml:space="preserve"> </w:t>
            </w:r>
            <w:r w:rsidRPr="00AA46A3">
              <w:rPr>
                <w:rStyle w:val="SAPScreenElement"/>
              </w:rPr>
              <w:t>Date</w:t>
            </w:r>
            <w:r w:rsidRPr="00AA46A3">
              <w:t xml:space="preserve">: defaults to </w:t>
            </w:r>
            <w:del w:id="1415" w:author="Author" w:date="2018-02-08T09:32:00Z">
              <w:r w:rsidRPr="00AA46A3" w:rsidDel="00272E69">
                <w:delText xml:space="preserve">today’s </w:delText>
              </w:r>
            </w:del>
            <w:ins w:id="1416" w:author="Author" w:date="2018-02-08T09:32:00Z">
              <w:r w:rsidR="00272E69">
                <w:t>tomorrow’s</w:t>
              </w:r>
              <w:r w:rsidR="00272E69" w:rsidRPr="00AA46A3">
                <w:t xml:space="preserve"> </w:t>
              </w:r>
            </w:ins>
            <w:r w:rsidRPr="00AA46A3">
              <w:t>date</w:t>
            </w:r>
            <w:del w:id="1417" w:author="Author" w:date="2018-02-08T09:32:00Z">
              <w:r w:rsidRPr="00AA46A3" w:rsidDel="00272E69">
                <w:delText xml:space="preserve"> + 1</w:delText>
              </w:r>
            </w:del>
            <w:r w:rsidRPr="00AA46A3">
              <w:t>; select appropriate value from calendar help</w:t>
            </w:r>
          </w:p>
        </w:tc>
        <w:tc>
          <w:tcPr>
            <w:tcW w:w="3420" w:type="dxa"/>
            <w:shd w:val="clear" w:color="auto" w:fill="auto"/>
          </w:tcPr>
          <w:p w14:paraId="3032070D" w14:textId="77777777" w:rsidR="00872E2B" w:rsidRPr="00AA46A3" w:rsidRDefault="00872E2B" w:rsidP="00872E2B"/>
        </w:tc>
        <w:tc>
          <w:tcPr>
            <w:tcW w:w="1264" w:type="dxa"/>
          </w:tcPr>
          <w:p w14:paraId="0A454030" w14:textId="77777777" w:rsidR="00872E2B" w:rsidRPr="00AA46A3" w:rsidRDefault="00872E2B" w:rsidP="00872E2B">
            <w:pPr>
              <w:rPr>
                <w:rFonts w:cs="Arial"/>
                <w:bCs/>
              </w:rPr>
            </w:pPr>
          </w:p>
        </w:tc>
      </w:tr>
      <w:tr w:rsidR="009C774E" w:rsidRPr="00AA46A3" w14:paraId="4785FD63" w14:textId="77777777" w:rsidTr="008F2822">
        <w:trPr>
          <w:trHeight w:val="357"/>
        </w:trPr>
        <w:tc>
          <w:tcPr>
            <w:tcW w:w="900" w:type="dxa"/>
            <w:vMerge/>
            <w:shd w:val="clear" w:color="auto" w:fill="auto"/>
          </w:tcPr>
          <w:p w14:paraId="437633C0" w14:textId="77777777" w:rsidR="009C774E" w:rsidRPr="00AA46A3" w:rsidRDefault="009C774E" w:rsidP="0043470D"/>
        </w:tc>
        <w:tc>
          <w:tcPr>
            <w:tcW w:w="1440" w:type="dxa"/>
            <w:vMerge/>
            <w:shd w:val="clear" w:color="auto" w:fill="auto"/>
          </w:tcPr>
          <w:p w14:paraId="28AC12CF" w14:textId="77777777" w:rsidR="009C774E" w:rsidRPr="00521682" w:rsidRDefault="009C774E" w:rsidP="0043470D">
            <w:pPr>
              <w:rPr>
                <w:rStyle w:val="SAPEmphasis"/>
                <w:lang w:eastAsia="zh-CN"/>
              </w:rPr>
            </w:pPr>
          </w:p>
        </w:tc>
        <w:tc>
          <w:tcPr>
            <w:tcW w:w="3122" w:type="dxa"/>
            <w:vMerge/>
            <w:shd w:val="clear" w:color="auto" w:fill="auto"/>
          </w:tcPr>
          <w:p w14:paraId="6C5A62AB" w14:textId="77777777" w:rsidR="009C774E" w:rsidRPr="00AA46A3" w:rsidRDefault="009C774E" w:rsidP="0043470D"/>
        </w:tc>
        <w:tc>
          <w:tcPr>
            <w:tcW w:w="4140" w:type="dxa"/>
            <w:shd w:val="clear" w:color="auto" w:fill="auto"/>
          </w:tcPr>
          <w:p w14:paraId="6288214C" w14:textId="3782AC3F" w:rsidR="009C774E" w:rsidRPr="00AA46A3" w:rsidRDefault="009C774E" w:rsidP="004C3C1E">
            <w:pPr>
              <w:rPr>
                <w:rStyle w:val="SAPScreenElement"/>
              </w:rPr>
            </w:pPr>
            <w:r w:rsidRPr="00AA46A3">
              <w:rPr>
                <w:rStyle w:val="SAPScreenElement"/>
              </w:rPr>
              <w:t>Requesting</w:t>
            </w:r>
            <w:r w:rsidRPr="00AA46A3">
              <w:t xml:space="preserve">: </w:t>
            </w:r>
            <w:r w:rsidRPr="00AA46A3">
              <w:rPr>
                <w:rFonts w:cs="Arial"/>
                <w:bCs/>
              </w:rPr>
              <w:t>is defaulted automatically based on the dates entered</w:t>
            </w:r>
          </w:p>
        </w:tc>
        <w:tc>
          <w:tcPr>
            <w:tcW w:w="3420" w:type="dxa"/>
            <w:shd w:val="clear" w:color="auto" w:fill="auto"/>
          </w:tcPr>
          <w:p w14:paraId="1B723F19" w14:textId="77777777" w:rsidR="009C774E" w:rsidRPr="00AA46A3" w:rsidRDefault="009C774E" w:rsidP="0043470D"/>
        </w:tc>
        <w:tc>
          <w:tcPr>
            <w:tcW w:w="1264" w:type="dxa"/>
          </w:tcPr>
          <w:p w14:paraId="08EB576F" w14:textId="77777777" w:rsidR="009C774E" w:rsidRPr="00AA46A3" w:rsidRDefault="009C774E" w:rsidP="0043470D">
            <w:pPr>
              <w:rPr>
                <w:rFonts w:cs="Arial"/>
                <w:bCs/>
              </w:rPr>
            </w:pPr>
          </w:p>
        </w:tc>
      </w:tr>
      <w:tr w:rsidR="00BA4736" w:rsidRPr="00AA46A3" w14:paraId="15604511" w14:textId="77777777" w:rsidTr="008F2822">
        <w:trPr>
          <w:trHeight w:val="357"/>
        </w:trPr>
        <w:tc>
          <w:tcPr>
            <w:tcW w:w="900" w:type="dxa"/>
            <w:vMerge/>
            <w:shd w:val="clear" w:color="auto" w:fill="auto"/>
          </w:tcPr>
          <w:p w14:paraId="568A8F0C" w14:textId="77777777" w:rsidR="00BA4736" w:rsidRPr="00AA46A3" w:rsidRDefault="00BA4736" w:rsidP="0043470D"/>
        </w:tc>
        <w:tc>
          <w:tcPr>
            <w:tcW w:w="1440" w:type="dxa"/>
            <w:vMerge/>
            <w:shd w:val="clear" w:color="auto" w:fill="auto"/>
          </w:tcPr>
          <w:p w14:paraId="1C9EB227" w14:textId="77777777" w:rsidR="00BA4736" w:rsidRPr="00521682" w:rsidRDefault="00BA4736" w:rsidP="0043470D">
            <w:pPr>
              <w:rPr>
                <w:rStyle w:val="SAPEmphasis"/>
                <w:lang w:eastAsia="zh-CN"/>
              </w:rPr>
            </w:pPr>
          </w:p>
        </w:tc>
        <w:tc>
          <w:tcPr>
            <w:tcW w:w="3122" w:type="dxa"/>
            <w:vMerge/>
            <w:shd w:val="clear" w:color="auto" w:fill="auto"/>
          </w:tcPr>
          <w:p w14:paraId="0F254023" w14:textId="77777777" w:rsidR="00BA4736" w:rsidRPr="00AA46A3" w:rsidRDefault="00BA4736" w:rsidP="0043470D"/>
        </w:tc>
        <w:tc>
          <w:tcPr>
            <w:tcW w:w="4140" w:type="dxa"/>
            <w:shd w:val="clear" w:color="auto" w:fill="auto"/>
          </w:tcPr>
          <w:p w14:paraId="231A3A82" w14:textId="77777777" w:rsidR="00BA4736" w:rsidRPr="00AA46A3" w:rsidRDefault="00BA4736" w:rsidP="0043470D">
            <w:r w:rsidRPr="00AA46A3">
              <w:rPr>
                <w:rStyle w:val="SAPScreenElement"/>
              </w:rPr>
              <w:t>Comment:</w:t>
            </w:r>
            <w:r w:rsidRPr="00AA46A3">
              <w:t xml:space="preserve"> add explanation to request, if necessary</w:t>
            </w:r>
          </w:p>
        </w:tc>
        <w:tc>
          <w:tcPr>
            <w:tcW w:w="3420" w:type="dxa"/>
            <w:shd w:val="clear" w:color="auto" w:fill="auto"/>
          </w:tcPr>
          <w:p w14:paraId="4043651E" w14:textId="77777777" w:rsidR="00BA4736" w:rsidRPr="00AA46A3" w:rsidRDefault="00BA4736" w:rsidP="0043470D"/>
        </w:tc>
        <w:tc>
          <w:tcPr>
            <w:tcW w:w="1264" w:type="dxa"/>
          </w:tcPr>
          <w:p w14:paraId="748B0C35" w14:textId="77777777" w:rsidR="00BA4736" w:rsidRPr="00AA46A3" w:rsidRDefault="00BA4736" w:rsidP="0043470D">
            <w:pPr>
              <w:rPr>
                <w:rFonts w:cs="Arial"/>
                <w:bCs/>
              </w:rPr>
            </w:pPr>
          </w:p>
        </w:tc>
      </w:tr>
      <w:tr w:rsidR="00BA4736" w:rsidRPr="00AA46A3" w14:paraId="6E76BBC5" w14:textId="77777777" w:rsidTr="008F2822">
        <w:trPr>
          <w:trHeight w:val="357"/>
        </w:trPr>
        <w:tc>
          <w:tcPr>
            <w:tcW w:w="900" w:type="dxa"/>
            <w:shd w:val="clear" w:color="auto" w:fill="auto"/>
          </w:tcPr>
          <w:p w14:paraId="294661BD" w14:textId="77777777" w:rsidR="00BA4736" w:rsidRPr="00AA46A3" w:rsidRDefault="00BA4736" w:rsidP="0043470D">
            <w:r w:rsidRPr="00AA46A3">
              <w:t>7</w:t>
            </w:r>
          </w:p>
        </w:tc>
        <w:tc>
          <w:tcPr>
            <w:tcW w:w="1440" w:type="dxa"/>
            <w:shd w:val="clear" w:color="auto" w:fill="auto"/>
          </w:tcPr>
          <w:p w14:paraId="0C204ADB" w14:textId="77777777" w:rsidR="00BA4736" w:rsidRPr="00521682" w:rsidRDefault="00BA4736" w:rsidP="0043470D">
            <w:pPr>
              <w:rPr>
                <w:rStyle w:val="SAPEmphasis"/>
                <w:lang w:eastAsia="zh-CN"/>
              </w:rPr>
            </w:pPr>
            <w:r w:rsidRPr="00521682">
              <w:rPr>
                <w:rStyle w:val="SAPEmphasis"/>
                <w:lang w:eastAsia="zh-CN"/>
              </w:rPr>
              <w:t>Submit Request</w:t>
            </w:r>
          </w:p>
        </w:tc>
        <w:tc>
          <w:tcPr>
            <w:tcW w:w="3122" w:type="dxa"/>
            <w:shd w:val="clear" w:color="auto" w:fill="auto"/>
          </w:tcPr>
          <w:p w14:paraId="4DE47A11" w14:textId="77777777" w:rsidR="00BA4736" w:rsidRPr="00AA46A3" w:rsidRDefault="00BA4736" w:rsidP="0043470D">
            <w:r w:rsidRPr="00AA46A3">
              <w:t xml:space="preserve">Choose the </w:t>
            </w:r>
            <w:r w:rsidRPr="00AA46A3">
              <w:rPr>
                <w:rStyle w:val="SAPScreenElement"/>
              </w:rPr>
              <w:t>Submit</w:t>
            </w:r>
            <w:r w:rsidRPr="00AA46A3">
              <w:t xml:space="preserve"> button.</w:t>
            </w:r>
          </w:p>
        </w:tc>
        <w:tc>
          <w:tcPr>
            <w:tcW w:w="4140" w:type="dxa"/>
            <w:shd w:val="clear" w:color="auto" w:fill="auto"/>
          </w:tcPr>
          <w:p w14:paraId="512BB518" w14:textId="77777777" w:rsidR="00BA4736" w:rsidRPr="00AA46A3" w:rsidRDefault="00BA4736" w:rsidP="0043470D">
            <w:pPr>
              <w:rPr>
                <w:i/>
              </w:rPr>
            </w:pPr>
          </w:p>
        </w:tc>
        <w:tc>
          <w:tcPr>
            <w:tcW w:w="3420" w:type="dxa"/>
            <w:shd w:val="clear" w:color="auto" w:fill="auto"/>
          </w:tcPr>
          <w:p w14:paraId="14CF282C" w14:textId="77777777" w:rsidR="00BA4736" w:rsidRPr="00AA46A3" w:rsidRDefault="00BA4736" w:rsidP="0043470D">
            <w:r w:rsidRPr="00AA46A3">
              <w:t>A system message is generated about successful posting of the time off. The request is automatically approved.</w:t>
            </w:r>
          </w:p>
        </w:tc>
        <w:tc>
          <w:tcPr>
            <w:tcW w:w="1264" w:type="dxa"/>
          </w:tcPr>
          <w:p w14:paraId="6A44DA47" w14:textId="77777777" w:rsidR="00BA4736" w:rsidRPr="00AA46A3" w:rsidRDefault="00BA4736" w:rsidP="0043470D">
            <w:pPr>
              <w:rPr>
                <w:rFonts w:cs="Arial"/>
                <w:bCs/>
              </w:rPr>
            </w:pPr>
          </w:p>
        </w:tc>
      </w:tr>
    </w:tbl>
    <w:p w14:paraId="5C0E5692" w14:textId="77777777" w:rsidR="00BA4736" w:rsidRPr="00AA46A3" w:rsidRDefault="00BA4736" w:rsidP="00BA4736"/>
    <w:p w14:paraId="2D1C0F5C" w14:textId="77777777" w:rsidR="00BA4736" w:rsidRPr="00AA46A3" w:rsidRDefault="00BA4736" w:rsidP="00BA4736">
      <w:pPr>
        <w:rPr>
          <w:rFonts w:ascii="BentonSans Bold" w:hAnsi="BentonSans Bold"/>
          <w:color w:val="666666"/>
          <w:sz w:val="24"/>
        </w:rPr>
      </w:pPr>
      <w:r w:rsidRPr="00AA46A3">
        <w:rPr>
          <w:rFonts w:ascii="BentonSans Bold" w:hAnsi="BentonSans Bold"/>
          <w:color w:val="666666"/>
          <w:sz w:val="24"/>
        </w:rPr>
        <w:t>Result</w:t>
      </w:r>
    </w:p>
    <w:p w14:paraId="53576B42" w14:textId="36BAE0FC" w:rsidR="00843D2E" w:rsidRPr="00AA46A3" w:rsidRDefault="00BA4736" w:rsidP="00BA4736">
      <w:r w:rsidRPr="00AA46A3">
        <w:t xml:space="preserve">The HR </w:t>
      </w:r>
      <w:r w:rsidR="00B8638D" w:rsidRPr="00AA46A3">
        <w:t>administrator</w:t>
      </w:r>
      <w:r w:rsidR="00B8638D" w:rsidRPr="00AA46A3" w:rsidDel="00B8638D">
        <w:t xml:space="preserve"> </w:t>
      </w:r>
      <w:r w:rsidRPr="00AA46A3">
        <w:t xml:space="preserve">requested time off on behalf of the employee. The time off request has been automatically approved. </w:t>
      </w:r>
      <w:r w:rsidR="00DA2E1F" w:rsidRPr="00AA46A3">
        <w:t xml:space="preserve">The HR administrator can view it in the </w:t>
      </w:r>
      <w:r w:rsidR="00DA2E1F" w:rsidRPr="00AA46A3">
        <w:rPr>
          <w:rStyle w:val="SAPScreenElement"/>
        </w:rPr>
        <w:t>Time Records (#)</w:t>
      </w:r>
      <w:r w:rsidR="00DA2E1F" w:rsidRPr="00AA46A3">
        <w:t xml:space="preserve"> table on the </w:t>
      </w:r>
      <w:r w:rsidR="00DA2E1F" w:rsidRPr="00AA46A3">
        <w:rPr>
          <w:rStyle w:val="SAPScreenElement"/>
          <w:lang w:eastAsia="zh-TW"/>
        </w:rPr>
        <w:t xml:space="preserve">Time </w:t>
      </w:r>
      <w:del w:id="1418" w:author="Author" w:date="2018-02-08T09:35:00Z">
        <w:r w:rsidR="00DA2E1F" w:rsidRPr="00AA46A3" w:rsidDel="00272E69">
          <w:rPr>
            <w:rStyle w:val="SAPScreenElement"/>
            <w:lang w:eastAsia="zh-TW"/>
          </w:rPr>
          <w:delText>i</w:delText>
        </w:r>
      </w:del>
      <w:ins w:id="1419" w:author="Author" w:date="2018-02-08T09:35:00Z">
        <w:r w:rsidR="00272E69">
          <w:rPr>
            <w:rStyle w:val="SAPScreenElement"/>
            <w:lang w:eastAsia="zh-TW"/>
          </w:rPr>
          <w:t>I</w:t>
        </w:r>
      </w:ins>
      <w:r w:rsidR="00DA2E1F" w:rsidRPr="00AA46A3">
        <w:rPr>
          <w:rStyle w:val="SAPScreenElement"/>
          <w:lang w:eastAsia="zh-TW"/>
        </w:rPr>
        <w:t>nformation for &lt;employee name&gt;</w:t>
      </w:r>
      <w:r w:rsidR="00DA2E1F" w:rsidRPr="00AA46A3">
        <w:rPr>
          <w:lang w:eastAsia="zh-TW"/>
        </w:rPr>
        <w:t xml:space="preserve"> screen</w:t>
      </w:r>
      <w:r w:rsidR="00DA2E1F" w:rsidRPr="00AA46A3">
        <w:t>, or alternatively</w:t>
      </w:r>
      <w:ins w:id="1420" w:author="Author" w:date="2018-02-08T09:37:00Z">
        <w:r w:rsidR="00843D2E">
          <w:t>,</w:t>
        </w:r>
      </w:ins>
      <w:r w:rsidR="00DA2E1F" w:rsidRPr="00AA46A3">
        <w:t xml:space="preserve"> </w:t>
      </w:r>
      <w:ins w:id="1421" w:author="Author" w:date="2018-02-08T09:37:00Z">
        <w:r w:rsidR="00843D2E">
          <w:t>on</w:t>
        </w:r>
      </w:ins>
      <w:ins w:id="1422" w:author="Author" w:date="2018-02-08T09:36:00Z">
        <w:r w:rsidR="00843D2E">
          <w:t xml:space="preserve"> the </w:t>
        </w:r>
      </w:ins>
      <w:ins w:id="1423" w:author="Author" w:date="2018-02-08T09:37:00Z">
        <w:r w:rsidR="00843D2E" w:rsidRPr="00AA46A3">
          <w:t xml:space="preserve">employee’s </w:t>
        </w:r>
      </w:ins>
      <w:ins w:id="1424" w:author="Author" w:date="2018-02-08T09:36:00Z">
        <w:r w:rsidR="00843D2E" w:rsidRPr="00807C32">
          <w:rPr>
            <w:rStyle w:val="SAPScreenElement"/>
            <w:rPrChange w:id="1425" w:author="Author" w:date="2018-02-08T09:37:00Z">
              <w:rPr/>
            </w:rPrChange>
          </w:rPr>
          <w:t xml:space="preserve">Employee </w:t>
        </w:r>
      </w:ins>
      <w:ins w:id="1426" w:author="Author" w:date="2018-02-08T09:37:00Z">
        <w:r w:rsidR="00843D2E" w:rsidRPr="00807C32">
          <w:rPr>
            <w:rStyle w:val="SAPScreenElement"/>
            <w:rPrChange w:id="1427" w:author="Author" w:date="2018-02-08T09:37:00Z">
              <w:rPr/>
            </w:rPrChange>
          </w:rPr>
          <w:t>Files</w:t>
        </w:r>
        <w:r w:rsidR="00843D2E">
          <w:t xml:space="preserve"> screen,</w:t>
        </w:r>
      </w:ins>
      <w:ins w:id="1428" w:author="Author" w:date="2018-02-08T09:36:00Z">
        <w:r w:rsidR="00843D2E">
          <w:t xml:space="preserve"> </w:t>
        </w:r>
      </w:ins>
      <w:r w:rsidR="00DA2E1F" w:rsidRPr="00AA46A3">
        <w:t xml:space="preserve">in the </w:t>
      </w:r>
      <w:r w:rsidR="00DA2E1F" w:rsidRPr="00AA46A3">
        <w:rPr>
          <w:rStyle w:val="SAPScreenElement"/>
        </w:rPr>
        <w:t>Upcoming Time Off</w:t>
      </w:r>
      <w:r w:rsidR="00DA2E1F" w:rsidRPr="00AA46A3">
        <w:t xml:space="preserve"> block located in the </w:t>
      </w:r>
      <w:r w:rsidR="00DA2E1F" w:rsidRPr="00AA46A3">
        <w:rPr>
          <w:rStyle w:val="SAPScreenElement"/>
        </w:rPr>
        <w:t>Time Off</w:t>
      </w:r>
      <w:r w:rsidR="00DA2E1F" w:rsidRPr="00AA46A3">
        <w:t xml:space="preserve"> subsection of the </w:t>
      </w:r>
      <w:del w:id="1429" w:author="Author" w:date="2018-02-08T09:37:00Z">
        <w:r w:rsidR="00DA2E1F" w:rsidRPr="00AA46A3" w:rsidDel="00843D2E">
          <w:delText xml:space="preserve">employee’s </w:delText>
        </w:r>
      </w:del>
      <w:r w:rsidR="00DA2E1F" w:rsidRPr="00AA46A3">
        <w:rPr>
          <w:rStyle w:val="SAPScreenElement"/>
        </w:rPr>
        <w:t>Time Off</w:t>
      </w:r>
      <w:r w:rsidR="00DA2E1F" w:rsidRPr="00AA46A3">
        <w:t xml:space="preserve"> section. For the employee, the time off request is visible in the </w:t>
      </w:r>
      <w:r w:rsidR="00DA2E1F" w:rsidRPr="00AA46A3">
        <w:rPr>
          <w:rStyle w:val="SAPScreenElement"/>
        </w:rPr>
        <w:t>My Requests</w:t>
      </w:r>
      <w:r w:rsidR="00DA2E1F" w:rsidRPr="00AA46A3">
        <w:t xml:space="preserve"> </w:t>
      </w:r>
      <w:r w:rsidR="00557A29" w:rsidRPr="00AA46A3">
        <w:t>section</w:t>
      </w:r>
      <w:r w:rsidR="00DA2E1F" w:rsidRPr="00AA46A3">
        <w:t xml:space="preserve"> of the </w:t>
      </w:r>
      <w:r w:rsidR="00DA2E1F" w:rsidRPr="00AA46A3">
        <w:rPr>
          <w:rStyle w:val="SAPScreenElement"/>
        </w:rPr>
        <w:t>Time Off</w:t>
      </w:r>
      <w:r w:rsidR="00DA2E1F" w:rsidRPr="00AA46A3">
        <w:t xml:space="preserve"> screen</w:t>
      </w:r>
      <w:del w:id="1430" w:author="Author" w:date="2018-02-08T09:57:00Z">
        <w:r w:rsidR="00DA2E1F" w:rsidRPr="00AA46A3" w:rsidDel="00B009AE">
          <w:delText>.</w:delText>
        </w:r>
      </w:del>
      <w:ins w:id="1431" w:author="Author" w:date="2018-02-08T09:41:00Z">
        <w:r w:rsidR="00843D2E" w:rsidRPr="00AA46A3">
          <w:t>, or alternatively</w:t>
        </w:r>
        <w:r w:rsidR="00843D2E">
          <w:t xml:space="preserve">, on the </w:t>
        </w:r>
        <w:r w:rsidR="00843D2E" w:rsidRPr="003D193B">
          <w:rPr>
            <w:rStyle w:val="SAPScreenElement"/>
          </w:rPr>
          <w:t>Employee Files</w:t>
        </w:r>
        <w:r w:rsidR="00843D2E">
          <w:t xml:space="preserve"> screen,</w:t>
        </w:r>
        <w:r w:rsidR="00843D2E" w:rsidRPr="00AA46A3">
          <w:t xml:space="preserve"> in the </w:t>
        </w:r>
        <w:r w:rsidR="00843D2E" w:rsidRPr="00AA46A3">
          <w:rPr>
            <w:rStyle w:val="SAPScreenElement"/>
          </w:rPr>
          <w:t>Upcoming Time Off</w:t>
        </w:r>
        <w:r w:rsidR="00843D2E" w:rsidRPr="00AA46A3">
          <w:t xml:space="preserve"> block located in the </w:t>
        </w:r>
        <w:r w:rsidR="00843D2E" w:rsidRPr="00AA46A3">
          <w:rPr>
            <w:rStyle w:val="SAPScreenElement"/>
          </w:rPr>
          <w:t>Time Off</w:t>
        </w:r>
        <w:r w:rsidR="00843D2E" w:rsidRPr="00AA46A3">
          <w:t xml:space="preserve"> subsection of the </w:t>
        </w:r>
        <w:r w:rsidR="00843D2E" w:rsidRPr="00AA46A3">
          <w:rPr>
            <w:rStyle w:val="SAPScreenElement"/>
          </w:rPr>
          <w:t>Time Off</w:t>
        </w:r>
        <w:r w:rsidR="00843D2E" w:rsidRPr="00AA46A3">
          <w:t xml:space="preserve"> section.</w:t>
        </w:r>
      </w:ins>
    </w:p>
    <w:p w14:paraId="36EC29BC" w14:textId="77777777" w:rsidR="00BA4736" w:rsidRPr="00AA46A3" w:rsidRDefault="00DF1A4C" w:rsidP="00521682">
      <w:pPr>
        <w:pStyle w:val="SAPNoteHeading"/>
        <w:ind w:left="720"/>
      </w:pPr>
      <w:r w:rsidRPr="00AA46A3">
        <w:rPr>
          <w:noProof/>
        </w:rPr>
        <w:drawing>
          <wp:inline distT="0" distB="0" distL="0" distR="0" wp14:anchorId="179871E8" wp14:editId="4E5698C3">
            <wp:extent cx="225425" cy="225425"/>
            <wp:effectExtent l="0" t="0" r="0" b="3175"/>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BA4736" w:rsidRPr="00AA46A3">
        <w:t> Note</w:t>
      </w:r>
    </w:p>
    <w:p w14:paraId="1D09DCD4" w14:textId="5245A4F2" w:rsidR="00BA4736" w:rsidRPr="00AA46A3" w:rsidRDefault="00BA4736" w:rsidP="00521682">
      <w:pPr>
        <w:pStyle w:val="NoteParagraph"/>
        <w:ind w:left="720"/>
      </w:pPr>
      <w:r w:rsidRPr="00AA46A3">
        <w:t>To change or cancel the time off request, choose in the</w:t>
      </w:r>
      <w:r w:rsidRPr="00AA46A3">
        <w:rPr>
          <w:i/>
        </w:rPr>
        <w:t xml:space="preserve"> </w:t>
      </w:r>
      <w:r w:rsidRPr="00AA46A3">
        <w:rPr>
          <w:rStyle w:val="SAPScreenElement"/>
        </w:rPr>
        <w:t xml:space="preserve">Time </w:t>
      </w:r>
      <w:r w:rsidR="00DA2E1F" w:rsidRPr="00AA46A3">
        <w:rPr>
          <w:rStyle w:val="SAPScreenElement"/>
        </w:rPr>
        <w:t>Records (#)</w:t>
      </w:r>
      <w:r w:rsidR="00DA2E1F" w:rsidRPr="00AA46A3">
        <w:t xml:space="preserve"> table on the </w:t>
      </w:r>
      <w:r w:rsidR="00DA2E1F" w:rsidRPr="00AA46A3">
        <w:rPr>
          <w:rStyle w:val="SAPScreenElement"/>
          <w:lang w:eastAsia="zh-TW"/>
        </w:rPr>
        <w:t xml:space="preserve">Time </w:t>
      </w:r>
      <w:del w:id="1432" w:author="Author" w:date="2018-02-08T09:38:00Z">
        <w:r w:rsidR="00DA2E1F" w:rsidRPr="00AA46A3" w:rsidDel="00843D2E">
          <w:rPr>
            <w:rStyle w:val="SAPScreenElement"/>
            <w:lang w:eastAsia="zh-TW"/>
          </w:rPr>
          <w:delText>i</w:delText>
        </w:r>
      </w:del>
      <w:ins w:id="1433" w:author="Author" w:date="2018-02-08T09:38:00Z">
        <w:r w:rsidR="00843D2E">
          <w:rPr>
            <w:rStyle w:val="SAPScreenElement"/>
            <w:lang w:eastAsia="zh-TW"/>
          </w:rPr>
          <w:t>I</w:t>
        </w:r>
      </w:ins>
      <w:r w:rsidR="00DA2E1F" w:rsidRPr="00AA46A3">
        <w:rPr>
          <w:rStyle w:val="SAPScreenElement"/>
          <w:lang w:eastAsia="zh-TW"/>
        </w:rPr>
        <w:t xml:space="preserve">nformation for </w:t>
      </w:r>
      <w:r w:rsidRPr="00AA46A3">
        <w:rPr>
          <w:rStyle w:val="SAPScreenElement"/>
        </w:rPr>
        <w:t xml:space="preserve">&lt;employee name&gt; </w:t>
      </w:r>
      <w:r w:rsidRPr="00AA46A3">
        <w:t xml:space="preserve">screen </w:t>
      </w:r>
      <w:r w:rsidR="00DA2E1F" w:rsidRPr="00AA46A3">
        <w:t xml:space="preserve">the </w:t>
      </w:r>
      <w:r w:rsidRPr="00AA46A3">
        <w:rPr>
          <w:rStyle w:val="SAPScreenElement"/>
        </w:rPr>
        <w:t xml:space="preserve">Edit </w:t>
      </w:r>
      <w:r w:rsidRPr="00AA46A3">
        <w:t>link located</w:t>
      </w:r>
      <w:r w:rsidRPr="00AA46A3">
        <w:rPr>
          <w:i/>
        </w:rPr>
        <w:t xml:space="preserve"> </w:t>
      </w:r>
      <w:r w:rsidR="00DA2E1F" w:rsidRPr="00AA46A3">
        <w:t xml:space="preserve">next to the </w:t>
      </w:r>
      <w:r w:rsidR="00DA2E1F" w:rsidRPr="00AA46A3">
        <w:rPr>
          <w:rStyle w:val="SAPScreenElement"/>
        </w:rPr>
        <w:t>Status</w:t>
      </w:r>
      <w:r w:rsidR="00DA2E1F" w:rsidRPr="00AA46A3">
        <w:t xml:space="preserve"> of the request. In the upcoming </w:t>
      </w:r>
      <w:r w:rsidR="00DA2E1F" w:rsidRPr="00AA46A3">
        <w:rPr>
          <w:rStyle w:val="SAPScreenElement"/>
        </w:rPr>
        <w:t>Edit Absence</w:t>
      </w:r>
      <w:r w:rsidR="00DA2E1F" w:rsidRPr="00AA46A3">
        <w:t xml:space="preserve"> dialog box, proceed as follows:</w:t>
      </w:r>
    </w:p>
    <w:p w14:paraId="68145F02" w14:textId="77777777" w:rsidR="009C774E" w:rsidRPr="00AA46A3" w:rsidRDefault="009C774E" w:rsidP="004C3C1E">
      <w:pPr>
        <w:pStyle w:val="NoteParagraph"/>
        <w:numPr>
          <w:ilvl w:val="1"/>
          <w:numId w:val="44"/>
        </w:numPr>
        <w:ind w:left="1080"/>
      </w:pPr>
      <w:r w:rsidRPr="00AA46A3">
        <w:t>To change the request, make the appropriate adaptions and choose the</w:t>
      </w:r>
      <w:r w:rsidRPr="00AA46A3">
        <w:rPr>
          <w:rStyle w:val="SAPScreenElement"/>
        </w:rPr>
        <w:t xml:space="preserve"> Submit</w:t>
      </w:r>
      <w:r w:rsidRPr="00AA46A3">
        <w:t xml:space="preserve"> button.</w:t>
      </w:r>
    </w:p>
    <w:p w14:paraId="00BB3B88" w14:textId="7452967E" w:rsidR="009C774E" w:rsidRPr="00AA46A3" w:rsidRDefault="009C774E" w:rsidP="00B01963">
      <w:pPr>
        <w:pStyle w:val="NoteParagraph"/>
        <w:numPr>
          <w:ilvl w:val="1"/>
          <w:numId w:val="44"/>
        </w:numPr>
        <w:ind w:left="1080"/>
      </w:pPr>
      <w:r w:rsidRPr="00AA46A3">
        <w:t>To cancel the request, choose the</w:t>
      </w:r>
      <w:r w:rsidRPr="00AA46A3">
        <w:rPr>
          <w:rStyle w:val="SAPScreenElement"/>
        </w:rPr>
        <w:t xml:space="preserve"> Cancel Request</w:t>
      </w:r>
      <w:r w:rsidRPr="00AA46A3">
        <w:t xml:space="preserve"> button.</w:t>
      </w:r>
    </w:p>
    <w:p w14:paraId="1E696817" w14:textId="77777777" w:rsidR="00BA4736" w:rsidRPr="00AA46A3" w:rsidRDefault="00BA4736" w:rsidP="002875F8">
      <w:pPr>
        <w:pStyle w:val="Heading3"/>
      </w:pPr>
      <w:bookmarkStart w:id="1434" w:name="_Toc507513133"/>
      <w:r w:rsidRPr="00AA46A3">
        <w:t xml:space="preserve">Processing </w:t>
      </w:r>
      <w:r w:rsidR="00653D80" w:rsidRPr="00AA46A3">
        <w:t xml:space="preserve">Long-Term </w:t>
      </w:r>
      <w:r w:rsidRPr="00AA46A3">
        <w:t>Time Off Request</w:t>
      </w:r>
      <w:bookmarkEnd w:id="1434"/>
    </w:p>
    <w:p w14:paraId="4CCB013D" w14:textId="77777777" w:rsidR="00BA4736" w:rsidRPr="00AA46A3" w:rsidRDefault="00BA4736" w:rsidP="00BA4736">
      <w:pPr>
        <w:pStyle w:val="SAPKeyblockTitle"/>
      </w:pPr>
      <w:r w:rsidRPr="00AA46A3">
        <w:t>Test Administration</w:t>
      </w:r>
    </w:p>
    <w:p w14:paraId="22FB548F" w14:textId="7670A147" w:rsidR="00BA4736" w:rsidRPr="00AA46A3" w:rsidRDefault="00BA4736" w:rsidP="00BA4736">
      <w:r w:rsidRPr="00AA46A3">
        <w:t>Customer project: Fill in the project-specific parts (</w:t>
      </w:r>
      <w:r w:rsidR="00806DD6" w:rsidRPr="00AA46A3">
        <w:t>between &lt;brackets&gt;</w:t>
      </w:r>
      <w:r w:rsidRPr="00AA46A3">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BA4736" w:rsidRPr="00AA46A3" w14:paraId="125F8D06" w14:textId="77777777" w:rsidTr="0043470D">
        <w:tc>
          <w:tcPr>
            <w:tcW w:w="2280" w:type="dxa"/>
            <w:tcBorders>
              <w:top w:val="single" w:sz="8" w:space="0" w:color="999999"/>
              <w:left w:val="single" w:sz="8" w:space="0" w:color="999999"/>
              <w:bottom w:val="single" w:sz="8" w:space="0" w:color="999999"/>
              <w:right w:val="single" w:sz="8" w:space="0" w:color="999999"/>
            </w:tcBorders>
            <w:hideMark/>
          </w:tcPr>
          <w:p w14:paraId="1EE7ABCC" w14:textId="77777777" w:rsidR="00BA4736" w:rsidRPr="00AA46A3" w:rsidRDefault="00BA4736" w:rsidP="0043470D">
            <w:pPr>
              <w:rPr>
                <w:rStyle w:val="SAPEmphasis"/>
              </w:rPr>
            </w:pPr>
            <w:r w:rsidRPr="00AA46A3">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38B66D47" w14:textId="77777777" w:rsidR="00BA4736" w:rsidRPr="00AA46A3" w:rsidRDefault="00BA4736" w:rsidP="0043470D">
            <w:pPr>
              <w:rPr>
                <w:lang w:eastAsia="zh-CN"/>
              </w:rPr>
            </w:pPr>
            <w:r w:rsidRPr="00AA46A3">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498B1129" w14:textId="77777777" w:rsidR="00BA4736" w:rsidRPr="00AA46A3" w:rsidRDefault="00BA4736" w:rsidP="0043470D">
            <w:pPr>
              <w:rPr>
                <w:rStyle w:val="SAPEmphasis"/>
              </w:rPr>
            </w:pPr>
            <w:r w:rsidRPr="00AA46A3">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771E3FF6" w14:textId="77777777" w:rsidR="00BA4736" w:rsidRPr="00AA46A3" w:rsidRDefault="00806DD6" w:rsidP="0043470D">
            <w:pPr>
              <w:rPr>
                <w:lang w:eastAsia="zh-CN"/>
              </w:rPr>
            </w:pPr>
            <w:r w:rsidRPr="00AA46A3">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5E88BA0D" w14:textId="77777777" w:rsidR="00BA4736" w:rsidRPr="00AA46A3" w:rsidRDefault="00BA4736" w:rsidP="0043470D">
            <w:pPr>
              <w:rPr>
                <w:rStyle w:val="SAPEmphasis"/>
              </w:rPr>
            </w:pPr>
            <w:r w:rsidRPr="00AA46A3">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3E565DF6" w14:textId="4F81CB29" w:rsidR="00BA4736" w:rsidRPr="00AA46A3" w:rsidRDefault="00165FAC" w:rsidP="0043470D">
            <w:pPr>
              <w:rPr>
                <w:lang w:eastAsia="zh-CN"/>
              </w:rPr>
            </w:pPr>
            <w:r w:rsidRPr="00AA46A3">
              <w:rPr>
                <w:lang w:eastAsia="zh-CN"/>
              </w:rPr>
              <w:t>&lt;date&gt;</w:t>
            </w:r>
          </w:p>
        </w:tc>
      </w:tr>
      <w:tr w:rsidR="00BA4736" w:rsidRPr="00AA46A3" w14:paraId="29DCB74F" w14:textId="77777777" w:rsidTr="0043470D">
        <w:tc>
          <w:tcPr>
            <w:tcW w:w="2280" w:type="dxa"/>
            <w:tcBorders>
              <w:top w:val="single" w:sz="8" w:space="0" w:color="999999"/>
              <w:left w:val="single" w:sz="8" w:space="0" w:color="999999"/>
              <w:bottom w:val="single" w:sz="8" w:space="0" w:color="999999"/>
              <w:right w:val="single" w:sz="8" w:space="0" w:color="999999"/>
            </w:tcBorders>
            <w:hideMark/>
          </w:tcPr>
          <w:p w14:paraId="76B1CCCF" w14:textId="77777777" w:rsidR="00BA4736" w:rsidRPr="00AA46A3" w:rsidRDefault="00BA4736" w:rsidP="0043470D">
            <w:pPr>
              <w:rPr>
                <w:rStyle w:val="SAPEmphasis"/>
              </w:rPr>
            </w:pPr>
            <w:r w:rsidRPr="00AA46A3">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1E0B12CB" w14:textId="6A789B95" w:rsidR="00BA4736" w:rsidRPr="00AA46A3" w:rsidRDefault="009A3278">
            <w:pPr>
              <w:rPr>
                <w:lang w:eastAsia="zh-CN"/>
              </w:rPr>
            </w:pPr>
            <w:r w:rsidRPr="00AA46A3">
              <w:t>Line Manager</w:t>
            </w:r>
          </w:p>
        </w:tc>
      </w:tr>
      <w:tr w:rsidR="00BA4736" w:rsidRPr="00AA46A3" w14:paraId="53C19D2F" w14:textId="77777777" w:rsidTr="0043470D">
        <w:tc>
          <w:tcPr>
            <w:tcW w:w="2280" w:type="dxa"/>
            <w:tcBorders>
              <w:top w:val="single" w:sz="8" w:space="0" w:color="999999"/>
              <w:left w:val="single" w:sz="8" w:space="0" w:color="999999"/>
              <w:bottom w:val="single" w:sz="8" w:space="0" w:color="999999"/>
              <w:right w:val="single" w:sz="8" w:space="0" w:color="999999"/>
            </w:tcBorders>
            <w:hideMark/>
          </w:tcPr>
          <w:p w14:paraId="13712912" w14:textId="77777777" w:rsidR="00BA4736" w:rsidRPr="00AA46A3" w:rsidRDefault="00BA4736" w:rsidP="0043470D">
            <w:pPr>
              <w:rPr>
                <w:rStyle w:val="SAPEmphasis"/>
              </w:rPr>
            </w:pPr>
            <w:r w:rsidRPr="00AA46A3">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77414312" w14:textId="77777777" w:rsidR="00BA4736" w:rsidRPr="00AA46A3" w:rsidRDefault="00BA4736" w:rsidP="0043470D">
            <w:pPr>
              <w:rPr>
                <w:lang w:eastAsia="zh-CN"/>
              </w:rPr>
            </w:pPr>
            <w:r w:rsidRPr="00AA46A3">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1DB6F7D6" w14:textId="77777777" w:rsidR="00BA4736" w:rsidRPr="00AA46A3" w:rsidRDefault="00BA4736" w:rsidP="0043470D">
            <w:pPr>
              <w:rPr>
                <w:rStyle w:val="SAPEmphasis"/>
              </w:rPr>
            </w:pPr>
            <w:r w:rsidRPr="00AA46A3">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0F4E8E9C" w14:textId="20F84847" w:rsidR="00BA4736" w:rsidRPr="00AA46A3" w:rsidRDefault="00583EFD" w:rsidP="0043470D">
            <w:pPr>
              <w:rPr>
                <w:lang w:eastAsia="zh-CN"/>
              </w:rPr>
            </w:pPr>
            <w:r>
              <w:rPr>
                <w:lang w:eastAsia="zh-CN"/>
              </w:rPr>
              <w:t>&lt;duration&gt;</w:t>
            </w:r>
          </w:p>
        </w:tc>
      </w:tr>
    </w:tbl>
    <w:p w14:paraId="45B7FBDA" w14:textId="77777777" w:rsidR="00BA4736" w:rsidRPr="00AA46A3" w:rsidRDefault="00BA4736" w:rsidP="00BA4736">
      <w:pPr>
        <w:pStyle w:val="SAPKeyblockTitle"/>
      </w:pPr>
      <w:r w:rsidRPr="00AA46A3">
        <w:t>Purpose</w:t>
      </w:r>
    </w:p>
    <w:p w14:paraId="3E45A3A0" w14:textId="2FF5A641" w:rsidR="00BA4736" w:rsidRPr="00AA46A3" w:rsidRDefault="00BA4736" w:rsidP="00BA4736">
      <w:r w:rsidRPr="00AA46A3">
        <w:t xml:space="preserve">The </w:t>
      </w:r>
      <w:r w:rsidR="009A3278" w:rsidRPr="00AA46A3">
        <w:t xml:space="preserve">Line Manager </w:t>
      </w:r>
      <w:r w:rsidRPr="00AA46A3">
        <w:t xml:space="preserve">processes </w:t>
      </w:r>
      <w:r w:rsidR="00653D80" w:rsidRPr="00AA46A3">
        <w:t>the long-term time off request of type</w:t>
      </w:r>
      <w:r w:rsidR="00653D80" w:rsidRPr="00AA46A3">
        <w:rPr>
          <w:rStyle w:val="SAPUserEntry"/>
          <w:color w:val="auto"/>
        </w:rPr>
        <w:t xml:space="preserve"> Parental</w:t>
      </w:r>
      <w:r w:rsidRPr="00AA46A3">
        <w:rPr>
          <w:rStyle w:val="SAPUserEntry"/>
          <w:color w:val="auto"/>
        </w:rPr>
        <w:t xml:space="preserve"> </w:t>
      </w:r>
      <w:r w:rsidR="00653D80" w:rsidRPr="00AA46A3">
        <w:t>sent</w:t>
      </w:r>
      <w:r w:rsidRPr="00AA46A3">
        <w:t xml:space="preserve"> by his or her subordinated employee.</w:t>
      </w:r>
    </w:p>
    <w:p w14:paraId="10A30B44" w14:textId="77777777" w:rsidR="00BA4736" w:rsidRPr="00AA46A3" w:rsidRDefault="00BA4736" w:rsidP="00BA4736">
      <w:pPr>
        <w:pStyle w:val="SAPKeyblockTitle"/>
      </w:pPr>
      <w:r w:rsidRPr="00AA46A3">
        <w:t>Prerequisites</w:t>
      </w:r>
    </w:p>
    <w:p w14:paraId="59F3F6E2" w14:textId="7DF7E081" w:rsidR="00BA4736" w:rsidRPr="00AA46A3" w:rsidRDefault="00BA4736" w:rsidP="00BA4736">
      <w:r w:rsidRPr="00AA46A3">
        <w:t xml:space="preserve">The time off request must have been maintained by the employee and sent for approval to his or her </w:t>
      </w:r>
      <w:r w:rsidR="009A3278" w:rsidRPr="00AA46A3">
        <w:t>line manager</w:t>
      </w:r>
      <w:r w:rsidRPr="00AA46A3">
        <w:t>.</w:t>
      </w:r>
    </w:p>
    <w:p w14:paraId="7F532B5E" w14:textId="7C5DA357" w:rsidR="00BA4736" w:rsidRPr="00AA46A3" w:rsidRDefault="00BA4736" w:rsidP="00BA4736">
      <w:pPr>
        <w:pStyle w:val="SAPKeyblockTitle"/>
      </w:pPr>
      <w:r w:rsidRPr="00AA46A3">
        <w:t>Procedure</w:t>
      </w:r>
    </w:p>
    <w:tbl>
      <w:tblPr>
        <w:tblW w:w="1428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709"/>
        <w:gridCol w:w="4501"/>
        <w:gridCol w:w="5934"/>
        <w:gridCol w:w="1264"/>
      </w:tblGrid>
      <w:tr w:rsidR="0009234C" w:rsidRPr="00AA46A3" w14:paraId="32F2C1A5" w14:textId="77777777" w:rsidTr="00521682">
        <w:trPr>
          <w:trHeight w:val="576"/>
          <w:tblHeader/>
        </w:trPr>
        <w:tc>
          <w:tcPr>
            <w:tcW w:w="872" w:type="dxa"/>
            <w:tcBorders>
              <w:top w:val="single" w:sz="8" w:space="0" w:color="999999"/>
              <w:left w:val="single" w:sz="8" w:space="0" w:color="999999"/>
              <w:bottom w:val="single" w:sz="8" w:space="0" w:color="999999"/>
              <w:right w:val="single" w:sz="8" w:space="0" w:color="999999"/>
            </w:tcBorders>
            <w:shd w:val="clear" w:color="auto" w:fill="999999"/>
            <w:hideMark/>
          </w:tcPr>
          <w:p w14:paraId="756015D6" w14:textId="77777777" w:rsidR="0009234C" w:rsidRPr="00AA46A3" w:rsidRDefault="0009234C">
            <w:pPr>
              <w:pStyle w:val="TableHeading"/>
              <w:rPr>
                <w:rFonts w:ascii="BentonSans Bold" w:eastAsiaTheme="minorHAnsi" w:hAnsi="BentonSans Bold"/>
                <w:bCs/>
                <w:color w:val="FFFFFF"/>
                <w:sz w:val="18"/>
                <w:szCs w:val="22"/>
                <w:lang w:eastAsia="zh-TW"/>
              </w:rPr>
            </w:pPr>
            <w:r w:rsidRPr="00AA46A3">
              <w:rPr>
                <w:rFonts w:ascii="BentonSans Bold" w:hAnsi="BentonSans Bold"/>
                <w:bCs/>
                <w:color w:val="FFFFFF"/>
                <w:sz w:val="18"/>
                <w:lang w:eastAsia="zh-TW"/>
              </w:rPr>
              <w:t>Test Step #</w:t>
            </w:r>
          </w:p>
        </w:tc>
        <w:tc>
          <w:tcPr>
            <w:tcW w:w="1709" w:type="dxa"/>
            <w:tcBorders>
              <w:top w:val="single" w:sz="8" w:space="0" w:color="999999"/>
              <w:left w:val="single" w:sz="8" w:space="0" w:color="999999"/>
              <w:bottom w:val="single" w:sz="8" w:space="0" w:color="999999"/>
              <w:right w:val="single" w:sz="8" w:space="0" w:color="999999"/>
            </w:tcBorders>
            <w:shd w:val="clear" w:color="auto" w:fill="999999"/>
            <w:hideMark/>
          </w:tcPr>
          <w:p w14:paraId="0232ACA8" w14:textId="77777777" w:rsidR="0009234C" w:rsidRPr="00AA46A3" w:rsidRDefault="0009234C">
            <w:pPr>
              <w:pStyle w:val="TableHeading"/>
              <w:rPr>
                <w:rFonts w:ascii="BentonSans Bold" w:hAnsi="BentonSans Bold"/>
                <w:bCs/>
                <w:color w:val="FFFFFF"/>
                <w:sz w:val="18"/>
                <w:lang w:eastAsia="zh-TW"/>
              </w:rPr>
            </w:pPr>
            <w:r w:rsidRPr="00AA46A3">
              <w:rPr>
                <w:rFonts w:ascii="BentonSans Bold" w:hAnsi="BentonSans Bold"/>
                <w:bCs/>
                <w:color w:val="FFFFFF"/>
                <w:sz w:val="18"/>
                <w:lang w:eastAsia="zh-TW"/>
              </w:rPr>
              <w:t>Test Step Name</w:t>
            </w:r>
          </w:p>
        </w:tc>
        <w:tc>
          <w:tcPr>
            <w:tcW w:w="4501" w:type="dxa"/>
            <w:tcBorders>
              <w:top w:val="single" w:sz="8" w:space="0" w:color="999999"/>
              <w:left w:val="single" w:sz="8" w:space="0" w:color="999999"/>
              <w:bottom w:val="single" w:sz="8" w:space="0" w:color="999999"/>
              <w:right w:val="single" w:sz="8" w:space="0" w:color="999999"/>
            </w:tcBorders>
            <w:shd w:val="clear" w:color="auto" w:fill="999999"/>
            <w:hideMark/>
          </w:tcPr>
          <w:p w14:paraId="6D164A86" w14:textId="77777777" w:rsidR="0009234C" w:rsidRPr="00AA46A3" w:rsidRDefault="0009234C">
            <w:pPr>
              <w:pStyle w:val="TableHeading"/>
              <w:rPr>
                <w:rFonts w:ascii="BentonSans Bold" w:hAnsi="BentonSans Bold"/>
                <w:bCs/>
                <w:color w:val="FFFFFF"/>
                <w:sz w:val="18"/>
                <w:lang w:eastAsia="zh-TW"/>
              </w:rPr>
            </w:pPr>
            <w:r w:rsidRPr="00AA46A3">
              <w:rPr>
                <w:rFonts w:ascii="BentonSans Bold" w:hAnsi="BentonSans Bold"/>
                <w:bCs/>
                <w:color w:val="FFFFFF"/>
                <w:sz w:val="18"/>
                <w:lang w:eastAsia="zh-TW"/>
              </w:rPr>
              <w:t>Instruction</w:t>
            </w:r>
          </w:p>
        </w:tc>
        <w:tc>
          <w:tcPr>
            <w:tcW w:w="5934" w:type="dxa"/>
            <w:tcBorders>
              <w:top w:val="single" w:sz="8" w:space="0" w:color="999999"/>
              <w:left w:val="single" w:sz="8" w:space="0" w:color="999999"/>
              <w:bottom w:val="single" w:sz="8" w:space="0" w:color="999999"/>
              <w:right w:val="single" w:sz="8" w:space="0" w:color="999999"/>
            </w:tcBorders>
            <w:shd w:val="clear" w:color="auto" w:fill="999999"/>
            <w:hideMark/>
          </w:tcPr>
          <w:p w14:paraId="0B35D7F1" w14:textId="77777777" w:rsidR="0009234C" w:rsidRPr="00AA46A3" w:rsidRDefault="0009234C">
            <w:pPr>
              <w:pStyle w:val="TableHeading"/>
              <w:rPr>
                <w:rFonts w:ascii="BentonSans Bold" w:hAnsi="BentonSans Bold"/>
                <w:bCs/>
                <w:color w:val="FFFFFF"/>
                <w:sz w:val="18"/>
                <w:lang w:eastAsia="zh-TW"/>
              </w:rPr>
            </w:pPr>
            <w:r w:rsidRPr="00AA46A3">
              <w:rPr>
                <w:rFonts w:ascii="BentonSans Bold" w:hAnsi="BentonSans Bold"/>
                <w:bCs/>
                <w:color w:val="FFFFFF"/>
                <w:sz w:val="18"/>
                <w:lang w:eastAsia="zh-TW"/>
              </w:rPr>
              <w:t>Expected Result</w:t>
            </w:r>
          </w:p>
        </w:tc>
        <w:tc>
          <w:tcPr>
            <w:tcW w:w="1264" w:type="dxa"/>
            <w:tcBorders>
              <w:top w:val="single" w:sz="8" w:space="0" w:color="999999"/>
              <w:left w:val="single" w:sz="8" w:space="0" w:color="999999"/>
              <w:bottom w:val="single" w:sz="8" w:space="0" w:color="999999"/>
              <w:right w:val="single" w:sz="8" w:space="0" w:color="999999"/>
            </w:tcBorders>
            <w:shd w:val="clear" w:color="auto" w:fill="999999"/>
            <w:hideMark/>
          </w:tcPr>
          <w:p w14:paraId="2BA9FA44" w14:textId="77777777" w:rsidR="0009234C" w:rsidRPr="00AA46A3" w:rsidRDefault="0009234C">
            <w:pPr>
              <w:pStyle w:val="TableHeading"/>
              <w:rPr>
                <w:rFonts w:ascii="BentonSans Bold" w:hAnsi="BentonSans Bold"/>
                <w:bCs/>
                <w:color w:val="FFFFFF"/>
                <w:sz w:val="18"/>
                <w:lang w:eastAsia="zh-TW"/>
              </w:rPr>
            </w:pPr>
            <w:r w:rsidRPr="00AA46A3">
              <w:rPr>
                <w:rFonts w:ascii="BentonSans Bold" w:hAnsi="BentonSans Bold"/>
                <w:bCs/>
                <w:color w:val="FFFFFF"/>
                <w:sz w:val="18"/>
                <w:lang w:eastAsia="zh-TW"/>
              </w:rPr>
              <w:t>Pass / Fail / Comment</w:t>
            </w:r>
          </w:p>
        </w:tc>
      </w:tr>
      <w:tr w:rsidR="0009234C" w:rsidRPr="00AA46A3" w14:paraId="36D90A5F" w14:textId="77777777" w:rsidTr="00521682">
        <w:trPr>
          <w:trHeight w:val="357"/>
        </w:trPr>
        <w:tc>
          <w:tcPr>
            <w:tcW w:w="872" w:type="dxa"/>
            <w:tcBorders>
              <w:top w:val="single" w:sz="8" w:space="0" w:color="999999"/>
              <w:left w:val="single" w:sz="8" w:space="0" w:color="999999"/>
              <w:bottom w:val="single" w:sz="8" w:space="0" w:color="999999"/>
              <w:right w:val="single" w:sz="8" w:space="0" w:color="999999"/>
            </w:tcBorders>
            <w:hideMark/>
          </w:tcPr>
          <w:p w14:paraId="25FBA099" w14:textId="77777777" w:rsidR="0009234C" w:rsidRPr="00AA46A3" w:rsidRDefault="0009234C">
            <w:pPr>
              <w:rPr>
                <w:lang w:eastAsia="zh-TW"/>
              </w:rPr>
            </w:pPr>
            <w:r w:rsidRPr="00AA46A3">
              <w:rPr>
                <w:lang w:eastAsia="zh-TW"/>
              </w:rPr>
              <w:t>1</w:t>
            </w:r>
          </w:p>
        </w:tc>
        <w:tc>
          <w:tcPr>
            <w:tcW w:w="1709" w:type="dxa"/>
            <w:tcBorders>
              <w:top w:val="single" w:sz="8" w:space="0" w:color="999999"/>
              <w:left w:val="single" w:sz="8" w:space="0" w:color="999999"/>
              <w:bottom w:val="single" w:sz="8" w:space="0" w:color="999999"/>
              <w:right w:val="single" w:sz="8" w:space="0" w:color="999999"/>
            </w:tcBorders>
            <w:hideMark/>
          </w:tcPr>
          <w:p w14:paraId="414CD643" w14:textId="77777777" w:rsidR="0009234C" w:rsidRPr="00521682" w:rsidRDefault="0009234C">
            <w:pPr>
              <w:rPr>
                <w:rStyle w:val="SAPEmphasis"/>
                <w:lang w:eastAsia="zh-CN"/>
              </w:rPr>
            </w:pPr>
            <w:r w:rsidRPr="00521682">
              <w:rPr>
                <w:rStyle w:val="SAPEmphasis"/>
                <w:lang w:eastAsia="zh-CN"/>
              </w:rPr>
              <w:t>Log on</w:t>
            </w:r>
          </w:p>
        </w:tc>
        <w:tc>
          <w:tcPr>
            <w:tcW w:w="4501" w:type="dxa"/>
            <w:tcBorders>
              <w:top w:val="single" w:sz="8" w:space="0" w:color="999999"/>
              <w:left w:val="single" w:sz="8" w:space="0" w:color="999999"/>
              <w:bottom w:val="single" w:sz="8" w:space="0" w:color="999999"/>
              <w:right w:val="single" w:sz="8" w:space="0" w:color="999999"/>
            </w:tcBorders>
            <w:hideMark/>
          </w:tcPr>
          <w:p w14:paraId="3BC4A986" w14:textId="77777777" w:rsidR="0009234C" w:rsidRPr="00AA46A3" w:rsidRDefault="0009234C">
            <w:pPr>
              <w:rPr>
                <w:lang w:eastAsia="zh-TW"/>
              </w:rPr>
            </w:pPr>
            <w:r w:rsidRPr="00AA46A3">
              <w:rPr>
                <w:lang w:eastAsia="zh-TW"/>
              </w:rPr>
              <w:t xml:space="preserve">Log on to </w:t>
            </w:r>
            <w:r w:rsidRPr="00521682">
              <w:rPr>
                <w:rStyle w:val="SAPScreenElement"/>
                <w:color w:val="auto"/>
                <w:lang w:eastAsia="zh-TW"/>
              </w:rPr>
              <w:t>Employee Central</w:t>
            </w:r>
            <w:r w:rsidRPr="00521682">
              <w:rPr>
                <w:lang w:eastAsia="zh-TW"/>
              </w:rPr>
              <w:t xml:space="preserve"> </w:t>
            </w:r>
            <w:r w:rsidRPr="00AA46A3">
              <w:rPr>
                <w:lang w:eastAsia="zh-TW"/>
              </w:rPr>
              <w:t>as Line Manager.</w:t>
            </w:r>
          </w:p>
        </w:tc>
        <w:tc>
          <w:tcPr>
            <w:tcW w:w="5934" w:type="dxa"/>
            <w:tcBorders>
              <w:top w:val="single" w:sz="8" w:space="0" w:color="999999"/>
              <w:left w:val="single" w:sz="8" w:space="0" w:color="999999"/>
              <w:bottom w:val="single" w:sz="8" w:space="0" w:color="999999"/>
              <w:right w:val="single" w:sz="8" w:space="0" w:color="999999"/>
            </w:tcBorders>
            <w:hideMark/>
          </w:tcPr>
          <w:p w14:paraId="02A843B7" w14:textId="77777777" w:rsidR="0009234C" w:rsidRPr="00AA46A3" w:rsidRDefault="0009234C">
            <w:pPr>
              <w:rPr>
                <w:lang w:eastAsia="zh-TW"/>
              </w:rPr>
            </w:pPr>
            <w:r w:rsidRPr="00AA46A3">
              <w:rPr>
                <w:rFonts w:cs="Arial"/>
                <w:bCs/>
                <w:lang w:eastAsia="zh-TW"/>
              </w:rPr>
              <w:t xml:space="preserve">The </w:t>
            </w:r>
            <w:r w:rsidRPr="00AA46A3">
              <w:rPr>
                <w:rStyle w:val="SAPScreenElement"/>
                <w:lang w:eastAsia="zh-TW"/>
              </w:rPr>
              <w:t>Home</w:t>
            </w:r>
            <w:r w:rsidRPr="00AA46A3">
              <w:rPr>
                <w:rFonts w:cs="Arial"/>
                <w:bCs/>
                <w:i/>
                <w:lang w:eastAsia="zh-TW"/>
              </w:rPr>
              <w:t xml:space="preserve"> </w:t>
            </w:r>
            <w:r w:rsidRPr="00AA46A3">
              <w:rPr>
                <w:rFonts w:cs="Arial"/>
                <w:bCs/>
                <w:lang w:eastAsia="zh-TW"/>
              </w:rPr>
              <w:t>page is displayed.</w:t>
            </w:r>
          </w:p>
        </w:tc>
        <w:tc>
          <w:tcPr>
            <w:tcW w:w="1264" w:type="dxa"/>
            <w:tcBorders>
              <w:top w:val="single" w:sz="8" w:space="0" w:color="999999"/>
              <w:left w:val="single" w:sz="8" w:space="0" w:color="999999"/>
              <w:bottom w:val="single" w:sz="8" w:space="0" w:color="999999"/>
              <w:right w:val="single" w:sz="8" w:space="0" w:color="999999"/>
            </w:tcBorders>
          </w:tcPr>
          <w:p w14:paraId="0C3A6248" w14:textId="77777777" w:rsidR="0009234C" w:rsidRPr="00AA46A3" w:rsidRDefault="0009234C">
            <w:pPr>
              <w:rPr>
                <w:rFonts w:cs="Arial"/>
                <w:bCs/>
                <w:lang w:eastAsia="zh-TW"/>
              </w:rPr>
            </w:pPr>
          </w:p>
        </w:tc>
      </w:tr>
      <w:tr w:rsidR="0009234C" w:rsidRPr="00AA46A3" w14:paraId="157123A1" w14:textId="77777777" w:rsidTr="00521682">
        <w:trPr>
          <w:trHeight w:val="357"/>
        </w:trPr>
        <w:tc>
          <w:tcPr>
            <w:tcW w:w="872" w:type="dxa"/>
            <w:tcBorders>
              <w:top w:val="single" w:sz="8" w:space="0" w:color="999999"/>
              <w:left w:val="single" w:sz="8" w:space="0" w:color="999999"/>
              <w:bottom w:val="single" w:sz="8" w:space="0" w:color="999999"/>
              <w:right w:val="single" w:sz="8" w:space="0" w:color="999999"/>
            </w:tcBorders>
            <w:hideMark/>
          </w:tcPr>
          <w:p w14:paraId="3F6FC168" w14:textId="77777777" w:rsidR="0009234C" w:rsidRPr="00AA46A3" w:rsidRDefault="0009234C">
            <w:pPr>
              <w:rPr>
                <w:lang w:eastAsia="zh-TW"/>
              </w:rPr>
            </w:pPr>
            <w:r w:rsidRPr="00AA46A3">
              <w:rPr>
                <w:lang w:eastAsia="zh-TW"/>
              </w:rPr>
              <w:t>2</w:t>
            </w:r>
          </w:p>
        </w:tc>
        <w:tc>
          <w:tcPr>
            <w:tcW w:w="1709" w:type="dxa"/>
            <w:tcBorders>
              <w:top w:val="single" w:sz="8" w:space="0" w:color="999999"/>
              <w:left w:val="single" w:sz="8" w:space="0" w:color="999999"/>
              <w:bottom w:val="single" w:sz="8" w:space="0" w:color="999999"/>
              <w:right w:val="single" w:sz="8" w:space="0" w:color="999999"/>
            </w:tcBorders>
            <w:hideMark/>
          </w:tcPr>
          <w:p w14:paraId="3D5B9AB5" w14:textId="77777777" w:rsidR="0009234C" w:rsidRPr="00521682" w:rsidRDefault="0009234C">
            <w:pPr>
              <w:rPr>
                <w:rStyle w:val="SAPEmphasis"/>
                <w:lang w:eastAsia="zh-CN"/>
              </w:rPr>
            </w:pPr>
            <w:r w:rsidRPr="00521682">
              <w:rPr>
                <w:rStyle w:val="SAPEmphasis"/>
                <w:lang w:eastAsia="zh-CN"/>
              </w:rPr>
              <w:t>Access Requests Tile</w:t>
            </w:r>
          </w:p>
        </w:tc>
        <w:tc>
          <w:tcPr>
            <w:tcW w:w="4501" w:type="dxa"/>
            <w:tcBorders>
              <w:top w:val="single" w:sz="8" w:space="0" w:color="999999"/>
              <w:left w:val="single" w:sz="8" w:space="0" w:color="999999"/>
              <w:bottom w:val="single" w:sz="8" w:space="0" w:color="999999"/>
              <w:right w:val="single" w:sz="8" w:space="0" w:color="999999"/>
            </w:tcBorders>
            <w:hideMark/>
          </w:tcPr>
          <w:p w14:paraId="7E4AE91E" w14:textId="77777777" w:rsidR="0009234C" w:rsidRPr="00AA46A3" w:rsidRDefault="0009234C">
            <w:pPr>
              <w:rPr>
                <w:lang w:eastAsia="zh-CN"/>
              </w:rPr>
            </w:pPr>
            <w:r w:rsidRPr="00AA46A3">
              <w:rPr>
                <w:lang w:eastAsia="zh-TW"/>
              </w:rPr>
              <w:t xml:space="preserve">On the </w:t>
            </w:r>
            <w:r w:rsidRPr="00AA46A3">
              <w:rPr>
                <w:rStyle w:val="SAPScreenElement"/>
                <w:lang w:eastAsia="zh-TW"/>
              </w:rPr>
              <w:t xml:space="preserve">Home </w:t>
            </w:r>
            <w:r w:rsidRPr="00AA46A3">
              <w:rPr>
                <w:rFonts w:cs="Arial"/>
                <w:bCs/>
                <w:lang w:eastAsia="zh-TW"/>
              </w:rPr>
              <w:t>page</w:t>
            </w:r>
            <w:r w:rsidRPr="00AA46A3">
              <w:rPr>
                <w:rStyle w:val="SAPScreenElement"/>
                <w:lang w:eastAsia="zh-TW"/>
              </w:rPr>
              <w:t>,</w:t>
            </w:r>
            <w:r w:rsidRPr="00AA46A3">
              <w:rPr>
                <w:lang w:eastAsia="zh-TW"/>
              </w:rPr>
              <w:t xml:space="preserve"> go to the</w:t>
            </w:r>
            <w:r w:rsidRPr="00AA46A3">
              <w:rPr>
                <w:i/>
                <w:lang w:eastAsia="zh-TW"/>
              </w:rPr>
              <w:t xml:space="preserve"> </w:t>
            </w:r>
            <w:r w:rsidRPr="00AA46A3">
              <w:rPr>
                <w:rStyle w:val="SAPScreenElement"/>
                <w:lang w:eastAsia="zh-TW"/>
              </w:rPr>
              <w:t>To Do</w:t>
            </w:r>
            <w:r w:rsidRPr="00AA46A3">
              <w:rPr>
                <w:i/>
                <w:lang w:eastAsia="zh-CN"/>
              </w:rPr>
              <w:t xml:space="preserve"> </w:t>
            </w:r>
            <w:r w:rsidRPr="00AA46A3">
              <w:rPr>
                <w:lang w:eastAsia="zh-CN"/>
              </w:rPr>
              <w:t>section</w:t>
            </w:r>
            <w:r w:rsidRPr="00AA46A3">
              <w:rPr>
                <w:i/>
                <w:lang w:eastAsia="zh-CN"/>
              </w:rPr>
              <w:t xml:space="preserve"> </w:t>
            </w:r>
            <w:r w:rsidRPr="00AA46A3">
              <w:rPr>
                <w:lang w:eastAsia="zh-CN"/>
              </w:rPr>
              <w:t xml:space="preserve">and click on the </w:t>
            </w:r>
            <w:r w:rsidRPr="00AA46A3">
              <w:rPr>
                <w:rStyle w:val="SAPScreenElement"/>
                <w:lang w:eastAsia="zh-TW"/>
              </w:rPr>
              <w:t>Approve Requests</w:t>
            </w:r>
            <w:r w:rsidRPr="00AA46A3">
              <w:rPr>
                <w:lang w:eastAsia="zh-TW"/>
              </w:rPr>
              <w:t xml:space="preserve"> tile.</w:t>
            </w:r>
          </w:p>
        </w:tc>
        <w:tc>
          <w:tcPr>
            <w:tcW w:w="5934" w:type="dxa"/>
            <w:tcBorders>
              <w:top w:val="single" w:sz="8" w:space="0" w:color="999999"/>
              <w:left w:val="single" w:sz="8" w:space="0" w:color="999999"/>
              <w:bottom w:val="single" w:sz="8" w:space="0" w:color="999999"/>
              <w:right w:val="single" w:sz="8" w:space="0" w:color="999999"/>
            </w:tcBorders>
            <w:hideMark/>
          </w:tcPr>
          <w:p w14:paraId="1ADE1C29" w14:textId="2F9FB927" w:rsidR="0009234C" w:rsidRPr="00AA46A3" w:rsidRDefault="0009234C">
            <w:pPr>
              <w:rPr>
                <w:rFonts w:cs="Arial"/>
                <w:bCs/>
                <w:lang w:eastAsia="zh-TW"/>
              </w:rPr>
            </w:pPr>
            <w:r w:rsidRPr="00AA46A3">
              <w:rPr>
                <w:rFonts w:cs="Arial"/>
                <w:bCs/>
                <w:lang w:eastAsia="zh-TW"/>
              </w:rPr>
              <w:t xml:space="preserve">The </w:t>
            </w:r>
            <w:r w:rsidRPr="00AA46A3">
              <w:rPr>
                <w:rStyle w:val="SAPScreenElement"/>
                <w:lang w:eastAsia="zh-TW"/>
              </w:rPr>
              <w:t>Approve Requests</w:t>
            </w:r>
            <w:r w:rsidRPr="00AA46A3">
              <w:rPr>
                <w:lang w:eastAsia="zh-TW"/>
              </w:rPr>
              <w:t xml:space="preserve"> </w:t>
            </w:r>
            <w:r w:rsidRPr="00AA46A3">
              <w:rPr>
                <w:rFonts w:cs="Arial"/>
                <w:bCs/>
                <w:lang w:eastAsia="zh-TW"/>
              </w:rPr>
              <w:t xml:space="preserve">dialog box is displayed, containing a list of all the requests you need to approve. For each request, high level details are given, which depend on the request type. </w:t>
            </w:r>
          </w:p>
          <w:p w14:paraId="55EB18E6" w14:textId="77777777" w:rsidR="0009234C" w:rsidRPr="00AA46A3" w:rsidRDefault="0009234C">
            <w:pPr>
              <w:rPr>
                <w:rFonts w:cs="Arial"/>
                <w:bCs/>
                <w:lang w:eastAsia="zh-TW"/>
              </w:rPr>
            </w:pPr>
            <w:r w:rsidRPr="00AA46A3">
              <w:rPr>
                <w:rFonts w:cs="Arial"/>
                <w:bCs/>
                <w:lang w:eastAsia="zh-TW"/>
              </w:rPr>
              <w:t>Starting with this list, you have different options:</w:t>
            </w:r>
          </w:p>
          <w:p w14:paraId="37271EC0" w14:textId="77777777" w:rsidR="0009234C" w:rsidRPr="00AA46A3" w:rsidRDefault="0009234C" w:rsidP="0009234C">
            <w:pPr>
              <w:pStyle w:val="ListParagraph"/>
              <w:numPr>
                <w:ilvl w:val="0"/>
                <w:numId w:val="49"/>
              </w:numPr>
              <w:ind w:left="290" w:hanging="270"/>
              <w:rPr>
                <w:lang w:eastAsia="zh-TW"/>
              </w:rPr>
            </w:pPr>
            <w:r w:rsidRPr="00AA46A3">
              <w:rPr>
                <w:lang w:eastAsia="zh-TW"/>
              </w:rPr>
              <w:t>Approve directly a single request</w:t>
            </w:r>
            <w:r w:rsidRPr="00AA46A3">
              <w:rPr>
                <w:lang w:eastAsia="zh-CN"/>
              </w:rPr>
              <w:t>.</w:t>
            </w:r>
          </w:p>
          <w:p w14:paraId="72D37481" w14:textId="77777777" w:rsidR="0009234C" w:rsidRPr="00AA46A3" w:rsidRDefault="0009234C" w:rsidP="0009234C">
            <w:pPr>
              <w:pStyle w:val="ListParagraph"/>
              <w:numPr>
                <w:ilvl w:val="0"/>
                <w:numId w:val="49"/>
              </w:numPr>
              <w:ind w:left="290" w:hanging="270"/>
              <w:rPr>
                <w:rFonts w:cs="Arial"/>
                <w:bCs/>
                <w:lang w:eastAsia="zh-TW"/>
              </w:rPr>
            </w:pPr>
            <w:r w:rsidRPr="00AA46A3">
              <w:rPr>
                <w:lang w:eastAsia="zh-TW"/>
              </w:rPr>
              <w:t>Select a single time off request, review its details and process it</w:t>
            </w:r>
            <w:r w:rsidRPr="00AA46A3">
              <w:rPr>
                <w:rFonts w:cs="Arial"/>
                <w:bCs/>
                <w:lang w:eastAsia="zh-TW"/>
              </w:rPr>
              <w:t>.</w:t>
            </w:r>
          </w:p>
          <w:p w14:paraId="35296104" w14:textId="0587DBB9" w:rsidR="0009234C" w:rsidRPr="00AA46A3" w:rsidRDefault="00A04352" w:rsidP="0009234C">
            <w:pPr>
              <w:pStyle w:val="ListParagraph"/>
              <w:numPr>
                <w:ilvl w:val="0"/>
                <w:numId w:val="49"/>
              </w:numPr>
              <w:ind w:left="290" w:hanging="270"/>
              <w:rPr>
                <w:rFonts w:cs="Arial"/>
                <w:bCs/>
                <w:lang w:eastAsia="zh-TW"/>
              </w:rPr>
            </w:pPr>
            <w:r w:rsidRPr="00AA46A3">
              <w:rPr>
                <w:lang w:eastAsia="zh-TW"/>
              </w:rPr>
              <w:t>Filter for the relevant long-term time off request and a</w:t>
            </w:r>
            <w:r w:rsidR="0009234C" w:rsidRPr="00AA46A3">
              <w:rPr>
                <w:lang w:eastAsia="zh-TW"/>
              </w:rPr>
              <w:t xml:space="preserve">pprove </w:t>
            </w:r>
            <w:r w:rsidRPr="00AA46A3">
              <w:rPr>
                <w:lang w:eastAsia="zh-TW"/>
              </w:rPr>
              <w:t>it</w:t>
            </w:r>
            <w:r w:rsidR="0009234C" w:rsidRPr="00AA46A3">
              <w:rPr>
                <w:lang w:eastAsia="zh-TW"/>
              </w:rPr>
              <w:t>.</w:t>
            </w:r>
          </w:p>
          <w:p w14:paraId="0F7B9C84" w14:textId="77777777" w:rsidR="0009234C" w:rsidRPr="00AA46A3" w:rsidRDefault="0009234C">
            <w:pPr>
              <w:rPr>
                <w:lang w:eastAsia="zh-TW"/>
              </w:rPr>
            </w:pPr>
            <w:r w:rsidRPr="00AA46A3">
              <w:rPr>
                <w:lang w:eastAsia="zh-TW"/>
              </w:rPr>
              <w:t xml:space="preserve">Each of these </w:t>
            </w:r>
            <w:r w:rsidRPr="00521682">
              <w:rPr>
                <w:rStyle w:val="SAPEmphasis"/>
                <w:lang w:eastAsia="zh-CN"/>
              </w:rPr>
              <w:t>options</w:t>
            </w:r>
            <w:r w:rsidRPr="00AA46A3">
              <w:rPr>
                <w:lang w:eastAsia="zh-TW"/>
              </w:rPr>
              <w:t xml:space="preserve"> is detailed in a separate </w:t>
            </w:r>
            <w:r w:rsidRPr="00AA46A3">
              <w:rPr>
                <w:rFonts w:ascii="BentonSans Regular" w:hAnsi="BentonSans Regular"/>
                <w:color w:val="666666"/>
                <w:lang w:eastAsia="zh-TW"/>
              </w:rPr>
              <w:t>Procedure</w:t>
            </w:r>
            <w:r w:rsidRPr="00AA46A3">
              <w:rPr>
                <w:lang w:eastAsia="zh-TW"/>
              </w:rPr>
              <w:t xml:space="preserve"> table below. Continue </w:t>
            </w:r>
            <w:r w:rsidRPr="00AA46A3">
              <w:rPr>
                <w:rFonts w:cs="Arial"/>
                <w:bCs/>
                <w:lang w:eastAsia="zh-CN"/>
              </w:rPr>
              <w:t>the process execution with one of these options.</w:t>
            </w:r>
          </w:p>
        </w:tc>
        <w:tc>
          <w:tcPr>
            <w:tcW w:w="1264" w:type="dxa"/>
            <w:tcBorders>
              <w:top w:val="single" w:sz="8" w:space="0" w:color="999999"/>
              <w:left w:val="single" w:sz="8" w:space="0" w:color="999999"/>
              <w:bottom w:val="single" w:sz="8" w:space="0" w:color="999999"/>
              <w:right w:val="single" w:sz="8" w:space="0" w:color="999999"/>
            </w:tcBorders>
          </w:tcPr>
          <w:p w14:paraId="14302110" w14:textId="77777777" w:rsidR="0009234C" w:rsidRPr="00AA46A3" w:rsidRDefault="0009234C">
            <w:pPr>
              <w:rPr>
                <w:rFonts w:cs="Arial"/>
                <w:bCs/>
                <w:lang w:eastAsia="zh-TW"/>
              </w:rPr>
            </w:pPr>
          </w:p>
        </w:tc>
      </w:tr>
    </w:tbl>
    <w:p w14:paraId="5B11A3D3" w14:textId="77777777" w:rsidR="00383E71" w:rsidRPr="00AA46A3" w:rsidRDefault="00383E71" w:rsidP="0009234C">
      <w:pPr>
        <w:rPr>
          <w:rStyle w:val="SAPEmphasis"/>
          <w:sz w:val="20"/>
          <w:u w:val="single"/>
        </w:rPr>
      </w:pPr>
    </w:p>
    <w:p w14:paraId="31B2E2D0" w14:textId="2F153150" w:rsidR="0009234C" w:rsidRPr="00AA46A3" w:rsidRDefault="0009234C" w:rsidP="0009234C">
      <w:pPr>
        <w:rPr>
          <w:rStyle w:val="SAPEmphasis"/>
          <w:rFonts w:eastAsiaTheme="minorHAnsi"/>
          <w:szCs w:val="22"/>
        </w:rPr>
      </w:pPr>
      <w:r w:rsidRPr="00AA46A3">
        <w:rPr>
          <w:rStyle w:val="SAPEmphasis"/>
          <w:sz w:val="20"/>
          <w:u w:val="single"/>
        </w:rPr>
        <w:t>Option 1</w:t>
      </w:r>
      <w:r w:rsidRPr="00AA46A3">
        <w:rPr>
          <w:sz w:val="20"/>
        </w:rPr>
        <w:t xml:space="preserve">: </w:t>
      </w:r>
      <w:r w:rsidRPr="00AA46A3">
        <w:rPr>
          <w:rStyle w:val="SAPEmphasis"/>
          <w:sz w:val="20"/>
        </w:rPr>
        <w:t xml:space="preserve">Approving Directly Single </w:t>
      </w:r>
      <w:r w:rsidR="00456559" w:rsidRPr="00AA46A3">
        <w:rPr>
          <w:rStyle w:val="SAPEmphasis"/>
          <w:sz w:val="20"/>
        </w:rPr>
        <w:t xml:space="preserve">Long-Term </w:t>
      </w:r>
      <w:r w:rsidRPr="00AA46A3">
        <w:rPr>
          <w:rStyle w:val="SAPEmphasis"/>
          <w:sz w:val="20"/>
        </w:rPr>
        <w:t>Time Off Request</w:t>
      </w:r>
    </w:p>
    <w:tbl>
      <w:tblPr>
        <w:tblW w:w="1428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1"/>
        <w:gridCol w:w="1260"/>
        <w:gridCol w:w="6661"/>
        <w:gridCol w:w="4224"/>
        <w:gridCol w:w="1264"/>
      </w:tblGrid>
      <w:tr w:rsidR="0009234C" w:rsidRPr="00AA46A3" w14:paraId="016C8B91" w14:textId="77777777" w:rsidTr="00521682">
        <w:trPr>
          <w:trHeight w:val="576"/>
          <w:tblHeader/>
        </w:trPr>
        <w:tc>
          <w:tcPr>
            <w:tcW w:w="871" w:type="dxa"/>
            <w:tcBorders>
              <w:top w:val="single" w:sz="8" w:space="0" w:color="999999"/>
              <w:left w:val="single" w:sz="8" w:space="0" w:color="999999"/>
              <w:bottom w:val="single" w:sz="8" w:space="0" w:color="999999"/>
              <w:right w:val="single" w:sz="8" w:space="0" w:color="999999"/>
            </w:tcBorders>
            <w:shd w:val="clear" w:color="auto" w:fill="999999"/>
            <w:hideMark/>
          </w:tcPr>
          <w:p w14:paraId="36B419A2" w14:textId="77777777" w:rsidR="0009234C" w:rsidRPr="00AA46A3" w:rsidRDefault="0009234C">
            <w:pPr>
              <w:pStyle w:val="TableHeading"/>
              <w:rPr>
                <w:rFonts w:ascii="BentonSans Bold" w:hAnsi="BentonSans Bold" w:cs="Arial"/>
                <w:bCs/>
                <w:color w:val="FFFFFF"/>
                <w:sz w:val="18"/>
                <w:lang w:eastAsia="zh-TW"/>
              </w:rPr>
            </w:pPr>
            <w:r w:rsidRPr="00AA46A3">
              <w:rPr>
                <w:rFonts w:ascii="BentonSans Bold" w:hAnsi="BentonSans Bold"/>
                <w:bCs/>
                <w:color w:val="FFFFFF"/>
                <w:sz w:val="18"/>
                <w:lang w:eastAsia="zh-TW"/>
              </w:rPr>
              <w:t>Test Step #</w:t>
            </w:r>
          </w:p>
        </w:tc>
        <w:tc>
          <w:tcPr>
            <w:tcW w:w="1260" w:type="dxa"/>
            <w:tcBorders>
              <w:top w:val="single" w:sz="8" w:space="0" w:color="999999"/>
              <w:left w:val="single" w:sz="8" w:space="0" w:color="999999"/>
              <w:bottom w:val="single" w:sz="8" w:space="0" w:color="999999"/>
              <w:right w:val="single" w:sz="8" w:space="0" w:color="999999"/>
            </w:tcBorders>
            <w:shd w:val="clear" w:color="auto" w:fill="999999"/>
            <w:hideMark/>
          </w:tcPr>
          <w:p w14:paraId="36482E0C" w14:textId="77777777" w:rsidR="0009234C" w:rsidRPr="00AA46A3" w:rsidRDefault="0009234C">
            <w:pPr>
              <w:pStyle w:val="TableHeading"/>
              <w:rPr>
                <w:rFonts w:ascii="BentonSans Bold" w:hAnsi="BentonSans Bold"/>
                <w:bCs/>
                <w:color w:val="FFFFFF"/>
                <w:sz w:val="18"/>
                <w:lang w:eastAsia="zh-TW"/>
              </w:rPr>
            </w:pPr>
            <w:r w:rsidRPr="00AA46A3">
              <w:rPr>
                <w:rFonts w:ascii="BentonSans Bold" w:hAnsi="BentonSans Bold"/>
                <w:bCs/>
                <w:color w:val="FFFFFF"/>
                <w:sz w:val="18"/>
                <w:lang w:eastAsia="zh-TW"/>
              </w:rPr>
              <w:t>Test Step Name</w:t>
            </w:r>
          </w:p>
        </w:tc>
        <w:tc>
          <w:tcPr>
            <w:tcW w:w="6661" w:type="dxa"/>
            <w:tcBorders>
              <w:top w:val="single" w:sz="8" w:space="0" w:color="999999"/>
              <w:left w:val="single" w:sz="8" w:space="0" w:color="999999"/>
              <w:bottom w:val="single" w:sz="8" w:space="0" w:color="999999"/>
              <w:right w:val="single" w:sz="8" w:space="0" w:color="999999"/>
            </w:tcBorders>
            <w:shd w:val="clear" w:color="auto" w:fill="999999"/>
            <w:hideMark/>
          </w:tcPr>
          <w:p w14:paraId="0A1B662B" w14:textId="77777777" w:rsidR="0009234C" w:rsidRPr="00AA46A3" w:rsidRDefault="0009234C">
            <w:pPr>
              <w:pStyle w:val="TableHeading"/>
              <w:rPr>
                <w:rFonts w:ascii="BentonSans Bold" w:hAnsi="BentonSans Bold"/>
                <w:bCs/>
                <w:color w:val="FFFFFF"/>
                <w:sz w:val="18"/>
                <w:lang w:eastAsia="zh-TW"/>
              </w:rPr>
            </w:pPr>
            <w:r w:rsidRPr="00AA46A3">
              <w:rPr>
                <w:rFonts w:ascii="BentonSans Bold" w:hAnsi="BentonSans Bold"/>
                <w:bCs/>
                <w:color w:val="FFFFFF"/>
                <w:sz w:val="18"/>
                <w:lang w:eastAsia="zh-TW"/>
              </w:rPr>
              <w:t>Instruction</w:t>
            </w:r>
          </w:p>
        </w:tc>
        <w:tc>
          <w:tcPr>
            <w:tcW w:w="4224" w:type="dxa"/>
            <w:tcBorders>
              <w:top w:val="single" w:sz="8" w:space="0" w:color="999999"/>
              <w:left w:val="single" w:sz="8" w:space="0" w:color="999999"/>
              <w:bottom w:val="single" w:sz="8" w:space="0" w:color="999999"/>
              <w:right w:val="single" w:sz="8" w:space="0" w:color="999999"/>
            </w:tcBorders>
            <w:shd w:val="clear" w:color="auto" w:fill="999999"/>
            <w:hideMark/>
          </w:tcPr>
          <w:p w14:paraId="582B30FF" w14:textId="77777777" w:rsidR="0009234C" w:rsidRPr="00AA46A3" w:rsidRDefault="0009234C">
            <w:pPr>
              <w:pStyle w:val="TableHeading"/>
              <w:rPr>
                <w:rFonts w:ascii="BentonSans Bold" w:hAnsi="BentonSans Bold"/>
                <w:bCs/>
                <w:color w:val="FFFFFF"/>
                <w:sz w:val="18"/>
                <w:lang w:eastAsia="zh-TW"/>
              </w:rPr>
            </w:pPr>
            <w:r w:rsidRPr="00AA46A3">
              <w:rPr>
                <w:rFonts w:ascii="BentonSans Bold" w:hAnsi="BentonSans Bold"/>
                <w:bCs/>
                <w:color w:val="FFFFFF"/>
                <w:sz w:val="18"/>
                <w:lang w:eastAsia="zh-TW"/>
              </w:rPr>
              <w:t>Expected Result</w:t>
            </w:r>
          </w:p>
        </w:tc>
        <w:tc>
          <w:tcPr>
            <w:tcW w:w="1264" w:type="dxa"/>
            <w:tcBorders>
              <w:top w:val="single" w:sz="8" w:space="0" w:color="999999"/>
              <w:left w:val="single" w:sz="8" w:space="0" w:color="999999"/>
              <w:bottom w:val="single" w:sz="8" w:space="0" w:color="999999"/>
              <w:right w:val="single" w:sz="8" w:space="0" w:color="999999"/>
            </w:tcBorders>
            <w:shd w:val="clear" w:color="auto" w:fill="999999"/>
            <w:hideMark/>
          </w:tcPr>
          <w:p w14:paraId="0C039B61" w14:textId="77777777" w:rsidR="0009234C" w:rsidRPr="00AA46A3" w:rsidRDefault="0009234C">
            <w:pPr>
              <w:pStyle w:val="TableHeading"/>
              <w:rPr>
                <w:rFonts w:ascii="BentonSans Bold" w:hAnsi="BentonSans Bold"/>
                <w:bCs/>
                <w:color w:val="FFFFFF"/>
                <w:sz w:val="18"/>
                <w:lang w:eastAsia="zh-TW"/>
              </w:rPr>
            </w:pPr>
            <w:r w:rsidRPr="00AA46A3">
              <w:rPr>
                <w:rFonts w:ascii="BentonSans Bold" w:hAnsi="BentonSans Bold"/>
                <w:bCs/>
                <w:color w:val="FFFFFF"/>
                <w:sz w:val="18"/>
                <w:lang w:eastAsia="zh-TW"/>
              </w:rPr>
              <w:t>Pass / Fail / Comment</w:t>
            </w:r>
          </w:p>
        </w:tc>
      </w:tr>
      <w:tr w:rsidR="0009234C" w:rsidRPr="00AA46A3" w14:paraId="01767A08" w14:textId="77777777" w:rsidTr="00521682">
        <w:trPr>
          <w:trHeight w:val="357"/>
        </w:trPr>
        <w:tc>
          <w:tcPr>
            <w:tcW w:w="871" w:type="dxa"/>
            <w:tcBorders>
              <w:top w:val="single" w:sz="8" w:space="0" w:color="999999"/>
              <w:left w:val="single" w:sz="8" w:space="0" w:color="999999"/>
              <w:bottom w:val="single" w:sz="8" w:space="0" w:color="999999"/>
              <w:right w:val="single" w:sz="8" w:space="0" w:color="999999"/>
            </w:tcBorders>
            <w:hideMark/>
          </w:tcPr>
          <w:p w14:paraId="3C32FD69" w14:textId="77777777" w:rsidR="0009234C" w:rsidRPr="00AA46A3" w:rsidRDefault="0009234C">
            <w:pPr>
              <w:rPr>
                <w:lang w:eastAsia="zh-TW"/>
              </w:rPr>
            </w:pPr>
            <w:r w:rsidRPr="00AA46A3">
              <w:rPr>
                <w:lang w:eastAsia="zh-TW"/>
              </w:rPr>
              <w:t>3</w:t>
            </w:r>
          </w:p>
        </w:tc>
        <w:tc>
          <w:tcPr>
            <w:tcW w:w="1260" w:type="dxa"/>
            <w:tcBorders>
              <w:top w:val="single" w:sz="8" w:space="0" w:color="999999"/>
              <w:left w:val="single" w:sz="8" w:space="0" w:color="999999"/>
              <w:bottom w:val="single" w:sz="8" w:space="0" w:color="999999"/>
              <w:right w:val="single" w:sz="8" w:space="0" w:color="999999"/>
            </w:tcBorders>
            <w:hideMark/>
          </w:tcPr>
          <w:p w14:paraId="0B3086C8" w14:textId="77777777" w:rsidR="0009234C" w:rsidRPr="00521682" w:rsidRDefault="0009234C">
            <w:pPr>
              <w:rPr>
                <w:rStyle w:val="SAPEmphasis"/>
                <w:lang w:eastAsia="zh-CN"/>
              </w:rPr>
            </w:pPr>
            <w:r w:rsidRPr="00521682">
              <w:rPr>
                <w:rStyle w:val="SAPEmphasis"/>
                <w:lang w:eastAsia="zh-CN"/>
              </w:rPr>
              <w:t>Approve Directly Single Time Off Request</w:t>
            </w:r>
          </w:p>
        </w:tc>
        <w:tc>
          <w:tcPr>
            <w:tcW w:w="6661" w:type="dxa"/>
            <w:tcBorders>
              <w:top w:val="single" w:sz="8" w:space="0" w:color="999999"/>
              <w:left w:val="single" w:sz="8" w:space="0" w:color="999999"/>
              <w:bottom w:val="single" w:sz="8" w:space="0" w:color="999999"/>
              <w:right w:val="single" w:sz="8" w:space="0" w:color="999999"/>
            </w:tcBorders>
            <w:hideMark/>
          </w:tcPr>
          <w:p w14:paraId="5FAF593B" w14:textId="7728911E" w:rsidR="0009234C" w:rsidRPr="00AA46A3" w:rsidRDefault="0009234C">
            <w:pPr>
              <w:rPr>
                <w:lang w:eastAsia="zh-CN"/>
              </w:rPr>
            </w:pPr>
            <w:r w:rsidRPr="00AA46A3">
              <w:rPr>
                <w:rFonts w:cs="Arial"/>
                <w:bCs/>
                <w:lang w:eastAsia="zh-TW"/>
              </w:rPr>
              <w:t xml:space="preserve">In the </w:t>
            </w:r>
            <w:r w:rsidRPr="00AA46A3">
              <w:rPr>
                <w:rStyle w:val="SAPScreenElement"/>
                <w:lang w:eastAsia="zh-TW"/>
              </w:rPr>
              <w:t>Approve Requests</w:t>
            </w:r>
            <w:r w:rsidRPr="00AA46A3">
              <w:rPr>
                <w:lang w:eastAsia="zh-TW"/>
              </w:rPr>
              <w:t xml:space="preserve"> </w:t>
            </w:r>
            <w:r w:rsidRPr="00AA46A3">
              <w:rPr>
                <w:rFonts w:cs="Arial"/>
                <w:bCs/>
                <w:lang w:eastAsia="zh-TW"/>
              </w:rPr>
              <w:t xml:space="preserve">dialog box, review the high-level details of the </w:t>
            </w:r>
            <w:r w:rsidRPr="00AA46A3">
              <w:rPr>
                <w:rStyle w:val="SAPScreenElement"/>
                <w:lang w:eastAsia="zh-TW"/>
              </w:rPr>
              <w:t>Time Off Requests for &lt;employee name&gt;</w:t>
            </w:r>
            <w:r w:rsidRPr="00AA46A3">
              <w:rPr>
                <w:lang w:eastAsia="zh-CN"/>
              </w:rPr>
              <w:t xml:space="preserve"> you need to approve. These high-level details refer to the time type (for example, </w:t>
            </w:r>
            <w:r w:rsidR="00D77F6B" w:rsidRPr="00AA46A3">
              <w:rPr>
                <w:rStyle w:val="UserInput"/>
                <w:sz w:val="18"/>
                <w:lang w:eastAsia="zh-TW"/>
              </w:rPr>
              <w:t>Parental</w:t>
            </w:r>
            <w:r w:rsidRPr="00AA46A3">
              <w:rPr>
                <w:lang w:eastAsia="zh-CN"/>
              </w:rPr>
              <w:t>) and the duration of this absence.</w:t>
            </w:r>
          </w:p>
          <w:p w14:paraId="64FF1D93" w14:textId="77777777" w:rsidR="0009234C" w:rsidRPr="00AA46A3" w:rsidRDefault="0009234C">
            <w:pPr>
              <w:rPr>
                <w:rFonts w:cstheme="minorBidi"/>
                <w:lang w:eastAsia="zh-TW"/>
              </w:rPr>
            </w:pPr>
            <w:r w:rsidRPr="00AA46A3">
              <w:rPr>
                <w:lang w:eastAsia="zh-TW"/>
              </w:rPr>
              <w:t xml:space="preserve">If </w:t>
            </w:r>
            <w:r w:rsidRPr="00AA46A3">
              <w:rPr>
                <w:lang w:eastAsia="zh-CN"/>
              </w:rPr>
              <w:t>everything is fine</w:t>
            </w:r>
            <w:r w:rsidRPr="00AA46A3">
              <w:rPr>
                <w:lang w:eastAsia="zh-TW"/>
              </w:rPr>
              <w:t xml:space="preserve">, choose the </w:t>
            </w:r>
            <w:r w:rsidRPr="00AA46A3">
              <w:rPr>
                <w:rStyle w:val="SAPScreenElement"/>
                <w:lang w:eastAsia="zh-TW"/>
              </w:rPr>
              <w:t>Approve</w:t>
            </w:r>
            <w:r w:rsidRPr="00AA46A3">
              <w:rPr>
                <w:i/>
                <w:lang w:eastAsia="zh-CN"/>
              </w:rPr>
              <w:t xml:space="preserve"> </w:t>
            </w:r>
            <w:r w:rsidRPr="00AA46A3">
              <w:rPr>
                <w:lang w:eastAsia="zh-CN"/>
              </w:rPr>
              <w:t>button next to the time off request.</w:t>
            </w:r>
          </w:p>
        </w:tc>
        <w:tc>
          <w:tcPr>
            <w:tcW w:w="4224" w:type="dxa"/>
            <w:tcBorders>
              <w:top w:val="single" w:sz="8" w:space="0" w:color="999999"/>
              <w:left w:val="single" w:sz="8" w:space="0" w:color="999999"/>
              <w:bottom w:val="single" w:sz="8" w:space="0" w:color="999999"/>
              <w:right w:val="single" w:sz="8" w:space="0" w:color="999999"/>
            </w:tcBorders>
            <w:hideMark/>
          </w:tcPr>
          <w:p w14:paraId="2A1E74E2" w14:textId="77777777" w:rsidR="0009234C" w:rsidRPr="00AA46A3" w:rsidRDefault="0009234C">
            <w:pPr>
              <w:rPr>
                <w:rFonts w:cs="Arial"/>
                <w:bCs/>
                <w:lang w:eastAsia="zh-TW"/>
              </w:rPr>
            </w:pPr>
            <w:r w:rsidRPr="00AA46A3">
              <w:rPr>
                <w:lang w:eastAsia="zh-TW"/>
              </w:rPr>
              <w:t>The system generates a message about the successful approval of the workflow and</w:t>
            </w:r>
            <w:r w:rsidRPr="00AA46A3">
              <w:rPr>
                <w:lang w:eastAsia="zh-CN"/>
              </w:rPr>
              <w:t xml:space="preserve"> the request disappeared from the </w:t>
            </w:r>
            <w:r w:rsidRPr="00AA46A3">
              <w:rPr>
                <w:rStyle w:val="SAPScreenElement"/>
                <w:lang w:eastAsia="zh-TW"/>
              </w:rPr>
              <w:t>Approve Requests</w:t>
            </w:r>
            <w:r w:rsidRPr="00AA46A3">
              <w:rPr>
                <w:lang w:eastAsia="zh-TW"/>
              </w:rPr>
              <w:t xml:space="preserve"> </w:t>
            </w:r>
            <w:r w:rsidRPr="00AA46A3">
              <w:rPr>
                <w:rFonts w:cs="Arial"/>
                <w:bCs/>
                <w:lang w:eastAsia="zh-TW"/>
              </w:rPr>
              <w:t>dialog box.</w:t>
            </w:r>
          </w:p>
        </w:tc>
        <w:tc>
          <w:tcPr>
            <w:tcW w:w="1264" w:type="dxa"/>
            <w:tcBorders>
              <w:top w:val="single" w:sz="8" w:space="0" w:color="999999"/>
              <w:left w:val="single" w:sz="8" w:space="0" w:color="999999"/>
              <w:bottom w:val="single" w:sz="8" w:space="0" w:color="999999"/>
              <w:right w:val="single" w:sz="8" w:space="0" w:color="999999"/>
            </w:tcBorders>
          </w:tcPr>
          <w:p w14:paraId="6D76CBD4" w14:textId="77777777" w:rsidR="0009234C" w:rsidRPr="00AA46A3" w:rsidRDefault="0009234C">
            <w:pPr>
              <w:rPr>
                <w:rFonts w:cs="Arial"/>
                <w:bCs/>
                <w:lang w:eastAsia="zh-TW"/>
              </w:rPr>
            </w:pPr>
          </w:p>
        </w:tc>
      </w:tr>
      <w:tr w:rsidR="0009234C" w:rsidRPr="00AA46A3" w14:paraId="3057E812" w14:textId="77777777" w:rsidTr="00521682">
        <w:trPr>
          <w:trHeight w:val="357"/>
        </w:trPr>
        <w:tc>
          <w:tcPr>
            <w:tcW w:w="871" w:type="dxa"/>
            <w:tcBorders>
              <w:top w:val="single" w:sz="8" w:space="0" w:color="999999"/>
              <w:left w:val="single" w:sz="8" w:space="0" w:color="999999"/>
              <w:bottom w:val="single" w:sz="8" w:space="0" w:color="999999"/>
              <w:right w:val="single" w:sz="8" w:space="0" w:color="999999"/>
            </w:tcBorders>
            <w:hideMark/>
          </w:tcPr>
          <w:p w14:paraId="39343BAE" w14:textId="77777777" w:rsidR="0009234C" w:rsidRPr="00AA46A3" w:rsidRDefault="0009234C">
            <w:pPr>
              <w:rPr>
                <w:lang w:eastAsia="zh-TW"/>
              </w:rPr>
            </w:pPr>
            <w:r w:rsidRPr="00AA46A3">
              <w:rPr>
                <w:lang w:eastAsia="zh-TW"/>
              </w:rPr>
              <w:t>4</w:t>
            </w:r>
          </w:p>
        </w:tc>
        <w:tc>
          <w:tcPr>
            <w:tcW w:w="1260" w:type="dxa"/>
            <w:tcBorders>
              <w:top w:val="single" w:sz="8" w:space="0" w:color="999999"/>
              <w:left w:val="single" w:sz="8" w:space="0" w:color="999999"/>
              <w:bottom w:val="single" w:sz="8" w:space="0" w:color="999999"/>
              <w:right w:val="single" w:sz="8" w:space="0" w:color="999999"/>
            </w:tcBorders>
            <w:hideMark/>
          </w:tcPr>
          <w:p w14:paraId="23E25396" w14:textId="77777777" w:rsidR="0009234C" w:rsidRPr="00521682" w:rsidRDefault="0009234C">
            <w:pPr>
              <w:rPr>
                <w:rStyle w:val="SAPEmphasis"/>
                <w:lang w:eastAsia="zh-CN"/>
              </w:rPr>
            </w:pPr>
            <w:r w:rsidRPr="00521682">
              <w:rPr>
                <w:rStyle w:val="SAPEmphasis"/>
                <w:lang w:eastAsia="zh-CN"/>
              </w:rPr>
              <w:t>Return to Home page</w:t>
            </w:r>
          </w:p>
        </w:tc>
        <w:tc>
          <w:tcPr>
            <w:tcW w:w="6661" w:type="dxa"/>
            <w:tcBorders>
              <w:top w:val="single" w:sz="8" w:space="0" w:color="999999"/>
              <w:left w:val="single" w:sz="8" w:space="0" w:color="999999"/>
              <w:bottom w:val="single" w:sz="8" w:space="0" w:color="999999"/>
              <w:right w:val="single" w:sz="8" w:space="0" w:color="999999"/>
            </w:tcBorders>
            <w:hideMark/>
          </w:tcPr>
          <w:p w14:paraId="3CAD6A79" w14:textId="77777777" w:rsidR="0009234C" w:rsidRPr="00AA46A3" w:rsidRDefault="0009234C">
            <w:pPr>
              <w:rPr>
                <w:lang w:eastAsia="zh-CN"/>
              </w:rPr>
            </w:pPr>
            <w:r w:rsidRPr="00AA46A3">
              <w:rPr>
                <w:lang w:eastAsia="zh-CN"/>
              </w:rPr>
              <w:t xml:space="preserve">If appropriate, approve directly other single requests, otherwise </w:t>
            </w:r>
            <w:r w:rsidRPr="00AA46A3">
              <w:rPr>
                <w:lang w:eastAsia="zh-TW"/>
              </w:rPr>
              <w:t xml:space="preserve">choose </w:t>
            </w:r>
            <w:r w:rsidRPr="00AA46A3">
              <w:rPr>
                <w:rStyle w:val="SAPScreenElement"/>
                <w:lang w:eastAsia="zh-TW"/>
              </w:rPr>
              <w:t xml:space="preserve">X </w:t>
            </w:r>
            <w:r w:rsidRPr="00AA46A3">
              <w:rPr>
                <w:lang w:eastAsia="zh-CN"/>
              </w:rPr>
              <w:t xml:space="preserve">to close the </w:t>
            </w:r>
            <w:r w:rsidRPr="00AA46A3">
              <w:rPr>
                <w:rStyle w:val="SAPScreenElement"/>
                <w:lang w:eastAsia="zh-TW"/>
              </w:rPr>
              <w:t>Approve Requests</w:t>
            </w:r>
            <w:r w:rsidRPr="00AA46A3">
              <w:rPr>
                <w:lang w:eastAsia="zh-TW"/>
              </w:rPr>
              <w:t xml:space="preserve"> </w:t>
            </w:r>
            <w:r w:rsidRPr="00AA46A3">
              <w:rPr>
                <w:rFonts w:cs="Arial"/>
                <w:bCs/>
                <w:lang w:eastAsia="zh-TW"/>
              </w:rPr>
              <w:t xml:space="preserve">dialog box and return to the </w:t>
            </w:r>
            <w:r w:rsidRPr="00AA46A3">
              <w:rPr>
                <w:rStyle w:val="SAPScreenElement"/>
                <w:lang w:eastAsia="zh-TW"/>
              </w:rPr>
              <w:t>Home</w:t>
            </w:r>
            <w:r w:rsidRPr="00AA46A3">
              <w:rPr>
                <w:rFonts w:cs="Arial"/>
                <w:bCs/>
                <w:lang w:eastAsia="zh-TW"/>
              </w:rPr>
              <w:t xml:space="preserve"> page.</w:t>
            </w:r>
          </w:p>
        </w:tc>
        <w:tc>
          <w:tcPr>
            <w:tcW w:w="4224" w:type="dxa"/>
            <w:tcBorders>
              <w:top w:val="single" w:sz="8" w:space="0" w:color="999999"/>
              <w:left w:val="single" w:sz="8" w:space="0" w:color="999999"/>
              <w:bottom w:val="single" w:sz="8" w:space="0" w:color="999999"/>
              <w:right w:val="single" w:sz="8" w:space="0" w:color="999999"/>
            </w:tcBorders>
            <w:hideMark/>
          </w:tcPr>
          <w:p w14:paraId="63DA7AA6" w14:textId="05464E37" w:rsidR="0009234C" w:rsidRPr="00AA46A3" w:rsidRDefault="0009234C">
            <w:pPr>
              <w:pStyle w:val="SAPNoteHeading"/>
              <w:ind w:left="0"/>
              <w:rPr>
                <w:lang w:eastAsia="zh-TW"/>
              </w:rPr>
            </w:pPr>
            <w:r w:rsidRPr="00AA46A3">
              <w:rPr>
                <w:noProof/>
              </w:rPr>
              <w:drawing>
                <wp:inline distT="0" distB="0" distL="0" distR="0" wp14:anchorId="05BCA92D" wp14:editId="391C145F">
                  <wp:extent cx="228600" cy="228600"/>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A46A3">
              <w:rPr>
                <w:lang w:eastAsia="zh-TW"/>
              </w:rPr>
              <w:t> Note</w:t>
            </w:r>
          </w:p>
          <w:p w14:paraId="4FA01236" w14:textId="77777777" w:rsidR="0009234C" w:rsidRPr="00AA46A3" w:rsidRDefault="0009234C">
            <w:pPr>
              <w:ind w:left="65"/>
              <w:rPr>
                <w:lang w:eastAsia="zh-TW"/>
              </w:rPr>
            </w:pPr>
            <w:r w:rsidRPr="00AA46A3">
              <w:rPr>
                <w:lang w:eastAsia="zh-CN"/>
              </w:rPr>
              <w:t xml:space="preserve">Once there is no request left for you to approve, </w:t>
            </w:r>
            <w:r w:rsidRPr="00AA46A3">
              <w:rPr>
                <w:rFonts w:cs="Arial"/>
                <w:bCs/>
                <w:lang w:eastAsia="zh-TW"/>
              </w:rPr>
              <w:t>the</w:t>
            </w:r>
            <w:r w:rsidRPr="00AA46A3">
              <w:rPr>
                <w:lang w:eastAsia="zh-TW"/>
              </w:rPr>
              <w:t xml:space="preserve"> </w:t>
            </w:r>
            <w:r w:rsidRPr="00AA46A3">
              <w:rPr>
                <w:rStyle w:val="SAPScreenElement"/>
                <w:lang w:eastAsia="zh-TW"/>
              </w:rPr>
              <w:t>Approve Requests</w:t>
            </w:r>
            <w:r w:rsidRPr="00AA46A3">
              <w:rPr>
                <w:lang w:eastAsia="zh-TW"/>
              </w:rPr>
              <w:t xml:space="preserve"> tile will no longer be visible in the </w:t>
            </w:r>
            <w:r w:rsidRPr="00AA46A3">
              <w:rPr>
                <w:rStyle w:val="SAPScreenElement"/>
                <w:lang w:eastAsia="zh-TW"/>
              </w:rPr>
              <w:t>To Do</w:t>
            </w:r>
            <w:r w:rsidRPr="00AA46A3">
              <w:rPr>
                <w:i/>
                <w:lang w:eastAsia="zh-CN"/>
              </w:rPr>
              <w:t xml:space="preserve"> </w:t>
            </w:r>
            <w:r w:rsidRPr="00AA46A3">
              <w:rPr>
                <w:lang w:eastAsia="zh-CN"/>
              </w:rPr>
              <w:t xml:space="preserve">section of your </w:t>
            </w:r>
            <w:r w:rsidRPr="00AA46A3">
              <w:rPr>
                <w:rStyle w:val="SAPScreenElement"/>
                <w:lang w:eastAsia="zh-TW"/>
              </w:rPr>
              <w:t>Home</w:t>
            </w:r>
            <w:r w:rsidRPr="00AA46A3">
              <w:rPr>
                <w:lang w:eastAsia="zh-CN"/>
              </w:rPr>
              <w:t xml:space="preserve"> page.</w:t>
            </w:r>
          </w:p>
        </w:tc>
        <w:tc>
          <w:tcPr>
            <w:tcW w:w="1264" w:type="dxa"/>
            <w:tcBorders>
              <w:top w:val="single" w:sz="8" w:space="0" w:color="999999"/>
              <w:left w:val="single" w:sz="8" w:space="0" w:color="999999"/>
              <w:bottom w:val="single" w:sz="8" w:space="0" w:color="999999"/>
              <w:right w:val="single" w:sz="8" w:space="0" w:color="999999"/>
            </w:tcBorders>
          </w:tcPr>
          <w:p w14:paraId="4AE78EA3" w14:textId="77777777" w:rsidR="0009234C" w:rsidRPr="00AA46A3" w:rsidRDefault="0009234C">
            <w:pPr>
              <w:rPr>
                <w:rFonts w:cs="Arial"/>
                <w:bCs/>
                <w:lang w:eastAsia="zh-TW"/>
              </w:rPr>
            </w:pPr>
          </w:p>
        </w:tc>
      </w:tr>
    </w:tbl>
    <w:p w14:paraId="3CA6341F" w14:textId="388DDCC3" w:rsidR="0009234C" w:rsidRPr="00AA46A3" w:rsidRDefault="0009234C" w:rsidP="00003693"/>
    <w:p w14:paraId="4697094F" w14:textId="57332613" w:rsidR="00456559" w:rsidRPr="00AA46A3" w:rsidRDefault="00456559" w:rsidP="00456559">
      <w:pPr>
        <w:rPr>
          <w:rStyle w:val="SAPEmphasis"/>
          <w:rFonts w:eastAsiaTheme="minorHAnsi"/>
          <w:sz w:val="20"/>
        </w:rPr>
      </w:pPr>
      <w:r w:rsidRPr="00AA46A3">
        <w:rPr>
          <w:rStyle w:val="SAPEmphasis"/>
          <w:sz w:val="20"/>
          <w:u w:val="single"/>
        </w:rPr>
        <w:t>Option 2</w:t>
      </w:r>
      <w:r w:rsidRPr="00AA46A3">
        <w:rPr>
          <w:sz w:val="20"/>
        </w:rPr>
        <w:t xml:space="preserve">: </w:t>
      </w:r>
      <w:r w:rsidRPr="00AA46A3">
        <w:rPr>
          <w:rStyle w:val="SAPEmphasis"/>
        </w:rPr>
        <w:t>Detailed</w:t>
      </w:r>
      <w:r w:rsidRPr="00AA46A3">
        <w:rPr>
          <w:sz w:val="20"/>
        </w:rPr>
        <w:t xml:space="preserve"> </w:t>
      </w:r>
      <w:r w:rsidRPr="00AA46A3">
        <w:rPr>
          <w:rStyle w:val="SAPEmphasis"/>
          <w:sz w:val="20"/>
        </w:rPr>
        <w:t>Processing of Single Long-Term Time Off Request</w:t>
      </w: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142"/>
        <w:gridCol w:w="3150"/>
        <w:gridCol w:w="3150"/>
        <w:gridCol w:w="4680"/>
        <w:gridCol w:w="1260"/>
      </w:tblGrid>
      <w:tr w:rsidR="00961A73" w:rsidRPr="00AA46A3" w14:paraId="6CB47CBC" w14:textId="77777777" w:rsidTr="00003693">
        <w:trPr>
          <w:trHeight w:val="432"/>
          <w:tblHeader/>
        </w:trPr>
        <w:tc>
          <w:tcPr>
            <w:tcW w:w="900" w:type="dxa"/>
            <w:shd w:val="clear" w:color="auto" w:fill="999999"/>
          </w:tcPr>
          <w:p w14:paraId="34B3AB3D" w14:textId="77777777" w:rsidR="00961A73" w:rsidRPr="00AA46A3" w:rsidRDefault="00961A73" w:rsidP="0043470D">
            <w:pPr>
              <w:pStyle w:val="TableHeading"/>
              <w:rPr>
                <w:rFonts w:ascii="BentonSans Bold" w:hAnsi="BentonSans Bold"/>
                <w:bCs/>
                <w:color w:val="FFFFFF"/>
                <w:sz w:val="18"/>
              </w:rPr>
            </w:pPr>
            <w:r w:rsidRPr="00AA46A3">
              <w:rPr>
                <w:rFonts w:ascii="BentonSans Bold" w:hAnsi="BentonSans Bold"/>
                <w:bCs/>
                <w:color w:val="FFFFFF"/>
                <w:sz w:val="18"/>
              </w:rPr>
              <w:t>Test Step #</w:t>
            </w:r>
          </w:p>
        </w:tc>
        <w:tc>
          <w:tcPr>
            <w:tcW w:w="1142" w:type="dxa"/>
            <w:shd w:val="clear" w:color="auto" w:fill="999999"/>
          </w:tcPr>
          <w:p w14:paraId="6BBD00D3" w14:textId="77777777" w:rsidR="00961A73" w:rsidRPr="00AA46A3" w:rsidRDefault="00961A73" w:rsidP="0043470D">
            <w:pPr>
              <w:pStyle w:val="TableHeading"/>
              <w:rPr>
                <w:rFonts w:ascii="BentonSans Bold" w:hAnsi="BentonSans Bold"/>
                <w:bCs/>
                <w:color w:val="FFFFFF"/>
                <w:sz w:val="18"/>
              </w:rPr>
            </w:pPr>
            <w:r w:rsidRPr="00AA46A3">
              <w:rPr>
                <w:rFonts w:ascii="BentonSans Bold" w:hAnsi="BentonSans Bold"/>
                <w:bCs/>
                <w:color w:val="FFFFFF"/>
                <w:sz w:val="18"/>
              </w:rPr>
              <w:t>Test Step Name</w:t>
            </w:r>
          </w:p>
        </w:tc>
        <w:tc>
          <w:tcPr>
            <w:tcW w:w="3150" w:type="dxa"/>
            <w:shd w:val="clear" w:color="auto" w:fill="999999"/>
          </w:tcPr>
          <w:p w14:paraId="4CD58B4C" w14:textId="77777777" w:rsidR="00961A73" w:rsidRPr="00AA46A3" w:rsidRDefault="00961A73" w:rsidP="0043470D">
            <w:pPr>
              <w:pStyle w:val="TableHeading"/>
              <w:rPr>
                <w:rFonts w:ascii="BentonSans Bold" w:hAnsi="BentonSans Bold"/>
                <w:bCs/>
                <w:color w:val="FFFFFF"/>
                <w:sz w:val="18"/>
              </w:rPr>
            </w:pPr>
            <w:r w:rsidRPr="00AA46A3">
              <w:rPr>
                <w:rFonts w:ascii="BentonSans Bold" w:hAnsi="BentonSans Bold"/>
                <w:bCs/>
                <w:color w:val="FFFFFF"/>
                <w:sz w:val="18"/>
              </w:rPr>
              <w:t>Instruction</w:t>
            </w:r>
          </w:p>
        </w:tc>
        <w:tc>
          <w:tcPr>
            <w:tcW w:w="3150" w:type="dxa"/>
            <w:shd w:val="clear" w:color="auto" w:fill="999999"/>
          </w:tcPr>
          <w:p w14:paraId="3D8D398D" w14:textId="2B8DDC67" w:rsidR="00961A73" w:rsidRPr="00AA46A3" w:rsidRDefault="00961A73" w:rsidP="0043470D">
            <w:pPr>
              <w:pStyle w:val="TableHeading"/>
              <w:rPr>
                <w:rFonts w:ascii="BentonSans Bold" w:hAnsi="BentonSans Bold"/>
                <w:bCs/>
                <w:color w:val="FFFFFF"/>
                <w:sz w:val="18"/>
              </w:rPr>
            </w:pPr>
            <w:r w:rsidRPr="00AA46A3">
              <w:rPr>
                <w:rFonts w:ascii="BentonSans Bold" w:hAnsi="BentonSans Bold"/>
                <w:bCs/>
                <w:color w:val="FFFFFF"/>
                <w:sz w:val="18"/>
              </w:rPr>
              <w:t>Additional Information</w:t>
            </w:r>
          </w:p>
        </w:tc>
        <w:tc>
          <w:tcPr>
            <w:tcW w:w="4680" w:type="dxa"/>
            <w:shd w:val="clear" w:color="auto" w:fill="999999"/>
          </w:tcPr>
          <w:p w14:paraId="374DCB23" w14:textId="6E513C8F" w:rsidR="00961A73" w:rsidRPr="00AA46A3" w:rsidRDefault="00961A73" w:rsidP="0043470D">
            <w:pPr>
              <w:pStyle w:val="TableHeading"/>
              <w:rPr>
                <w:rFonts w:ascii="BentonSans Bold" w:hAnsi="BentonSans Bold"/>
                <w:bCs/>
                <w:color w:val="FFFFFF"/>
                <w:sz w:val="18"/>
              </w:rPr>
            </w:pPr>
            <w:r w:rsidRPr="00AA46A3">
              <w:rPr>
                <w:rFonts w:ascii="BentonSans Bold" w:hAnsi="BentonSans Bold"/>
                <w:bCs/>
                <w:color w:val="FFFFFF"/>
                <w:sz w:val="18"/>
              </w:rPr>
              <w:t>Expected Result</w:t>
            </w:r>
          </w:p>
        </w:tc>
        <w:tc>
          <w:tcPr>
            <w:tcW w:w="1260" w:type="dxa"/>
            <w:shd w:val="clear" w:color="auto" w:fill="999999"/>
          </w:tcPr>
          <w:p w14:paraId="3E76C01A" w14:textId="77777777" w:rsidR="00961A73" w:rsidRPr="00AA46A3" w:rsidRDefault="00961A73" w:rsidP="0043470D">
            <w:pPr>
              <w:pStyle w:val="TableHeading"/>
              <w:rPr>
                <w:rFonts w:ascii="BentonSans Bold" w:hAnsi="BentonSans Bold"/>
                <w:bCs/>
                <w:color w:val="FFFFFF"/>
                <w:sz w:val="18"/>
              </w:rPr>
            </w:pPr>
            <w:r w:rsidRPr="00AA46A3">
              <w:rPr>
                <w:rFonts w:ascii="BentonSans Bold" w:hAnsi="BentonSans Bold"/>
                <w:bCs/>
                <w:color w:val="FFFFFF"/>
                <w:sz w:val="18"/>
              </w:rPr>
              <w:t>Pass / Fail / Comment</w:t>
            </w:r>
          </w:p>
        </w:tc>
      </w:tr>
      <w:tr w:rsidR="00961A73" w:rsidRPr="00AA46A3" w14:paraId="1785591A" w14:textId="77777777" w:rsidTr="00003693">
        <w:trPr>
          <w:trHeight w:val="357"/>
        </w:trPr>
        <w:tc>
          <w:tcPr>
            <w:tcW w:w="900" w:type="dxa"/>
            <w:shd w:val="clear" w:color="auto" w:fill="auto"/>
          </w:tcPr>
          <w:p w14:paraId="55714503" w14:textId="7DEC7986" w:rsidR="00961A73" w:rsidRPr="00AA46A3" w:rsidRDefault="00961A73" w:rsidP="0043470D">
            <w:r w:rsidRPr="00AA46A3">
              <w:t>3</w:t>
            </w:r>
          </w:p>
        </w:tc>
        <w:tc>
          <w:tcPr>
            <w:tcW w:w="1142" w:type="dxa"/>
            <w:shd w:val="clear" w:color="auto" w:fill="auto"/>
          </w:tcPr>
          <w:p w14:paraId="75715C81" w14:textId="77777777" w:rsidR="00961A73" w:rsidRPr="00521682" w:rsidRDefault="00961A73" w:rsidP="0043470D">
            <w:pPr>
              <w:rPr>
                <w:rStyle w:val="SAPEmphasis"/>
                <w:lang w:eastAsia="zh-CN"/>
              </w:rPr>
            </w:pPr>
            <w:r w:rsidRPr="00521682">
              <w:rPr>
                <w:rStyle w:val="SAPEmphasis"/>
                <w:lang w:eastAsia="zh-CN"/>
              </w:rPr>
              <w:t>Select Time Off Request</w:t>
            </w:r>
          </w:p>
        </w:tc>
        <w:tc>
          <w:tcPr>
            <w:tcW w:w="3150" w:type="dxa"/>
            <w:shd w:val="clear" w:color="auto" w:fill="auto"/>
          </w:tcPr>
          <w:p w14:paraId="09F3B0C2" w14:textId="5CA84449" w:rsidR="00961A73" w:rsidRPr="00AA46A3" w:rsidRDefault="00961A73" w:rsidP="00456559">
            <w:pPr>
              <w:rPr>
                <w:rFonts w:asciiTheme="minorHAnsi" w:eastAsiaTheme="minorHAnsi" w:hAnsiTheme="minorHAnsi"/>
                <w:sz w:val="22"/>
                <w:szCs w:val="22"/>
                <w:lang w:eastAsia="zh-CN"/>
              </w:rPr>
            </w:pPr>
            <w:r w:rsidRPr="00AA46A3">
              <w:rPr>
                <w:rFonts w:cs="Arial"/>
                <w:bCs/>
                <w:lang w:eastAsia="zh-TW"/>
              </w:rPr>
              <w:t xml:space="preserve">In the </w:t>
            </w:r>
            <w:r w:rsidRPr="00AA46A3">
              <w:rPr>
                <w:rStyle w:val="SAPScreenElement"/>
                <w:lang w:eastAsia="zh-TW"/>
              </w:rPr>
              <w:t>Approve Requests</w:t>
            </w:r>
            <w:r w:rsidRPr="00AA46A3">
              <w:rPr>
                <w:lang w:eastAsia="zh-TW"/>
              </w:rPr>
              <w:t xml:space="preserve"> </w:t>
            </w:r>
            <w:r w:rsidRPr="00AA46A3">
              <w:rPr>
                <w:rFonts w:cs="Arial"/>
                <w:bCs/>
                <w:lang w:eastAsia="zh-TW"/>
              </w:rPr>
              <w:t>dialog box, c</w:t>
            </w:r>
            <w:r w:rsidRPr="00AA46A3">
              <w:rPr>
                <w:lang w:eastAsia="zh-CN"/>
              </w:rPr>
              <w:t xml:space="preserve">lick on the </w:t>
            </w:r>
            <w:r w:rsidRPr="00AA46A3">
              <w:rPr>
                <w:rStyle w:val="SAPScreenElement"/>
                <w:lang w:eastAsia="zh-TW"/>
              </w:rPr>
              <w:t>Time Off Requests for &lt;employee name&gt;</w:t>
            </w:r>
            <w:r w:rsidRPr="00AA46A3">
              <w:rPr>
                <w:lang w:eastAsia="zh-CN"/>
              </w:rPr>
              <w:t xml:space="preserve"> link, which has time type, for example, </w:t>
            </w:r>
            <w:r w:rsidRPr="00AA46A3">
              <w:rPr>
                <w:rStyle w:val="UserInput"/>
                <w:sz w:val="18"/>
                <w:lang w:eastAsia="zh-TW"/>
              </w:rPr>
              <w:t>Parental</w:t>
            </w:r>
            <w:r w:rsidRPr="00AA46A3">
              <w:rPr>
                <w:lang w:eastAsia="zh-CN"/>
              </w:rPr>
              <w:t>.</w:t>
            </w:r>
          </w:p>
          <w:p w14:paraId="64D0C47D" w14:textId="5588AB0A" w:rsidR="00961A73" w:rsidRPr="00AA46A3" w:rsidRDefault="00961A73" w:rsidP="00456559">
            <w:pPr>
              <w:pStyle w:val="SAPNoteHeading"/>
              <w:ind w:left="0"/>
              <w:rPr>
                <w:lang w:eastAsia="zh-TW"/>
              </w:rPr>
            </w:pPr>
            <w:r w:rsidRPr="00AA46A3">
              <w:rPr>
                <w:noProof/>
              </w:rPr>
              <w:drawing>
                <wp:inline distT="0" distB="0" distL="0" distR="0" wp14:anchorId="4AC1DACC" wp14:editId="758A4BBE">
                  <wp:extent cx="228600" cy="228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A46A3">
              <w:rPr>
                <w:lang w:eastAsia="zh-TW"/>
              </w:rPr>
              <w:t> Note</w:t>
            </w:r>
          </w:p>
          <w:p w14:paraId="18F6A798" w14:textId="380ECA39" w:rsidR="00961A73" w:rsidRPr="00AA46A3" w:rsidRDefault="00961A73" w:rsidP="00456559">
            <w:r w:rsidRPr="00AA46A3">
              <w:rPr>
                <w:lang w:eastAsia="zh-CN"/>
              </w:rPr>
              <w:t>In case there are several time off requests submitted by this employee, pay attention to the displayed high level details (more precisely the time type and absence period) to choose the correct request.</w:t>
            </w:r>
          </w:p>
        </w:tc>
        <w:tc>
          <w:tcPr>
            <w:tcW w:w="3150" w:type="dxa"/>
          </w:tcPr>
          <w:p w14:paraId="1D4D0329" w14:textId="77777777" w:rsidR="00961A73" w:rsidRPr="00AA46A3" w:rsidRDefault="00961A73" w:rsidP="0043470D">
            <w:pPr>
              <w:rPr>
                <w:rFonts w:cs="Arial"/>
                <w:bCs/>
              </w:rPr>
            </w:pPr>
          </w:p>
        </w:tc>
        <w:tc>
          <w:tcPr>
            <w:tcW w:w="4680" w:type="dxa"/>
            <w:shd w:val="clear" w:color="auto" w:fill="auto"/>
          </w:tcPr>
          <w:p w14:paraId="498826E5" w14:textId="01B1CE89" w:rsidR="00961A73" w:rsidRPr="00AA46A3" w:rsidRDefault="00961A73" w:rsidP="0043470D">
            <w:pPr>
              <w:rPr>
                <w:rFonts w:cs="Arial"/>
                <w:bCs/>
              </w:rPr>
            </w:pPr>
            <w:r w:rsidRPr="00AA46A3">
              <w:rPr>
                <w:rFonts w:cs="Arial"/>
                <w:bCs/>
              </w:rPr>
              <w:t xml:space="preserve">The </w:t>
            </w:r>
            <w:r w:rsidRPr="00AA46A3">
              <w:rPr>
                <w:rStyle w:val="SAPScreenElement"/>
              </w:rPr>
              <w:t>Employee</w:t>
            </w:r>
            <w:r w:rsidRPr="00AA46A3">
              <w:rPr>
                <w:rFonts w:cs="Arial"/>
                <w:bCs/>
                <w:i/>
              </w:rPr>
              <w:t xml:space="preserve"> </w:t>
            </w:r>
            <w:r w:rsidRPr="00AA46A3">
              <w:rPr>
                <w:rStyle w:val="SAPScreenElement"/>
              </w:rPr>
              <w:t xml:space="preserve">Files </w:t>
            </w:r>
            <w:r w:rsidRPr="00AA46A3">
              <w:rPr>
                <w:rStyle w:val="SAPScreenElement"/>
                <w:lang w:eastAsia="zh-TW"/>
              </w:rPr>
              <w:t>&gt; Workflow Details</w:t>
            </w:r>
            <w:r w:rsidRPr="00AA46A3">
              <w:rPr>
                <w:rFonts w:cs="Arial"/>
                <w:bCs/>
              </w:rPr>
              <w:t xml:space="preserve"> screen is displayed containing details to the employee’s time off request. The screen is divided in several sections:</w:t>
            </w:r>
          </w:p>
          <w:p w14:paraId="0748ED45" w14:textId="77777777" w:rsidR="00961A73" w:rsidRPr="00AA46A3" w:rsidRDefault="00961A73" w:rsidP="0043470D">
            <w:pPr>
              <w:numPr>
                <w:ilvl w:val="0"/>
                <w:numId w:val="30"/>
              </w:numPr>
              <w:spacing w:line="240" w:lineRule="auto"/>
              <w:ind w:left="176" w:hanging="176"/>
              <w:rPr>
                <w:rFonts w:cs="Arial"/>
                <w:bCs/>
              </w:rPr>
            </w:pPr>
            <w:r w:rsidRPr="00AA46A3">
              <w:rPr>
                <w:rFonts w:cs="Arial"/>
                <w:bCs/>
              </w:rPr>
              <w:t xml:space="preserve">The </w:t>
            </w:r>
            <w:r w:rsidRPr="00AA46A3">
              <w:rPr>
                <w:rStyle w:val="SAPScreenElement"/>
              </w:rPr>
              <w:t>Do you approve this request?</w:t>
            </w:r>
            <w:r w:rsidRPr="00AA46A3">
              <w:rPr>
                <w:rFonts w:cs="Arial"/>
                <w:bCs/>
              </w:rPr>
              <w:t xml:space="preserve"> section contains a short overview of the request, its initiator, and the workflow participants.</w:t>
            </w:r>
          </w:p>
          <w:p w14:paraId="13C32DE3" w14:textId="332B4C1C" w:rsidR="00961A73" w:rsidRPr="00AA46A3" w:rsidRDefault="00961A73" w:rsidP="0043470D">
            <w:pPr>
              <w:numPr>
                <w:ilvl w:val="0"/>
                <w:numId w:val="30"/>
              </w:numPr>
              <w:spacing w:line="240" w:lineRule="auto"/>
              <w:ind w:left="176" w:hanging="176"/>
              <w:rPr>
                <w:rFonts w:cs="Arial"/>
                <w:bCs/>
              </w:rPr>
            </w:pPr>
            <w:r w:rsidRPr="00AA46A3">
              <w:rPr>
                <w:rFonts w:cs="Arial"/>
                <w:bCs/>
              </w:rPr>
              <w:t xml:space="preserve">The </w:t>
            </w:r>
            <w:r w:rsidRPr="00AA46A3">
              <w:rPr>
                <w:rStyle w:val="SAPScreenElement"/>
              </w:rPr>
              <w:t>Time Off Requests</w:t>
            </w:r>
            <w:r w:rsidRPr="00AA46A3">
              <w:rPr>
                <w:rFonts w:cs="Arial"/>
                <w:bCs/>
              </w:rPr>
              <w:t xml:space="preserve"> section contains the detailed request, and the section immediately below </w:t>
            </w:r>
            <w:ins w:id="1435" w:author="Author" w:date="2018-02-08T09:59:00Z">
              <w:r w:rsidR="008039CA">
                <w:rPr>
                  <w:rFonts w:cs="Arial"/>
                  <w:bCs/>
                </w:rPr>
                <w:t xml:space="preserve">contains </w:t>
              </w:r>
            </w:ins>
            <w:r w:rsidRPr="00AA46A3">
              <w:rPr>
                <w:rFonts w:cs="Arial"/>
                <w:bCs/>
              </w:rPr>
              <w:t>the absences of other team members during the same period.</w:t>
            </w:r>
          </w:p>
          <w:p w14:paraId="41C40B52" w14:textId="77777777" w:rsidR="00961A73" w:rsidRPr="00AA46A3" w:rsidRDefault="00961A73" w:rsidP="0043470D">
            <w:pPr>
              <w:numPr>
                <w:ilvl w:val="0"/>
                <w:numId w:val="30"/>
              </w:numPr>
              <w:spacing w:line="240" w:lineRule="auto"/>
              <w:ind w:left="176" w:hanging="176"/>
              <w:rPr>
                <w:rFonts w:cs="Arial"/>
                <w:bCs/>
              </w:rPr>
            </w:pPr>
            <w:r w:rsidRPr="00AA46A3">
              <w:rPr>
                <w:rFonts w:cs="Arial"/>
                <w:bCs/>
              </w:rPr>
              <w:t xml:space="preserve">In the </w:t>
            </w:r>
            <w:r w:rsidRPr="00AA46A3">
              <w:rPr>
                <w:rStyle w:val="SAPScreenElement"/>
              </w:rPr>
              <w:t xml:space="preserve">Comment </w:t>
            </w:r>
            <w:r w:rsidRPr="00AA46A3">
              <w:rPr>
                <w:rFonts w:cs="Arial"/>
                <w:bCs/>
              </w:rPr>
              <w:t>section, you can post your remarks to the employee’s request.</w:t>
            </w:r>
          </w:p>
          <w:p w14:paraId="18F328ED" w14:textId="77777777" w:rsidR="00961A73" w:rsidRPr="00AA46A3" w:rsidRDefault="00961A73" w:rsidP="0043470D">
            <w:pPr>
              <w:numPr>
                <w:ilvl w:val="0"/>
                <w:numId w:val="30"/>
              </w:numPr>
              <w:spacing w:line="240" w:lineRule="auto"/>
              <w:ind w:left="176" w:hanging="176"/>
              <w:rPr>
                <w:rFonts w:cs="Arial"/>
                <w:bCs/>
              </w:rPr>
            </w:pPr>
            <w:r w:rsidRPr="00AA46A3">
              <w:rPr>
                <w:rFonts w:cs="Arial"/>
                <w:bCs/>
              </w:rPr>
              <w:t>On the right part of the screen a short profile of the requesting employee is given, as well as administrative details to the request initiation.</w:t>
            </w:r>
          </w:p>
        </w:tc>
        <w:tc>
          <w:tcPr>
            <w:tcW w:w="1260" w:type="dxa"/>
          </w:tcPr>
          <w:p w14:paraId="4375C14C" w14:textId="77777777" w:rsidR="00961A73" w:rsidRPr="0082055E" w:rsidRDefault="00961A73" w:rsidP="0043470D">
            <w:pPr>
              <w:rPr>
                <w:rFonts w:cs="Arial"/>
                <w:bCs/>
              </w:rPr>
            </w:pPr>
          </w:p>
        </w:tc>
      </w:tr>
      <w:tr w:rsidR="00961A73" w:rsidRPr="00AA46A3" w14:paraId="4EEC1AE6" w14:textId="77777777" w:rsidTr="00003693">
        <w:trPr>
          <w:trHeight w:val="357"/>
        </w:trPr>
        <w:tc>
          <w:tcPr>
            <w:tcW w:w="900" w:type="dxa"/>
            <w:shd w:val="clear" w:color="auto" w:fill="auto"/>
          </w:tcPr>
          <w:p w14:paraId="71B801C6" w14:textId="528348EC" w:rsidR="00961A73" w:rsidRPr="00AA46A3" w:rsidRDefault="00961A73" w:rsidP="0043470D">
            <w:r w:rsidRPr="00AA46A3">
              <w:t>4</w:t>
            </w:r>
          </w:p>
        </w:tc>
        <w:tc>
          <w:tcPr>
            <w:tcW w:w="1142" w:type="dxa"/>
            <w:shd w:val="clear" w:color="auto" w:fill="auto"/>
          </w:tcPr>
          <w:p w14:paraId="3B290623" w14:textId="77777777" w:rsidR="00961A73" w:rsidRPr="00521682" w:rsidRDefault="00961A73" w:rsidP="007505B8">
            <w:pPr>
              <w:rPr>
                <w:rStyle w:val="SAPEmphasis"/>
                <w:lang w:eastAsia="zh-CN"/>
              </w:rPr>
            </w:pPr>
            <w:r w:rsidRPr="00521682">
              <w:rPr>
                <w:rStyle w:val="SAPEmphasis"/>
                <w:lang w:eastAsia="zh-CN"/>
              </w:rPr>
              <w:t xml:space="preserve">Review Time Off Request </w:t>
            </w:r>
          </w:p>
        </w:tc>
        <w:tc>
          <w:tcPr>
            <w:tcW w:w="3150" w:type="dxa"/>
            <w:shd w:val="clear" w:color="auto" w:fill="auto"/>
          </w:tcPr>
          <w:p w14:paraId="2FDD3446" w14:textId="4594EB23" w:rsidR="00961A73" w:rsidRPr="00AA46A3" w:rsidRDefault="00961A73" w:rsidP="007505B8">
            <w:pPr>
              <w:pStyle w:val="List"/>
              <w:ind w:left="0" w:firstLine="0"/>
            </w:pPr>
            <w:r w:rsidRPr="00AA46A3">
              <w:t>Review the detailed request.</w:t>
            </w:r>
            <w:r w:rsidRPr="00AA46A3">
              <w:rPr>
                <w:lang w:eastAsia="zh-CN"/>
              </w:rPr>
              <w:t xml:space="preserve"> If needed, you can enter a note to this time off request in the </w:t>
            </w:r>
            <w:r w:rsidRPr="00AA46A3">
              <w:rPr>
                <w:rStyle w:val="SAPScreenElement"/>
              </w:rPr>
              <w:t>Comment</w:t>
            </w:r>
            <w:r w:rsidRPr="00AA46A3">
              <w:rPr>
                <w:lang w:eastAsia="zh-CN"/>
              </w:rPr>
              <w:t xml:space="preserve"> section.</w:t>
            </w:r>
          </w:p>
        </w:tc>
        <w:tc>
          <w:tcPr>
            <w:tcW w:w="3150" w:type="dxa"/>
          </w:tcPr>
          <w:p w14:paraId="5A5DEDE5" w14:textId="77777777" w:rsidR="00961A73" w:rsidRPr="00AA46A3" w:rsidRDefault="00961A73" w:rsidP="0043470D">
            <w:pPr>
              <w:rPr>
                <w:rFonts w:cs="Arial"/>
                <w:bCs/>
              </w:rPr>
            </w:pPr>
          </w:p>
        </w:tc>
        <w:tc>
          <w:tcPr>
            <w:tcW w:w="4680" w:type="dxa"/>
            <w:shd w:val="clear" w:color="auto" w:fill="auto"/>
          </w:tcPr>
          <w:p w14:paraId="542B26D0" w14:textId="2E7F07E0" w:rsidR="00961A73" w:rsidRPr="00AA46A3" w:rsidRDefault="00961A73" w:rsidP="0043470D">
            <w:pPr>
              <w:rPr>
                <w:rFonts w:cs="Arial"/>
                <w:bCs/>
              </w:rPr>
            </w:pPr>
          </w:p>
        </w:tc>
        <w:tc>
          <w:tcPr>
            <w:tcW w:w="1260" w:type="dxa"/>
          </w:tcPr>
          <w:p w14:paraId="167CDB0C" w14:textId="77777777" w:rsidR="00961A73" w:rsidRPr="0082055E" w:rsidRDefault="00961A73" w:rsidP="0043470D">
            <w:pPr>
              <w:rPr>
                <w:rFonts w:cs="Arial"/>
                <w:bCs/>
              </w:rPr>
            </w:pPr>
          </w:p>
        </w:tc>
      </w:tr>
      <w:tr w:rsidR="00961A73" w:rsidRPr="00AA46A3" w14:paraId="52293403" w14:textId="77777777" w:rsidTr="00003693">
        <w:trPr>
          <w:trHeight w:val="357"/>
        </w:trPr>
        <w:tc>
          <w:tcPr>
            <w:tcW w:w="900" w:type="dxa"/>
            <w:shd w:val="clear" w:color="auto" w:fill="auto"/>
          </w:tcPr>
          <w:p w14:paraId="52D0C497" w14:textId="11915E01" w:rsidR="00961A73" w:rsidRPr="00AA46A3" w:rsidRDefault="00961A73" w:rsidP="0043470D">
            <w:r w:rsidRPr="00AA46A3">
              <w:t>5</w:t>
            </w:r>
          </w:p>
        </w:tc>
        <w:tc>
          <w:tcPr>
            <w:tcW w:w="1142" w:type="dxa"/>
            <w:shd w:val="clear" w:color="auto" w:fill="auto"/>
          </w:tcPr>
          <w:p w14:paraId="2E12C94C" w14:textId="77777777" w:rsidR="00961A73" w:rsidRPr="00521682" w:rsidRDefault="00961A73" w:rsidP="0043470D">
            <w:pPr>
              <w:rPr>
                <w:rStyle w:val="SAPEmphasis"/>
                <w:lang w:eastAsia="zh-CN"/>
              </w:rPr>
            </w:pPr>
            <w:r w:rsidRPr="00521682">
              <w:rPr>
                <w:rStyle w:val="SAPEmphasis"/>
                <w:lang w:eastAsia="zh-CN"/>
              </w:rPr>
              <w:t>Approve Time Off Request</w:t>
            </w:r>
          </w:p>
        </w:tc>
        <w:tc>
          <w:tcPr>
            <w:tcW w:w="3150" w:type="dxa"/>
            <w:shd w:val="clear" w:color="auto" w:fill="auto"/>
          </w:tcPr>
          <w:p w14:paraId="21C1266D" w14:textId="77777777" w:rsidR="00961A73" w:rsidRPr="00AA46A3" w:rsidRDefault="00961A73" w:rsidP="0043470D">
            <w:pPr>
              <w:rPr>
                <w:lang w:eastAsia="zh-CN"/>
              </w:rPr>
            </w:pPr>
            <w:r w:rsidRPr="00AA46A3">
              <w:t xml:space="preserve">If </w:t>
            </w:r>
            <w:r w:rsidRPr="00AA46A3">
              <w:rPr>
                <w:lang w:eastAsia="zh-CN"/>
              </w:rPr>
              <w:t>everything is fine</w:t>
            </w:r>
            <w:r w:rsidRPr="00AA46A3">
              <w:t xml:space="preserve">, choose the </w:t>
            </w:r>
            <w:r w:rsidRPr="00AA46A3">
              <w:rPr>
                <w:rStyle w:val="SAPScreenElement"/>
              </w:rPr>
              <w:t>Approve</w:t>
            </w:r>
            <w:r w:rsidRPr="00AA46A3">
              <w:rPr>
                <w:i/>
                <w:lang w:eastAsia="zh-CN"/>
              </w:rPr>
              <w:t xml:space="preserve"> </w:t>
            </w:r>
            <w:r w:rsidRPr="00AA46A3">
              <w:rPr>
                <w:lang w:eastAsia="zh-CN"/>
              </w:rPr>
              <w:t>button</w:t>
            </w:r>
            <w:r w:rsidRPr="00AA46A3">
              <w:t xml:space="preserve"> to approve the time off request. </w:t>
            </w:r>
          </w:p>
        </w:tc>
        <w:tc>
          <w:tcPr>
            <w:tcW w:w="3150" w:type="dxa"/>
          </w:tcPr>
          <w:p w14:paraId="1DE28F32" w14:textId="4CDE0CB8" w:rsidR="00961A73" w:rsidRPr="00AA46A3" w:rsidRDefault="00961A73" w:rsidP="00961A73">
            <w:r w:rsidRPr="00AA46A3">
              <w:rPr>
                <w:lang w:eastAsia="zh-TW"/>
              </w:rPr>
              <w:t xml:space="preserve">You may also pass the request to someone else to approve. For this choose the </w:t>
            </w:r>
            <w:r w:rsidRPr="00AA46A3">
              <w:rPr>
                <w:rStyle w:val="SAPScreenElement"/>
                <w:lang w:eastAsia="zh-TW"/>
              </w:rPr>
              <w:t>Delegate</w:t>
            </w:r>
            <w:r w:rsidRPr="00AA46A3">
              <w:rPr>
                <w:lang w:eastAsia="zh-TW"/>
              </w:rPr>
              <w:t xml:space="preserve"> button, select in the upcoming </w:t>
            </w:r>
            <w:r w:rsidRPr="00AA46A3">
              <w:rPr>
                <w:rStyle w:val="SAPScreenElement"/>
                <w:lang w:eastAsia="zh-TW"/>
              </w:rPr>
              <w:t>Delegate</w:t>
            </w:r>
            <w:r w:rsidRPr="00AA46A3">
              <w:rPr>
                <w:i/>
                <w:lang w:eastAsia="zh-TW"/>
              </w:rPr>
              <w:t xml:space="preserve"> </w:t>
            </w:r>
            <w:r w:rsidRPr="00AA46A3">
              <w:rPr>
                <w:rStyle w:val="SAPScreenElement"/>
                <w:lang w:eastAsia="zh-TW"/>
              </w:rPr>
              <w:t>Request</w:t>
            </w:r>
            <w:r w:rsidRPr="00AA46A3">
              <w:rPr>
                <w:lang w:eastAsia="zh-TW"/>
              </w:rPr>
              <w:t xml:space="preserve"> dialog box from the drop-down the person to whom you want to delegate the request, and choose the </w:t>
            </w:r>
            <w:r w:rsidRPr="00AA46A3">
              <w:rPr>
                <w:rStyle w:val="SAPScreenElement"/>
                <w:lang w:eastAsia="zh-TW"/>
              </w:rPr>
              <w:t>Send</w:t>
            </w:r>
            <w:r w:rsidRPr="00AA46A3">
              <w:rPr>
                <w:lang w:eastAsia="zh-TW"/>
              </w:rPr>
              <w:t xml:space="preserve"> button.</w:t>
            </w:r>
          </w:p>
        </w:tc>
        <w:tc>
          <w:tcPr>
            <w:tcW w:w="4680" w:type="dxa"/>
            <w:shd w:val="clear" w:color="auto" w:fill="auto"/>
          </w:tcPr>
          <w:p w14:paraId="2A73DDA0" w14:textId="77777777" w:rsidR="00961A73" w:rsidRPr="00AA46A3" w:rsidRDefault="00961A73" w:rsidP="0043470D">
            <w:pPr>
              <w:rPr>
                <w:lang w:eastAsia="zh-CN"/>
              </w:rPr>
            </w:pPr>
            <w:r w:rsidRPr="00AA46A3">
              <w:t>The system generates a message about the successful approval of the workflow</w:t>
            </w:r>
            <w:r w:rsidRPr="00AA46A3">
              <w:rPr>
                <w:lang w:eastAsia="zh-CN"/>
              </w:rPr>
              <w:t>.</w:t>
            </w:r>
          </w:p>
          <w:p w14:paraId="2CC6DBBF" w14:textId="49262C6D" w:rsidR="00961A73" w:rsidRPr="00AA46A3" w:rsidRDefault="00961A73" w:rsidP="00961A73">
            <w:pPr>
              <w:pStyle w:val="SAPNoteHeading"/>
              <w:ind w:left="0"/>
              <w:rPr>
                <w:lang w:eastAsia="zh-TW"/>
              </w:rPr>
            </w:pPr>
            <w:r w:rsidRPr="00AA46A3">
              <w:rPr>
                <w:noProof/>
              </w:rPr>
              <w:drawing>
                <wp:inline distT="0" distB="0" distL="0" distR="0" wp14:anchorId="49B12AE1" wp14:editId="0AF3E1B2">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A46A3">
              <w:rPr>
                <w:lang w:eastAsia="zh-TW"/>
              </w:rPr>
              <w:t> Note</w:t>
            </w:r>
          </w:p>
          <w:p w14:paraId="09EBF7D2" w14:textId="63E8F857" w:rsidR="00961A73" w:rsidRPr="00AA46A3" w:rsidRDefault="00961A73" w:rsidP="00383E71">
            <w:r w:rsidRPr="00AA46A3">
              <w:rPr>
                <w:lang w:eastAsia="zh-CN"/>
              </w:rPr>
              <w:t xml:space="preserve">Once there is no request left for you to approve, </w:t>
            </w:r>
            <w:r w:rsidRPr="00AA46A3">
              <w:rPr>
                <w:rFonts w:cs="Arial"/>
                <w:bCs/>
                <w:lang w:eastAsia="zh-TW"/>
              </w:rPr>
              <w:t>the</w:t>
            </w:r>
            <w:r w:rsidRPr="00AA46A3">
              <w:rPr>
                <w:lang w:eastAsia="zh-TW"/>
              </w:rPr>
              <w:t xml:space="preserve"> </w:t>
            </w:r>
            <w:r w:rsidRPr="00AA46A3">
              <w:rPr>
                <w:rStyle w:val="SAPScreenElement"/>
                <w:lang w:eastAsia="zh-TW"/>
              </w:rPr>
              <w:t>Approve Requests</w:t>
            </w:r>
            <w:r w:rsidRPr="00AA46A3">
              <w:rPr>
                <w:lang w:eastAsia="zh-TW"/>
              </w:rPr>
              <w:t xml:space="preserve"> tile will no longer be visible in the </w:t>
            </w:r>
            <w:r w:rsidRPr="00AA46A3">
              <w:rPr>
                <w:rStyle w:val="SAPScreenElement"/>
                <w:lang w:eastAsia="zh-TW"/>
              </w:rPr>
              <w:t>To Do</w:t>
            </w:r>
            <w:r w:rsidRPr="00AA46A3">
              <w:rPr>
                <w:i/>
                <w:lang w:eastAsia="zh-CN"/>
              </w:rPr>
              <w:t xml:space="preserve"> </w:t>
            </w:r>
            <w:r w:rsidRPr="00AA46A3">
              <w:rPr>
                <w:lang w:eastAsia="zh-CN"/>
              </w:rPr>
              <w:t xml:space="preserve">section of your </w:t>
            </w:r>
            <w:r w:rsidRPr="00AA46A3">
              <w:rPr>
                <w:rStyle w:val="SAPScreenElement"/>
                <w:lang w:eastAsia="zh-TW"/>
              </w:rPr>
              <w:t>Home</w:t>
            </w:r>
            <w:r w:rsidRPr="00AA46A3">
              <w:rPr>
                <w:lang w:eastAsia="zh-CN"/>
              </w:rPr>
              <w:t xml:space="preserve"> page.</w:t>
            </w:r>
          </w:p>
        </w:tc>
        <w:tc>
          <w:tcPr>
            <w:tcW w:w="1260" w:type="dxa"/>
          </w:tcPr>
          <w:p w14:paraId="3C8EED0F" w14:textId="77777777" w:rsidR="00961A73" w:rsidRPr="00AA46A3" w:rsidRDefault="00961A73" w:rsidP="0043470D">
            <w:pPr>
              <w:rPr>
                <w:rFonts w:cs="Arial"/>
                <w:bCs/>
              </w:rPr>
            </w:pPr>
          </w:p>
        </w:tc>
      </w:tr>
    </w:tbl>
    <w:p w14:paraId="23DB2F16" w14:textId="77777777" w:rsidR="00EF64EF" w:rsidRPr="00AA46A3" w:rsidRDefault="00EF64EF" w:rsidP="00EF64EF">
      <w:pPr>
        <w:rPr>
          <w:rStyle w:val="SAPEmphasis"/>
          <w:sz w:val="20"/>
          <w:u w:val="single"/>
        </w:rPr>
      </w:pPr>
    </w:p>
    <w:p w14:paraId="38C2A978" w14:textId="36AE543D" w:rsidR="00EF64EF" w:rsidRPr="00AA46A3" w:rsidRDefault="00EF64EF" w:rsidP="00EF64EF">
      <w:pPr>
        <w:rPr>
          <w:rStyle w:val="SAPEmphasis"/>
          <w:rFonts w:eastAsiaTheme="minorHAnsi"/>
          <w:sz w:val="20"/>
        </w:rPr>
      </w:pPr>
      <w:r w:rsidRPr="00AA46A3">
        <w:rPr>
          <w:rStyle w:val="SAPEmphasis"/>
          <w:sz w:val="20"/>
          <w:u w:val="single"/>
        </w:rPr>
        <w:t>Option 3</w:t>
      </w:r>
      <w:r w:rsidRPr="00AA46A3">
        <w:rPr>
          <w:sz w:val="20"/>
        </w:rPr>
        <w:t xml:space="preserve">: </w:t>
      </w:r>
      <w:r w:rsidRPr="00AA46A3">
        <w:rPr>
          <w:rStyle w:val="SAPEmphasis"/>
        </w:rPr>
        <w:t>Filter</w:t>
      </w:r>
      <w:r w:rsidR="00EE2E3D" w:rsidRPr="00AA46A3">
        <w:rPr>
          <w:rStyle w:val="SAPEmphasis"/>
        </w:rPr>
        <w:t>ing</w:t>
      </w:r>
      <w:r w:rsidRPr="00AA46A3">
        <w:rPr>
          <w:rStyle w:val="SAPEmphasis"/>
        </w:rPr>
        <w:t xml:space="preserve"> for</w:t>
      </w:r>
      <w:r w:rsidRPr="00AA46A3">
        <w:rPr>
          <w:rStyle w:val="SAPEmphasis"/>
          <w:sz w:val="20"/>
        </w:rPr>
        <w:t xml:space="preserve"> Long-Term Time Off Request </w:t>
      </w:r>
      <w:r w:rsidR="00EE2E3D" w:rsidRPr="00AA46A3">
        <w:rPr>
          <w:rStyle w:val="SAPEmphasis"/>
          <w:sz w:val="20"/>
        </w:rPr>
        <w:t xml:space="preserve">to be </w:t>
      </w:r>
      <w:r w:rsidRPr="00AA46A3">
        <w:rPr>
          <w:rStyle w:val="SAPEmphasis"/>
          <w:sz w:val="20"/>
        </w:rPr>
        <w:t>Approve</w:t>
      </w:r>
      <w:r w:rsidR="00EE2E3D" w:rsidRPr="00AA46A3">
        <w:rPr>
          <w:rStyle w:val="SAPEmphasis"/>
          <w:sz w:val="20"/>
        </w:rPr>
        <w:t>d</w:t>
      </w:r>
    </w:p>
    <w:p w14:paraId="69B01860" w14:textId="50AD523D" w:rsidR="00EF64EF" w:rsidRPr="00AA46A3" w:rsidRDefault="00EF64EF" w:rsidP="00003693">
      <w:pPr>
        <w:pStyle w:val="NoteParagraph"/>
        <w:ind w:left="0"/>
      </w:pPr>
      <w:r w:rsidRPr="00AA46A3">
        <w:t xml:space="preserve">In case you have several requests in the </w:t>
      </w:r>
      <w:r w:rsidR="00EE2E3D" w:rsidRPr="00AA46A3">
        <w:rPr>
          <w:rStyle w:val="SAPScreenElement"/>
        </w:rPr>
        <w:t>Approve Requests</w:t>
      </w:r>
      <w:r w:rsidR="00EE2E3D" w:rsidRPr="00AA46A3">
        <w:t xml:space="preserve"> </w:t>
      </w:r>
      <w:r w:rsidRPr="00AA46A3">
        <w:t>tile, you might want to filter for the appropriate long-term time off</w:t>
      </w:r>
      <w:r w:rsidR="00EE2E3D" w:rsidRPr="00AA46A3">
        <w:t xml:space="preserve"> request</w:t>
      </w:r>
      <w:r w:rsidRPr="00AA46A3">
        <w:t xml:space="preserve"> submitted by your direct report.</w:t>
      </w: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767"/>
        <w:gridCol w:w="3273"/>
        <w:gridCol w:w="2160"/>
        <w:gridCol w:w="4950"/>
        <w:gridCol w:w="1260"/>
      </w:tblGrid>
      <w:tr w:rsidR="00EE2E3D" w:rsidRPr="00AA46A3" w14:paraId="12CE1879" w14:textId="77777777" w:rsidTr="00351A7B">
        <w:trPr>
          <w:trHeight w:val="576"/>
          <w:tblHeader/>
        </w:trPr>
        <w:tc>
          <w:tcPr>
            <w:tcW w:w="872" w:type="dxa"/>
            <w:shd w:val="clear" w:color="auto" w:fill="999999"/>
          </w:tcPr>
          <w:p w14:paraId="3FABFAB6" w14:textId="77777777" w:rsidR="00EE2E3D" w:rsidRPr="00AA46A3" w:rsidRDefault="00EE2E3D" w:rsidP="00123128">
            <w:pPr>
              <w:pStyle w:val="TableHeading"/>
              <w:rPr>
                <w:rFonts w:ascii="BentonSans Bold" w:hAnsi="BentonSans Bold"/>
                <w:bCs/>
                <w:color w:val="FFFFFF"/>
                <w:sz w:val="18"/>
              </w:rPr>
            </w:pPr>
            <w:r w:rsidRPr="00AA46A3">
              <w:rPr>
                <w:rFonts w:ascii="BentonSans Bold" w:hAnsi="BentonSans Bold"/>
                <w:bCs/>
                <w:color w:val="FFFFFF"/>
                <w:sz w:val="18"/>
              </w:rPr>
              <w:t>Test Step #</w:t>
            </w:r>
          </w:p>
        </w:tc>
        <w:tc>
          <w:tcPr>
            <w:tcW w:w="1767" w:type="dxa"/>
            <w:shd w:val="clear" w:color="auto" w:fill="999999"/>
          </w:tcPr>
          <w:p w14:paraId="43BDDF39" w14:textId="77777777" w:rsidR="00EE2E3D" w:rsidRPr="00AA46A3" w:rsidRDefault="00EE2E3D" w:rsidP="00123128">
            <w:pPr>
              <w:pStyle w:val="TableHeading"/>
              <w:rPr>
                <w:rFonts w:ascii="BentonSans Bold" w:hAnsi="BentonSans Bold"/>
                <w:bCs/>
                <w:color w:val="FFFFFF"/>
                <w:sz w:val="18"/>
              </w:rPr>
            </w:pPr>
            <w:r w:rsidRPr="00AA46A3">
              <w:rPr>
                <w:rFonts w:ascii="BentonSans Bold" w:hAnsi="BentonSans Bold"/>
                <w:bCs/>
                <w:color w:val="FFFFFF"/>
                <w:sz w:val="18"/>
              </w:rPr>
              <w:t>Test Step Name</w:t>
            </w:r>
          </w:p>
        </w:tc>
        <w:tc>
          <w:tcPr>
            <w:tcW w:w="3273" w:type="dxa"/>
            <w:shd w:val="clear" w:color="auto" w:fill="999999"/>
          </w:tcPr>
          <w:p w14:paraId="66297601" w14:textId="77777777" w:rsidR="00EE2E3D" w:rsidRPr="00AA46A3" w:rsidRDefault="00EE2E3D" w:rsidP="00123128">
            <w:pPr>
              <w:pStyle w:val="TableHeading"/>
              <w:rPr>
                <w:rFonts w:ascii="BentonSans Bold" w:hAnsi="BentonSans Bold"/>
                <w:bCs/>
                <w:color w:val="FFFFFF"/>
                <w:sz w:val="18"/>
              </w:rPr>
            </w:pPr>
            <w:r w:rsidRPr="00AA46A3">
              <w:rPr>
                <w:rFonts w:ascii="BentonSans Bold" w:hAnsi="BentonSans Bold"/>
                <w:bCs/>
                <w:color w:val="FFFFFF"/>
                <w:sz w:val="18"/>
              </w:rPr>
              <w:t>Instruction</w:t>
            </w:r>
          </w:p>
        </w:tc>
        <w:tc>
          <w:tcPr>
            <w:tcW w:w="2160" w:type="dxa"/>
            <w:shd w:val="clear" w:color="auto" w:fill="999999"/>
          </w:tcPr>
          <w:p w14:paraId="146F8D47" w14:textId="69555171" w:rsidR="00EE2E3D" w:rsidRPr="00AA46A3" w:rsidRDefault="00EE2E3D" w:rsidP="00123128">
            <w:pPr>
              <w:pStyle w:val="TableHeading"/>
              <w:rPr>
                <w:rFonts w:ascii="BentonSans Bold" w:hAnsi="BentonSans Bold"/>
                <w:bCs/>
                <w:color w:val="FFFFFF"/>
                <w:sz w:val="18"/>
              </w:rPr>
            </w:pPr>
            <w:r w:rsidRPr="00AA46A3">
              <w:rPr>
                <w:rFonts w:ascii="BentonSans Bold" w:hAnsi="BentonSans Bold"/>
                <w:bCs/>
                <w:color w:val="FFFFFF"/>
                <w:sz w:val="18"/>
              </w:rPr>
              <w:t>Additional Information</w:t>
            </w:r>
          </w:p>
        </w:tc>
        <w:tc>
          <w:tcPr>
            <w:tcW w:w="4950" w:type="dxa"/>
            <w:shd w:val="clear" w:color="auto" w:fill="999999"/>
          </w:tcPr>
          <w:p w14:paraId="5FA0FE92" w14:textId="33A32281" w:rsidR="00EE2E3D" w:rsidRPr="00AA46A3" w:rsidRDefault="00EE2E3D" w:rsidP="00123128">
            <w:pPr>
              <w:pStyle w:val="TableHeading"/>
              <w:rPr>
                <w:rFonts w:ascii="BentonSans Bold" w:hAnsi="BentonSans Bold"/>
                <w:bCs/>
                <w:color w:val="FFFFFF"/>
                <w:sz w:val="18"/>
              </w:rPr>
            </w:pPr>
            <w:r w:rsidRPr="00AA46A3">
              <w:rPr>
                <w:rFonts w:ascii="BentonSans Bold" w:hAnsi="BentonSans Bold"/>
                <w:bCs/>
                <w:color w:val="FFFFFF"/>
                <w:sz w:val="18"/>
              </w:rPr>
              <w:t>Expected Result</w:t>
            </w:r>
          </w:p>
        </w:tc>
        <w:tc>
          <w:tcPr>
            <w:tcW w:w="1260" w:type="dxa"/>
            <w:shd w:val="clear" w:color="auto" w:fill="999999"/>
          </w:tcPr>
          <w:p w14:paraId="3E530AB2" w14:textId="77777777" w:rsidR="00EE2E3D" w:rsidRPr="00AA46A3" w:rsidRDefault="00EE2E3D" w:rsidP="00123128">
            <w:pPr>
              <w:pStyle w:val="TableHeading"/>
              <w:rPr>
                <w:rFonts w:ascii="BentonSans Bold" w:hAnsi="BentonSans Bold"/>
                <w:bCs/>
                <w:color w:val="FFFFFF"/>
                <w:sz w:val="18"/>
              </w:rPr>
            </w:pPr>
            <w:r w:rsidRPr="00AA46A3">
              <w:rPr>
                <w:rFonts w:ascii="BentonSans Bold" w:hAnsi="BentonSans Bold"/>
                <w:bCs/>
                <w:color w:val="FFFFFF"/>
                <w:sz w:val="18"/>
              </w:rPr>
              <w:t>Pass / Fail / Comment</w:t>
            </w:r>
          </w:p>
        </w:tc>
      </w:tr>
      <w:tr w:rsidR="00EE2E3D" w:rsidRPr="00AA46A3" w14:paraId="768D0BA8" w14:textId="77777777" w:rsidTr="00351A7B">
        <w:trPr>
          <w:trHeight w:val="357"/>
        </w:trPr>
        <w:tc>
          <w:tcPr>
            <w:tcW w:w="872" w:type="dxa"/>
            <w:shd w:val="clear" w:color="auto" w:fill="auto"/>
          </w:tcPr>
          <w:p w14:paraId="078D8A37" w14:textId="77777777" w:rsidR="00EE2E3D" w:rsidRPr="00AA46A3" w:rsidRDefault="00EE2E3D" w:rsidP="00123128">
            <w:r w:rsidRPr="00AA46A3">
              <w:t>3</w:t>
            </w:r>
          </w:p>
        </w:tc>
        <w:tc>
          <w:tcPr>
            <w:tcW w:w="1767" w:type="dxa"/>
            <w:shd w:val="clear" w:color="auto" w:fill="auto"/>
          </w:tcPr>
          <w:p w14:paraId="5BFC128E" w14:textId="77777777" w:rsidR="00EE2E3D" w:rsidRPr="00AA46A3" w:rsidRDefault="00EE2E3D" w:rsidP="00123128">
            <w:pPr>
              <w:rPr>
                <w:rFonts w:cs="Arial"/>
                <w:b/>
                <w:bCs/>
              </w:rPr>
            </w:pPr>
            <w:r w:rsidRPr="00521682">
              <w:rPr>
                <w:rStyle w:val="SAPEmphasis"/>
                <w:lang w:eastAsia="zh-CN"/>
              </w:rPr>
              <w:t>Go to</w:t>
            </w:r>
            <w:r w:rsidRPr="00AA46A3">
              <w:rPr>
                <w:rFonts w:cs="Arial"/>
                <w:b/>
                <w:bCs/>
              </w:rPr>
              <w:t xml:space="preserve"> </w:t>
            </w:r>
            <w:r w:rsidRPr="00AA46A3">
              <w:rPr>
                <w:rStyle w:val="SAPScreenElement"/>
                <w:b/>
                <w:color w:val="auto"/>
              </w:rPr>
              <w:t>My Workflow Requests</w:t>
            </w:r>
            <w:r w:rsidRPr="00AA46A3">
              <w:rPr>
                <w:b/>
              </w:rPr>
              <w:t xml:space="preserve"> </w:t>
            </w:r>
            <w:r w:rsidRPr="00521682">
              <w:rPr>
                <w:rStyle w:val="SAPEmphasis"/>
                <w:lang w:eastAsia="zh-CN"/>
              </w:rPr>
              <w:t>Screen</w:t>
            </w:r>
          </w:p>
        </w:tc>
        <w:tc>
          <w:tcPr>
            <w:tcW w:w="3273" w:type="dxa"/>
            <w:shd w:val="clear" w:color="auto" w:fill="auto"/>
          </w:tcPr>
          <w:p w14:paraId="7060C2BA" w14:textId="408B6D05" w:rsidR="00EE2E3D" w:rsidRPr="00AA46A3" w:rsidRDefault="00EE2E3D" w:rsidP="00123128">
            <w:r w:rsidRPr="00AA46A3">
              <w:t xml:space="preserve">Select the </w:t>
            </w:r>
            <w:r w:rsidRPr="00AA46A3">
              <w:rPr>
                <w:rStyle w:val="SAPScreenElement"/>
              </w:rPr>
              <w:t>Go to Workflow Requests</w:t>
            </w:r>
            <w:r w:rsidRPr="00AA46A3">
              <w:t xml:space="preserve"> </w:t>
            </w:r>
            <w:ins w:id="1436" w:author="Author" w:date="2018-02-07T17:37:00Z">
              <w:r w:rsidR="00515807">
                <w:rPr>
                  <w:lang w:eastAsia="zh-TW"/>
                </w:rPr>
                <w:t>button</w:t>
              </w:r>
              <w:r w:rsidR="00515807" w:rsidRPr="00AA46A3">
                <w:rPr>
                  <w:lang w:eastAsia="zh-TW"/>
                </w:rPr>
                <w:t xml:space="preserve"> </w:t>
              </w:r>
            </w:ins>
            <w:del w:id="1437" w:author="Author" w:date="2018-02-07T17:37:00Z">
              <w:r w:rsidRPr="00AA46A3" w:rsidDel="00515807">
                <w:delText xml:space="preserve">link </w:delText>
              </w:r>
            </w:del>
            <w:r w:rsidRPr="00AA46A3">
              <w:t xml:space="preserve">located at the bottom right of the </w:t>
            </w:r>
            <w:r w:rsidRPr="00AA46A3">
              <w:rPr>
                <w:rStyle w:val="SAPScreenElement"/>
              </w:rPr>
              <w:t>Approve Requests</w:t>
            </w:r>
            <w:r w:rsidRPr="00AA46A3">
              <w:t xml:space="preserve"> </w:t>
            </w:r>
            <w:r w:rsidRPr="00AA46A3">
              <w:rPr>
                <w:rFonts w:cs="Arial"/>
                <w:bCs/>
              </w:rPr>
              <w:t>dialog box.</w:t>
            </w:r>
          </w:p>
        </w:tc>
        <w:tc>
          <w:tcPr>
            <w:tcW w:w="2160" w:type="dxa"/>
          </w:tcPr>
          <w:p w14:paraId="02670189" w14:textId="77777777" w:rsidR="00EE2E3D" w:rsidRPr="00AA46A3" w:rsidRDefault="00EE2E3D" w:rsidP="00123128">
            <w:pPr>
              <w:rPr>
                <w:rFonts w:cs="Arial"/>
                <w:bCs/>
              </w:rPr>
            </w:pPr>
          </w:p>
        </w:tc>
        <w:tc>
          <w:tcPr>
            <w:tcW w:w="4950" w:type="dxa"/>
            <w:shd w:val="clear" w:color="auto" w:fill="auto"/>
          </w:tcPr>
          <w:p w14:paraId="4B1B3E0C" w14:textId="168B8B2D" w:rsidR="00EE2E3D" w:rsidRPr="00AA46A3" w:rsidRDefault="00EE2E3D" w:rsidP="00123128">
            <w:pPr>
              <w:rPr>
                <w:rFonts w:cs="Arial"/>
                <w:bCs/>
              </w:rPr>
            </w:pPr>
            <w:r w:rsidRPr="00AA46A3">
              <w:rPr>
                <w:rFonts w:cs="Arial"/>
                <w:bCs/>
              </w:rPr>
              <w:t xml:space="preserve">The </w:t>
            </w:r>
            <w:r w:rsidRPr="00AA46A3">
              <w:rPr>
                <w:rStyle w:val="SAPScreenElement"/>
              </w:rPr>
              <w:t>My Workflow Requests (#)</w:t>
            </w:r>
            <w:r w:rsidRPr="00AA46A3">
              <w:rPr>
                <w:rFonts w:cs="Arial"/>
                <w:bCs/>
              </w:rPr>
              <w:t xml:space="preserve"> screen is displayed. If appropriate, click </w:t>
            </w:r>
            <w:r w:rsidRPr="00AA46A3">
              <w:rPr>
                <w:rStyle w:val="SAPScreenElement"/>
              </w:rPr>
              <w:t>More</w:t>
            </w:r>
            <w:r w:rsidRPr="00AA46A3">
              <w:rPr>
                <w:rFonts w:cs="Arial"/>
                <w:bCs/>
              </w:rPr>
              <w:t>, to have the complete list of requests.</w:t>
            </w:r>
          </w:p>
        </w:tc>
        <w:tc>
          <w:tcPr>
            <w:tcW w:w="1260" w:type="dxa"/>
          </w:tcPr>
          <w:p w14:paraId="6F284286" w14:textId="77777777" w:rsidR="00EE2E3D" w:rsidRPr="00AA46A3" w:rsidRDefault="00EE2E3D" w:rsidP="00123128">
            <w:pPr>
              <w:rPr>
                <w:rFonts w:cs="Arial"/>
                <w:bCs/>
              </w:rPr>
            </w:pPr>
          </w:p>
        </w:tc>
      </w:tr>
      <w:tr w:rsidR="00EE2E3D" w:rsidRPr="00AA46A3" w14:paraId="03DA2F52" w14:textId="77777777" w:rsidTr="00351A7B">
        <w:trPr>
          <w:trHeight w:val="357"/>
        </w:trPr>
        <w:tc>
          <w:tcPr>
            <w:tcW w:w="872" w:type="dxa"/>
            <w:vMerge w:val="restart"/>
            <w:shd w:val="clear" w:color="auto" w:fill="auto"/>
          </w:tcPr>
          <w:p w14:paraId="6ADE5B28" w14:textId="1B5523EC" w:rsidR="00EE2E3D" w:rsidRPr="00AA46A3" w:rsidRDefault="00EE2E3D" w:rsidP="00123128">
            <w:r w:rsidRPr="00AA46A3">
              <w:t>4</w:t>
            </w:r>
          </w:p>
        </w:tc>
        <w:tc>
          <w:tcPr>
            <w:tcW w:w="1767" w:type="dxa"/>
            <w:vMerge w:val="restart"/>
            <w:shd w:val="clear" w:color="auto" w:fill="auto"/>
          </w:tcPr>
          <w:p w14:paraId="6F5BF767" w14:textId="77777777" w:rsidR="00EE2E3D" w:rsidRPr="00AA46A3" w:rsidRDefault="00EE2E3D" w:rsidP="00123128">
            <w:pPr>
              <w:rPr>
                <w:rFonts w:cs="Arial"/>
                <w:b/>
                <w:bCs/>
              </w:rPr>
            </w:pPr>
            <w:r w:rsidRPr="00521682">
              <w:rPr>
                <w:rStyle w:val="SAPEmphasis"/>
                <w:lang w:eastAsia="zh-CN"/>
              </w:rPr>
              <w:t>Filter for Time Off Requests</w:t>
            </w:r>
          </w:p>
        </w:tc>
        <w:tc>
          <w:tcPr>
            <w:tcW w:w="3273" w:type="dxa"/>
            <w:shd w:val="clear" w:color="auto" w:fill="auto"/>
          </w:tcPr>
          <w:p w14:paraId="362F1D95" w14:textId="6B0C1A53" w:rsidR="00EE2E3D" w:rsidRPr="00AA46A3" w:rsidRDefault="00EE2E3D" w:rsidP="00123128">
            <w:r w:rsidRPr="00AA46A3">
              <w:t xml:space="preserve">To filter for the long-term time off request, select the </w:t>
            </w:r>
            <w:r w:rsidRPr="00AA46A3">
              <w:rPr>
                <w:rStyle w:val="SAPScreenElement"/>
              </w:rPr>
              <w:t>Filter</w:t>
            </w:r>
            <w:r w:rsidRPr="00AA46A3">
              <w:t xml:space="preserve"> </w:t>
            </w:r>
            <w:r w:rsidRPr="00AA46A3">
              <w:rPr>
                <w:noProof/>
              </w:rPr>
              <w:drawing>
                <wp:inline distT="0" distB="0" distL="0" distR="0" wp14:anchorId="0202438E" wp14:editId="2BE65583">
                  <wp:extent cx="333375" cy="2762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375" cy="276225"/>
                          </a:xfrm>
                          <a:prstGeom prst="rect">
                            <a:avLst/>
                          </a:prstGeom>
                        </pic:spPr>
                      </pic:pic>
                    </a:graphicData>
                  </a:graphic>
                </wp:inline>
              </w:drawing>
            </w:r>
            <w:r w:rsidRPr="00AA46A3">
              <w:t xml:space="preserve"> icon. </w:t>
            </w:r>
          </w:p>
        </w:tc>
        <w:tc>
          <w:tcPr>
            <w:tcW w:w="2160" w:type="dxa"/>
          </w:tcPr>
          <w:p w14:paraId="1436A72A" w14:textId="77777777" w:rsidR="00EE2E3D" w:rsidRPr="00AA46A3" w:rsidRDefault="00EE2E3D" w:rsidP="00123128">
            <w:pPr>
              <w:rPr>
                <w:rFonts w:cs="Arial"/>
                <w:bCs/>
              </w:rPr>
            </w:pPr>
          </w:p>
        </w:tc>
        <w:tc>
          <w:tcPr>
            <w:tcW w:w="4950" w:type="dxa"/>
            <w:shd w:val="clear" w:color="auto" w:fill="auto"/>
          </w:tcPr>
          <w:p w14:paraId="488EBE03" w14:textId="6582B20A" w:rsidR="004C01AC" w:rsidRPr="00AA46A3" w:rsidRDefault="00EE2E3D" w:rsidP="00123128">
            <w:pPr>
              <w:rPr>
                <w:rFonts w:cs="Arial"/>
                <w:bCs/>
              </w:rPr>
            </w:pPr>
            <w:r w:rsidRPr="00AA46A3">
              <w:rPr>
                <w:rFonts w:cs="Arial"/>
                <w:bCs/>
              </w:rPr>
              <w:t>Several fields</w:t>
            </w:r>
            <w:r w:rsidR="004C01AC" w:rsidRPr="00521682">
              <w:rPr>
                <w:rFonts w:cs="Arial"/>
                <w:bCs/>
                <w:lang w:eastAsia="zh-TW"/>
              </w:rPr>
              <w:t xml:space="preserve">, which can be used as filter criteria, like for example request type, initiator, </w:t>
            </w:r>
            <w:del w:id="1438" w:author="Author" w:date="2018-02-08T10:01:00Z">
              <w:r w:rsidR="004C01AC" w:rsidRPr="00521682" w:rsidDel="008039CA">
                <w:rPr>
                  <w:rFonts w:cs="Arial"/>
                  <w:bCs/>
                  <w:lang w:eastAsia="zh-TW"/>
                </w:rPr>
                <w:delText xml:space="preserve">types of organizational units, </w:delText>
              </w:r>
            </w:del>
            <w:r w:rsidR="004C01AC" w:rsidRPr="00521682">
              <w:rPr>
                <w:rFonts w:cs="Arial"/>
                <w:bCs/>
                <w:lang w:eastAsia="zh-TW"/>
              </w:rPr>
              <w:t>etc.,</w:t>
            </w:r>
            <w:r w:rsidRPr="00AA46A3">
              <w:rPr>
                <w:rFonts w:cs="Arial"/>
                <w:bCs/>
              </w:rPr>
              <w:t xml:space="preserve"> are displayed on top of the </w:t>
            </w:r>
            <w:r w:rsidRPr="00AA46A3">
              <w:rPr>
                <w:rStyle w:val="SAPScreenElement"/>
              </w:rPr>
              <w:t>My Workflow Requests (#)</w:t>
            </w:r>
            <w:r w:rsidRPr="00AA46A3">
              <w:rPr>
                <w:rFonts w:cs="Arial"/>
                <w:bCs/>
              </w:rPr>
              <w:t xml:space="preserve"> screen.</w:t>
            </w:r>
          </w:p>
        </w:tc>
        <w:tc>
          <w:tcPr>
            <w:tcW w:w="1260" w:type="dxa"/>
          </w:tcPr>
          <w:p w14:paraId="271C4D9C" w14:textId="77777777" w:rsidR="00EE2E3D" w:rsidRPr="00AA46A3" w:rsidRDefault="00EE2E3D" w:rsidP="00123128">
            <w:pPr>
              <w:rPr>
                <w:rFonts w:cs="Arial"/>
                <w:bCs/>
              </w:rPr>
            </w:pPr>
          </w:p>
        </w:tc>
      </w:tr>
      <w:tr w:rsidR="00EE2E3D" w:rsidRPr="00AA46A3" w14:paraId="4A0B8904" w14:textId="77777777" w:rsidTr="00351A7B">
        <w:trPr>
          <w:trHeight w:val="357"/>
        </w:trPr>
        <w:tc>
          <w:tcPr>
            <w:tcW w:w="872" w:type="dxa"/>
            <w:vMerge/>
            <w:shd w:val="clear" w:color="auto" w:fill="auto"/>
          </w:tcPr>
          <w:p w14:paraId="64560181" w14:textId="77777777" w:rsidR="00EE2E3D" w:rsidRPr="00AA46A3" w:rsidRDefault="00EE2E3D" w:rsidP="00123128"/>
        </w:tc>
        <w:tc>
          <w:tcPr>
            <w:tcW w:w="1767" w:type="dxa"/>
            <w:vMerge/>
            <w:shd w:val="clear" w:color="auto" w:fill="auto"/>
          </w:tcPr>
          <w:p w14:paraId="52848BDA" w14:textId="77777777" w:rsidR="00EE2E3D" w:rsidRPr="00AA46A3" w:rsidRDefault="00EE2E3D" w:rsidP="00123128">
            <w:pPr>
              <w:rPr>
                <w:rFonts w:cs="Arial"/>
                <w:b/>
                <w:bCs/>
              </w:rPr>
            </w:pPr>
          </w:p>
        </w:tc>
        <w:tc>
          <w:tcPr>
            <w:tcW w:w="3273" w:type="dxa"/>
            <w:shd w:val="clear" w:color="auto" w:fill="auto"/>
          </w:tcPr>
          <w:p w14:paraId="41F609CE" w14:textId="6F55F83B" w:rsidR="00EE2E3D" w:rsidRPr="00AA46A3" w:rsidRDefault="00EE2E3D" w:rsidP="00123128">
            <w:r w:rsidRPr="00AA46A3">
              <w:t>To filter for the long-term time off request (</w:t>
            </w:r>
            <w:r w:rsidRPr="00AA46A3">
              <w:rPr>
                <w:lang w:eastAsia="zh-CN"/>
              </w:rPr>
              <w:t xml:space="preserve">for example, of type </w:t>
            </w:r>
            <w:r w:rsidRPr="00AA46A3">
              <w:rPr>
                <w:rStyle w:val="UserInput"/>
                <w:sz w:val="18"/>
                <w:lang w:eastAsia="zh-TW"/>
              </w:rPr>
              <w:t>Parental</w:t>
            </w:r>
            <w:r w:rsidRPr="00AA46A3">
              <w:t xml:space="preserve">) submitted by your direct report, select for field </w:t>
            </w:r>
            <w:r w:rsidRPr="00AA46A3">
              <w:rPr>
                <w:rStyle w:val="SAPScreenElement"/>
              </w:rPr>
              <w:t>Request Type</w:t>
            </w:r>
            <w:r w:rsidRPr="00AA46A3">
              <w:t xml:space="preserve"> value</w:t>
            </w:r>
            <w:r w:rsidRPr="00AA46A3">
              <w:rPr>
                <w:rStyle w:val="SAPUserEntry"/>
              </w:rPr>
              <w:t xml:space="preserve"> Change Generic Object Actions</w:t>
            </w:r>
            <w:r w:rsidR="00351A7B" w:rsidRPr="00521682">
              <w:t xml:space="preserve">, for field </w:t>
            </w:r>
            <w:r w:rsidR="00351A7B" w:rsidRPr="00521682">
              <w:rPr>
                <w:rStyle w:val="SAPScreenElement"/>
              </w:rPr>
              <w:t>Object</w:t>
            </w:r>
            <w:r w:rsidR="00351A7B" w:rsidRPr="00521682">
              <w:t xml:space="preserve"> value</w:t>
            </w:r>
            <w:r w:rsidR="00351A7B" w:rsidRPr="00521682">
              <w:rPr>
                <w:rStyle w:val="SAPUserEntry"/>
                <w:b w:val="0"/>
              </w:rPr>
              <w:t xml:space="preserve"> </w:t>
            </w:r>
            <w:r w:rsidR="00351A7B" w:rsidRPr="00521682">
              <w:rPr>
                <w:rStyle w:val="SAPUserEntry"/>
              </w:rPr>
              <w:t>Time Off Requests</w:t>
            </w:r>
            <w:r w:rsidR="00351A7B" w:rsidRPr="00521682">
              <w:t xml:space="preserve">, </w:t>
            </w:r>
            <w:r w:rsidRPr="00AA46A3">
              <w:t xml:space="preserve">and in field </w:t>
            </w:r>
            <w:r w:rsidRPr="00AA46A3">
              <w:rPr>
                <w:rStyle w:val="SAPScreenElement"/>
              </w:rPr>
              <w:t>Initiated By</w:t>
            </w:r>
            <w:r w:rsidRPr="00AA46A3">
              <w:t xml:space="preserve"> the name of the employee who has submitted the request. Then choose the </w:t>
            </w:r>
            <w:r w:rsidRPr="00AA46A3">
              <w:rPr>
                <w:rStyle w:val="SAPScreenElement"/>
              </w:rPr>
              <w:t>Go</w:t>
            </w:r>
            <w:r w:rsidRPr="00AA46A3">
              <w:t xml:space="preserve"> button. </w:t>
            </w:r>
          </w:p>
        </w:tc>
        <w:tc>
          <w:tcPr>
            <w:tcW w:w="2160" w:type="dxa"/>
          </w:tcPr>
          <w:p w14:paraId="16B1E38C" w14:textId="77777777" w:rsidR="00EE2E3D" w:rsidRPr="00AA46A3" w:rsidRDefault="00EE2E3D" w:rsidP="00123128">
            <w:pPr>
              <w:rPr>
                <w:rFonts w:cs="Arial"/>
                <w:bCs/>
              </w:rPr>
            </w:pPr>
          </w:p>
        </w:tc>
        <w:tc>
          <w:tcPr>
            <w:tcW w:w="4950" w:type="dxa"/>
            <w:shd w:val="clear" w:color="auto" w:fill="auto"/>
          </w:tcPr>
          <w:p w14:paraId="51CE0075" w14:textId="29943E17" w:rsidR="00EE2E3D" w:rsidRPr="00AA46A3" w:rsidRDefault="00EE2E3D" w:rsidP="00123128">
            <w:pPr>
              <w:rPr>
                <w:rFonts w:cs="Arial"/>
                <w:bCs/>
              </w:rPr>
            </w:pPr>
            <w:r w:rsidRPr="00AA46A3">
              <w:rPr>
                <w:rFonts w:cs="Arial"/>
                <w:bCs/>
              </w:rPr>
              <w:t xml:space="preserve">The time off requests submitted by that employee for you to approve are listed. For each </w:t>
            </w:r>
            <w:r w:rsidR="00BC75DE" w:rsidRPr="00521682">
              <w:rPr>
                <w:rFonts w:cs="Arial"/>
                <w:bCs/>
              </w:rPr>
              <w:t>of them</w:t>
            </w:r>
            <w:r w:rsidRPr="00AA46A3">
              <w:rPr>
                <w:rFonts w:cs="Arial"/>
                <w:bCs/>
              </w:rPr>
              <w:t>, the name of the requesting employee, the start date, end date, and time type (absence) are displayed.</w:t>
            </w:r>
          </w:p>
        </w:tc>
        <w:tc>
          <w:tcPr>
            <w:tcW w:w="1260" w:type="dxa"/>
          </w:tcPr>
          <w:p w14:paraId="66F46D21" w14:textId="77777777" w:rsidR="00EE2E3D" w:rsidRPr="00AA46A3" w:rsidRDefault="00EE2E3D" w:rsidP="00123128">
            <w:pPr>
              <w:rPr>
                <w:rFonts w:cs="Arial"/>
                <w:bCs/>
              </w:rPr>
            </w:pPr>
          </w:p>
        </w:tc>
      </w:tr>
      <w:tr w:rsidR="00EE2E3D" w:rsidRPr="00AA46A3" w14:paraId="53DA3E82" w14:textId="77777777" w:rsidTr="00351A7B">
        <w:trPr>
          <w:trHeight w:val="357"/>
        </w:trPr>
        <w:tc>
          <w:tcPr>
            <w:tcW w:w="872" w:type="dxa"/>
            <w:shd w:val="clear" w:color="auto" w:fill="auto"/>
          </w:tcPr>
          <w:p w14:paraId="37944C39" w14:textId="1B3826D0" w:rsidR="00EE2E3D" w:rsidRPr="00AA46A3" w:rsidRDefault="00EE2E3D" w:rsidP="00123128">
            <w:r w:rsidRPr="00AA46A3">
              <w:t>5</w:t>
            </w:r>
          </w:p>
        </w:tc>
        <w:tc>
          <w:tcPr>
            <w:tcW w:w="1767" w:type="dxa"/>
            <w:shd w:val="clear" w:color="auto" w:fill="auto"/>
          </w:tcPr>
          <w:p w14:paraId="4F3D0484" w14:textId="4C687856" w:rsidR="00EE2E3D" w:rsidRPr="00521682" w:rsidRDefault="00EE2E3D" w:rsidP="00123128">
            <w:pPr>
              <w:rPr>
                <w:rStyle w:val="SAPEmphasis"/>
                <w:lang w:eastAsia="zh-CN"/>
              </w:rPr>
            </w:pPr>
            <w:r w:rsidRPr="00521682">
              <w:rPr>
                <w:rStyle w:val="SAPEmphasis"/>
                <w:lang w:eastAsia="zh-CN"/>
              </w:rPr>
              <w:t>Select Time Off Request to be approved</w:t>
            </w:r>
          </w:p>
        </w:tc>
        <w:tc>
          <w:tcPr>
            <w:tcW w:w="3273" w:type="dxa"/>
            <w:shd w:val="clear" w:color="auto" w:fill="auto"/>
          </w:tcPr>
          <w:p w14:paraId="3CFC393B" w14:textId="5D813722" w:rsidR="00EE2E3D" w:rsidRPr="00AA46A3" w:rsidRDefault="00EE2E3D" w:rsidP="00003693">
            <w:pPr>
              <w:rPr>
                <w:lang w:eastAsia="zh-CN"/>
              </w:rPr>
            </w:pPr>
            <w:r w:rsidRPr="00AA46A3">
              <w:t xml:space="preserve">Flag the checkbox on the very left of the </w:t>
            </w:r>
            <w:r w:rsidRPr="00AA46A3">
              <w:rPr>
                <w:rStyle w:val="SAPScreenElement"/>
                <w:lang w:eastAsia="zh-TW"/>
              </w:rPr>
              <w:t>Time Off Requests for &lt;employee name&gt;</w:t>
            </w:r>
            <w:r w:rsidRPr="00AA46A3">
              <w:rPr>
                <w:lang w:eastAsia="zh-CN"/>
              </w:rPr>
              <w:t xml:space="preserve"> link you want to approve, namely the one of time type</w:t>
            </w:r>
            <w:r w:rsidRPr="00AA46A3">
              <w:rPr>
                <w:rStyle w:val="UserInput"/>
                <w:sz w:val="18"/>
              </w:rPr>
              <w:t xml:space="preserve"> </w:t>
            </w:r>
            <w:r w:rsidRPr="00AA46A3">
              <w:rPr>
                <w:rStyle w:val="UserInput"/>
                <w:sz w:val="18"/>
                <w:lang w:eastAsia="zh-TW"/>
              </w:rPr>
              <w:t>Parental</w:t>
            </w:r>
            <w:r w:rsidRPr="00AA46A3">
              <w:rPr>
                <w:lang w:eastAsia="zh-CN"/>
              </w:rPr>
              <w:t>.</w:t>
            </w:r>
          </w:p>
        </w:tc>
        <w:tc>
          <w:tcPr>
            <w:tcW w:w="2160" w:type="dxa"/>
            <w:vMerge w:val="restart"/>
          </w:tcPr>
          <w:p w14:paraId="78C28D8B" w14:textId="6CBF0CDE" w:rsidR="00EE2E3D" w:rsidRPr="00AA46A3" w:rsidRDefault="00EE2E3D" w:rsidP="00123128">
            <w:pPr>
              <w:rPr>
                <w:rFonts w:cs="Arial"/>
                <w:bCs/>
              </w:rPr>
            </w:pPr>
            <w:r w:rsidRPr="00AA46A3">
              <w:rPr>
                <w:lang w:eastAsia="zh-CN"/>
              </w:rPr>
              <w:t xml:space="preserve">Alternatively, instead of executing test steps # 5 and # 6, separately, you can combine them by selecting the </w:t>
            </w:r>
            <w:r w:rsidRPr="00AA46A3">
              <w:rPr>
                <w:rStyle w:val="SAPScreenElement"/>
              </w:rPr>
              <w:t>Approve</w:t>
            </w:r>
            <w:r w:rsidRPr="00AA46A3">
              <w:t xml:space="preserve"> button next to the appropriate</w:t>
            </w:r>
            <w:r w:rsidRPr="00AA46A3">
              <w:rPr>
                <w:rStyle w:val="SAPScreenElement"/>
                <w:lang w:eastAsia="zh-TW"/>
              </w:rPr>
              <w:t xml:space="preserve"> Time Off Requests for &lt;employee name&gt;</w:t>
            </w:r>
            <w:r w:rsidRPr="00AA46A3">
              <w:rPr>
                <w:lang w:eastAsia="zh-CN"/>
              </w:rPr>
              <w:t xml:space="preserve"> link.</w:t>
            </w:r>
          </w:p>
        </w:tc>
        <w:tc>
          <w:tcPr>
            <w:tcW w:w="4950" w:type="dxa"/>
            <w:shd w:val="clear" w:color="auto" w:fill="auto"/>
          </w:tcPr>
          <w:p w14:paraId="332C6B4B" w14:textId="417320EA" w:rsidR="00EE2E3D" w:rsidRPr="0082055E" w:rsidRDefault="00EE2E3D" w:rsidP="00123128">
            <w:pPr>
              <w:rPr>
                <w:rFonts w:cs="Arial"/>
                <w:bCs/>
              </w:rPr>
            </w:pPr>
            <w:r w:rsidRPr="00AA46A3">
              <w:rPr>
                <w:rFonts w:cs="Arial"/>
                <w:bCs/>
              </w:rPr>
              <w:t>The number of selected requests is displayed on the top right of the list of requests.</w:t>
            </w:r>
          </w:p>
        </w:tc>
        <w:tc>
          <w:tcPr>
            <w:tcW w:w="1260" w:type="dxa"/>
          </w:tcPr>
          <w:p w14:paraId="4A1CF470" w14:textId="77777777" w:rsidR="00EE2E3D" w:rsidRPr="00AA46A3" w:rsidRDefault="00EE2E3D" w:rsidP="00123128">
            <w:pPr>
              <w:rPr>
                <w:rFonts w:cs="Arial"/>
                <w:bCs/>
              </w:rPr>
            </w:pPr>
          </w:p>
        </w:tc>
      </w:tr>
      <w:tr w:rsidR="00EE2E3D" w:rsidRPr="00AA46A3" w14:paraId="2A1C57A7" w14:textId="77777777" w:rsidTr="00351A7B">
        <w:trPr>
          <w:trHeight w:val="357"/>
        </w:trPr>
        <w:tc>
          <w:tcPr>
            <w:tcW w:w="872" w:type="dxa"/>
            <w:shd w:val="clear" w:color="auto" w:fill="auto"/>
          </w:tcPr>
          <w:p w14:paraId="769CE88D" w14:textId="3E1DC8CF" w:rsidR="00EE2E3D" w:rsidRPr="00AA46A3" w:rsidRDefault="00EE2E3D" w:rsidP="00123128">
            <w:r w:rsidRPr="00AA46A3">
              <w:t>6</w:t>
            </w:r>
          </w:p>
        </w:tc>
        <w:tc>
          <w:tcPr>
            <w:tcW w:w="1767" w:type="dxa"/>
            <w:shd w:val="clear" w:color="auto" w:fill="auto"/>
          </w:tcPr>
          <w:p w14:paraId="7C925591" w14:textId="06EBDFFE" w:rsidR="00EE2E3D" w:rsidRPr="00521682" w:rsidRDefault="00EE2E3D" w:rsidP="00123128">
            <w:pPr>
              <w:rPr>
                <w:rStyle w:val="SAPEmphasis"/>
                <w:lang w:eastAsia="zh-CN"/>
              </w:rPr>
            </w:pPr>
            <w:r w:rsidRPr="00521682">
              <w:rPr>
                <w:rStyle w:val="SAPEmphasis"/>
                <w:lang w:eastAsia="zh-CN"/>
              </w:rPr>
              <w:t>Approve Time Off Request</w:t>
            </w:r>
          </w:p>
        </w:tc>
        <w:tc>
          <w:tcPr>
            <w:tcW w:w="3273" w:type="dxa"/>
            <w:shd w:val="clear" w:color="auto" w:fill="auto"/>
          </w:tcPr>
          <w:p w14:paraId="14E98EB2" w14:textId="6EA3F6C0" w:rsidR="008039CA" w:rsidRPr="008039CA" w:rsidRDefault="00EE2E3D" w:rsidP="00123128">
            <w:pPr>
              <w:rPr>
                <w:rFonts w:cs="Arial"/>
                <w:bCs/>
              </w:rPr>
            </w:pPr>
            <w:r w:rsidRPr="00AA46A3">
              <w:t xml:space="preserve">Select the </w:t>
            </w:r>
            <w:r w:rsidRPr="00AA46A3">
              <w:rPr>
                <w:rStyle w:val="SAPScreenElement"/>
              </w:rPr>
              <w:t>Approve</w:t>
            </w:r>
            <w:r w:rsidRPr="00807C32">
              <w:rPr>
                <w:rStyle w:val="SAPScreenElement"/>
                <w:rPrChange w:id="1439" w:author="Author" w:date="2018-02-08T10:03:00Z">
                  <w:rPr/>
                </w:rPrChange>
              </w:rPr>
              <w:t xml:space="preserve"> </w:t>
            </w:r>
            <w:del w:id="1440" w:author="Author" w:date="2018-02-08T10:03:00Z">
              <w:r w:rsidRPr="00807C32" w:rsidDel="008039CA">
                <w:rPr>
                  <w:rStyle w:val="SAPScreenElement"/>
                  <w:rPrChange w:id="1441" w:author="Author" w:date="2018-02-08T10:03:00Z">
                    <w:rPr/>
                  </w:rPrChange>
                </w:rPr>
                <w:delText xml:space="preserve">button </w:delText>
              </w:r>
            </w:del>
            <w:ins w:id="1442" w:author="Author" w:date="2018-02-08T10:03:00Z">
              <w:r w:rsidR="008039CA" w:rsidRPr="00807C32">
                <w:rPr>
                  <w:rStyle w:val="SAPScreenElement"/>
                  <w:rPrChange w:id="1443" w:author="Author" w:date="2018-02-08T10:03:00Z">
                    <w:rPr/>
                  </w:rPrChange>
                </w:rPr>
                <w:t>(#)</w:t>
              </w:r>
              <w:r w:rsidR="008039CA" w:rsidRPr="00AA46A3">
                <w:t xml:space="preserve"> </w:t>
              </w:r>
            </w:ins>
            <w:ins w:id="1444" w:author="Author" w:date="2018-02-08T10:05:00Z">
              <w:r w:rsidR="008039CA" w:rsidRPr="00AA46A3">
                <w:t xml:space="preserve">button </w:t>
              </w:r>
            </w:ins>
            <w:del w:id="1445" w:author="Author" w:date="2018-02-08T10:05:00Z">
              <w:r w:rsidRPr="00AA46A3" w:rsidDel="008039CA">
                <w:delText xml:space="preserve">next to the </w:delText>
              </w:r>
              <w:r w:rsidRPr="00AA46A3" w:rsidDel="008039CA">
                <w:rPr>
                  <w:rStyle w:val="SAPScreenElement"/>
                </w:rPr>
                <w:delText>&lt;#&gt; requests selected</w:delText>
              </w:r>
              <w:r w:rsidRPr="00AA46A3" w:rsidDel="008039CA">
                <w:rPr>
                  <w:rFonts w:cs="Arial"/>
                  <w:bCs/>
                </w:rPr>
                <w:delText xml:space="preserve"> </w:delText>
              </w:r>
            </w:del>
            <w:r w:rsidRPr="00AA46A3">
              <w:rPr>
                <w:rFonts w:cs="Arial"/>
                <w:bCs/>
              </w:rPr>
              <w:t>on the top right of the list of requests.</w:t>
            </w:r>
          </w:p>
        </w:tc>
        <w:tc>
          <w:tcPr>
            <w:tcW w:w="2160" w:type="dxa"/>
            <w:vMerge/>
          </w:tcPr>
          <w:p w14:paraId="1DE3AA78" w14:textId="77777777" w:rsidR="00EE2E3D" w:rsidRPr="00AA46A3" w:rsidRDefault="00EE2E3D" w:rsidP="00123128">
            <w:pPr>
              <w:rPr>
                <w:rFonts w:cs="Arial"/>
                <w:bCs/>
              </w:rPr>
            </w:pPr>
          </w:p>
        </w:tc>
        <w:tc>
          <w:tcPr>
            <w:tcW w:w="4950" w:type="dxa"/>
            <w:shd w:val="clear" w:color="auto" w:fill="auto"/>
          </w:tcPr>
          <w:p w14:paraId="5F13EF3F" w14:textId="5ABCF3D9" w:rsidR="00EE2E3D" w:rsidRPr="00AA46A3" w:rsidRDefault="00EE2E3D" w:rsidP="00123128">
            <w:pPr>
              <w:rPr>
                <w:lang w:eastAsia="zh-CN"/>
              </w:rPr>
            </w:pPr>
            <w:r w:rsidRPr="00AA46A3">
              <w:rPr>
                <w:rFonts w:cs="Arial"/>
                <w:bCs/>
              </w:rPr>
              <w:t xml:space="preserve">The selected time off request has been approved. The number </w:t>
            </w:r>
            <w:r w:rsidRPr="00AA46A3">
              <w:rPr>
                <w:lang w:eastAsia="zh-CN"/>
              </w:rPr>
              <w:t xml:space="preserve">of filtered requests you still need to approve has decreased accordingly. </w:t>
            </w:r>
          </w:p>
          <w:p w14:paraId="080FCB39" w14:textId="77777777" w:rsidR="00EE2E3D" w:rsidRPr="00AA46A3" w:rsidRDefault="00EE2E3D" w:rsidP="00383E71">
            <w:pPr>
              <w:pStyle w:val="SAPNoteHeading"/>
              <w:ind w:left="338"/>
            </w:pPr>
            <w:r w:rsidRPr="00AA46A3">
              <w:rPr>
                <w:noProof/>
              </w:rPr>
              <w:drawing>
                <wp:inline distT="0" distB="0" distL="0" distR="0" wp14:anchorId="60F40114" wp14:editId="0BDA3F06">
                  <wp:extent cx="225425" cy="225425"/>
                  <wp:effectExtent l="0" t="0" r="0" b="3175"/>
                  <wp:docPr id="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AA46A3">
              <w:t> Note</w:t>
            </w:r>
          </w:p>
          <w:p w14:paraId="1ACE20A7" w14:textId="77777777" w:rsidR="00EE2E3D" w:rsidRPr="00AA46A3" w:rsidRDefault="00EE2E3D" w:rsidP="00383E71">
            <w:pPr>
              <w:ind w:left="338"/>
              <w:rPr>
                <w:rFonts w:cs="Arial"/>
                <w:bCs/>
              </w:rPr>
            </w:pPr>
            <w:r w:rsidRPr="00AA46A3">
              <w:rPr>
                <w:lang w:eastAsia="zh-CN"/>
              </w:rPr>
              <w:t xml:space="preserve">If appropriate, you can remove the filter and process other requests as per your requirement. Once there is no request left for you to approve, </w:t>
            </w:r>
            <w:r w:rsidRPr="00AA46A3">
              <w:t>the</w:t>
            </w:r>
            <w:r w:rsidRPr="00AA46A3">
              <w:rPr>
                <w:rStyle w:val="SAPScreenElement"/>
              </w:rPr>
              <w:t xml:space="preserve"> My Workflow Requests (#)</w:t>
            </w:r>
            <w:r w:rsidRPr="00AA46A3">
              <w:rPr>
                <w:rFonts w:cs="Arial"/>
                <w:bCs/>
              </w:rPr>
              <w:t xml:space="preserve"> screen will have no entry anymore and the</w:t>
            </w:r>
            <w:r w:rsidRPr="00AA46A3">
              <w:t xml:space="preserve"> </w:t>
            </w:r>
            <w:r w:rsidRPr="00AA46A3">
              <w:rPr>
                <w:rStyle w:val="SAPScreenElement"/>
              </w:rPr>
              <w:t>Approve Requests</w:t>
            </w:r>
            <w:r w:rsidRPr="00AA46A3">
              <w:t xml:space="preserve"> tile will no longer be visible in the </w:t>
            </w:r>
            <w:r w:rsidRPr="00AA46A3">
              <w:rPr>
                <w:rStyle w:val="SAPScreenElement"/>
              </w:rPr>
              <w:t>To Do</w:t>
            </w:r>
            <w:r w:rsidRPr="00AA46A3">
              <w:rPr>
                <w:i/>
                <w:lang w:eastAsia="zh-CN"/>
              </w:rPr>
              <w:t xml:space="preserve"> </w:t>
            </w:r>
            <w:r w:rsidRPr="00AA46A3">
              <w:rPr>
                <w:lang w:eastAsia="zh-CN"/>
              </w:rPr>
              <w:t xml:space="preserve">section of your </w:t>
            </w:r>
            <w:r w:rsidRPr="00AA46A3">
              <w:rPr>
                <w:rStyle w:val="SAPScreenElement"/>
              </w:rPr>
              <w:t>Home</w:t>
            </w:r>
            <w:r w:rsidRPr="00AA46A3">
              <w:rPr>
                <w:lang w:eastAsia="zh-CN"/>
              </w:rPr>
              <w:t xml:space="preserve"> page.</w:t>
            </w:r>
          </w:p>
        </w:tc>
        <w:tc>
          <w:tcPr>
            <w:tcW w:w="1260" w:type="dxa"/>
          </w:tcPr>
          <w:p w14:paraId="70C75532" w14:textId="77777777" w:rsidR="00EE2E3D" w:rsidRPr="00AA46A3" w:rsidRDefault="00EE2E3D" w:rsidP="00123128">
            <w:pPr>
              <w:rPr>
                <w:rFonts w:cs="Arial"/>
                <w:bCs/>
              </w:rPr>
            </w:pPr>
          </w:p>
        </w:tc>
      </w:tr>
    </w:tbl>
    <w:p w14:paraId="3DE57C99" w14:textId="7F5E6171" w:rsidR="00BA4736" w:rsidRPr="00AA46A3" w:rsidRDefault="00BA4736" w:rsidP="00BA4736">
      <w:pPr>
        <w:pStyle w:val="SAPKeyblockTitle"/>
      </w:pPr>
      <w:r w:rsidRPr="00AA46A3">
        <w:t>Result</w:t>
      </w:r>
    </w:p>
    <w:p w14:paraId="27E9DE5D" w14:textId="14A17C67" w:rsidR="00BA4736" w:rsidRPr="00AA46A3" w:rsidRDefault="00BA4736" w:rsidP="00BA4736">
      <w:pPr>
        <w:rPr>
          <w:lang w:eastAsia="zh-CN"/>
        </w:rPr>
      </w:pPr>
      <w:r w:rsidRPr="00AA46A3">
        <w:rPr>
          <w:lang w:eastAsia="zh-CN"/>
        </w:rPr>
        <w:t xml:space="preserve">The </w:t>
      </w:r>
      <w:r w:rsidR="009A3278" w:rsidRPr="00AA46A3">
        <w:t xml:space="preserve">line manager </w:t>
      </w:r>
      <w:r w:rsidRPr="00AA46A3">
        <w:rPr>
          <w:lang w:eastAsia="zh-CN"/>
        </w:rPr>
        <w:t>has processed the</w:t>
      </w:r>
      <w:r w:rsidR="007505B8" w:rsidRPr="00AA46A3">
        <w:rPr>
          <w:lang w:eastAsia="zh-CN"/>
        </w:rPr>
        <w:t xml:space="preserve"> long-term</w:t>
      </w:r>
      <w:r w:rsidRPr="00AA46A3">
        <w:rPr>
          <w:lang w:eastAsia="zh-CN"/>
        </w:rPr>
        <w:t xml:space="preserve"> time off request.</w:t>
      </w:r>
    </w:p>
    <w:p w14:paraId="52045506" w14:textId="46C49CD8" w:rsidR="005053C2" w:rsidRPr="00AA46A3" w:rsidRDefault="00A443C5" w:rsidP="00BA4736">
      <w:pPr>
        <w:rPr>
          <w:lang w:eastAsia="zh-CN"/>
        </w:rPr>
      </w:pPr>
      <w:r w:rsidRPr="00AA46A3">
        <w:t>T</w:t>
      </w:r>
      <w:r w:rsidR="00BA4736" w:rsidRPr="00AA46A3">
        <w:t xml:space="preserve">he workflow is sent for further processing to the employee’s HR </w:t>
      </w:r>
      <w:r w:rsidR="00480DFA" w:rsidRPr="00AA46A3">
        <w:t>Business Partner</w:t>
      </w:r>
      <w:r w:rsidR="00480DFA" w:rsidRPr="00AA46A3" w:rsidDel="00480DFA">
        <w:t xml:space="preserve"> </w:t>
      </w:r>
      <w:r w:rsidR="00BA4736" w:rsidRPr="00AA46A3">
        <w:t xml:space="preserve">(described in process step </w:t>
      </w:r>
      <w:r w:rsidR="00BA4736" w:rsidRPr="00AA46A3">
        <w:rPr>
          <w:rStyle w:val="SAPScreenElement"/>
          <w:color w:val="auto"/>
        </w:rPr>
        <w:t>Processing</w:t>
      </w:r>
      <w:r w:rsidR="003C38E1" w:rsidRPr="00AA46A3">
        <w:rPr>
          <w:rStyle w:val="SAPScreenElement"/>
          <w:color w:val="auto"/>
        </w:rPr>
        <w:t xml:space="preserve"> Approved</w:t>
      </w:r>
      <w:r w:rsidR="00BA4736" w:rsidRPr="00AA46A3">
        <w:rPr>
          <w:rStyle w:val="SAPScreenElement"/>
          <w:color w:val="auto"/>
        </w:rPr>
        <w:t xml:space="preserve"> </w:t>
      </w:r>
      <w:r w:rsidRPr="00AA46A3">
        <w:rPr>
          <w:rStyle w:val="SAPScreenElement"/>
          <w:color w:val="auto"/>
        </w:rPr>
        <w:t xml:space="preserve">Long-Term </w:t>
      </w:r>
      <w:r w:rsidR="00BA4736" w:rsidRPr="00AA46A3">
        <w:rPr>
          <w:rStyle w:val="SAPScreenElement"/>
          <w:color w:val="auto"/>
        </w:rPr>
        <w:t>Time Off Request</w:t>
      </w:r>
      <w:r w:rsidR="00BA4736" w:rsidRPr="00AA46A3">
        <w:t xml:space="preserve"> below). </w:t>
      </w:r>
      <w:r w:rsidR="00BA4736" w:rsidRPr="00AA46A3">
        <w:rPr>
          <w:lang w:eastAsia="zh-CN"/>
        </w:rPr>
        <w:t>The status of the request is still</w:t>
      </w:r>
      <w:r w:rsidR="00BA4736" w:rsidRPr="00AA46A3">
        <w:rPr>
          <w:rStyle w:val="UserInput"/>
          <w:sz w:val="18"/>
        </w:rPr>
        <w:t xml:space="preserve"> Pending</w:t>
      </w:r>
      <w:r w:rsidR="00BA4736" w:rsidRPr="00AA46A3">
        <w:rPr>
          <w:lang w:eastAsia="zh-CN"/>
        </w:rPr>
        <w:t xml:space="preserve">. </w:t>
      </w:r>
    </w:p>
    <w:p w14:paraId="0B3EACB6" w14:textId="44757DAF" w:rsidR="00BA4736" w:rsidRPr="00AA46A3" w:rsidRDefault="00BA4736" w:rsidP="00BA4736">
      <w:r w:rsidRPr="00AA46A3">
        <w:t xml:space="preserve">In case email is configured and the email address of the employee’s HR </w:t>
      </w:r>
      <w:r w:rsidR="00480DFA" w:rsidRPr="00AA46A3">
        <w:t>Business Partner</w:t>
      </w:r>
      <w:r w:rsidR="00480DFA" w:rsidRPr="00AA46A3" w:rsidDel="00480DFA">
        <w:t xml:space="preserve"> </w:t>
      </w:r>
      <w:r w:rsidRPr="00AA46A3">
        <w:t xml:space="preserve">is maintained in the system, </w:t>
      </w:r>
      <w:r w:rsidR="00480DFA" w:rsidRPr="00AA46A3">
        <w:t>he or she</w:t>
      </w:r>
      <w:r w:rsidRPr="00AA46A3">
        <w:t xml:space="preserve"> receives an automatic email about </w:t>
      </w:r>
      <w:r w:rsidR="00443B65" w:rsidRPr="00AA46A3">
        <w:t>the</w:t>
      </w:r>
      <w:r w:rsidRPr="00AA46A3">
        <w:t xml:space="preserve"> needed approval for the employee’s time off request.</w:t>
      </w:r>
    </w:p>
    <w:p w14:paraId="7E747A4F" w14:textId="77777777" w:rsidR="00BA4736" w:rsidRPr="00AA46A3" w:rsidRDefault="00550A1A" w:rsidP="002875F8">
      <w:pPr>
        <w:pStyle w:val="Heading3"/>
      </w:pPr>
      <w:bookmarkStart w:id="1446" w:name="_Toc507513134"/>
      <w:r w:rsidRPr="00AA46A3">
        <w:t>Processing</w:t>
      </w:r>
      <w:r w:rsidR="00A443C5" w:rsidRPr="00AA46A3">
        <w:t xml:space="preserve"> </w:t>
      </w:r>
      <w:r w:rsidR="00821D32" w:rsidRPr="00AA46A3">
        <w:t xml:space="preserve">Approved </w:t>
      </w:r>
      <w:r w:rsidR="00A443C5" w:rsidRPr="00AA46A3">
        <w:t>Long-Term</w:t>
      </w:r>
      <w:r w:rsidRPr="00AA46A3">
        <w:t xml:space="preserve"> Time Off Request</w:t>
      </w:r>
      <w:bookmarkEnd w:id="1446"/>
    </w:p>
    <w:p w14:paraId="558531BE" w14:textId="77777777" w:rsidR="00BA4736" w:rsidRPr="00AA46A3" w:rsidRDefault="00BA4736" w:rsidP="00BA4736">
      <w:pPr>
        <w:pStyle w:val="SAPKeyblockTitle"/>
      </w:pPr>
      <w:r w:rsidRPr="00AA46A3">
        <w:t>Test Administration</w:t>
      </w:r>
    </w:p>
    <w:p w14:paraId="71D22867" w14:textId="7AE4E9DB" w:rsidR="00BA4736" w:rsidRPr="00AA46A3" w:rsidRDefault="00BA4736" w:rsidP="00BA4736">
      <w:r w:rsidRPr="00AA46A3">
        <w:t>Customer project: Fill in the project-specific parts (</w:t>
      </w:r>
      <w:r w:rsidR="00806DD6" w:rsidRPr="00AA46A3">
        <w:t>between &lt;brackets&gt;</w:t>
      </w:r>
      <w:r w:rsidRPr="00AA46A3">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BA4736" w:rsidRPr="00AA46A3" w14:paraId="487CFEC5" w14:textId="77777777" w:rsidTr="0043470D">
        <w:tc>
          <w:tcPr>
            <w:tcW w:w="2280" w:type="dxa"/>
            <w:tcBorders>
              <w:top w:val="single" w:sz="8" w:space="0" w:color="999999"/>
              <w:left w:val="single" w:sz="8" w:space="0" w:color="999999"/>
              <w:bottom w:val="single" w:sz="8" w:space="0" w:color="999999"/>
              <w:right w:val="single" w:sz="8" w:space="0" w:color="999999"/>
            </w:tcBorders>
            <w:hideMark/>
          </w:tcPr>
          <w:p w14:paraId="2664E437" w14:textId="77777777" w:rsidR="00BA4736" w:rsidRPr="00AA46A3" w:rsidRDefault="00BA4736" w:rsidP="0043470D">
            <w:pPr>
              <w:rPr>
                <w:rStyle w:val="SAPEmphasis"/>
              </w:rPr>
            </w:pPr>
            <w:r w:rsidRPr="00AA46A3">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0793E1EF" w14:textId="77777777" w:rsidR="00BA4736" w:rsidRPr="00AA46A3" w:rsidRDefault="00BA4736" w:rsidP="0043470D">
            <w:pPr>
              <w:rPr>
                <w:lang w:eastAsia="zh-CN"/>
              </w:rPr>
            </w:pPr>
            <w:r w:rsidRPr="00AA46A3">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4F4F3A08" w14:textId="77777777" w:rsidR="00BA4736" w:rsidRPr="00AA46A3" w:rsidRDefault="00BA4736" w:rsidP="0043470D">
            <w:pPr>
              <w:rPr>
                <w:rStyle w:val="SAPEmphasis"/>
              </w:rPr>
            </w:pPr>
            <w:r w:rsidRPr="00AA46A3">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2D722531" w14:textId="77777777" w:rsidR="00BA4736" w:rsidRPr="00AA46A3" w:rsidRDefault="00806DD6" w:rsidP="0043470D">
            <w:pPr>
              <w:rPr>
                <w:lang w:eastAsia="zh-CN"/>
              </w:rPr>
            </w:pPr>
            <w:r w:rsidRPr="00AA46A3">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0F098BF1" w14:textId="77777777" w:rsidR="00BA4736" w:rsidRPr="00AA46A3" w:rsidRDefault="00BA4736" w:rsidP="0043470D">
            <w:pPr>
              <w:rPr>
                <w:rStyle w:val="SAPEmphasis"/>
              </w:rPr>
            </w:pPr>
            <w:r w:rsidRPr="00AA46A3">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7C4A466F" w14:textId="01BE5774" w:rsidR="00BA4736" w:rsidRPr="00AA46A3" w:rsidRDefault="00165FAC" w:rsidP="0043470D">
            <w:pPr>
              <w:rPr>
                <w:lang w:eastAsia="zh-CN"/>
              </w:rPr>
            </w:pPr>
            <w:r w:rsidRPr="00AA46A3">
              <w:rPr>
                <w:lang w:eastAsia="zh-CN"/>
              </w:rPr>
              <w:t>&lt;date&gt;</w:t>
            </w:r>
          </w:p>
        </w:tc>
      </w:tr>
      <w:tr w:rsidR="00BA4736" w:rsidRPr="00AA46A3" w14:paraId="37B39A1D" w14:textId="77777777" w:rsidTr="0043470D">
        <w:tc>
          <w:tcPr>
            <w:tcW w:w="2280" w:type="dxa"/>
            <w:tcBorders>
              <w:top w:val="single" w:sz="8" w:space="0" w:color="999999"/>
              <w:left w:val="single" w:sz="8" w:space="0" w:color="999999"/>
              <w:bottom w:val="single" w:sz="8" w:space="0" w:color="999999"/>
              <w:right w:val="single" w:sz="8" w:space="0" w:color="999999"/>
            </w:tcBorders>
            <w:hideMark/>
          </w:tcPr>
          <w:p w14:paraId="7E469B83" w14:textId="77777777" w:rsidR="00BA4736" w:rsidRPr="00AA46A3" w:rsidRDefault="00BA4736" w:rsidP="0043470D">
            <w:pPr>
              <w:rPr>
                <w:rStyle w:val="SAPEmphasis"/>
              </w:rPr>
            </w:pPr>
            <w:r w:rsidRPr="00AA46A3">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75C8E985" w14:textId="4DF70925" w:rsidR="00BA4736" w:rsidRPr="00AA46A3" w:rsidRDefault="00550A1A" w:rsidP="00550A1A">
            <w:pPr>
              <w:rPr>
                <w:lang w:eastAsia="zh-CN"/>
              </w:rPr>
            </w:pPr>
            <w:r w:rsidRPr="00AA46A3">
              <w:rPr>
                <w:lang w:eastAsia="zh-CN"/>
              </w:rPr>
              <w:t>HR</w:t>
            </w:r>
            <w:r w:rsidR="00FF6F2F" w:rsidRPr="00AA46A3">
              <w:rPr>
                <w:lang w:eastAsia="zh-CN"/>
              </w:rPr>
              <w:t xml:space="preserve"> </w:t>
            </w:r>
            <w:r w:rsidR="00480DFA" w:rsidRPr="00AA46A3">
              <w:t>Business Partner</w:t>
            </w:r>
            <w:r w:rsidR="00480DFA" w:rsidRPr="00AA46A3" w:rsidDel="00480DFA">
              <w:rPr>
                <w:lang w:eastAsia="zh-CN"/>
              </w:rPr>
              <w:t xml:space="preserve"> </w:t>
            </w:r>
            <w:r w:rsidR="003C38E1" w:rsidRPr="00AA46A3">
              <w:rPr>
                <w:lang w:eastAsia="zh-CN"/>
              </w:rPr>
              <w:t>(of employee)</w:t>
            </w:r>
          </w:p>
        </w:tc>
      </w:tr>
      <w:tr w:rsidR="00BA4736" w:rsidRPr="00AA46A3" w14:paraId="4446F170" w14:textId="77777777" w:rsidTr="0043470D">
        <w:tc>
          <w:tcPr>
            <w:tcW w:w="2280" w:type="dxa"/>
            <w:tcBorders>
              <w:top w:val="single" w:sz="8" w:space="0" w:color="999999"/>
              <w:left w:val="single" w:sz="8" w:space="0" w:color="999999"/>
              <w:bottom w:val="single" w:sz="8" w:space="0" w:color="999999"/>
              <w:right w:val="single" w:sz="8" w:space="0" w:color="999999"/>
            </w:tcBorders>
            <w:hideMark/>
          </w:tcPr>
          <w:p w14:paraId="002C1BB0" w14:textId="77777777" w:rsidR="00BA4736" w:rsidRPr="00AA46A3" w:rsidRDefault="00BA4736" w:rsidP="0043470D">
            <w:pPr>
              <w:rPr>
                <w:rStyle w:val="SAPEmphasis"/>
              </w:rPr>
            </w:pPr>
            <w:r w:rsidRPr="00AA46A3">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372ED78D" w14:textId="77777777" w:rsidR="00BA4736" w:rsidRPr="00AA46A3" w:rsidRDefault="00BA4736" w:rsidP="0043470D">
            <w:pPr>
              <w:rPr>
                <w:lang w:eastAsia="zh-CN"/>
              </w:rPr>
            </w:pPr>
            <w:r w:rsidRPr="00AA46A3">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1B1000F0" w14:textId="77777777" w:rsidR="00BA4736" w:rsidRPr="00AA46A3" w:rsidRDefault="00BA4736" w:rsidP="0043470D">
            <w:pPr>
              <w:rPr>
                <w:rStyle w:val="SAPEmphasis"/>
              </w:rPr>
            </w:pPr>
            <w:r w:rsidRPr="00AA46A3">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5000A857" w14:textId="7465A498" w:rsidR="00BA4736" w:rsidRPr="00AA46A3" w:rsidRDefault="00583EFD" w:rsidP="0043470D">
            <w:pPr>
              <w:rPr>
                <w:lang w:eastAsia="zh-CN"/>
              </w:rPr>
            </w:pPr>
            <w:r>
              <w:rPr>
                <w:lang w:eastAsia="zh-CN"/>
              </w:rPr>
              <w:t>&lt;duration&gt;</w:t>
            </w:r>
          </w:p>
        </w:tc>
      </w:tr>
    </w:tbl>
    <w:p w14:paraId="70A93BBD" w14:textId="77777777" w:rsidR="00BA4736" w:rsidRPr="00AA46A3" w:rsidRDefault="00BA4736" w:rsidP="00BA4736">
      <w:pPr>
        <w:pStyle w:val="SAPKeyblockTitle"/>
      </w:pPr>
      <w:r w:rsidRPr="00AA46A3">
        <w:t>Purpose</w:t>
      </w:r>
    </w:p>
    <w:p w14:paraId="2765AAA3" w14:textId="1E6015F1" w:rsidR="009F19CF" w:rsidRPr="00AA46A3" w:rsidRDefault="009F19CF" w:rsidP="00BA4736">
      <w:r w:rsidRPr="00AA46A3">
        <w:t>In case of a long-term time off of type</w:t>
      </w:r>
      <w:r w:rsidRPr="00AA46A3">
        <w:rPr>
          <w:rStyle w:val="SAPUserEntry"/>
          <w:color w:val="auto"/>
        </w:rPr>
        <w:t xml:space="preserve"> Parental</w:t>
      </w:r>
      <w:r w:rsidRPr="00AA46A3">
        <w:t xml:space="preserve">, the request needs to be approved by the HR </w:t>
      </w:r>
      <w:r w:rsidR="00480DFA" w:rsidRPr="00AA46A3">
        <w:t>Business Partner</w:t>
      </w:r>
      <w:r w:rsidR="00480DFA" w:rsidRPr="00AA46A3" w:rsidDel="00480DFA">
        <w:t xml:space="preserve"> </w:t>
      </w:r>
      <w:r w:rsidR="00D648A0" w:rsidRPr="00AA46A3">
        <w:t>of</w:t>
      </w:r>
      <w:r w:rsidR="003241CB" w:rsidRPr="00AA46A3">
        <w:t xml:space="preserve"> the employee</w:t>
      </w:r>
      <w:r w:rsidRPr="00AA46A3">
        <w:t>, too.</w:t>
      </w:r>
    </w:p>
    <w:p w14:paraId="024FF521" w14:textId="77777777" w:rsidR="00BA4736" w:rsidRPr="00AA46A3" w:rsidRDefault="00BA4736" w:rsidP="00BA4736">
      <w:pPr>
        <w:pStyle w:val="SAPKeyblockTitle"/>
      </w:pPr>
      <w:r w:rsidRPr="00AA46A3">
        <w:t>Prerequisites</w:t>
      </w:r>
    </w:p>
    <w:p w14:paraId="507B9228" w14:textId="67367938" w:rsidR="00BA4736" w:rsidRPr="00AA46A3" w:rsidRDefault="00BA4736" w:rsidP="00BA4736">
      <w:r w:rsidRPr="00AA46A3">
        <w:t xml:space="preserve">The time off request has been approved by the employee’s </w:t>
      </w:r>
      <w:r w:rsidR="009A3278" w:rsidRPr="00AA46A3">
        <w:t>line manager</w:t>
      </w:r>
      <w:r w:rsidRPr="00AA46A3">
        <w:t>.</w:t>
      </w:r>
    </w:p>
    <w:p w14:paraId="2FA2F7F4" w14:textId="0BB81E4F" w:rsidR="00BA4736" w:rsidRPr="00AA46A3" w:rsidRDefault="00BA4736" w:rsidP="00BA4736">
      <w:pPr>
        <w:pStyle w:val="SAPKeyblockTitle"/>
      </w:pPr>
      <w:r w:rsidRPr="00AA46A3">
        <w:t>Procedure</w:t>
      </w:r>
    </w:p>
    <w:tbl>
      <w:tblPr>
        <w:tblW w:w="1428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709"/>
        <w:gridCol w:w="4501"/>
        <w:gridCol w:w="5934"/>
        <w:gridCol w:w="1264"/>
      </w:tblGrid>
      <w:tr w:rsidR="004A0578" w:rsidRPr="00AA46A3" w14:paraId="23A767FF" w14:textId="77777777" w:rsidTr="00003693">
        <w:trPr>
          <w:trHeight w:val="576"/>
          <w:tblHeader/>
        </w:trPr>
        <w:tc>
          <w:tcPr>
            <w:tcW w:w="872" w:type="dxa"/>
            <w:tcBorders>
              <w:top w:val="single" w:sz="8" w:space="0" w:color="999999"/>
              <w:left w:val="single" w:sz="8" w:space="0" w:color="999999"/>
              <w:bottom w:val="single" w:sz="8" w:space="0" w:color="999999"/>
              <w:right w:val="single" w:sz="8" w:space="0" w:color="999999"/>
            </w:tcBorders>
            <w:shd w:val="clear" w:color="auto" w:fill="999999"/>
            <w:hideMark/>
          </w:tcPr>
          <w:p w14:paraId="61C2C582" w14:textId="77777777" w:rsidR="004A0578" w:rsidRPr="00AA46A3" w:rsidRDefault="004A0578" w:rsidP="00DE18A8">
            <w:pPr>
              <w:pStyle w:val="TableHeading"/>
              <w:rPr>
                <w:rFonts w:ascii="BentonSans Bold" w:eastAsiaTheme="minorHAnsi" w:hAnsi="BentonSans Bold"/>
                <w:bCs/>
                <w:color w:val="FFFFFF"/>
                <w:sz w:val="18"/>
                <w:szCs w:val="22"/>
                <w:lang w:eastAsia="zh-TW"/>
              </w:rPr>
            </w:pPr>
            <w:r w:rsidRPr="00AA46A3">
              <w:rPr>
                <w:rFonts w:ascii="BentonSans Bold" w:hAnsi="BentonSans Bold"/>
                <w:bCs/>
                <w:color w:val="FFFFFF"/>
                <w:sz w:val="18"/>
                <w:lang w:eastAsia="zh-TW"/>
              </w:rPr>
              <w:t>Test Step #</w:t>
            </w:r>
          </w:p>
        </w:tc>
        <w:tc>
          <w:tcPr>
            <w:tcW w:w="1709" w:type="dxa"/>
            <w:tcBorders>
              <w:top w:val="single" w:sz="8" w:space="0" w:color="999999"/>
              <w:left w:val="single" w:sz="8" w:space="0" w:color="999999"/>
              <w:bottom w:val="single" w:sz="8" w:space="0" w:color="999999"/>
              <w:right w:val="single" w:sz="8" w:space="0" w:color="999999"/>
            </w:tcBorders>
            <w:shd w:val="clear" w:color="auto" w:fill="999999"/>
            <w:hideMark/>
          </w:tcPr>
          <w:p w14:paraId="081FF38E" w14:textId="77777777" w:rsidR="004A0578" w:rsidRPr="00AA46A3" w:rsidRDefault="004A0578" w:rsidP="00DE18A8">
            <w:pPr>
              <w:pStyle w:val="TableHeading"/>
              <w:rPr>
                <w:rFonts w:ascii="BentonSans Bold" w:hAnsi="BentonSans Bold"/>
                <w:bCs/>
                <w:color w:val="FFFFFF"/>
                <w:sz w:val="18"/>
                <w:lang w:eastAsia="zh-TW"/>
              </w:rPr>
            </w:pPr>
            <w:r w:rsidRPr="00AA46A3">
              <w:rPr>
                <w:rFonts w:ascii="BentonSans Bold" w:hAnsi="BentonSans Bold"/>
                <w:bCs/>
                <w:color w:val="FFFFFF"/>
                <w:sz w:val="18"/>
                <w:lang w:eastAsia="zh-TW"/>
              </w:rPr>
              <w:t>Test Step Name</w:t>
            </w:r>
          </w:p>
        </w:tc>
        <w:tc>
          <w:tcPr>
            <w:tcW w:w="4501" w:type="dxa"/>
            <w:tcBorders>
              <w:top w:val="single" w:sz="8" w:space="0" w:color="999999"/>
              <w:left w:val="single" w:sz="8" w:space="0" w:color="999999"/>
              <w:bottom w:val="single" w:sz="8" w:space="0" w:color="999999"/>
              <w:right w:val="single" w:sz="8" w:space="0" w:color="999999"/>
            </w:tcBorders>
            <w:shd w:val="clear" w:color="auto" w:fill="999999"/>
            <w:hideMark/>
          </w:tcPr>
          <w:p w14:paraId="4CCF5492" w14:textId="77777777" w:rsidR="004A0578" w:rsidRPr="00AA46A3" w:rsidRDefault="004A0578" w:rsidP="00DE18A8">
            <w:pPr>
              <w:pStyle w:val="TableHeading"/>
              <w:rPr>
                <w:rFonts w:ascii="BentonSans Bold" w:hAnsi="BentonSans Bold"/>
                <w:bCs/>
                <w:color w:val="FFFFFF"/>
                <w:sz w:val="18"/>
                <w:lang w:eastAsia="zh-TW"/>
              </w:rPr>
            </w:pPr>
            <w:r w:rsidRPr="00AA46A3">
              <w:rPr>
                <w:rFonts w:ascii="BentonSans Bold" w:hAnsi="BentonSans Bold"/>
                <w:bCs/>
                <w:color w:val="FFFFFF"/>
                <w:sz w:val="18"/>
                <w:lang w:eastAsia="zh-TW"/>
              </w:rPr>
              <w:t>Instruction</w:t>
            </w:r>
          </w:p>
        </w:tc>
        <w:tc>
          <w:tcPr>
            <w:tcW w:w="5934" w:type="dxa"/>
            <w:tcBorders>
              <w:top w:val="single" w:sz="8" w:space="0" w:color="999999"/>
              <w:left w:val="single" w:sz="8" w:space="0" w:color="999999"/>
              <w:bottom w:val="single" w:sz="8" w:space="0" w:color="999999"/>
              <w:right w:val="single" w:sz="8" w:space="0" w:color="999999"/>
            </w:tcBorders>
            <w:shd w:val="clear" w:color="auto" w:fill="999999"/>
            <w:hideMark/>
          </w:tcPr>
          <w:p w14:paraId="48EC318A" w14:textId="77777777" w:rsidR="004A0578" w:rsidRPr="00AA46A3" w:rsidRDefault="004A0578" w:rsidP="00DE18A8">
            <w:pPr>
              <w:pStyle w:val="TableHeading"/>
              <w:rPr>
                <w:rFonts w:ascii="BentonSans Bold" w:hAnsi="BentonSans Bold"/>
                <w:bCs/>
                <w:color w:val="FFFFFF"/>
                <w:sz w:val="18"/>
                <w:lang w:eastAsia="zh-TW"/>
              </w:rPr>
            </w:pPr>
            <w:r w:rsidRPr="00AA46A3">
              <w:rPr>
                <w:rFonts w:ascii="BentonSans Bold" w:hAnsi="BentonSans Bold"/>
                <w:bCs/>
                <w:color w:val="FFFFFF"/>
                <w:sz w:val="18"/>
                <w:lang w:eastAsia="zh-TW"/>
              </w:rPr>
              <w:t>Expected Result</w:t>
            </w:r>
          </w:p>
        </w:tc>
        <w:tc>
          <w:tcPr>
            <w:tcW w:w="1264" w:type="dxa"/>
            <w:tcBorders>
              <w:top w:val="single" w:sz="8" w:space="0" w:color="999999"/>
              <w:left w:val="single" w:sz="8" w:space="0" w:color="999999"/>
              <w:bottom w:val="single" w:sz="8" w:space="0" w:color="999999"/>
              <w:right w:val="single" w:sz="8" w:space="0" w:color="999999"/>
            </w:tcBorders>
            <w:shd w:val="clear" w:color="auto" w:fill="999999"/>
            <w:hideMark/>
          </w:tcPr>
          <w:p w14:paraId="2835666F" w14:textId="77777777" w:rsidR="004A0578" w:rsidRPr="00AA46A3" w:rsidRDefault="004A0578" w:rsidP="00DE18A8">
            <w:pPr>
              <w:pStyle w:val="TableHeading"/>
              <w:rPr>
                <w:rFonts w:ascii="BentonSans Bold" w:hAnsi="BentonSans Bold"/>
                <w:bCs/>
                <w:color w:val="FFFFFF"/>
                <w:sz w:val="18"/>
                <w:lang w:eastAsia="zh-TW"/>
              </w:rPr>
            </w:pPr>
            <w:r w:rsidRPr="00AA46A3">
              <w:rPr>
                <w:rFonts w:ascii="BentonSans Bold" w:hAnsi="BentonSans Bold"/>
                <w:bCs/>
                <w:color w:val="FFFFFF"/>
                <w:sz w:val="18"/>
                <w:lang w:eastAsia="zh-TW"/>
              </w:rPr>
              <w:t>Pass / Fail / Comment</w:t>
            </w:r>
          </w:p>
        </w:tc>
      </w:tr>
      <w:tr w:rsidR="004A0578" w:rsidRPr="00AA46A3" w14:paraId="4A4D5FEA" w14:textId="77777777" w:rsidTr="00003693">
        <w:trPr>
          <w:trHeight w:val="357"/>
        </w:trPr>
        <w:tc>
          <w:tcPr>
            <w:tcW w:w="872" w:type="dxa"/>
            <w:tcBorders>
              <w:top w:val="single" w:sz="8" w:space="0" w:color="999999"/>
              <w:left w:val="single" w:sz="8" w:space="0" w:color="999999"/>
              <w:bottom w:val="single" w:sz="8" w:space="0" w:color="999999"/>
              <w:right w:val="single" w:sz="8" w:space="0" w:color="999999"/>
            </w:tcBorders>
            <w:hideMark/>
          </w:tcPr>
          <w:p w14:paraId="684D79E6" w14:textId="77777777" w:rsidR="004A0578" w:rsidRPr="00AA46A3" w:rsidRDefault="004A0578" w:rsidP="00DE18A8">
            <w:pPr>
              <w:rPr>
                <w:lang w:eastAsia="zh-TW"/>
              </w:rPr>
            </w:pPr>
            <w:r w:rsidRPr="00AA46A3">
              <w:rPr>
                <w:lang w:eastAsia="zh-TW"/>
              </w:rPr>
              <w:t>1</w:t>
            </w:r>
          </w:p>
        </w:tc>
        <w:tc>
          <w:tcPr>
            <w:tcW w:w="1709" w:type="dxa"/>
            <w:tcBorders>
              <w:top w:val="single" w:sz="8" w:space="0" w:color="999999"/>
              <w:left w:val="single" w:sz="8" w:space="0" w:color="999999"/>
              <w:bottom w:val="single" w:sz="8" w:space="0" w:color="999999"/>
              <w:right w:val="single" w:sz="8" w:space="0" w:color="999999"/>
            </w:tcBorders>
            <w:hideMark/>
          </w:tcPr>
          <w:p w14:paraId="7F4A6BB4" w14:textId="77777777" w:rsidR="004A0578" w:rsidRPr="00521682" w:rsidRDefault="004A0578" w:rsidP="00DE18A8">
            <w:pPr>
              <w:rPr>
                <w:rStyle w:val="SAPEmphasis"/>
                <w:lang w:eastAsia="zh-CN"/>
              </w:rPr>
            </w:pPr>
            <w:r w:rsidRPr="00521682">
              <w:rPr>
                <w:rStyle w:val="SAPEmphasis"/>
                <w:lang w:eastAsia="zh-CN"/>
              </w:rPr>
              <w:t>Log on</w:t>
            </w:r>
          </w:p>
        </w:tc>
        <w:tc>
          <w:tcPr>
            <w:tcW w:w="4501" w:type="dxa"/>
            <w:tcBorders>
              <w:top w:val="single" w:sz="8" w:space="0" w:color="999999"/>
              <w:left w:val="single" w:sz="8" w:space="0" w:color="999999"/>
              <w:bottom w:val="single" w:sz="8" w:space="0" w:color="999999"/>
              <w:right w:val="single" w:sz="8" w:space="0" w:color="999999"/>
            </w:tcBorders>
            <w:hideMark/>
          </w:tcPr>
          <w:p w14:paraId="6512E1F5" w14:textId="735D60C5" w:rsidR="004A0578" w:rsidRPr="00AA46A3" w:rsidRDefault="004A0578" w:rsidP="00DE18A8">
            <w:pPr>
              <w:rPr>
                <w:lang w:eastAsia="zh-TW"/>
              </w:rPr>
            </w:pPr>
            <w:r w:rsidRPr="00AA46A3">
              <w:rPr>
                <w:lang w:eastAsia="zh-TW"/>
              </w:rPr>
              <w:t xml:space="preserve">Log on to </w:t>
            </w:r>
            <w:r w:rsidRPr="00FE4F9E">
              <w:rPr>
                <w:rStyle w:val="SAPScreenElement"/>
                <w:color w:val="auto"/>
                <w:lang w:eastAsia="zh-TW"/>
              </w:rPr>
              <w:t>Employee Central</w:t>
            </w:r>
            <w:r w:rsidRPr="00FE4F9E">
              <w:rPr>
                <w:lang w:eastAsia="zh-TW"/>
              </w:rPr>
              <w:t xml:space="preserve"> </w:t>
            </w:r>
            <w:r w:rsidRPr="00AA46A3">
              <w:rPr>
                <w:lang w:eastAsia="zh-TW"/>
              </w:rPr>
              <w:t xml:space="preserve">as </w:t>
            </w:r>
            <w:r w:rsidR="0014304D" w:rsidRPr="00AA46A3">
              <w:t>HR Business Partner</w:t>
            </w:r>
            <w:r w:rsidRPr="00AA46A3">
              <w:rPr>
                <w:lang w:eastAsia="zh-TW"/>
              </w:rPr>
              <w:t>.</w:t>
            </w:r>
          </w:p>
        </w:tc>
        <w:tc>
          <w:tcPr>
            <w:tcW w:w="5934" w:type="dxa"/>
            <w:tcBorders>
              <w:top w:val="single" w:sz="8" w:space="0" w:color="999999"/>
              <w:left w:val="single" w:sz="8" w:space="0" w:color="999999"/>
              <w:bottom w:val="single" w:sz="8" w:space="0" w:color="999999"/>
              <w:right w:val="single" w:sz="8" w:space="0" w:color="999999"/>
            </w:tcBorders>
            <w:hideMark/>
          </w:tcPr>
          <w:p w14:paraId="207360BA" w14:textId="77777777" w:rsidR="004A0578" w:rsidRPr="00AA46A3" w:rsidRDefault="004A0578" w:rsidP="00DE18A8">
            <w:pPr>
              <w:rPr>
                <w:lang w:eastAsia="zh-TW"/>
              </w:rPr>
            </w:pPr>
            <w:r w:rsidRPr="00AA46A3">
              <w:rPr>
                <w:rFonts w:cs="Arial"/>
                <w:bCs/>
                <w:lang w:eastAsia="zh-TW"/>
              </w:rPr>
              <w:t xml:space="preserve">The </w:t>
            </w:r>
            <w:r w:rsidRPr="00AA46A3">
              <w:rPr>
                <w:rStyle w:val="SAPScreenElement"/>
                <w:lang w:eastAsia="zh-TW"/>
              </w:rPr>
              <w:t>Home</w:t>
            </w:r>
            <w:r w:rsidRPr="00AA46A3">
              <w:rPr>
                <w:rFonts w:cs="Arial"/>
                <w:bCs/>
                <w:i/>
                <w:lang w:eastAsia="zh-TW"/>
              </w:rPr>
              <w:t xml:space="preserve"> </w:t>
            </w:r>
            <w:r w:rsidRPr="00AA46A3">
              <w:rPr>
                <w:rFonts w:cs="Arial"/>
                <w:bCs/>
                <w:lang w:eastAsia="zh-TW"/>
              </w:rPr>
              <w:t>page is displayed.</w:t>
            </w:r>
          </w:p>
        </w:tc>
        <w:tc>
          <w:tcPr>
            <w:tcW w:w="1264" w:type="dxa"/>
            <w:tcBorders>
              <w:top w:val="single" w:sz="8" w:space="0" w:color="999999"/>
              <w:left w:val="single" w:sz="8" w:space="0" w:color="999999"/>
              <w:bottom w:val="single" w:sz="8" w:space="0" w:color="999999"/>
              <w:right w:val="single" w:sz="8" w:space="0" w:color="999999"/>
            </w:tcBorders>
          </w:tcPr>
          <w:p w14:paraId="0552888E" w14:textId="77777777" w:rsidR="004A0578" w:rsidRPr="00AA46A3" w:rsidRDefault="004A0578" w:rsidP="00DE18A8">
            <w:pPr>
              <w:rPr>
                <w:rFonts w:cs="Arial"/>
                <w:bCs/>
                <w:lang w:eastAsia="zh-TW"/>
              </w:rPr>
            </w:pPr>
          </w:p>
        </w:tc>
      </w:tr>
      <w:tr w:rsidR="004A0578" w:rsidRPr="00AA46A3" w14:paraId="4659AE8E" w14:textId="77777777" w:rsidTr="00003693">
        <w:trPr>
          <w:trHeight w:val="357"/>
        </w:trPr>
        <w:tc>
          <w:tcPr>
            <w:tcW w:w="872" w:type="dxa"/>
            <w:tcBorders>
              <w:top w:val="single" w:sz="8" w:space="0" w:color="999999"/>
              <w:left w:val="single" w:sz="8" w:space="0" w:color="999999"/>
              <w:bottom w:val="single" w:sz="8" w:space="0" w:color="999999"/>
              <w:right w:val="single" w:sz="8" w:space="0" w:color="999999"/>
            </w:tcBorders>
            <w:hideMark/>
          </w:tcPr>
          <w:p w14:paraId="156573EB" w14:textId="77777777" w:rsidR="004A0578" w:rsidRPr="00AA46A3" w:rsidRDefault="004A0578" w:rsidP="00DE18A8">
            <w:pPr>
              <w:rPr>
                <w:lang w:eastAsia="zh-TW"/>
              </w:rPr>
            </w:pPr>
            <w:r w:rsidRPr="00AA46A3">
              <w:rPr>
                <w:lang w:eastAsia="zh-TW"/>
              </w:rPr>
              <w:t>2</w:t>
            </w:r>
          </w:p>
        </w:tc>
        <w:tc>
          <w:tcPr>
            <w:tcW w:w="1709" w:type="dxa"/>
            <w:tcBorders>
              <w:top w:val="single" w:sz="8" w:space="0" w:color="999999"/>
              <w:left w:val="single" w:sz="8" w:space="0" w:color="999999"/>
              <w:bottom w:val="single" w:sz="8" w:space="0" w:color="999999"/>
              <w:right w:val="single" w:sz="8" w:space="0" w:color="999999"/>
            </w:tcBorders>
            <w:hideMark/>
          </w:tcPr>
          <w:p w14:paraId="701CC507" w14:textId="77777777" w:rsidR="004A0578" w:rsidRPr="00521682" w:rsidRDefault="004A0578" w:rsidP="00DE18A8">
            <w:pPr>
              <w:rPr>
                <w:rStyle w:val="SAPEmphasis"/>
                <w:lang w:eastAsia="zh-CN"/>
              </w:rPr>
            </w:pPr>
            <w:r w:rsidRPr="00521682">
              <w:rPr>
                <w:rStyle w:val="SAPEmphasis"/>
                <w:lang w:eastAsia="zh-CN"/>
              </w:rPr>
              <w:t>Access Requests Tile</w:t>
            </w:r>
          </w:p>
        </w:tc>
        <w:tc>
          <w:tcPr>
            <w:tcW w:w="4501" w:type="dxa"/>
            <w:tcBorders>
              <w:top w:val="single" w:sz="8" w:space="0" w:color="999999"/>
              <w:left w:val="single" w:sz="8" w:space="0" w:color="999999"/>
              <w:bottom w:val="single" w:sz="8" w:space="0" w:color="999999"/>
              <w:right w:val="single" w:sz="8" w:space="0" w:color="999999"/>
            </w:tcBorders>
            <w:hideMark/>
          </w:tcPr>
          <w:p w14:paraId="1ABF8266" w14:textId="77777777" w:rsidR="004A0578" w:rsidRPr="00AA46A3" w:rsidRDefault="004A0578" w:rsidP="00DE18A8">
            <w:pPr>
              <w:rPr>
                <w:lang w:eastAsia="zh-CN"/>
              </w:rPr>
            </w:pPr>
            <w:r w:rsidRPr="00AA46A3">
              <w:rPr>
                <w:lang w:eastAsia="zh-TW"/>
              </w:rPr>
              <w:t xml:space="preserve">On the </w:t>
            </w:r>
            <w:r w:rsidRPr="00AA46A3">
              <w:rPr>
                <w:rStyle w:val="SAPScreenElement"/>
                <w:lang w:eastAsia="zh-TW"/>
              </w:rPr>
              <w:t xml:space="preserve">Home </w:t>
            </w:r>
            <w:r w:rsidRPr="00AA46A3">
              <w:rPr>
                <w:rFonts w:cs="Arial"/>
                <w:bCs/>
                <w:lang w:eastAsia="zh-TW"/>
              </w:rPr>
              <w:t>page</w:t>
            </w:r>
            <w:r w:rsidRPr="00AA46A3">
              <w:rPr>
                <w:rStyle w:val="SAPScreenElement"/>
                <w:lang w:eastAsia="zh-TW"/>
              </w:rPr>
              <w:t>,</w:t>
            </w:r>
            <w:r w:rsidRPr="00AA46A3">
              <w:rPr>
                <w:lang w:eastAsia="zh-TW"/>
              </w:rPr>
              <w:t xml:space="preserve"> go to the</w:t>
            </w:r>
            <w:r w:rsidRPr="00AA46A3">
              <w:rPr>
                <w:i/>
                <w:lang w:eastAsia="zh-TW"/>
              </w:rPr>
              <w:t xml:space="preserve"> </w:t>
            </w:r>
            <w:r w:rsidRPr="00AA46A3">
              <w:rPr>
                <w:rStyle w:val="SAPScreenElement"/>
                <w:lang w:eastAsia="zh-TW"/>
              </w:rPr>
              <w:t>To Do</w:t>
            </w:r>
            <w:r w:rsidRPr="00AA46A3">
              <w:rPr>
                <w:i/>
                <w:lang w:eastAsia="zh-CN"/>
              </w:rPr>
              <w:t xml:space="preserve"> </w:t>
            </w:r>
            <w:r w:rsidRPr="00AA46A3">
              <w:rPr>
                <w:lang w:eastAsia="zh-CN"/>
              </w:rPr>
              <w:t>section</w:t>
            </w:r>
            <w:r w:rsidRPr="00AA46A3">
              <w:rPr>
                <w:i/>
                <w:lang w:eastAsia="zh-CN"/>
              </w:rPr>
              <w:t xml:space="preserve"> </w:t>
            </w:r>
            <w:r w:rsidRPr="00AA46A3">
              <w:rPr>
                <w:lang w:eastAsia="zh-CN"/>
              </w:rPr>
              <w:t xml:space="preserve">and click on the </w:t>
            </w:r>
            <w:r w:rsidRPr="00AA46A3">
              <w:rPr>
                <w:rStyle w:val="SAPScreenElement"/>
                <w:lang w:eastAsia="zh-TW"/>
              </w:rPr>
              <w:t>Approve Requests</w:t>
            </w:r>
            <w:r w:rsidRPr="00AA46A3">
              <w:rPr>
                <w:lang w:eastAsia="zh-TW"/>
              </w:rPr>
              <w:t xml:space="preserve"> tile.</w:t>
            </w:r>
          </w:p>
        </w:tc>
        <w:tc>
          <w:tcPr>
            <w:tcW w:w="5934" w:type="dxa"/>
            <w:tcBorders>
              <w:top w:val="single" w:sz="8" w:space="0" w:color="999999"/>
              <w:left w:val="single" w:sz="8" w:space="0" w:color="999999"/>
              <w:bottom w:val="single" w:sz="8" w:space="0" w:color="999999"/>
              <w:right w:val="single" w:sz="8" w:space="0" w:color="999999"/>
            </w:tcBorders>
            <w:hideMark/>
          </w:tcPr>
          <w:p w14:paraId="3FFA496A" w14:textId="77777777" w:rsidR="004A0578" w:rsidRPr="00AA46A3" w:rsidRDefault="004A0578" w:rsidP="00DE18A8">
            <w:pPr>
              <w:rPr>
                <w:rFonts w:cs="Arial"/>
                <w:bCs/>
                <w:lang w:eastAsia="zh-TW"/>
              </w:rPr>
            </w:pPr>
            <w:r w:rsidRPr="00AA46A3">
              <w:rPr>
                <w:rFonts w:cs="Arial"/>
                <w:bCs/>
                <w:lang w:eastAsia="zh-TW"/>
              </w:rPr>
              <w:t xml:space="preserve">The </w:t>
            </w:r>
            <w:r w:rsidRPr="00AA46A3">
              <w:rPr>
                <w:rStyle w:val="SAPScreenElement"/>
                <w:lang w:eastAsia="zh-TW"/>
              </w:rPr>
              <w:t>Approve Requests</w:t>
            </w:r>
            <w:r w:rsidRPr="00AA46A3">
              <w:rPr>
                <w:lang w:eastAsia="zh-TW"/>
              </w:rPr>
              <w:t xml:space="preserve"> </w:t>
            </w:r>
            <w:r w:rsidRPr="00AA46A3">
              <w:rPr>
                <w:rFonts w:cs="Arial"/>
                <w:bCs/>
                <w:lang w:eastAsia="zh-TW"/>
              </w:rPr>
              <w:t xml:space="preserve">dialog box is displayed, containing a list of all the requests you need to approve. For each request, high level details are given, which depend on the request type. </w:t>
            </w:r>
          </w:p>
          <w:p w14:paraId="7FDF307C" w14:textId="77777777" w:rsidR="004A0578" w:rsidRPr="00AA46A3" w:rsidRDefault="004A0578" w:rsidP="00DE18A8">
            <w:pPr>
              <w:rPr>
                <w:rFonts w:cs="Arial"/>
                <w:bCs/>
                <w:lang w:eastAsia="zh-TW"/>
              </w:rPr>
            </w:pPr>
            <w:r w:rsidRPr="00AA46A3">
              <w:rPr>
                <w:rFonts w:cs="Arial"/>
                <w:bCs/>
                <w:lang w:eastAsia="zh-TW"/>
              </w:rPr>
              <w:t>Starting with this list, you have different options:</w:t>
            </w:r>
          </w:p>
          <w:p w14:paraId="3054021A" w14:textId="77777777" w:rsidR="004A0578" w:rsidRPr="00AA46A3" w:rsidRDefault="004A0578" w:rsidP="00DE18A8">
            <w:pPr>
              <w:pStyle w:val="ListParagraph"/>
              <w:numPr>
                <w:ilvl w:val="0"/>
                <w:numId w:val="49"/>
              </w:numPr>
              <w:ind w:left="290" w:hanging="270"/>
              <w:rPr>
                <w:lang w:eastAsia="zh-TW"/>
              </w:rPr>
            </w:pPr>
            <w:r w:rsidRPr="00AA46A3">
              <w:rPr>
                <w:lang w:eastAsia="zh-TW"/>
              </w:rPr>
              <w:t>Approve directly a single request</w:t>
            </w:r>
            <w:r w:rsidRPr="00AA46A3">
              <w:rPr>
                <w:lang w:eastAsia="zh-CN"/>
              </w:rPr>
              <w:t>.</w:t>
            </w:r>
          </w:p>
          <w:p w14:paraId="21E17F6E" w14:textId="77777777" w:rsidR="004A0578" w:rsidRPr="00AA46A3" w:rsidRDefault="004A0578" w:rsidP="00DE18A8">
            <w:pPr>
              <w:pStyle w:val="ListParagraph"/>
              <w:numPr>
                <w:ilvl w:val="0"/>
                <w:numId w:val="49"/>
              </w:numPr>
              <w:ind w:left="290" w:hanging="270"/>
              <w:rPr>
                <w:rFonts w:cs="Arial"/>
                <w:bCs/>
                <w:lang w:eastAsia="zh-TW"/>
              </w:rPr>
            </w:pPr>
            <w:r w:rsidRPr="00AA46A3">
              <w:rPr>
                <w:lang w:eastAsia="zh-TW"/>
              </w:rPr>
              <w:t>Select a single time off request, review its details and process it</w:t>
            </w:r>
            <w:r w:rsidRPr="00AA46A3">
              <w:rPr>
                <w:rFonts w:cs="Arial"/>
                <w:bCs/>
                <w:lang w:eastAsia="zh-TW"/>
              </w:rPr>
              <w:t>.</w:t>
            </w:r>
          </w:p>
          <w:p w14:paraId="32FC4B44" w14:textId="77777777" w:rsidR="00802730" w:rsidRPr="00AA46A3" w:rsidRDefault="00802730" w:rsidP="00802730">
            <w:pPr>
              <w:pStyle w:val="ListParagraph"/>
              <w:numPr>
                <w:ilvl w:val="0"/>
                <w:numId w:val="49"/>
              </w:numPr>
              <w:ind w:left="290" w:hanging="270"/>
              <w:rPr>
                <w:rFonts w:cs="Arial"/>
                <w:bCs/>
                <w:lang w:eastAsia="zh-TW"/>
              </w:rPr>
            </w:pPr>
            <w:r w:rsidRPr="00AA46A3">
              <w:rPr>
                <w:lang w:eastAsia="zh-TW"/>
              </w:rPr>
              <w:t>Filter for the relevant long-term time off request and approve it.</w:t>
            </w:r>
          </w:p>
          <w:p w14:paraId="236C973A" w14:textId="77777777" w:rsidR="004A0578" w:rsidRPr="00AA46A3" w:rsidRDefault="004A0578" w:rsidP="00DE18A8">
            <w:pPr>
              <w:rPr>
                <w:lang w:eastAsia="zh-TW"/>
              </w:rPr>
            </w:pPr>
            <w:r w:rsidRPr="00AA46A3">
              <w:rPr>
                <w:lang w:eastAsia="zh-TW"/>
              </w:rPr>
              <w:t xml:space="preserve">Each of these </w:t>
            </w:r>
            <w:r w:rsidRPr="00D91A2F">
              <w:rPr>
                <w:rStyle w:val="SAPEmphasis"/>
                <w:lang w:eastAsia="zh-CN"/>
              </w:rPr>
              <w:t>options</w:t>
            </w:r>
            <w:r w:rsidRPr="00AA46A3">
              <w:rPr>
                <w:lang w:eastAsia="zh-TW"/>
              </w:rPr>
              <w:t xml:space="preserve"> is detailed in a separate </w:t>
            </w:r>
            <w:r w:rsidRPr="00AA46A3">
              <w:rPr>
                <w:rFonts w:ascii="BentonSans Regular" w:hAnsi="BentonSans Regular"/>
                <w:color w:val="666666"/>
                <w:lang w:eastAsia="zh-TW"/>
              </w:rPr>
              <w:t>Procedure</w:t>
            </w:r>
            <w:r w:rsidRPr="00AA46A3">
              <w:rPr>
                <w:lang w:eastAsia="zh-TW"/>
              </w:rPr>
              <w:t xml:space="preserve"> table below. Continue </w:t>
            </w:r>
            <w:r w:rsidRPr="00AA46A3">
              <w:rPr>
                <w:rFonts w:cs="Arial"/>
                <w:bCs/>
                <w:lang w:eastAsia="zh-CN"/>
              </w:rPr>
              <w:t>the process execution with one of these options.</w:t>
            </w:r>
          </w:p>
        </w:tc>
        <w:tc>
          <w:tcPr>
            <w:tcW w:w="1264" w:type="dxa"/>
            <w:tcBorders>
              <w:top w:val="single" w:sz="8" w:space="0" w:color="999999"/>
              <w:left w:val="single" w:sz="8" w:space="0" w:color="999999"/>
              <w:bottom w:val="single" w:sz="8" w:space="0" w:color="999999"/>
              <w:right w:val="single" w:sz="8" w:space="0" w:color="999999"/>
            </w:tcBorders>
          </w:tcPr>
          <w:p w14:paraId="17F252A8" w14:textId="77777777" w:rsidR="004A0578" w:rsidRPr="00AA46A3" w:rsidRDefault="004A0578" w:rsidP="00DE18A8">
            <w:pPr>
              <w:rPr>
                <w:rFonts w:cs="Arial"/>
                <w:bCs/>
                <w:lang w:eastAsia="zh-TW"/>
              </w:rPr>
            </w:pPr>
          </w:p>
        </w:tc>
      </w:tr>
    </w:tbl>
    <w:p w14:paraId="68D60CCE" w14:textId="77777777" w:rsidR="00383E71" w:rsidRPr="00AA46A3" w:rsidRDefault="00383E71" w:rsidP="004A0578">
      <w:pPr>
        <w:rPr>
          <w:rStyle w:val="SAPEmphasis"/>
          <w:sz w:val="20"/>
          <w:u w:val="single"/>
        </w:rPr>
      </w:pPr>
    </w:p>
    <w:p w14:paraId="28DF26E6" w14:textId="093C4956" w:rsidR="004A0578" w:rsidRPr="00AA46A3" w:rsidRDefault="004A0578" w:rsidP="004A0578">
      <w:pPr>
        <w:rPr>
          <w:rStyle w:val="SAPEmphasis"/>
          <w:rFonts w:eastAsiaTheme="minorHAnsi"/>
          <w:szCs w:val="22"/>
        </w:rPr>
      </w:pPr>
      <w:r w:rsidRPr="00AA46A3">
        <w:rPr>
          <w:rStyle w:val="SAPEmphasis"/>
          <w:sz w:val="20"/>
          <w:u w:val="single"/>
        </w:rPr>
        <w:t>Option 1</w:t>
      </w:r>
      <w:r w:rsidRPr="00AA46A3">
        <w:rPr>
          <w:sz w:val="20"/>
        </w:rPr>
        <w:t xml:space="preserve">: </w:t>
      </w:r>
      <w:r w:rsidRPr="00AA46A3">
        <w:rPr>
          <w:rStyle w:val="SAPEmphasis"/>
          <w:sz w:val="20"/>
        </w:rPr>
        <w:t>Approving Directly Single Long-Term Time Off Request</w:t>
      </w:r>
    </w:p>
    <w:tbl>
      <w:tblPr>
        <w:tblW w:w="1428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1"/>
        <w:gridCol w:w="1801"/>
        <w:gridCol w:w="6840"/>
        <w:gridCol w:w="3504"/>
        <w:gridCol w:w="1264"/>
      </w:tblGrid>
      <w:tr w:rsidR="004A0578" w:rsidRPr="00AA46A3" w14:paraId="174C1B6D" w14:textId="77777777" w:rsidTr="00D91A2F">
        <w:trPr>
          <w:trHeight w:val="576"/>
          <w:tblHeader/>
        </w:trPr>
        <w:tc>
          <w:tcPr>
            <w:tcW w:w="871" w:type="dxa"/>
            <w:tcBorders>
              <w:top w:val="single" w:sz="8" w:space="0" w:color="999999"/>
              <w:left w:val="single" w:sz="8" w:space="0" w:color="999999"/>
              <w:bottom w:val="single" w:sz="8" w:space="0" w:color="999999"/>
              <w:right w:val="single" w:sz="8" w:space="0" w:color="999999"/>
            </w:tcBorders>
            <w:shd w:val="clear" w:color="auto" w:fill="999999"/>
            <w:hideMark/>
          </w:tcPr>
          <w:p w14:paraId="13E3FDD4" w14:textId="77777777" w:rsidR="004A0578" w:rsidRPr="00AA46A3" w:rsidRDefault="004A0578" w:rsidP="00DE18A8">
            <w:pPr>
              <w:pStyle w:val="TableHeading"/>
              <w:rPr>
                <w:rFonts w:ascii="BentonSans Bold" w:hAnsi="BentonSans Bold" w:cs="Arial"/>
                <w:bCs/>
                <w:color w:val="FFFFFF"/>
                <w:sz w:val="18"/>
                <w:lang w:eastAsia="zh-TW"/>
              </w:rPr>
            </w:pPr>
            <w:r w:rsidRPr="00AA46A3">
              <w:rPr>
                <w:rFonts w:ascii="BentonSans Bold" w:hAnsi="BentonSans Bold"/>
                <w:bCs/>
                <w:color w:val="FFFFFF"/>
                <w:sz w:val="18"/>
                <w:lang w:eastAsia="zh-TW"/>
              </w:rPr>
              <w:t>Test Step #</w:t>
            </w:r>
          </w:p>
        </w:tc>
        <w:tc>
          <w:tcPr>
            <w:tcW w:w="1801" w:type="dxa"/>
            <w:tcBorders>
              <w:top w:val="single" w:sz="8" w:space="0" w:color="999999"/>
              <w:left w:val="single" w:sz="8" w:space="0" w:color="999999"/>
              <w:bottom w:val="single" w:sz="8" w:space="0" w:color="999999"/>
              <w:right w:val="single" w:sz="8" w:space="0" w:color="999999"/>
            </w:tcBorders>
            <w:shd w:val="clear" w:color="auto" w:fill="999999"/>
            <w:hideMark/>
          </w:tcPr>
          <w:p w14:paraId="2C8D714E" w14:textId="77777777" w:rsidR="004A0578" w:rsidRPr="00AA46A3" w:rsidRDefault="004A0578" w:rsidP="00DE18A8">
            <w:pPr>
              <w:pStyle w:val="TableHeading"/>
              <w:rPr>
                <w:rFonts w:ascii="BentonSans Bold" w:hAnsi="BentonSans Bold"/>
                <w:bCs/>
                <w:color w:val="FFFFFF"/>
                <w:sz w:val="18"/>
                <w:lang w:eastAsia="zh-TW"/>
              </w:rPr>
            </w:pPr>
            <w:r w:rsidRPr="00AA46A3">
              <w:rPr>
                <w:rFonts w:ascii="BentonSans Bold" w:hAnsi="BentonSans Bold"/>
                <w:bCs/>
                <w:color w:val="FFFFFF"/>
                <w:sz w:val="18"/>
                <w:lang w:eastAsia="zh-TW"/>
              </w:rPr>
              <w:t>Test Step Name</w:t>
            </w:r>
          </w:p>
        </w:tc>
        <w:tc>
          <w:tcPr>
            <w:tcW w:w="6840" w:type="dxa"/>
            <w:tcBorders>
              <w:top w:val="single" w:sz="8" w:space="0" w:color="999999"/>
              <w:left w:val="single" w:sz="8" w:space="0" w:color="999999"/>
              <w:bottom w:val="single" w:sz="8" w:space="0" w:color="999999"/>
              <w:right w:val="single" w:sz="8" w:space="0" w:color="999999"/>
            </w:tcBorders>
            <w:shd w:val="clear" w:color="auto" w:fill="999999"/>
            <w:hideMark/>
          </w:tcPr>
          <w:p w14:paraId="49407528" w14:textId="77777777" w:rsidR="004A0578" w:rsidRPr="00AA46A3" w:rsidRDefault="004A0578" w:rsidP="00DE18A8">
            <w:pPr>
              <w:pStyle w:val="TableHeading"/>
              <w:rPr>
                <w:rFonts w:ascii="BentonSans Bold" w:hAnsi="BentonSans Bold"/>
                <w:bCs/>
                <w:color w:val="FFFFFF"/>
                <w:sz w:val="18"/>
                <w:lang w:eastAsia="zh-TW"/>
              </w:rPr>
            </w:pPr>
            <w:r w:rsidRPr="00AA46A3">
              <w:rPr>
                <w:rFonts w:ascii="BentonSans Bold" w:hAnsi="BentonSans Bold"/>
                <w:bCs/>
                <w:color w:val="FFFFFF"/>
                <w:sz w:val="18"/>
                <w:lang w:eastAsia="zh-TW"/>
              </w:rPr>
              <w:t>Instruction</w:t>
            </w:r>
          </w:p>
        </w:tc>
        <w:tc>
          <w:tcPr>
            <w:tcW w:w="3504" w:type="dxa"/>
            <w:tcBorders>
              <w:top w:val="single" w:sz="8" w:space="0" w:color="999999"/>
              <w:left w:val="single" w:sz="8" w:space="0" w:color="999999"/>
              <w:bottom w:val="single" w:sz="8" w:space="0" w:color="999999"/>
              <w:right w:val="single" w:sz="8" w:space="0" w:color="999999"/>
            </w:tcBorders>
            <w:shd w:val="clear" w:color="auto" w:fill="999999"/>
            <w:hideMark/>
          </w:tcPr>
          <w:p w14:paraId="48DB65BC" w14:textId="77777777" w:rsidR="004A0578" w:rsidRPr="00AA46A3" w:rsidRDefault="004A0578" w:rsidP="00DE18A8">
            <w:pPr>
              <w:pStyle w:val="TableHeading"/>
              <w:rPr>
                <w:rFonts w:ascii="BentonSans Bold" w:hAnsi="BentonSans Bold"/>
                <w:bCs/>
                <w:color w:val="FFFFFF"/>
                <w:sz w:val="18"/>
                <w:lang w:eastAsia="zh-TW"/>
              </w:rPr>
            </w:pPr>
            <w:r w:rsidRPr="00AA46A3">
              <w:rPr>
                <w:rFonts w:ascii="BentonSans Bold" w:hAnsi="BentonSans Bold"/>
                <w:bCs/>
                <w:color w:val="FFFFFF"/>
                <w:sz w:val="18"/>
                <w:lang w:eastAsia="zh-TW"/>
              </w:rPr>
              <w:t>Expected Result</w:t>
            </w:r>
          </w:p>
        </w:tc>
        <w:tc>
          <w:tcPr>
            <w:tcW w:w="1264" w:type="dxa"/>
            <w:tcBorders>
              <w:top w:val="single" w:sz="8" w:space="0" w:color="999999"/>
              <w:left w:val="single" w:sz="8" w:space="0" w:color="999999"/>
              <w:bottom w:val="single" w:sz="8" w:space="0" w:color="999999"/>
              <w:right w:val="single" w:sz="8" w:space="0" w:color="999999"/>
            </w:tcBorders>
            <w:shd w:val="clear" w:color="auto" w:fill="999999"/>
            <w:hideMark/>
          </w:tcPr>
          <w:p w14:paraId="23DAADD9" w14:textId="77777777" w:rsidR="004A0578" w:rsidRPr="00AA46A3" w:rsidRDefault="004A0578" w:rsidP="00DE18A8">
            <w:pPr>
              <w:pStyle w:val="TableHeading"/>
              <w:rPr>
                <w:rFonts w:ascii="BentonSans Bold" w:hAnsi="BentonSans Bold"/>
                <w:bCs/>
                <w:color w:val="FFFFFF"/>
                <w:sz w:val="18"/>
                <w:lang w:eastAsia="zh-TW"/>
              </w:rPr>
            </w:pPr>
            <w:r w:rsidRPr="00AA46A3">
              <w:rPr>
                <w:rFonts w:ascii="BentonSans Bold" w:hAnsi="BentonSans Bold"/>
                <w:bCs/>
                <w:color w:val="FFFFFF"/>
                <w:sz w:val="18"/>
                <w:lang w:eastAsia="zh-TW"/>
              </w:rPr>
              <w:t>Pass / Fail / Comment</w:t>
            </w:r>
          </w:p>
        </w:tc>
      </w:tr>
      <w:tr w:rsidR="004A0578" w:rsidRPr="00AA46A3" w14:paraId="7CD8DE27" w14:textId="77777777" w:rsidTr="00D91A2F">
        <w:trPr>
          <w:trHeight w:val="357"/>
        </w:trPr>
        <w:tc>
          <w:tcPr>
            <w:tcW w:w="871" w:type="dxa"/>
            <w:tcBorders>
              <w:top w:val="single" w:sz="8" w:space="0" w:color="999999"/>
              <w:left w:val="single" w:sz="8" w:space="0" w:color="999999"/>
              <w:bottom w:val="single" w:sz="8" w:space="0" w:color="999999"/>
              <w:right w:val="single" w:sz="8" w:space="0" w:color="999999"/>
            </w:tcBorders>
            <w:hideMark/>
          </w:tcPr>
          <w:p w14:paraId="5DC4E3E9" w14:textId="77777777" w:rsidR="004A0578" w:rsidRPr="00AA46A3" w:rsidRDefault="004A0578" w:rsidP="00DE18A8">
            <w:pPr>
              <w:rPr>
                <w:lang w:eastAsia="zh-TW"/>
              </w:rPr>
            </w:pPr>
            <w:r w:rsidRPr="00AA46A3">
              <w:rPr>
                <w:lang w:eastAsia="zh-TW"/>
              </w:rPr>
              <w:t>3</w:t>
            </w:r>
          </w:p>
        </w:tc>
        <w:tc>
          <w:tcPr>
            <w:tcW w:w="1801" w:type="dxa"/>
            <w:tcBorders>
              <w:top w:val="single" w:sz="8" w:space="0" w:color="999999"/>
              <w:left w:val="single" w:sz="8" w:space="0" w:color="999999"/>
              <w:bottom w:val="single" w:sz="8" w:space="0" w:color="999999"/>
              <w:right w:val="single" w:sz="8" w:space="0" w:color="999999"/>
            </w:tcBorders>
            <w:hideMark/>
          </w:tcPr>
          <w:p w14:paraId="65684E24" w14:textId="77777777" w:rsidR="004A0578" w:rsidRPr="00521682" w:rsidRDefault="004A0578" w:rsidP="00DE18A8">
            <w:pPr>
              <w:rPr>
                <w:rStyle w:val="SAPEmphasis"/>
                <w:lang w:eastAsia="zh-CN"/>
              </w:rPr>
            </w:pPr>
            <w:r w:rsidRPr="00521682">
              <w:rPr>
                <w:rStyle w:val="SAPEmphasis"/>
                <w:lang w:eastAsia="zh-CN"/>
              </w:rPr>
              <w:t>Approve Directly Single Time Off Request</w:t>
            </w:r>
          </w:p>
        </w:tc>
        <w:tc>
          <w:tcPr>
            <w:tcW w:w="6840" w:type="dxa"/>
            <w:tcBorders>
              <w:top w:val="single" w:sz="8" w:space="0" w:color="999999"/>
              <w:left w:val="single" w:sz="8" w:space="0" w:color="999999"/>
              <w:bottom w:val="single" w:sz="8" w:space="0" w:color="999999"/>
              <w:right w:val="single" w:sz="8" w:space="0" w:color="999999"/>
            </w:tcBorders>
            <w:hideMark/>
          </w:tcPr>
          <w:p w14:paraId="6D8A9584" w14:textId="77777777" w:rsidR="004A0578" w:rsidRPr="00AA46A3" w:rsidRDefault="004A0578" w:rsidP="00DE18A8">
            <w:pPr>
              <w:rPr>
                <w:lang w:eastAsia="zh-CN"/>
              </w:rPr>
            </w:pPr>
            <w:r w:rsidRPr="00AA46A3">
              <w:rPr>
                <w:rFonts w:cs="Arial"/>
                <w:bCs/>
                <w:lang w:eastAsia="zh-TW"/>
              </w:rPr>
              <w:t xml:space="preserve">In the </w:t>
            </w:r>
            <w:r w:rsidRPr="00AA46A3">
              <w:rPr>
                <w:rStyle w:val="SAPScreenElement"/>
                <w:lang w:eastAsia="zh-TW"/>
              </w:rPr>
              <w:t>Approve Requests</w:t>
            </w:r>
            <w:r w:rsidRPr="00AA46A3">
              <w:rPr>
                <w:lang w:eastAsia="zh-TW"/>
              </w:rPr>
              <w:t xml:space="preserve"> </w:t>
            </w:r>
            <w:r w:rsidRPr="00AA46A3">
              <w:rPr>
                <w:rFonts w:cs="Arial"/>
                <w:bCs/>
                <w:lang w:eastAsia="zh-TW"/>
              </w:rPr>
              <w:t xml:space="preserve">dialog box, review the high-level details of the </w:t>
            </w:r>
            <w:r w:rsidRPr="00AA46A3">
              <w:rPr>
                <w:rStyle w:val="SAPScreenElement"/>
                <w:lang w:eastAsia="zh-TW"/>
              </w:rPr>
              <w:t>Time Off Requests for &lt;employee name&gt;</w:t>
            </w:r>
            <w:r w:rsidRPr="00AA46A3">
              <w:rPr>
                <w:lang w:eastAsia="zh-CN"/>
              </w:rPr>
              <w:t xml:space="preserve"> you need to approve. These high-level details refer to the time type (for example, </w:t>
            </w:r>
            <w:r w:rsidRPr="00AA46A3">
              <w:rPr>
                <w:rStyle w:val="UserInput"/>
                <w:sz w:val="18"/>
                <w:lang w:eastAsia="zh-TW"/>
              </w:rPr>
              <w:t>Parental</w:t>
            </w:r>
            <w:r w:rsidRPr="00AA46A3">
              <w:rPr>
                <w:lang w:eastAsia="zh-CN"/>
              </w:rPr>
              <w:t>) and the duration of this absence.</w:t>
            </w:r>
          </w:p>
          <w:p w14:paraId="7896CC01" w14:textId="77777777" w:rsidR="004A0578" w:rsidRPr="00AA46A3" w:rsidRDefault="004A0578" w:rsidP="00DE18A8">
            <w:pPr>
              <w:rPr>
                <w:rFonts w:cstheme="minorBidi"/>
                <w:lang w:eastAsia="zh-TW"/>
              </w:rPr>
            </w:pPr>
            <w:r w:rsidRPr="00AA46A3">
              <w:rPr>
                <w:lang w:eastAsia="zh-TW"/>
              </w:rPr>
              <w:t xml:space="preserve">If </w:t>
            </w:r>
            <w:r w:rsidRPr="00AA46A3">
              <w:rPr>
                <w:lang w:eastAsia="zh-CN"/>
              </w:rPr>
              <w:t>everything is fine</w:t>
            </w:r>
            <w:r w:rsidRPr="00AA46A3">
              <w:rPr>
                <w:lang w:eastAsia="zh-TW"/>
              </w:rPr>
              <w:t xml:space="preserve">, choose the </w:t>
            </w:r>
            <w:r w:rsidRPr="00AA46A3">
              <w:rPr>
                <w:rStyle w:val="SAPScreenElement"/>
                <w:lang w:eastAsia="zh-TW"/>
              </w:rPr>
              <w:t>Approve</w:t>
            </w:r>
            <w:r w:rsidRPr="00AA46A3">
              <w:rPr>
                <w:i/>
                <w:lang w:eastAsia="zh-CN"/>
              </w:rPr>
              <w:t xml:space="preserve"> </w:t>
            </w:r>
            <w:r w:rsidRPr="00AA46A3">
              <w:rPr>
                <w:lang w:eastAsia="zh-CN"/>
              </w:rPr>
              <w:t>button next to the time off request.</w:t>
            </w:r>
          </w:p>
        </w:tc>
        <w:tc>
          <w:tcPr>
            <w:tcW w:w="3504" w:type="dxa"/>
            <w:tcBorders>
              <w:top w:val="single" w:sz="8" w:space="0" w:color="999999"/>
              <w:left w:val="single" w:sz="8" w:space="0" w:color="999999"/>
              <w:bottom w:val="single" w:sz="8" w:space="0" w:color="999999"/>
              <w:right w:val="single" w:sz="8" w:space="0" w:color="999999"/>
            </w:tcBorders>
            <w:hideMark/>
          </w:tcPr>
          <w:p w14:paraId="4C1D47A9" w14:textId="77777777" w:rsidR="004A0578" w:rsidRPr="00AA46A3" w:rsidRDefault="004A0578" w:rsidP="00DE18A8">
            <w:pPr>
              <w:rPr>
                <w:rFonts w:cs="Arial"/>
                <w:bCs/>
                <w:lang w:eastAsia="zh-TW"/>
              </w:rPr>
            </w:pPr>
            <w:r w:rsidRPr="00AA46A3">
              <w:rPr>
                <w:lang w:eastAsia="zh-TW"/>
              </w:rPr>
              <w:t>The system generates a message about the successful approval of the workflow and</w:t>
            </w:r>
            <w:r w:rsidRPr="00AA46A3">
              <w:rPr>
                <w:lang w:eastAsia="zh-CN"/>
              </w:rPr>
              <w:t xml:space="preserve"> the request disappeared from the </w:t>
            </w:r>
            <w:r w:rsidRPr="00AA46A3">
              <w:rPr>
                <w:rStyle w:val="SAPScreenElement"/>
                <w:lang w:eastAsia="zh-TW"/>
              </w:rPr>
              <w:t>Approve Requests</w:t>
            </w:r>
            <w:r w:rsidRPr="00AA46A3">
              <w:rPr>
                <w:lang w:eastAsia="zh-TW"/>
              </w:rPr>
              <w:t xml:space="preserve"> </w:t>
            </w:r>
            <w:r w:rsidRPr="00AA46A3">
              <w:rPr>
                <w:rFonts w:cs="Arial"/>
                <w:bCs/>
                <w:lang w:eastAsia="zh-TW"/>
              </w:rPr>
              <w:t>dialog box.</w:t>
            </w:r>
          </w:p>
        </w:tc>
        <w:tc>
          <w:tcPr>
            <w:tcW w:w="1264" w:type="dxa"/>
            <w:tcBorders>
              <w:top w:val="single" w:sz="8" w:space="0" w:color="999999"/>
              <w:left w:val="single" w:sz="8" w:space="0" w:color="999999"/>
              <w:bottom w:val="single" w:sz="8" w:space="0" w:color="999999"/>
              <w:right w:val="single" w:sz="8" w:space="0" w:color="999999"/>
            </w:tcBorders>
          </w:tcPr>
          <w:p w14:paraId="1A52FDA2" w14:textId="77777777" w:rsidR="004A0578" w:rsidRPr="00AA46A3" w:rsidRDefault="004A0578" w:rsidP="00DE18A8">
            <w:pPr>
              <w:rPr>
                <w:rFonts w:cs="Arial"/>
                <w:bCs/>
                <w:lang w:eastAsia="zh-TW"/>
              </w:rPr>
            </w:pPr>
          </w:p>
        </w:tc>
      </w:tr>
      <w:tr w:rsidR="004A0578" w:rsidRPr="00AA46A3" w14:paraId="6F7F62F1" w14:textId="77777777" w:rsidTr="00D91A2F">
        <w:trPr>
          <w:trHeight w:val="357"/>
        </w:trPr>
        <w:tc>
          <w:tcPr>
            <w:tcW w:w="871" w:type="dxa"/>
            <w:tcBorders>
              <w:top w:val="single" w:sz="8" w:space="0" w:color="999999"/>
              <w:left w:val="single" w:sz="8" w:space="0" w:color="999999"/>
              <w:bottom w:val="single" w:sz="8" w:space="0" w:color="999999"/>
              <w:right w:val="single" w:sz="8" w:space="0" w:color="999999"/>
            </w:tcBorders>
            <w:hideMark/>
          </w:tcPr>
          <w:p w14:paraId="26CF881D" w14:textId="77777777" w:rsidR="004A0578" w:rsidRPr="00AA46A3" w:rsidRDefault="004A0578" w:rsidP="00DE18A8">
            <w:pPr>
              <w:rPr>
                <w:lang w:eastAsia="zh-TW"/>
              </w:rPr>
            </w:pPr>
            <w:r w:rsidRPr="00AA46A3">
              <w:rPr>
                <w:lang w:eastAsia="zh-TW"/>
              </w:rPr>
              <w:t>4</w:t>
            </w:r>
          </w:p>
        </w:tc>
        <w:tc>
          <w:tcPr>
            <w:tcW w:w="1801" w:type="dxa"/>
            <w:tcBorders>
              <w:top w:val="single" w:sz="8" w:space="0" w:color="999999"/>
              <w:left w:val="single" w:sz="8" w:space="0" w:color="999999"/>
              <w:bottom w:val="single" w:sz="8" w:space="0" w:color="999999"/>
              <w:right w:val="single" w:sz="8" w:space="0" w:color="999999"/>
            </w:tcBorders>
            <w:hideMark/>
          </w:tcPr>
          <w:p w14:paraId="02A58373" w14:textId="77777777" w:rsidR="004A0578" w:rsidRPr="00521682" w:rsidRDefault="004A0578" w:rsidP="00DE18A8">
            <w:pPr>
              <w:rPr>
                <w:rStyle w:val="SAPEmphasis"/>
                <w:lang w:eastAsia="zh-CN"/>
              </w:rPr>
            </w:pPr>
            <w:r w:rsidRPr="00521682">
              <w:rPr>
                <w:rStyle w:val="SAPEmphasis"/>
                <w:lang w:eastAsia="zh-CN"/>
              </w:rPr>
              <w:t>Return to Home page</w:t>
            </w:r>
          </w:p>
        </w:tc>
        <w:tc>
          <w:tcPr>
            <w:tcW w:w="6840" w:type="dxa"/>
            <w:tcBorders>
              <w:top w:val="single" w:sz="8" w:space="0" w:color="999999"/>
              <w:left w:val="single" w:sz="8" w:space="0" w:color="999999"/>
              <w:bottom w:val="single" w:sz="8" w:space="0" w:color="999999"/>
              <w:right w:val="single" w:sz="8" w:space="0" w:color="999999"/>
            </w:tcBorders>
            <w:hideMark/>
          </w:tcPr>
          <w:p w14:paraId="22B08E1F" w14:textId="77777777" w:rsidR="004A0578" w:rsidRPr="00AA46A3" w:rsidRDefault="004A0578" w:rsidP="00DE18A8">
            <w:pPr>
              <w:rPr>
                <w:lang w:eastAsia="zh-CN"/>
              </w:rPr>
            </w:pPr>
            <w:r w:rsidRPr="00AA46A3">
              <w:rPr>
                <w:lang w:eastAsia="zh-CN"/>
              </w:rPr>
              <w:t xml:space="preserve">If appropriate, approve directly other single requests, otherwise </w:t>
            </w:r>
            <w:r w:rsidRPr="00AA46A3">
              <w:rPr>
                <w:lang w:eastAsia="zh-TW"/>
              </w:rPr>
              <w:t xml:space="preserve">choose </w:t>
            </w:r>
            <w:r w:rsidRPr="00AA46A3">
              <w:rPr>
                <w:rStyle w:val="SAPScreenElement"/>
                <w:lang w:eastAsia="zh-TW"/>
              </w:rPr>
              <w:t xml:space="preserve">X </w:t>
            </w:r>
            <w:r w:rsidRPr="00AA46A3">
              <w:rPr>
                <w:lang w:eastAsia="zh-CN"/>
              </w:rPr>
              <w:t xml:space="preserve">to close the </w:t>
            </w:r>
            <w:r w:rsidRPr="00AA46A3">
              <w:rPr>
                <w:rStyle w:val="SAPScreenElement"/>
                <w:lang w:eastAsia="zh-TW"/>
              </w:rPr>
              <w:t>Approve Requests</w:t>
            </w:r>
            <w:r w:rsidRPr="00AA46A3">
              <w:rPr>
                <w:lang w:eastAsia="zh-TW"/>
              </w:rPr>
              <w:t xml:space="preserve"> </w:t>
            </w:r>
            <w:r w:rsidRPr="00AA46A3">
              <w:rPr>
                <w:rFonts w:cs="Arial"/>
                <w:bCs/>
                <w:lang w:eastAsia="zh-TW"/>
              </w:rPr>
              <w:t xml:space="preserve">dialog box and return to the </w:t>
            </w:r>
            <w:r w:rsidRPr="00AA46A3">
              <w:rPr>
                <w:rStyle w:val="SAPScreenElement"/>
                <w:lang w:eastAsia="zh-TW"/>
              </w:rPr>
              <w:t>Home</w:t>
            </w:r>
            <w:r w:rsidRPr="00AA46A3">
              <w:rPr>
                <w:rFonts w:cs="Arial"/>
                <w:bCs/>
                <w:lang w:eastAsia="zh-TW"/>
              </w:rPr>
              <w:t xml:space="preserve"> page.</w:t>
            </w:r>
          </w:p>
        </w:tc>
        <w:tc>
          <w:tcPr>
            <w:tcW w:w="3504" w:type="dxa"/>
            <w:tcBorders>
              <w:top w:val="single" w:sz="8" w:space="0" w:color="999999"/>
              <w:left w:val="single" w:sz="8" w:space="0" w:color="999999"/>
              <w:bottom w:val="single" w:sz="8" w:space="0" w:color="999999"/>
              <w:right w:val="single" w:sz="8" w:space="0" w:color="999999"/>
            </w:tcBorders>
            <w:hideMark/>
          </w:tcPr>
          <w:p w14:paraId="6A490FB5" w14:textId="77777777" w:rsidR="004A0578" w:rsidRPr="00AA46A3" w:rsidRDefault="004A0578" w:rsidP="00003693">
            <w:pPr>
              <w:pStyle w:val="SAPNoteHeading"/>
              <w:spacing w:before="60"/>
              <w:ind w:left="0"/>
              <w:rPr>
                <w:lang w:eastAsia="zh-TW"/>
              </w:rPr>
            </w:pPr>
            <w:r w:rsidRPr="00AA46A3">
              <w:rPr>
                <w:noProof/>
              </w:rPr>
              <w:drawing>
                <wp:inline distT="0" distB="0" distL="0" distR="0" wp14:anchorId="05039AAF" wp14:editId="7651EB09">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A46A3">
              <w:rPr>
                <w:lang w:eastAsia="zh-TW"/>
              </w:rPr>
              <w:t> Note</w:t>
            </w:r>
          </w:p>
          <w:p w14:paraId="0FEC786F" w14:textId="77777777" w:rsidR="004A0578" w:rsidRPr="00AA46A3" w:rsidRDefault="004A0578" w:rsidP="00003693">
            <w:pPr>
              <w:rPr>
                <w:lang w:eastAsia="zh-TW"/>
              </w:rPr>
            </w:pPr>
            <w:r w:rsidRPr="00AA46A3">
              <w:rPr>
                <w:lang w:eastAsia="zh-CN"/>
              </w:rPr>
              <w:t xml:space="preserve">Once there is no request left for you to approve, </w:t>
            </w:r>
            <w:r w:rsidRPr="00AA46A3">
              <w:rPr>
                <w:rFonts w:cs="Arial"/>
                <w:bCs/>
                <w:lang w:eastAsia="zh-TW"/>
              </w:rPr>
              <w:t>the</w:t>
            </w:r>
            <w:r w:rsidRPr="00AA46A3">
              <w:rPr>
                <w:lang w:eastAsia="zh-TW"/>
              </w:rPr>
              <w:t xml:space="preserve"> </w:t>
            </w:r>
            <w:r w:rsidRPr="00AA46A3">
              <w:rPr>
                <w:rStyle w:val="SAPScreenElement"/>
                <w:lang w:eastAsia="zh-TW"/>
              </w:rPr>
              <w:t>Approve Requests</w:t>
            </w:r>
            <w:r w:rsidRPr="00AA46A3">
              <w:rPr>
                <w:lang w:eastAsia="zh-TW"/>
              </w:rPr>
              <w:t xml:space="preserve"> tile will no longer be visible in the </w:t>
            </w:r>
            <w:r w:rsidRPr="00AA46A3">
              <w:rPr>
                <w:rStyle w:val="SAPScreenElement"/>
                <w:lang w:eastAsia="zh-TW"/>
              </w:rPr>
              <w:t>To Do</w:t>
            </w:r>
            <w:r w:rsidRPr="00AA46A3">
              <w:rPr>
                <w:i/>
                <w:lang w:eastAsia="zh-CN"/>
              </w:rPr>
              <w:t xml:space="preserve"> </w:t>
            </w:r>
            <w:r w:rsidRPr="00AA46A3">
              <w:rPr>
                <w:lang w:eastAsia="zh-CN"/>
              </w:rPr>
              <w:t xml:space="preserve">section of your </w:t>
            </w:r>
            <w:r w:rsidRPr="00AA46A3">
              <w:rPr>
                <w:rStyle w:val="SAPScreenElement"/>
                <w:lang w:eastAsia="zh-TW"/>
              </w:rPr>
              <w:t>Home</w:t>
            </w:r>
            <w:r w:rsidRPr="00AA46A3">
              <w:rPr>
                <w:lang w:eastAsia="zh-CN"/>
              </w:rPr>
              <w:t xml:space="preserve"> page.</w:t>
            </w:r>
          </w:p>
        </w:tc>
        <w:tc>
          <w:tcPr>
            <w:tcW w:w="1264" w:type="dxa"/>
            <w:tcBorders>
              <w:top w:val="single" w:sz="8" w:space="0" w:color="999999"/>
              <w:left w:val="single" w:sz="8" w:space="0" w:color="999999"/>
              <w:bottom w:val="single" w:sz="8" w:space="0" w:color="999999"/>
              <w:right w:val="single" w:sz="8" w:space="0" w:color="999999"/>
            </w:tcBorders>
          </w:tcPr>
          <w:p w14:paraId="7DD50074" w14:textId="77777777" w:rsidR="004A0578" w:rsidRPr="00AA46A3" w:rsidRDefault="004A0578" w:rsidP="00DE18A8">
            <w:pPr>
              <w:rPr>
                <w:rFonts w:cs="Arial"/>
                <w:bCs/>
                <w:lang w:eastAsia="zh-TW"/>
              </w:rPr>
            </w:pPr>
          </w:p>
        </w:tc>
      </w:tr>
    </w:tbl>
    <w:p w14:paraId="316F6370" w14:textId="53CE03A9" w:rsidR="004A0578" w:rsidRPr="00AA46A3" w:rsidRDefault="004A0578" w:rsidP="00003693"/>
    <w:p w14:paraId="6F4D10AF" w14:textId="77777777" w:rsidR="004A0578" w:rsidRPr="00AA46A3" w:rsidRDefault="004A0578" w:rsidP="004A0578">
      <w:pPr>
        <w:rPr>
          <w:rStyle w:val="SAPEmphasis"/>
          <w:rFonts w:eastAsiaTheme="minorHAnsi"/>
          <w:sz w:val="20"/>
        </w:rPr>
      </w:pPr>
      <w:r w:rsidRPr="00AA46A3">
        <w:rPr>
          <w:rStyle w:val="SAPEmphasis"/>
          <w:sz w:val="20"/>
          <w:u w:val="single"/>
        </w:rPr>
        <w:t>Option 2</w:t>
      </w:r>
      <w:r w:rsidRPr="00AA46A3">
        <w:rPr>
          <w:sz w:val="20"/>
        </w:rPr>
        <w:t xml:space="preserve">: </w:t>
      </w:r>
      <w:r w:rsidRPr="00AA46A3">
        <w:rPr>
          <w:rStyle w:val="SAPEmphasis"/>
        </w:rPr>
        <w:t>Detailed</w:t>
      </w:r>
      <w:r w:rsidRPr="00AA46A3">
        <w:rPr>
          <w:sz w:val="20"/>
        </w:rPr>
        <w:t xml:space="preserve"> </w:t>
      </w:r>
      <w:r w:rsidRPr="00AA46A3">
        <w:rPr>
          <w:rStyle w:val="SAPEmphasis"/>
          <w:sz w:val="20"/>
        </w:rPr>
        <w:t>Processing of Single Long-Term Time Off Request</w:t>
      </w: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142"/>
        <w:gridCol w:w="3150"/>
        <w:gridCol w:w="2970"/>
        <w:gridCol w:w="4860"/>
        <w:gridCol w:w="1260"/>
      </w:tblGrid>
      <w:tr w:rsidR="004A0578" w:rsidRPr="00AA46A3" w14:paraId="34642027" w14:textId="77777777" w:rsidTr="00D91A2F">
        <w:trPr>
          <w:trHeight w:val="432"/>
          <w:tblHeader/>
        </w:trPr>
        <w:tc>
          <w:tcPr>
            <w:tcW w:w="900" w:type="dxa"/>
            <w:shd w:val="clear" w:color="auto" w:fill="999999"/>
          </w:tcPr>
          <w:p w14:paraId="327CE9A4" w14:textId="77777777" w:rsidR="004A0578" w:rsidRPr="00AA46A3" w:rsidRDefault="004A0578" w:rsidP="00DE18A8">
            <w:pPr>
              <w:pStyle w:val="TableHeading"/>
              <w:rPr>
                <w:rFonts w:ascii="BentonSans Bold" w:hAnsi="BentonSans Bold"/>
                <w:bCs/>
                <w:color w:val="FFFFFF"/>
                <w:sz w:val="18"/>
              </w:rPr>
            </w:pPr>
            <w:r w:rsidRPr="00AA46A3">
              <w:rPr>
                <w:rFonts w:ascii="BentonSans Bold" w:hAnsi="BentonSans Bold"/>
                <w:bCs/>
                <w:color w:val="FFFFFF"/>
                <w:sz w:val="18"/>
              </w:rPr>
              <w:t>Test Step #</w:t>
            </w:r>
          </w:p>
        </w:tc>
        <w:tc>
          <w:tcPr>
            <w:tcW w:w="1142" w:type="dxa"/>
            <w:shd w:val="clear" w:color="auto" w:fill="999999"/>
          </w:tcPr>
          <w:p w14:paraId="7D1BF771" w14:textId="77777777" w:rsidR="004A0578" w:rsidRPr="00AA46A3" w:rsidRDefault="004A0578" w:rsidP="00DE18A8">
            <w:pPr>
              <w:pStyle w:val="TableHeading"/>
              <w:rPr>
                <w:rFonts w:ascii="BentonSans Bold" w:hAnsi="BentonSans Bold"/>
                <w:bCs/>
                <w:color w:val="FFFFFF"/>
                <w:sz w:val="18"/>
              </w:rPr>
            </w:pPr>
            <w:r w:rsidRPr="00AA46A3">
              <w:rPr>
                <w:rFonts w:ascii="BentonSans Bold" w:hAnsi="BentonSans Bold"/>
                <w:bCs/>
                <w:color w:val="FFFFFF"/>
                <w:sz w:val="18"/>
              </w:rPr>
              <w:t>Test Step Name</w:t>
            </w:r>
          </w:p>
        </w:tc>
        <w:tc>
          <w:tcPr>
            <w:tcW w:w="3150" w:type="dxa"/>
            <w:shd w:val="clear" w:color="auto" w:fill="999999"/>
          </w:tcPr>
          <w:p w14:paraId="34F0931A" w14:textId="77777777" w:rsidR="004A0578" w:rsidRPr="00AA46A3" w:rsidRDefault="004A0578" w:rsidP="00DE18A8">
            <w:pPr>
              <w:pStyle w:val="TableHeading"/>
              <w:rPr>
                <w:rFonts w:ascii="BentonSans Bold" w:hAnsi="BentonSans Bold"/>
                <w:bCs/>
                <w:color w:val="FFFFFF"/>
                <w:sz w:val="18"/>
              </w:rPr>
            </w:pPr>
            <w:r w:rsidRPr="00AA46A3">
              <w:rPr>
                <w:rFonts w:ascii="BentonSans Bold" w:hAnsi="BentonSans Bold"/>
                <w:bCs/>
                <w:color w:val="FFFFFF"/>
                <w:sz w:val="18"/>
              </w:rPr>
              <w:t>Instruction</w:t>
            </w:r>
          </w:p>
        </w:tc>
        <w:tc>
          <w:tcPr>
            <w:tcW w:w="2970" w:type="dxa"/>
            <w:shd w:val="clear" w:color="auto" w:fill="999999"/>
          </w:tcPr>
          <w:p w14:paraId="0C481966" w14:textId="77777777" w:rsidR="004A0578" w:rsidRPr="00AA46A3" w:rsidRDefault="004A0578" w:rsidP="00DE18A8">
            <w:pPr>
              <w:pStyle w:val="TableHeading"/>
              <w:rPr>
                <w:rFonts w:ascii="BentonSans Bold" w:hAnsi="BentonSans Bold"/>
                <w:bCs/>
                <w:color w:val="FFFFFF"/>
                <w:sz w:val="18"/>
              </w:rPr>
            </w:pPr>
            <w:r w:rsidRPr="00AA46A3">
              <w:rPr>
                <w:rFonts w:ascii="BentonSans Bold" w:hAnsi="BentonSans Bold"/>
                <w:bCs/>
                <w:color w:val="FFFFFF"/>
                <w:sz w:val="18"/>
              </w:rPr>
              <w:t>Additional Information</w:t>
            </w:r>
          </w:p>
        </w:tc>
        <w:tc>
          <w:tcPr>
            <w:tcW w:w="4860" w:type="dxa"/>
            <w:shd w:val="clear" w:color="auto" w:fill="999999"/>
          </w:tcPr>
          <w:p w14:paraId="4503266F" w14:textId="77777777" w:rsidR="004A0578" w:rsidRPr="00AA46A3" w:rsidRDefault="004A0578" w:rsidP="00DE18A8">
            <w:pPr>
              <w:pStyle w:val="TableHeading"/>
              <w:rPr>
                <w:rFonts w:ascii="BentonSans Bold" w:hAnsi="BentonSans Bold"/>
                <w:bCs/>
                <w:color w:val="FFFFFF"/>
                <w:sz w:val="18"/>
              </w:rPr>
            </w:pPr>
            <w:r w:rsidRPr="00AA46A3">
              <w:rPr>
                <w:rFonts w:ascii="BentonSans Bold" w:hAnsi="BentonSans Bold"/>
                <w:bCs/>
                <w:color w:val="FFFFFF"/>
                <w:sz w:val="18"/>
              </w:rPr>
              <w:t>Expected Result</w:t>
            </w:r>
          </w:p>
        </w:tc>
        <w:tc>
          <w:tcPr>
            <w:tcW w:w="1260" w:type="dxa"/>
            <w:shd w:val="clear" w:color="auto" w:fill="999999"/>
          </w:tcPr>
          <w:p w14:paraId="24E65C00" w14:textId="77777777" w:rsidR="004A0578" w:rsidRPr="00AA46A3" w:rsidRDefault="004A0578" w:rsidP="00DE18A8">
            <w:pPr>
              <w:pStyle w:val="TableHeading"/>
              <w:rPr>
                <w:rFonts w:ascii="BentonSans Bold" w:hAnsi="BentonSans Bold"/>
                <w:bCs/>
                <w:color w:val="FFFFFF"/>
                <w:sz w:val="18"/>
              </w:rPr>
            </w:pPr>
            <w:r w:rsidRPr="00AA46A3">
              <w:rPr>
                <w:rFonts w:ascii="BentonSans Bold" w:hAnsi="BentonSans Bold"/>
                <w:bCs/>
                <w:color w:val="FFFFFF"/>
                <w:sz w:val="18"/>
              </w:rPr>
              <w:t>Pass / Fail / Comment</w:t>
            </w:r>
          </w:p>
        </w:tc>
      </w:tr>
      <w:tr w:rsidR="004A0578" w:rsidRPr="00AA46A3" w14:paraId="40F3DEA5" w14:textId="77777777" w:rsidTr="00D91A2F">
        <w:trPr>
          <w:trHeight w:val="357"/>
        </w:trPr>
        <w:tc>
          <w:tcPr>
            <w:tcW w:w="900" w:type="dxa"/>
            <w:shd w:val="clear" w:color="auto" w:fill="auto"/>
          </w:tcPr>
          <w:p w14:paraId="00323BD5" w14:textId="77777777" w:rsidR="004A0578" w:rsidRPr="00AA46A3" w:rsidRDefault="004A0578" w:rsidP="00DE18A8">
            <w:r w:rsidRPr="00AA46A3">
              <w:t>3</w:t>
            </w:r>
          </w:p>
        </w:tc>
        <w:tc>
          <w:tcPr>
            <w:tcW w:w="1142" w:type="dxa"/>
            <w:shd w:val="clear" w:color="auto" w:fill="auto"/>
          </w:tcPr>
          <w:p w14:paraId="222E0EAE" w14:textId="77777777" w:rsidR="004A0578" w:rsidRPr="00521682" w:rsidRDefault="004A0578" w:rsidP="00DE18A8">
            <w:pPr>
              <w:rPr>
                <w:rStyle w:val="SAPEmphasis"/>
                <w:lang w:eastAsia="zh-CN"/>
              </w:rPr>
            </w:pPr>
            <w:r w:rsidRPr="00521682">
              <w:rPr>
                <w:rStyle w:val="SAPEmphasis"/>
                <w:lang w:eastAsia="zh-CN"/>
              </w:rPr>
              <w:t>Select Time Off Request</w:t>
            </w:r>
          </w:p>
        </w:tc>
        <w:tc>
          <w:tcPr>
            <w:tcW w:w="3150" w:type="dxa"/>
            <w:shd w:val="clear" w:color="auto" w:fill="auto"/>
          </w:tcPr>
          <w:p w14:paraId="5BF5FACF" w14:textId="77777777" w:rsidR="004A0578" w:rsidRPr="00AA46A3" w:rsidRDefault="004A0578" w:rsidP="00DE18A8">
            <w:pPr>
              <w:rPr>
                <w:rFonts w:asciiTheme="minorHAnsi" w:eastAsiaTheme="minorHAnsi" w:hAnsiTheme="minorHAnsi"/>
                <w:sz w:val="22"/>
                <w:szCs w:val="22"/>
                <w:lang w:eastAsia="zh-CN"/>
              </w:rPr>
            </w:pPr>
            <w:r w:rsidRPr="00AA46A3">
              <w:rPr>
                <w:rFonts w:cs="Arial"/>
                <w:bCs/>
                <w:lang w:eastAsia="zh-TW"/>
              </w:rPr>
              <w:t xml:space="preserve">In the </w:t>
            </w:r>
            <w:r w:rsidRPr="00AA46A3">
              <w:rPr>
                <w:rStyle w:val="SAPScreenElement"/>
                <w:lang w:eastAsia="zh-TW"/>
              </w:rPr>
              <w:t>Approve Requests</w:t>
            </w:r>
            <w:r w:rsidRPr="00AA46A3">
              <w:rPr>
                <w:lang w:eastAsia="zh-TW"/>
              </w:rPr>
              <w:t xml:space="preserve"> </w:t>
            </w:r>
            <w:r w:rsidRPr="00AA46A3">
              <w:rPr>
                <w:rFonts w:cs="Arial"/>
                <w:bCs/>
                <w:lang w:eastAsia="zh-TW"/>
              </w:rPr>
              <w:t>dialog box, c</w:t>
            </w:r>
            <w:r w:rsidRPr="00AA46A3">
              <w:rPr>
                <w:lang w:eastAsia="zh-CN"/>
              </w:rPr>
              <w:t xml:space="preserve">lick on the </w:t>
            </w:r>
            <w:r w:rsidRPr="00AA46A3">
              <w:rPr>
                <w:rStyle w:val="SAPScreenElement"/>
                <w:lang w:eastAsia="zh-TW"/>
              </w:rPr>
              <w:t>Time Off Requests for &lt;employee name&gt;</w:t>
            </w:r>
            <w:r w:rsidRPr="00AA46A3">
              <w:rPr>
                <w:lang w:eastAsia="zh-CN"/>
              </w:rPr>
              <w:t xml:space="preserve"> link, which has time type, for example, </w:t>
            </w:r>
            <w:r w:rsidRPr="00AA46A3">
              <w:rPr>
                <w:rStyle w:val="UserInput"/>
                <w:sz w:val="18"/>
                <w:lang w:eastAsia="zh-TW"/>
              </w:rPr>
              <w:t>Parental</w:t>
            </w:r>
            <w:r w:rsidRPr="00AA46A3">
              <w:rPr>
                <w:lang w:eastAsia="zh-CN"/>
              </w:rPr>
              <w:t>.</w:t>
            </w:r>
          </w:p>
          <w:p w14:paraId="06A3B803" w14:textId="77777777" w:rsidR="004A0578" w:rsidRPr="00AA46A3" w:rsidRDefault="004A0578" w:rsidP="00DE18A8">
            <w:pPr>
              <w:pStyle w:val="SAPNoteHeading"/>
              <w:ind w:left="0"/>
              <w:rPr>
                <w:lang w:eastAsia="zh-TW"/>
              </w:rPr>
            </w:pPr>
            <w:r w:rsidRPr="00AA46A3">
              <w:rPr>
                <w:noProof/>
              </w:rPr>
              <w:drawing>
                <wp:inline distT="0" distB="0" distL="0" distR="0" wp14:anchorId="2E2E4545" wp14:editId="402429A1">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A46A3">
              <w:rPr>
                <w:lang w:eastAsia="zh-TW"/>
              </w:rPr>
              <w:t> Note</w:t>
            </w:r>
          </w:p>
          <w:p w14:paraId="51D6F247" w14:textId="77777777" w:rsidR="004A0578" w:rsidRPr="00AA46A3" w:rsidRDefault="004A0578" w:rsidP="00DE18A8">
            <w:r w:rsidRPr="00AA46A3">
              <w:rPr>
                <w:lang w:eastAsia="zh-CN"/>
              </w:rPr>
              <w:t>In case there are several time off requests submitted by this employee, pay attention to the displayed high level details (more precisely the time type and absence period) to choose the correct request.</w:t>
            </w:r>
          </w:p>
        </w:tc>
        <w:tc>
          <w:tcPr>
            <w:tcW w:w="2970" w:type="dxa"/>
          </w:tcPr>
          <w:p w14:paraId="3E19678F" w14:textId="77777777" w:rsidR="004A0578" w:rsidRPr="00AA46A3" w:rsidRDefault="004A0578" w:rsidP="00DE18A8">
            <w:pPr>
              <w:rPr>
                <w:rFonts w:cs="Arial"/>
                <w:bCs/>
              </w:rPr>
            </w:pPr>
          </w:p>
        </w:tc>
        <w:tc>
          <w:tcPr>
            <w:tcW w:w="4860" w:type="dxa"/>
            <w:shd w:val="clear" w:color="auto" w:fill="auto"/>
          </w:tcPr>
          <w:p w14:paraId="6FA6A3A6" w14:textId="77777777" w:rsidR="004A0578" w:rsidRPr="00AA46A3" w:rsidRDefault="004A0578" w:rsidP="00DE18A8">
            <w:pPr>
              <w:rPr>
                <w:rFonts w:cs="Arial"/>
                <w:bCs/>
              </w:rPr>
            </w:pPr>
            <w:r w:rsidRPr="00AA46A3">
              <w:rPr>
                <w:rFonts w:cs="Arial"/>
                <w:bCs/>
              </w:rPr>
              <w:t xml:space="preserve">The </w:t>
            </w:r>
            <w:r w:rsidRPr="00AA46A3">
              <w:rPr>
                <w:rStyle w:val="SAPScreenElement"/>
              </w:rPr>
              <w:t>Employee</w:t>
            </w:r>
            <w:r w:rsidRPr="00AA46A3">
              <w:rPr>
                <w:rFonts w:cs="Arial"/>
                <w:bCs/>
                <w:i/>
              </w:rPr>
              <w:t xml:space="preserve"> </w:t>
            </w:r>
            <w:r w:rsidRPr="00AA46A3">
              <w:rPr>
                <w:rStyle w:val="SAPScreenElement"/>
              </w:rPr>
              <w:t xml:space="preserve">Files </w:t>
            </w:r>
            <w:r w:rsidRPr="00AA46A3">
              <w:rPr>
                <w:rStyle w:val="SAPScreenElement"/>
                <w:lang w:eastAsia="zh-TW"/>
              </w:rPr>
              <w:t>&gt; Workflow Details</w:t>
            </w:r>
            <w:r w:rsidRPr="00AA46A3">
              <w:rPr>
                <w:rFonts w:cs="Arial"/>
                <w:bCs/>
              </w:rPr>
              <w:t xml:space="preserve"> screen is displayed containing details to the employee’s time off request. The screen is divided in several sections:</w:t>
            </w:r>
          </w:p>
          <w:p w14:paraId="66E11B2D" w14:textId="77777777" w:rsidR="004A0578" w:rsidRPr="00AA46A3" w:rsidRDefault="004A0578" w:rsidP="00DE18A8">
            <w:pPr>
              <w:numPr>
                <w:ilvl w:val="0"/>
                <w:numId w:val="30"/>
              </w:numPr>
              <w:spacing w:line="240" w:lineRule="auto"/>
              <w:ind w:left="176" w:hanging="176"/>
              <w:rPr>
                <w:rFonts w:cs="Arial"/>
                <w:bCs/>
              </w:rPr>
            </w:pPr>
            <w:r w:rsidRPr="00AA46A3">
              <w:rPr>
                <w:rFonts w:cs="Arial"/>
                <w:bCs/>
              </w:rPr>
              <w:t xml:space="preserve">The </w:t>
            </w:r>
            <w:r w:rsidRPr="00AA46A3">
              <w:rPr>
                <w:rStyle w:val="SAPScreenElement"/>
              </w:rPr>
              <w:t>Do you approve this request?</w:t>
            </w:r>
            <w:r w:rsidRPr="00AA46A3">
              <w:rPr>
                <w:rFonts w:cs="Arial"/>
                <w:bCs/>
              </w:rPr>
              <w:t xml:space="preserve"> section contains a short overview of the request, its initiator, and the workflow participants.</w:t>
            </w:r>
          </w:p>
          <w:p w14:paraId="64DC818F" w14:textId="18A7CD14" w:rsidR="004A0578" w:rsidRPr="00AA46A3" w:rsidRDefault="004A0578" w:rsidP="00DE18A8">
            <w:pPr>
              <w:numPr>
                <w:ilvl w:val="0"/>
                <w:numId w:val="30"/>
              </w:numPr>
              <w:spacing w:line="240" w:lineRule="auto"/>
              <w:ind w:left="176" w:hanging="176"/>
              <w:rPr>
                <w:rFonts w:cs="Arial"/>
                <w:bCs/>
              </w:rPr>
            </w:pPr>
            <w:r w:rsidRPr="00AA46A3">
              <w:rPr>
                <w:rFonts w:cs="Arial"/>
                <w:bCs/>
              </w:rPr>
              <w:t xml:space="preserve">The </w:t>
            </w:r>
            <w:r w:rsidRPr="00AA46A3">
              <w:rPr>
                <w:rStyle w:val="SAPScreenElement"/>
              </w:rPr>
              <w:t>Time Off Requests</w:t>
            </w:r>
            <w:r w:rsidRPr="00AA46A3">
              <w:rPr>
                <w:rFonts w:cs="Arial"/>
                <w:bCs/>
              </w:rPr>
              <w:t xml:space="preserve"> section contains the detailed request, and the section immediately below </w:t>
            </w:r>
            <w:ins w:id="1447" w:author="Author" w:date="2018-02-08T09:59:00Z">
              <w:r w:rsidR="008039CA">
                <w:rPr>
                  <w:rFonts w:cs="Arial"/>
                  <w:bCs/>
                </w:rPr>
                <w:t xml:space="preserve">contains </w:t>
              </w:r>
            </w:ins>
            <w:r w:rsidRPr="00AA46A3">
              <w:rPr>
                <w:rFonts w:cs="Arial"/>
                <w:bCs/>
              </w:rPr>
              <w:t>the absences of other team members during the same period.</w:t>
            </w:r>
          </w:p>
          <w:p w14:paraId="7A634095" w14:textId="77777777" w:rsidR="004A0578" w:rsidRPr="00AA46A3" w:rsidRDefault="004A0578" w:rsidP="00DE18A8">
            <w:pPr>
              <w:numPr>
                <w:ilvl w:val="0"/>
                <w:numId w:val="30"/>
              </w:numPr>
              <w:spacing w:line="240" w:lineRule="auto"/>
              <w:ind w:left="176" w:hanging="176"/>
              <w:rPr>
                <w:rFonts w:cs="Arial"/>
                <w:bCs/>
              </w:rPr>
            </w:pPr>
            <w:r w:rsidRPr="00AA46A3">
              <w:rPr>
                <w:rFonts w:cs="Arial"/>
                <w:bCs/>
              </w:rPr>
              <w:t xml:space="preserve">In the </w:t>
            </w:r>
            <w:r w:rsidRPr="00AA46A3">
              <w:rPr>
                <w:rStyle w:val="SAPScreenElement"/>
              </w:rPr>
              <w:t xml:space="preserve">Comment </w:t>
            </w:r>
            <w:r w:rsidRPr="00AA46A3">
              <w:rPr>
                <w:rFonts w:cs="Arial"/>
                <w:bCs/>
              </w:rPr>
              <w:t>section, you can post your remarks to the employee’s request.</w:t>
            </w:r>
          </w:p>
          <w:p w14:paraId="4CB19B13" w14:textId="0587BCBB" w:rsidR="004A0578" w:rsidRPr="00AA46A3" w:rsidRDefault="004A0578" w:rsidP="00DE18A8">
            <w:pPr>
              <w:numPr>
                <w:ilvl w:val="0"/>
                <w:numId w:val="30"/>
              </w:numPr>
              <w:spacing w:line="240" w:lineRule="auto"/>
              <w:ind w:left="176" w:hanging="176"/>
              <w:rPr>
                <w:rFonts w:cs="Arial"/>
                <w:bCs/>
              </w:rPr>
            </w:pPr>
            <w:r w:rsidRPr="00AA46A3">
              <w:rPr>
                <w:rFonts w:cs="Arial"/>
                <w:bCs/>
              </w:rPr>
              <w:t xml:space="preserve">On the right part of the screen a short profile of the requesting employee is given, as well as details to the activities so far in the workflow (request initiation, approval by </w:t>
            </w:r>
            <w:r w:rsidRPr="00AA46A3">
              <w:t>line manager</w:t>
            </w:r>
            <w:r w:rsidRPr="00AA46A3">
              <w:rPr>
                <w:rFonts w:cs="Arial"/>
                <w:bCs/>
              </w:rPr>
              <w:t>).</w:t>
            </w:r>
          </w:p>
        </w:tc>
        <w:tc>
          <w:tcPr>
            <w:tcW w:w="1260" w:type="dxa"/>
          </w:tcPr>
          <w:p w14:paraId="549706FC" w14:textId="77777777" w:rsidR="004A0578" w:rsidRPr="0082055E" w:rsidRDefault="004A0578" w:rsidP="00DE18A8">
            <w:pPr>
              <w:rPr>
                <w:rFonts w:cs="Arial"/>
                <w:bCs/>
              </w:rPr>
            </w:pPr>
          </w:p>
        </w:tc>
      </w:tr>
      <w:tr w:rsidR="004A0578" w:rsidRPr="00AA46A3" w14:paraId="50F002C4" w14:textId="77777777" w:rsidTr="00D91A2F">
        <w:trPr>
          <w:trHeight w:val="357"/>
        </w:trPr>
        <w:tc>
          <w:tcPr>
            <w:tcW w:w="900" w:type="dxa"/>
            <w:shd w:val="clear" w:color="auto" w:fill="auto"/>
          </w:tcPr>
          <w:p w14:paraId="66B12566" w14:textId="77777777" w:rsidR="004A0578" w:rsidRPr="00AA46A3" w:rsidRDefault="004A0578" w:rsidP="00DE18A8">
            <w:r w:rsidRPr="00AA46A3">
              <w:t>4</w:t>
            </w:r>
          </w:p>
        </w:tc>
        <w:tc>
          <w:tcPr>
            <w:tcW w:w="1142" w:type="dxa"/>
            <w:shd w:val="clear" w:color="auto" w:fill="auto"/>
          </w:tcPr>
          <w:p w14:paraId="34F4A281" w14:textId="77777777" w:rsidR="004A0578" w:rsidRPr="00521682" w:rsidRDefault="004A0578" w:rsidP="00DE18A8">
            <w:pPr>
              <w:rPr>
                <w:rStyle w:val="SAPEmphasis"/>
                <w:lang w:eastAsia="zh-CN"/>
              </w:rPr>
            </w:pPr>
            <w:r w:rsidRPr="00521682">
              <w:rPr>
                <w:rStyle w:val="SAPEmphasis"/>
                <w:lang w:eastAsia="zh-CN"/>
              </w:rPr>
              <w:t xml:space="preserve">Review Time Off Request </w:t>
            </w:r>
          </w:p>
        </w:tc>
        <w:tc>
          <w:tcPr>
            <w:tcW w:w="3150" w:type="dxa"/>
            <w:shd w:val="clear" w:color="auto" w:fill="auto"/>
          </w:tcPr>
          <w:p w14:paraId="280B10A6" w14:textId="77777777" w:rsidR="004A0578" w:rsidRPr="00AA46A3" w:rsidRDefault="004A0578" w:rsidP="00DE18A8">
            <w:pPr>
              <w:pStyle w:val="List"/>
              <w:ind w:left="0" w:firstLine="0"/>
            </w:pPr>
            <w:r w:rsidRPr="00AA46A3">
              <w:t>Review the detailed request.</w:t>
            </w:r>
            <w:r w:rsidRPr="00AA46A3">
              <w:rPr>
                <w:lang w:eastAsia="zh-CN"/>
              </w:rPr>
              <w:t xml:space="preserve"> If needed, you can enter a note to this time off request in the </w:t>
            </w:r>
            <w:r w:rsidRPr="00AA46A3">
              <w:rPr>
                <w:rStyle w:val="SAPScreenElement"/>
              </w:rPr>
              <w:t>Comment</w:t>
            </w:r>
            <w:r w:rsidRPr="00AA46A3">
              <w:rPr>
                <w:lang w:eastAsia="zh-CN"/>
              </w:rPr>
              <w:t xml:space="preserve"> section.</w:t>
            </w:r>
          </w:p>
        </w:tc>
        <w:tc>
          <w:tcPr>
            <w:tcW w:w="2970" w:type="dxa"/>
          </w:tcPr>
          <w:p w14:paraId="4B8A655B" w14:textId="77777777" w:rsidR="004A0578" w:rsidRPr="00AA46A3" w:rsidRDefault="004A0578" w:rsidP="00DE18A8">
            <w:pPr>
              <w:rPr>
                <w:rFonts w:cs="Arial"/>
                <w:bCs/>
              </w:rPr>
            </w:pPr>
          </w:p>
        </w:tc>
        <w:tc>
          <w:tcPr>
            <w:tcW w:w="4860" w:type="dxa"/>
            <w:shd w:val="clear" w:color="auto" w:fill="auto"/>
          </w:tcPr>
          <w:p w14:paraId="175F1E9D" w14:textId="77777777" w:rsidR="004A0578" w:rsidRPr="00AA46A3" w:rsidRDefault="004A0578" w:rsidP="00DE18A8">
            <w:pPr>
              <w:rPr>
                <w:rFonts w:cs="Arial"/>
                <w:bCs/>
              </w:rPr>
            </w:pPr>
          </w:p>
        </w:tc>
        <w:tc>
          <w:tcPr>
            <w:tcW w:w="1260" w:type="dxa"/>
          </w:tcPr>
          <w:p w14:paraId="37263C9C" w14:textId="77777777" w:rsidR="004A0578" w:rsidRPr="0082055E" w:rsidRDefault="004A0578" w:rsidP="00DE18A8">
            <w:pPr>
              <w:rPr>
                <w:rFonts w:cs="Arial"/>
                <w:bCs/>
              </w:rPr>
            </w:pPr>
          </w:p>
        </w:tc>
      </w:tr>
      <w:tr w:rsidR="004A0578" w:rsidRPr="00AA46A3" w14:paraId="362E6D92" w14:textId="77777777" w:rsidTr="00D91A2F">
        <w:trPr>
          <w:trHeight w:val="357"/>
        </w:trPr>
        <w:tc>
          <w:tcPr>
            <w:tcW w:w="900" w:type="dxa"/>
            <w:shd w:val="clear" w:color="auto" w:fill="auto"/>
          </w:tcPr>
          <w:p w14:paraId="22A6E7BB" w14:textId="77777777" w:rsidR="004A0578" w:rsidRPr="00AA46A3" w:rsidRDefault="004A0578" w:rsidP="00DE18A8">
            <w:r w:rsidRPr="00AA46A3">
              <w:t>5</w:t>
            </w:r>
          </w:p>
        </w:tc>
        <w:tc>
          <w:tcPr>
            <w:tcW w:w="1142" w:type="dxa"/>
            <w:shd w:val="clear" w:color="auto" w:fill="auto"/>
          </w:tcPr>
          <w:p w14:paraId="7814B231" w14:textId="77777777" w:rsidR="004A0578" w:rsidRPr="00521682" w:rsidRDefault="004A0578" w:rsidP="00DE18A8">
            <w:pPr>
              <w:rPr>
                <w:rStyle w:val="SAPEmphasis"/>
                <w:lang w:eastAsia="zh-CN"/>
              </w:rPr>
            </w:pPr>
            <w:r w:rsidRPr="00521682">
              <w:rPr>
                <w:rStyle w:val="SAPEmphasis"/>
                <w:lang w:eastAsia="zh-CN"/>
              </w:rPr>
              <w:t>Approve Time Off Request</w:t>
            </w:r>
          </w:p>
        </w:tc>
        <w:tc>
          <w:tcPr>
            <w:tcW w:w="3150" w:type="dxa"/>
            <w:shd w:val="clear" w:color="auto" w:fill="auto"/>
          </w:tcPr>
          <w:p w14:paraId="4D050A05" w14:textId="77777777" w:rsidR="004A0578" w:rsidRPr="00AA46A3" w:rsidRDefault="004A0578" w:rsidP="00DE18A8">
            <w:pPr>
              <w:rPr>
                <w:lang w:eastAsia="zh-CN"/>
              </w:rPr>
            </w:pPr>
            <w:r w:rsidRPr="00AA46A3">
              <w:t xml:space="preserve">If </w:t>
            </w:r>
            <w:r w:rsidRPr="00AA46A3">
              <w:rPr>
                <w:lang w:eastAsia="zh-CN"/>
              </w:rPr>
              <w:t>everything is fine</w:t>
            </w:r>
            <w:r w:rsidRPr="00AA46A3">
              <w:t xml:space="preserve">, choose the </w:t>
            </w:r>
            <w:r w:rsidRPr="00AA46A3">
              <w:rPr>
                <w:rStyle w:val="SAPScreenElement"/>
              </w:rPr>
              <w:t>Approve</w:t>
            </w:r>
            <w:r w:rsidRPr="00AA46A3">
              <w:rPr>
                <w:i/>
                <w:lang w:eastAsia="zh-CN"/>
              </w:rPr>
              <w:t xml:space="preserve"> </w:t>
            </w:r>
            <w:r w:rsidRPr="00AA46A3">
              <w:rPr>
                <w:lang w:eastAsia="zh-CN"/>
              </w:rPr>
              <w:t>button</w:t>
            </w:r>
            <w:r w:rsidRPr="00AA46A3">
              <w:t xml:space="preserve"> to approve the time off request. </w:t>
            </w:r>
          </w:p>
        </w:tc>
        <w:tc>
          <w:tcPr>
            <w:tcW w:w="2970" w:type="dxa"/>
          </w:tcPr>
          <w:p w14:paraId="1C70DEB4" w14:textId="77777777" w:rsidR="004A0578" w:rsidRPr="00AA46A3" w:rsidRDefault="004A0578" w:rsidP="00DE18A8">
            <w:r w:rsidRPr="00AA46A3">
              <w:rPr>
                <w:lang w:eastAsia="zh-TW"/>
              </w:rPr>
              <w:t xml:space="preserve">You may also pass the request to someone else to approve. For this choose the </w:t>
            </w:r>
            <w:r w:rsidRPr="00AA46A3">
              <w:rPr>
                <w:rStyle w:val="SAPScreenElement"/>
                <w:lang w:eastAsia="zh-TW"/>
              </w:rPr>
              <w:t>Delegate</w:t>
            </w:r>
            <w:r w:rsidRPr="00AA46A3">
              <w:rPr>
                <w:lang w:eastAsia="zh-TW"/>
              </w:rPr>
              <w:t xml:space="preserve"> button, select in the upcoming </w:t>
            </w:r>
            <w:r w:rsidRPr="00AA46A3">
              <w:rPr>
                <w:rStyle w:val="SAPScreenElement"/>
                <w:lang w:eastAsia="zh-TW"/>
              </w:rPr>
              <w:t>Delegate</w:t>
            </w:r>
            <w:r w:rsidRPr="00AA46A3">
              <w:rPr>
                <w:i/>
                <w:lang w:eastAsia="zh-TW"/>
              </w:rPr>
              <w:t xml:space="preserve"> </w:t>
            </w:r>
            <w:r w:rsidRPr="00AA46A3">
              <w:rPr>
                <w:rStyle w:val="SAPScreenElement"/>
                <w:lang w:eastAsia="zh-TW"/>
              </w:rPr>
              <w:t>Request</w:t>
            </w:r>
            <w:r w:rsidRPr="00AA46A3">
              <w:rPr>
                <w:lang w:eastAsia="zh-TW"/>
              </w:rPr>
              <w:t xml:space="preserve"> dialog box from the drop-down the person to whom you want to delegate the request, and choose the </w:t>
            </w:r>
            <w:r w:rsidRPr="00AA46A3">
              <w:rPr>
                <w:rStyle w:val="SAPScreenElement"/>
                <w:lang w:eastAsia="zh-TW"/>
              </w:rPr>
              <w:t>Send</w:t>
            </w:r>
            <w:r w:rsidRPr="00AA46A3">
              <w:rPr>
                <w:lang w:eastAsia="zh-TW"/>
              </w:rPr>
              <w:t xml:space="preserve"> button.</w:t>
            </w:r>
          </w:p>
        </w:tc>
        <w:tc>
          <w:tcPr>
            <w:tcW w:w="4860" w:type="dxa"/>
            <w:shd w:val="clear" w:color="auto" w:fill="auto"/>
          </w:tcPr>
          <w:p w14:paraId="311C6719" w14:textId="77777777" w:rsidR="004A0578" w:rsidRPr="00AA46A3" w:rsidRDefault="004A0578" w:rsidP="00DE18A8">
            <w:pPr>
              <w:rPr>
                <w:lang w:eastAsia="zh-CN"/>
              </w:rPr>
            </w:pPr>
            <w:r w:rsidRPr="00AA46A3">
              <w:t>The system generates a message about the successful approval of the workflow</w:t>
            </w:r>
            <w:r w:rsidRPr="00AA46A3">
              <w:rPr>
                <w:lang w:eastAsia="zh-CN"/>
              </w:rPr>
              <w:t>.</w:t>
            </w:r>
          </w:p>
          <w:p w14:paraId="29ABFD67" w14:textId="77777777" w:rsidR="004A0578" w:rsidRPr="00AA46A3" w:rsidRDefault="004A0578" w:rsidP="00DE18A8">
            <w:pPr>
              <w:pStyle w:val="SAPNoteHeading"/>
              <w:ind w:left="0"/>
              <w:rPr>
                <w:lang w:eastAsia="zh-TW"/>
              </w:rPr>
            </w:pPr>
            <w:r w:rsidRPr="00AA46A3">
              <w:rPr>
                <w:noProof/>
              </w:rPr>
              <w:drawing>
                <wp:inline distT="0" distB="0" distL="0" distR="0" wp14:anchorId="465DDCDB" wp14:editId="19EE8F75">
                  <wp:extent cx="228600" cy="2286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A46A3">
              <w:rPr>
                <w:lang w:eastAsia="zh-TW"/>
              </w:rPr>
              <w:t> Note</w:t>
            </w:r>
          </w:p>
          <w:p w14:paraId="462531A8" w14:textId="77777777" w:rsidR="004A0578" w:rsidRPr="00AA46A3" w:rsidRDefault="004A0578" w:rsidP="00003693">
            <w:r w:rsidRPr="00AA46A3">
              <w:rPr>
                <w:lang w:eastAsia="zh-CN"/>
              </w:rPr>
              <w:t xml:space="preserve">Once there is no request left for you to approve, </w:t>
            </w:r>
            <w:r w:rsidRPr="00AA46A3">
              <w:rPr>
                <w:rFonts w:cs="Arial"/>
                <w:bCs/>
                <w:lang w:eastAsia="zh-TW"/>
              </w:rPr>
              <w:t>the</w:t>
            </w:r>
            <w:r w:rsidRPr="00AA46A3">
              <w:rPr>
                <w:lang w:eastAsia="zh-TW"/>
              </w:rPr>
              <w:t xml:space="preserve"> </w:t>
            </w:r>
            <w:r w:rsidRPr="00AA46A3">
              <w:rPr>
                <w:rStyle w:val="SAPScreenElement"/>
                <w:lang w:eastAsia="zh-TW"/>
              </w:rPr>
              <w:t>Approve Requests</w:t>
            </w:r>
            <w:r w:rsidRPr="00AA46A3">
              <w:rPr>
                <w:lang w:eastAsia="zh-TW"/>
              </w:rPr>
              <w:t xml:space="preserve"> tile will no longer be visible in the </w:t>
            </w:r>
            <w:r w:rsidRPr="00AA46A3">
              <w:rPr>
                <w:rStyle w:val="SAPScreenElement"/>
                <w:lang w:eastAsia="zh-TW"/>
              </w:rPr>
              <w:t>To Do</w:t>
            </w:r>
            <w:r w:rsidRPr="00AA46A3">
              <w:rPr>
                <w:i/>
                <w:lang w:eastAsia="zh-CN"/>
              </w:rPr>
              <w:t xml:space="preserve"> </w:t>
            </w:r>
            <w:r w:rsidRPr="00AA46A3">
              <w:rPr>
                <w:lang w:eastAsia="zh-CN"/>
              </w:rPr>
              <w:t xml:space="preserve">section of your </w:t>
            </w:r>
            <w:r w:rsidRPr="00AA46A3">
              <w:rPr>
                <w:rStyle w:val="SAPScreenElement"/>
                <w:lang w:eastAsia="zh-TW"/>
              </w:rPr>
              <w:t>Home</w:t>
            </w:r>
            <w:r w:rsidRPr="00AA46A3">
              <w:rPr>
                <w:lang w:eastAsia="zh-CN"/>
              </w:rPr>
              <w:t xml:space="preserve"> page.</w:t>
            </w:r>
          </w:p>
        </w:tc>
        <w:tc>
          <w:tcPr>
            <w:tcW w:w="1260" w:type="dxa"/>
          </w:tcPr>
          <w:p w14:paraId="1BEEE0AF" w14:textId="77777777" w:rsidR="004A0578" w:rsidRPr="00AA46A3" w:rsidRDefault="004A0578" w:rsidP="00DE18A8">
            <w:pPr>
              <w:rPr>
                <w:rFonts w:cs="Arial"/>
                <w:bCs/>
              </w:rPr>
            </w:pPr>
          </w:p>
        </w:tc>
      </w:tr>
    </w:tbl>
    <w:p w14:paraId="28642E80" w14:textId="77777777" w:rsidR="00AB7486" w:rsidRPr="0082055E" w:rsidRDefault="00AB7486" w:rsidP="00AB7486">
      <w:pPr>
        <w:pStyle w:val="NoteParagraph"/>
      </w:pPr>
    </w:p>
    <w:p w14:paraId="61D422DB" w14:textId="2BF30FE7" w:rsidR="009756A2" w:rsidDel="00DE27C5" w:rsidRDefault="009756A2" w:rsidP="00802730">
      <w:pPr>
        <w:rPr>
          <w:del w:id="1448" w:author="Author" w:date="2018-02-14T11:41:00Z"/>
          <w:rStyle w:val="SAPEmphasis"/>
          <w:sz w:val="20"/>
          <w:u w:val="single"/>
        </w:rPr>
      </w:pPr>
    </w:p>
    <w:p w14:paraId="763B55AE" w14:textId="41B542E5" w:rsidR="00802730" w:rsidRPr="00AA46A3" w:rsidRDefault="00802730" w:rsidP="00802730">
      <w:pPr>
        <w:rPr>
          <w:rStyle w:val="SAPEmphasis"/>
          <w:rFonts w:eastAsiaTheme="minorHAnsi"/>
          <w:sz w:val="20"/>
        </w:rPr>
      </w:pPr>
      <w:r w:rsidRPr="00AA46A3">
        <w:rPr>
          <w:rStyle w:val="SAPEmphasis"/>
          <w:sz w:val="20"/>
          <w:u w:val="single"/>
        </w:rPr>
        <w:t>Option 3</w:t>
      </w:r>
      <w:r w:rsidRPr="00AA46A3">
        <w:rPr>
          <w:sz w:val="20"/>
        </w:rPr>
        <w:t xml:space="preserve">: </w:t>
      </w:r>
      <w:r w:rsidRPr="00AA46A3">
        <w:rPr>
          <w:rStyle w:val="SAPEmphasis"/>
        </w:rPr>
        <w:t>Filtering for</w:t>
      </w:r>
      <w:r w:rsidRPr="00AA46A3">
        <w:rPr>
          <w:rStyle w:val="SAPEmphasis"/>
          <w:sz w:val="20"/>
        </w:rPr>
        <w:t xml:space="preserve"> Long-Term Time Off Request to be Approved</w:t>
      </w:r>
    </w:p>
    <w:p w14:paraId="5D52D94A" w14:textId="18855734" w:rsidR="00802730" w:rsidRPr="00AA46A3" w:rsidRDefault="00802730" w:rsidP="00802730">
      <w:pPr>
        <w:pStyle w:val="NoteParagraph"/>
        <w:ind w:left="0"/>
      </w:pPr>
      <w:r w:rsidRPr="00AA46A3">
        <w:t xml:space="preserve">In case you have several requests in the </w:t>
      </w:r>
      <w:r w:rsidRPr="00AA46A3">
        <w:rPr>
          <w:rStyle w:val="SAPScreenElement"/>
        </w:rPr>
        <w:t>Approve Requests</w:t>
      </w:r>
      <w:r w:rsidRPr="00AA46A3">
        <w:t xml:space="preserve"> tile, you might want to filter for the appropriate long-term time off request submitted by the employee.</w:t>
      </w: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710"/>
        <w:gridCol w:w="3240"/>
        <w:gridCol w:w="2250"/>
        <w:gridCol w:w="4950"/>
        <w:gridCol w:w="1260"/>
      </w:tblGrid>
      <w:tr w:rsidR="00802730" w:rsidRPr="00AA46A3" w14:paraId="21152A18" w14:textId="77777777" w:rsidTr="00D91A2F">
        <w:trPr>
          <w:trHeight w:val="576"/>
          <w:tblHeader/>
        </w:trPr>
        <w:tc>
          <w:tcPr>
            <w:tcW w:w="872" w:type="dxa"/>
            <w:shd w:val="clear" w:color="auto" w:fill="999999"/>
          </w:tcPr>
          <w:p w14:paraId="4E66C712" w14:textId="77777777" w:rsidR="00802730" w:rsidRPr="00AA46A3" w:rsidRDefault="00802730" w:rsidP="00123128">
            <w:pPr>
              <w:pStyle w:val="TableHeading"/>
              <w:rPr>
                <w:rFonts w:ascii="BentonSans Bold" w:hAnsi="BentonSans Bold"/>
                <w:bCs/>
                <w:color w:val="FFFFFF"/>
                <w:sz w:val="18"/>
              </w:rPr>
            </w:pPr>
            <w:r w:rsidRPr="00AA46A3">
              <w:rPr>
                <w:rFonts w:ascii="BentonSans Bold" w:hAnsi="BentonSans Bold"/>
                <w:bCs/>
                <w:color w:val="FFFFFF"/>
                <w:sz w:val="18"/>
              </w:rPr>
              <w:t>Test Step #</w:t>
            </w:r>
          </w:p>
        </w:tc>
        <w:tc>
          <w:tcPr>
            <w:tcW w:w="1710" w:type="dxa"/>
            <w:shd w:val="clear" w:color="auto" w:fill="999999"/>
          </w:tcPr>
          <w:p w14:paraId="57EFD98D" w14:textId="77777777" w:rsidR="00802730" w:rsidRPr="00AA46A3" w:rsidRDefault="00802730" w:rsidP="00123128">
            <w:pPr>
              <w:pStyle w:val="TableHeading"/>
              <w:rPr>
                <w:rFonts w:ascii="BentonSans Bold" w:hAnsi="BentonSans Bold"/>
                <w:bCs/>
                <w:color w:val="FFFFFF"/>
                <w:sz w:val="18"/>
              </w:rPr>
            </w:pPr>
            <w:r w:rsidRPr="00AA46A3">
              <w:rPr>
                <w:rFonts w:ascii="BentonSans Bold" w:hAnsi="BentonSans Bold"/>
                <w:bCs/>
                <w:color w:val="FFFFFF"/>
                <w:sz w:val="18"/>
              </w:rPr>
              <w:t>Test Step Name</w:t>
            </w:r>
          </w:p>
        </w:tc>
        <w:tc>
          <w:tcPr>
            <w:tcW w:w="3240" w:type="dxa"/>
            <w:shd w:val="clear" w:color="auto" w:fill="999999"/>
          </w:tcPr>
          <w:p w14:paraId="2779D229" w14:textId="77777777" w:rsidR="00802730" w:rsidRPr="00AA46A3" w:rsidRDefault="00802730" w:rsidP="00123128">
            <w:pPr>
              <w:pStyle w:val="TableHeading"/>
              <w:rPr>
                <w:rFonts w:ascii="BentonSans Bold" w:hAnsi="BentonSans Bold"/>
                <w:bCs/>
                <w:color w:val="FFFFFF"/>
                <w:sz w:val="18"/>
              </w:rPr>
            </w:pPr>
            <w:r w:rsidRPr="00AA46A3">
              <w:rPr>
                <w:rFonts w:ascii="BentonSans Bold" w:hAnsi="BentonSans Bold"/>
                <w:bCs/>
                <w:color w:val="FFFFFF"/>
                <w:sz w:val="18"/>
              </w:rPr>
              <w:t>Instruction</w:t>
            </w:r>
          </w:p>
        </w:tc>
        <w:tc>
          <w:tcPr>
            <w:tcW w:w="2250" w:type="dxa"/>
            <w:shd w:val="clear" w:color="auto" w:fill="999999"/>
          </w:tcPr>
          <w:p w14:paraId="078043DE" w14:textId="77777777" w:rsidR="00802730" w:rsidRPr="00AA46A3" w:rsidRDefault="00802730" w:rsidP="00123128">
            <w:pPr>
              <w:pStyle w:val="TableHeading"/>
              <w:rPr>
                <w:rFonts w:ascii="BentonSans Bold" w:hAnsi="BentonSans Bold"/>
                <w:bCs/>
                <w:color w:val="FFFFFF"/>
                <w:sz w:val="18"/>
              </w:rPr>
            </w:pPr>
            <w:r w:rsidRPr="00AA46A3">
              <w:rPr>
                <w:rFonts w:ascii="BentonSans Bold" w:hAnsi="BentonSans Bold"/>
                <w:bCs/>
                <w:color w:val="FFFFFF"/>
                <w:sz w:val="18"/>
              </w:rPr>
              <w:t>Additional Information</w:t>
            </w:r>
          </w:p>
        </w:tc>
        <w:tc>
          <w:tcPr>
            <w:tcW w:w="4950" w:type="dxa"/>
            <w:shd w:val="clear" w:color="auto" w:fill="999999"/>
          </w:tcPr>
          <w:p w14:paraId="5EB84E60" w14:textId="77777777" w:rsidR="00802730" w:rsidRPr="00AA46A3" w:rsidRDefault="00802730" w:rsidP="00123128">
            <w:pPr>
              <w:pStyle w:val="TableHeading"/>
              <w:rPr>
                <w:rFonts w:ascii="BentonSans Bold" w:hAnsi="BentonSans Bold"/>
                <w:bCs/>
                <w:color w:val="FFFFFF"/>
                <w:sz w:val="18"/>
              </w:rPr>
            </w:pPr>
            <w:r w:rsidRPr="00AA46A3">
              <w:rPr>
                <w:rFonts w:ascii="BentonSans Bold" w:hAnsi="BentonSans Bold"/>
                <w:bCs/>
                <w:color w:val="FFFFFF"/>
                <w:sz w:val="18"/>
              </w:rPr>
              <w:t>Expected Result</w:t>
            </w:r>
          </w:p>
        </w:tc>
        <w:tc>
          <w:tcPr>
            <w:tcW w:w="1260" w:type="dxa"/>
            <w:shd w:val="clear" w:color="auto" w:fill="999999"/>
          </w:tcPr>
          <w:p w14:paraId="5FA39197" w14:textId="77777777" w:rsidR="00802730" w:rsidRPr="00AA46A3" w:rsidRDefault="00802730" w:rsidP="00123128">
            <w:pPr>
              <w:pStyle w:val="TableHeading"/>
              <w:rPr>
                <w:rFonts w:ascii="BentonSans Bold" w:hAnsi="BentonSans Bold"/>
                <w:bCs/>
                <w:color w:val="FFFFFF"/>
                <w:sz w:val="18"/>
              </w:rPr>
            </w:pPr>
            <w:r w:rsidRPr="00AA46A3">
              <w:rPr>
                <w:rFonts w:ascii="BentonSans Bold" w:hAnsi="BentonSans Bold"/>
                <w:bCs/>
                <w:color w:val="FFFFFF"/>
                <w:sz w:val="18"/>
              </w:rPr>
              <w:t>Pass / Fail / Comment</w:t>
            </w:r>
          </w:p>
        </w:tc>
      </w:tr>
      <w:tr w:rsidR="00802730" w:rsidRPr="00AA46A3" w14:paraId="432B444F" w14:textId="77777777" w:rsidTr="00D91A2F">
        <w:trPr>
          <w:trHeight w:val="357"/>
        </w:trPr>
        <w:tc>
          <w:tcPr>
            <w:tcW w:w="872" w:type="dxa"/>
            <w:shd w:val="clear" w:color="auto" w:fill="auto"/>
          </w:tcPr>
          <w:p w14:paraId="43FCA533" w14:textId="77777777" w:rsidR="00802730" w:rsidRPr="00AA46A3" w:rsidRDefault="00802730" w:rsidP="00123128">
            <w:r w:rsidRPr="00AA46A3">
              <w:t>3</w:t>
            </w:r>
          </w:p>
        </w:tc>
        <w:tc>
          <w:tcPr>
            <w:tcW w:w="1710" w:type="dxa"/>
            <w:shd w:val="clear" w:color="auto" w:fill="auto"/>
          </w:tcPr>
          <w:p w14:paraId="4E5A5E22" w14:textId="77777777" w:rsidR="00802730" w:rsidRPr="00AA46A3" w:rsidRDefault="00802730" w:rsidP="00123128">
            <w:pPr>
              <w:rPr>
                <w:rFonts w:cs="Arial"/>
                <w:b/>
                <w:bCs/>
              </w:rPr>
            </w:pPr>
            <w:r w:rsidRPr="00521682">
              <w:rPr>
                <w:rStyle w:val="SAPEmphasis"/>
                <w:lang w:eastAsia="zh-CN"/>
              </w:rPr>
              <w:t>Go to My</w:t>
            </w:r>
            <w:r w:rsidRPr="00AA46A3">
              <w:rPr>
                <w:rStyle w:val="SAPScreenElement"/>
                <w:b/>
                <w:color w:val="auto"/>
              </w:rPr>
              <w:t xml:space="preserve"> Workflow Requests</w:t>
            </w:r>
            <w:r w:rsidRPr="00AA46A3">
              <w:rPr>
                <w:b/>
              </w:rPr>
              <w:t xml:space="preserve"> </w:t>
            </w:r>
            <w:r w:rsidRPr="00521682">
              <w:rPr>
                <w:rStyle w:val="SAPEmphasis"/>
                <w:lang w:eastAsia="zh-CN"/>
              </w:rPr>
              <w:t>Screen</w:t>
            </w:r>
          </w:p>
        </w:tc>
        <w:tc>
          <w:tcPr>
            <w:tcW w:w="3240" w:type="dxa"/>
            <w:shd w:val="clear" w:color="auto" w:fill="auto"/>
          </w:tcPr>
          <w:p w14:paraId="7BDA1890" w14:textId="78FEA3BF" w:rsidR="00802730" w:rsidRPr="00AA46A3" w:rsidRDefault="00802730" w:rsidP="00123128">
            <w:r w:rsidRPr="00AA46A3">
              <w:t xml:space="preserve">Select the </w:t>
            </w:r>
            <w:r w:rsidRPr="00AA46A3">
              <w:rPr>
                <w:rStyle w:val="SAPScreenElement"/>
              </w:rPr>
              <w:t>Go to Workflow Requests</w:t>
            </w:r>
            <w:r w:rsidRPr="00AA46A3">
              <w:t xml:space="preserve"> </w:t>
            </w:r>
            <w:ins w:id="1449" w:author="Author" w:date="2018-02-07T17:37:00Z">
              <w:r w:rsidR="00515807">
                <w:rPr>
                  <w:lang w:eastAsia="zh-TW"/>
                </w:rPr>
                <w:t>button</w:t>
              </w:r>
              <w:r w:rsidR="00515807" w:rsidRPr="00AA46A3">
                <w:rPr>
                  <w:lang w:eastAsia="zh-TW"/>
                </w:rPr>
                <w:t xml:space="preserve"> </w:t>
              </w:r>
            </w:ins>
            <w:del w:id="1450" w:author="Author" w:date="2018-02-07T17:37:00Z">
              <w:r w:rsidRPr="00AA46A3" w:rsidDel="00515807">
                <w:delText xml:space="preserve">link </w:delText>
              </w:r>
            </w:del>
            <w:r w:rsidRPr="00AA46A3">
              <w:t xml:space="preserve">located at the bottom right of the </w:t>
            </w:r>
            <w:r w:rsidRPr="00AA46A3">
              <w:rPr>
                <w:rStyle w:val="SAPScreenElement"/>
              </w:rPr>
              <w:t>Approve Requests</w:t>
            </w:r>
            <w:r w:rsidRPr="00AA46A3">
              <w:t xml:space="preserve"> </w:t>
            </w:r>
            <w:r w:rsidRPr="00AA46A3">
              <w:rPr>
                <w:rFonts w:cs="Arial"/>
                <w:bCs/>
              </w:rPr>
              <w:t>dialog box.</w:t>
            </w:r>
          </w:p>
        </w:tc>
        <w:tc>
          <w:tcPr>
            <w:tcW w:w="2250" w:type="dxa"/>
          </w:tcPr>
          <w:p w14:paraId="78ED40D3" w14:textId="77777777" w:rsidR="00802730" w:rsidRPr="00AA46A3" w:rsidRDefault="00802730" w:rsidP="00123128">
            <w:pPr>
              <w:rPr>
                <w:rFonts w:cs="Arial"/>
                <w:bCs/>
              </w:rPr>
            </w:pPr>
          </w:p>
        </w:tc>
        <w:tc>
          <w:tcPr>
            <w:tcW w:w="4950" w:type="dxa"/>
            <w:shd w:val="clear" w:color="auto" w:fill="auto"/>
          </w:tcPr>
          <w:p w14:paraId="40DCC9E0" w14:textId="77777777" w:rsidR="00802730" w:rsidRPr="00AA46A3" w:rsidRDefault="00802730" w:rsidP="00123128">
            <w:pPr>
              <w:rPr>
                <w:rFonts w:cs="Arial"/>
                <w:bCs/>
              </w:rPr>
            </w:pPr>
            <w:r w:rsidRPr="00AA46A3">
              <w:rPr>
                <w:rFonts w:cs="Arial"/>
                <w:bCs/>
              </w:rPr>
              <w:t xml:space="preserve">The </w:t>
            </w:r>
            <w:r w:rsidRPr="00AA46A3">
              <w:rPr>
                <w:rStyle w:val="SAPScreenElement"/>
              </w:rPr>
              <w:t>My Workflow Requests (#)</w:t>
            </w:r>
            <w:r w:rsidRPr="00AA46A3">
              <w:rPr>
                <w:rFonts w:cs="Arial"/>
                <w:bCs/>
              </w:rPr>
              <w:t xml:space="preserve"> screen is displayed. If appropriate, click </w:t>
            </w:r>
            <w:r w:rsidRPr="00AA46A3">
              <w:rPr>
                <w:rStyle w:val="SAPScreenElement"/>
              </w:rPr>
              <w:t>More</w:t>
            </w:r>
            <w:r w:rsidRPr="00AA46A3">
              <w:rPr>
                <w:rFonts w:cs="Arial"/>
                <w:bCs/>
              </w:rPr>
              <w:t>, to have the complete list of requests.</w:t>
            </w:r>
          </w:p>
        </w:tc>
        <w:tc>
          <w:tcPr>
            <w:tcW w:w="1260" w:type="dxa"/>
          </w:tcPr>
          <w:p w14:paraId="71396D84" w14:textId="77777777" w:rsidR="00802730" w:rsidRPr="00AA46A3" w:rsidRDefault="00802730" w:rsidP="00123128">
            <w:pPr>
              <w:rPr>
                <w:rFonts w:cs="Arial"/>
                <w:bCs/>
              </w:rPr>
            </w:pPr>
          </w:p>
        </w:tc>
      </w:tr>
      <w:tr w:rsidR="00802730" w:rsidRPr="00AA46A3" w14:paraId="5C557D35" w14:textId="77777777" w:rsidTr="00D91A2F">
        <w:trPr>
          <w:trHeight w:val="357"/>
        </w:trPr>
        <w:tc>
          <w:tcPr>
            <w:tcW w:w="872" w:type="dxa"/>
            <w:vMerge w:val="restart"/>
            <w:shd w:val="clear" w:color="auto" w:fill="auto"/>
          </w:tcPr>
          <w:p w14:paraId="6DE85F24" w14:textId="77777777" w:rsidR="00802730" w:rsidRPr="00AA46A3" w:rsidRDefault="00802730" w:rsidP="00123128">
            <w:r w:rsidRPr="00AA46A3">
              <w:t>4</w:t>
            </w:r>
          </w:p>
        </w:tc>
        <w:tc>
          <w:tcPr>
            <w:tcW w:w="1710" w:type="dxa"/>
            <w:vMerge w:val="restart"/>
            <w:shd w:val="clear" w:color="auto" w:fill="auto"/>
          </w:tcPr>
          <w:p w14:paraId="0696DD1F" w14:textId="77777777" w:rsidR="00802730" w:rsidRPr="00AA46A3" w:rsidRDefault="00802730" w:rsidP="00123128">
            <w:pPr>
              <w:rPr>
                <w:rFonts w:cs="Arial"/>
                <w:b/>
                <w:bCs/>
              </w:rPr>
            </w:pPr>
            <w:r w:rsidRPr="00521682">
              <w:rPr>
                <w:rStyle w:val="SAPEmphasis"/>
                <w:lang w:eastAsia="zh-CN"/>
              </w:rPr>
              <w:t>Filter for Time Off Requests</w:t>
            </w:r>
          </w:p>
        </w:tc>
        <w:tc>
          <w:tcPr>
            <w:tcW w:w="3240" w:type="dxa"/>
            <w:shd w:val="clear" w:color="auto" w:fill="auto"/>
          </w:tcPr>
          <w:p w14:paraId="64AD973F" w14:textId="77777777" w:rsidR="00802730" w:rsidRPr="00AA46A3" w:rsidRDefault="00802730" w:rsidP="00123128">
            <w:r w:rsidRPr="00AA46A3">
              <w:t xml:space="preserve">To filter for the long-term time off request, select the </w:t>
            </w:r>
            <w:r w:rsidRPr="00AA46A3">
              <w:rPr>
                <w:rStyle w:val="SAPScreenElement"/>
              </w:rPr>
              <w:t>Filter</w:t>
            </w:r>
            <w:r w:rsidRPr="00AA46A3">
              <w:t xml:space="preserve"> </w:t>
            </w:r>
            <w:r w:rsidRPr="00AA46A3">
              <w:rPr>
                <w:noProof/>
              </w:rPr>
              <w:drawing>
                <wp:inline distT="0" distB="0" distL="0" distR="0" wp14:anchorId="322B21F7" wp14:editId="3BC2C0CB">
                  <wp:extent cx="333375" cy="276225"/>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375" cy="276225"/>
                          </a:xfrm>
                          <a:prstGeom prst="rect">
                            <a:avLst/>
                          </a:prstGeom>
                        </pic:spPr>
                      </pic:pic>
                    </a:graphicData>
                  </a:graphic>
                </wp:inline>
              </w:drawing>
            </w:r>
            <w:r w:rsidRPr="00AA46A3">
              <w:t xml:space="preserve"> icon. </w:t>
            </w:r>
          </w:p>
        </w:tc>
        <w:tc>
          <w:tcPr>
            <w:tcW w:w="2250" w:type="dxa"/>
          </w:tcPr>
          <w:p w14:paraId="7290336F" w14:textId="77777777" w:rsidR="00802730" w:rsidRPr="00AA46A3" w:rsidRDefault="00802730" w:rsidP="00123128">
            <w:pPr>
              <w:rPr>
                <w:rFonts w:cs="Arial"/>
                <w:bCs/>
              </w:rPr>
            </w:pPr>
          </w:p>
        </w:tc>
        <w:tc>
          <w:tcPr>
            <w:tcW w:w="4950" w:type="dxa"/>
            <w:shd w:val="clear" w:color="auto" w:fill="auto"/>
          </w:tcPr>
          <w:p w14:paraId="21122A94" w14:textId="3C486466" w:rsidR="00802730" w:rsidRPr="00AA46A3" w:rsidRDefault="00802730" w:rsidP="00123128">
            <w:pPr>
              <w:rPr>
                <w:rFonts w:cs="Arial"/>
                <w:bCs/>
              </w:rPr>
            </w:pPr>
            <w:r w:rsidRPr="00AA46A3">
              <w:rPr>
                <w:rFonts w:cs="Arial"/>
                <w:bCs/>
              </w:rPr>
              <w:t>Several fields</w:t>
            </w:r>
            <w:r w:rsidR="004C01AC" w:rsidRPr="00D91A2F">
              <w:rPr>
                <w:rFonts w:cs="Arial"/>
                <w:bCs/>
                <w:lang w:eastAsia="zh-TW"/>
              </w:rPr>
              <w:t xml:space="preserve">, which can be used as filter criteria, like for example request type, initiator, </w:t>
            </w:r>
            <w:del w:id="1451" w:author="Author" w:date="2018-02-08T10:01:00Z">
              <w:r w:rsidR="004C01AC" w:rsidRPr="00D91A2F" w:rsidDel="008039CA">
                <w:rPr>
                  <w:rFonts w:cs="Arial"/>
                  <w:bCs/>
                  <w:lang w:eastAsia="zh-TW"/>
                </w:rPr>
                <w:delText xml:space="preserve">types of organizational units, </w:delText>
              </w:r>
            </w:del>
            <w:r w:rsidR="004C01AC" w:rsidRPr="00D91A2F">
              <w:rPr>
                <w:rFonts w:cs="Arial"/>
                <w:bCs/>
                <w:lang w:eastAsia="zh-TW"/>
              </w:rPr>
              <w:t>etc.,</w:t>
            </w:r>
            <w:r w:rsidR="004C01AC" w:rsidRPr="00AA46A3">
              <w:rPr>
                <w:rFonts w:cs="Arial"/>
                <w:bCs/>
              </w:rPr>
              <w:t xml:space="preserve"> </w:t>
            </w:r>
            <w:r w:rsidRPr="00AA46A3">
              <w:rPr>
                <w:rFonts w:cs="Arial"/>
                <w:bCs/>
              </w:rPr>
              <w:t xml:space="preserve">are displayed on top of the </w:t>
            </w:r>
            <w:r w:rsidRPr="00AA46A3">
              <w:rPr>
                <w:rStyle w:val="SAPScreenElement"/>
              </w:rPr>
              <w:t>My Workflow Requests (#)</w:t>
            </w:r>
            <w:r w:rsidRPr="00AA46A3">
              <w:rPr>
                <w:rFonts w:cs="Arial"/>
                <w:bCs/>
              </w:rPr>
              <w:t xml:space="preserve"> screen.</w:t>
            </w:r>
          </w:p>
        </w:tc>
        <w:tc>
          <w:tcPr>
            <w:tcW w:w="1260" w:type="dxa"/>
          </w:tcPr>
          <w:p w14:paraId="50F82FFA" w14:textId="77777777" w:rsidR="00802730" w:rsidRPr="00AA46A3" w:rsidRDefault="00802730" w:rsidP="00123128">
            <w:pPr>
              <w:rPr>
                <w:rFonts w:cs="Arial"/>
                <w:bCs/>
              </w:rPr>
            </w:pPr>
          </w:p>
        </w:tc>
      </w:tr>
      <w:tr w:rsidR="00802730" w:rsidRPr="00AA46A3" w14:paraId="7714E566" w14:textId="77777777" w:rsidTr="00D91A2F">
        <w:trPr>
          <w:trHeight w:val="357"/>
        </w:trPr>
        <w:tc>
          <w:tcPr>
            <w:tcW w:w="872" w:type="dxa"/>
            <w:vMerge/>
            <w:shd w:val="clear" w:color="auto" w:fill="auto"/>
          </w:tcPr>
          <w:p w14:paraId="56B14FF7" w14:textId="77777777" w:rsidR="00802730" w:rsidRPr="00AA46A3" w:rsidRDefault="00802730" w:rsidP="00123128"/>
        </w:tc>
        <w:tc>
          <w:tcPr>
            <w:tcW w:w="1710" w:type="dxa"/>
            <w:vMerge/>
            <w:shd w:val="clear" w:color="auto" w:fill="auto"/>
          </w:tcPr>
          <w:p w14:paraId="6B559E47" w14:textId="77777777" w:rsidR="00802730" w:rsidRPr="00AA46A3" w:rsidRDefault="00802730" w:rsidP="00123128">
            <w:pPr>
              <w:rPr>
                <w:rFonts w:cs="Arial"/>
                <w:b/>
                <w:bCs/>
              </w:rPr>
            </w:pPr>
          </w:p>
        </w:tc>
        <w:tc>
          <w:tcPr>
            <w:tcW w:w="3240" w:type="dxa"/>
            <w:shd w:val="clear" w:color="auto" w:fill="auto"/>
          </w:tcPr>
          <w:p w14:paraId="4EA60B0B" w14:textId="602A78BC" w:rsidR="00802730" w:rsidRPr="00AA46A3" w:rsidRDefault="00802730" w:rsidP="00123128">
            <w:r w:rsidRPr="00AA46A3">
              <w:t>To filter for the long-term time off request (</w:t>
            </w:r>
            <w:r w:rsidRPr="00AA46A3">
              <w:rPr>
                <w:lang w:eastAsia="zh-CN"/>
              </w:rPr>
              <w:t xml:space="preserve">for example, of type </w:t>
            </w:r>
            <w:r w:rsidRPr="00AA46A3">
              <w:rPr>
                <w:rStyle w:val="UserInput"/>
                <w:sz w:val="18"/>
                <w:lang w:eastAsia="zh-TW"/>
              </w:rPr>
              <w:t>Parental</w:t>
            </w:r>
            <w:r w:rsidRPr="00AA46A3">
              <w:t xml:space="preserve">) submitted by the employee, select for field </w:t>
            </w:r>
            <w:r w:rsidRPr="00AA46A3">
              <w:rPr>
                <w:rStyle w:val="SAPScreenElement"/>
              </w:rPr>
              <w:t>Request Type</w:t>
            </w:r>
            <w:r w:rsidRPr="00AA46A3">
              <w:t xml:space="preserve"> value</w:t>
            </w:r>
            <w:r w:rsidRPr="00AA46A3">
              <w:rPr>
                <w:rStyle w:val="SAPUserEntry"/>
              </w:rPr>
              <w:t xml:space="preserve"> Change Generic Object Actions</w:t>
            </w:r>
            <w:r w:rsidR="000D186E" w:rsidRPr="00D91A2F">
              <w:t xml:space="preserve">, for field </w:t>
            </w:r>
            <w:r w:rsidR="000D186E" w:rsidRPr="00D91A2F">
              <w:rPr>
                <w:rStyle w:val="SAPScreenElement"/>
              </w:rPr>
              <w:t>Object</w:t>
            </w:r>
            <w:r w:rsidR="000D186E" w:rsidRPr="00D91A2F">
              <w:t xml:space="preserve"> value</w:t>
            </w:r>
            <w:r w:rsidR="000D186E" w:rsidRPr="00D91A2F">
              <w:rPr>
                <w:rStyle w:val="SAPUserEntry"/>
                <w:b w:val="0"/>
              </w:rPr>
              <w:t xml:space="preserve"> </w:t>
            </w:r>
            <w:r w:rsidR="000D186E" w:rsidRPr="00D91A2F">
              <w:rPr>
                <w:rStyle w:val="SAPUserEntry"/>
              </w:rPr>
              <w:t>Time Off Requests</w:t>
            </w:r>
            <w:r w:rsidR="000D186E" w:rsidRPr="00D91A2F">
              <w:t>,</w:t>
            </w:r>
            <w:r w:rsidR="000D186E" w:rsidRPr="00AA46A3">
              <w:rPr>
                <w:b/>
              </w:rPr>
              <w:t xml:space="preserve"> </w:t>
            </w:r>
            <w:r w:rsidRPr="00AA46A3">
              <w:t xml:space="preserve">and in field </w:t>
            </w:r>
            <w:r w:rsidRPr="00AA46A3">
              <w:rPr>
                <w:rStyle w:val="SAPScreenElement"/>
              </w:rPr>
              <w:t>Initiated By</w:t>
            </w:r>
            <w:r w:rsidRPr="00AA46A3">
              <w:t xml:space="preserve"> the name of the employee who has submitted the request. Then choose the </w:t>
            </w:r>
            <w:r w:rsidRPr="00AA46A3">
              <w:rPr>
                <w:rStyle w:val="SAPScreenElement"/>
              </w:rPr>
              <w:t>Go</w:t>
            </w:r>
            <w:r w:rsidRPr="00AA46A3">
              <w:t xml:space="preserve"> button. </w:t>
            </w:r>
          </w:p>
        </w:tc>
        <w:tc>
          <w:tcPr>
            <w:tcW w:w="2250" w:type="dxa"/>
          </w:tcPr>
          <w:p w14:paraId="53028B92" w14:textId="77777777" w:rsidR="00802730" w:rsidRPr="00AA46A3" w:rsidRDefault="00802730" w:rsidP="00123128">
            <w:pPr>
              <w:rPr>
                <w:rFonts w:cs="Arial"/>
                <w:bCs/>
              </w:rPr>
            </w:pPr>
          </w:p>
        </w:tc>
        <w:tc>
          <w:tcPr>
            <w:tcW w:w="4950" w:type="dxa"/>
            <w:shd w:val="clear" w:color="auto" w:fill="auto"/>
          </w:tcPr>
          <w:p w14:paraId="22F4FA24" w14:textId="75E6FE33" w:rsidR="00802730" w:rsidRPr="00AA46A3" w:rsidRDefault="00802730">
            <w:pPr>
              <w:rPr>
                <w:rFonts w:cs="Arial"/>
                <w:bCs/>
              </w:rPr>
            </w:pPr>
            <w:r w:rsidRPr="00AA46A3">
              <w:rPr>
                <w:rFonts w:cs="Arial"/>
                <w:bCs/>
              </w:rPr>
              <w:t xml:space="preserve">The time off requests submitted by that employee for you to approve are listed. For each </w:t>
            </w:r>
            <w:r w:rsidR="00BC75DE" w:rsidRPr="00AA46A3">
              <w:rPr>
                <w:rFonts w:cs="Arial"/>
                <w:bCs/>
              </w:rPr>
              <w:t>of them</w:t>
            </w:r>
            <w:r w:rsidRPr="00AA46A3">
              <w:rPr>
                <w:rFonts w:cs="Arial"/>
                <w:bCs/>
              </w:rPr>
              <w:t>, the name of the requesting employee, the start date, end date, and time type (absence) are displayed.</w:t>
            </w:r>
          </w:p>
        </w:tc>
        <w:tc>
          <w:tcPr>
            <w:tcW w:w="1260" w:type="dxa"/>
          </w:tcPr>
          <w:p w14:paraId="2B2CF738" w14:textId="77777777" w:rsidR="00802730" w:rsidRPr="00AA46A3" w:rsidRDefault="00802730" w:rsidP="00123128">
            <w:pPr>
              <w:rPr>
                <w:rFonts w:cs="Arial"/>
                <w:bCs/>
              </w:rPr>
            </w:pPr>
          </w:p>
        </w:tc>
      </w:tr>
      <w:tr w:rsidR="00802730" w:rsidRPr="00AA46A3" w14:paraId="68A338B0" w14:textId="77777777" w:rsidTr="00D91A2F">
        <w:trPr>
          <w:trHeight w:val="357"/>
        </w:trPr>
        <w:tc>
          <w:tcPr>
            <w:tcW w:w="872" w:type="dxa"/>
            <w:shd w:val="clear" w:color="auto" w:fill="auto"/>
          </w:tcPr>
          <w:p w14:paraId="77B173E3" w14:textId="77777777" w:rsidR="00802730" w:rsidRPr="00AA46A3" w:rsidRDefault="00802730" w:rsidP="00123128">
            <w:r w:rsidRPr="00AA46A3">
              <w:t>5</w:t>
            </w:r>
          </w:p>
        </w:tc>
        <w:tc>
          <w:tcPr>
            <w:tcW w:w="1710" w:type="dxa"/>
            <w:shd w:val="clear" w:color="auto" w:fill="auto"/>
          </w:tcPr>
          <w:p w14:paraId="6DB7B2CA" w14:textId="77777777" w:rsidR="00802730" w:rsidRPr="00D91A2F" w:rsidRDefault="00802730" w:rsidP="00123128">
            <w:pPr>
              <w:rPr>
                <w:rStyle w:val="SAPEmphasis"/>
                <w:lang w:eastAsia="zh-CN"/>
              </w:rPr>
            </w:pPr>
            <w:r w:rsidRPr="00D91A2F">
              <w:rPr>
                <w:rStyle w:val="SAPEmphasis"/>
                <w:lang w:eastAsia="zh-CN"/>
              </w:rPr>
              <w:t>Select Time Off Request to be approved</w:t>
            </w:r>
          </w:p>
        </w:tc>
        <w:tc>
          <w:tcPr>
            <w:tcW w:w="3240" w:type="dxa"/>
            <w:shd w:val="clear" w:color="auto" w:fill="auto"/>
          </w:tcPr>
          <w:p w14:paraId="3B52DBCE" w14:textId="77777777" w:rsidR="00802730" w:rsidRPr="00AA46A3" w:rsidRDefault="00802730" w:rsidP="00123128">
            <w:pPr>
              <w:rPr>
                <w:lang w:eastAsia="zh-CN"/>
              </w:rPr>
            </w:pPr>
            <w:r w:rsidRPr="00AA46A3">
              <w:t xml:space="preserve">Flag the checkbox on the very left of the </w:t>
            </w:r>
            <w:r w:rsidRPr="00AA46A3">
              <w:rPr>
                <w:rStyle w:val="SAPScreenElement"/>
                <w:lang w:eastAsia="zh-TW"/>
              </w:rPr>
              <w:t>Time Off Requests for &lt;employee name&gt;</w:t>
            </w:r>
            <w:r w:rsidRPr="00AA46A3">
              <w:rPr>
                <w:lang w:eastAsia="zh-CN"/>
              </w:rPr>
              <w:t xml:space="preserve"> link you want to approve, namely the one of time type</w:t>
            </w:r>
            <w:r w:rsidRPr="00AA46A3">
              <w:rPr>
                <w:rStyle w:val="UserInput"/>
                <w:sz w:val="18"/>
              </w:rPr>
              <w:t xml:space="preserve"> </w:t>
            </w:r>
            <w:r w:rsidRPr="00AA46A3">
              <w:rPr>
                <w:rStyle w:val="UserInput"/>
                <w:sz w:val="18"/>
                <w:lang w:eastAsia="zh-TW"/>
              </w:rPr>
              <w:t>Parental</w:t>
            </w:r>
            <w:r w:rsidRPr="00AA46A3">
              <w:rPr>
                <w:lang w:eastAsia="zh-CN"/>
              </w:rPr>
              <w:t>.</w:t>
            </w:r>
          </w:p>
        </w:tc>
        <w:tc>
          <w:tcPr>
            <w:tcW w:w="2250" w:type="dxa"/>
            <w:vMerge w:val="restart"/>
          </w:tcPr>
          <w:p w14:paraId="74C74161" w14:textId="77777777" w:rsidR="00802730" w:rsidRPr="00AA46A3" w:rsidRDefault="00802730" w:rsidP="00123128">
            <w:pPr>
              <w:rPr>
                <w:rFonts w:cs="Arial"/>
                <w:bCs/>
              </w:rPr>
            </w:pPr>
            <w:r w:rsidRPr="00AA46A3">
              <w:rPr>
                <w:lang w:eastAsia="zh-CN"/>
              </w:rPr>
              <w:t xml:space="preserve">Alternatively, instead of executing test steps # 5 and # 6, separately, you can combine them by selecting the </w:t>
            </w:r>
            <w:r w:rsidRPr="00AA46A3">
              <w:rPr>
                <w:rStyle w:val="SAPScreenElement"/>
              </w:rPr>
              <w:t>Approve</w:t>
            </w:r>
            <w:r w:rsidRPr="00AA46A3">
              <w:t xml:space="preserve"> button next to the appropriate</w:t>
            </w:r>
            <w:r w:rsidRPr="00AA46A3">
              <w:rPr>
                <w:rStyle w:val="SAPScreenElement"/>
                <w:lang w:eastAsia="zh-TW"/>
              </w:rPr>
              <w:t xml:space="preserve"> Time Off Requests for &lt;employee name&gt;</w:t>
            </w:r>
            <w:r w:rsidRPr="00AA46A3">
              <w:rPr>
                <w:lang w:eastAsia="zh-CN"/>
              </w:rPr>
              <w:t xml:space="preserve"> link.</w:t>
            </w:r>
          </w:p>
        </w:tc>
        <w:tc>
          <w:tcPr>
            <w:tcW w:w="4950" w:type="dxa"/>
            <w:shd w:val="clear" w:color="auto" w:fill="auto"/>
          </w:tcPr>
          <w:p w14:paraId="1B241463" w14:textId="77777777" w:rsidR="00802730" w:rsidRPr="0082055E" w:rsidRDefault="00802730" w:rsidP="00123128">
            <w:pPr>
              <w:rPr>
                <w:rFonts w:cs="Arial"/>
                <w:bCs/>
              </w:rPr>
            </w:pPr>
            <w:r w:rsidRPr="00AA46A3">
              <w:rPr>
                <w:rFonts w:cs="Arial"/>
                <w:bCs/>
              </w:rPr>
              <w:t>The number of selected requests is displayed on the top right of the list of requests.</w:t>
            </w:r>
          </w:p>
        </w:tc>
        <w:tc>
          <w:tcPr>
            <w:tcW w:w="1260" w:type="dxa"/>
          </w:tcPr>
          <w:p w14:paraId="522ECE0A" w14:textId="77777777" w:rsidR="00802730" w:rsidRPr="00AA46A3" w:rsidRDefault="00802730" w:rsidP="00123128">
            <w:pPr>
              <w:rPr>
                <w:rFonts w:cs="Arial"/>
                <w:bCs/>
              </w:rPr>
            </w:pPr>
          </w:p>
        </w:tc>
      </w:tr>
      <w:tr w:rsidR="00802730" w:rsidRPr="00AA46A3" w14:paraId="7A8A9961" w14:textId="77777777" w:rsidTr="00D91A2F">
        <w:trPr>
          <w:trHeight w:val="357"/>
        </w:trPr>
        <w:tc>
          <w:tcPr>
            <w:tcW w:w="872" w:type="dxa"/>
            <w:shd w:val="clear" w:color="auto" w:fill="auto"/>
          </w:tcPr>
          <w:p w14:paraId="58C296B8" w14:textId="77777777" w:rsidR="00802730" w:rsidRPr="00AA46A3" w:rsidRDefault="00802730" w:rsidP="00123128">
            <w:r w:rsidRPr="00AA46A3">
              <w:t>6</w:t>
            </w:r>
          </w:p>
        </w:tc>
        <w:tc>
          <w:tcPr>
            <w:tcW w:w="1710" w:type="dxa"/>
            <w:shd w:val="clear" w:color="auto" w:fill="auto"/>
          </w:tcPr>
          <w:p w14:paraId="3C1D086E" w14:textId="77777777" w:rsidR="00802730" w:rsidRPr="00D91A2F" w:rsidRDefault="00802730" w:rsidP="00123128">
            <w:pPr>
              <w:rPr>
                <w:rStyle w:val="SAPEmphasis"/>
                <w:lang w:eastAsia="zh-CN"/>
              </w:rPr>
            </w:pPr>
            <w:r w:rsidRPr="00D91A2F">
              <w:rPr>
                <w:rStyle w:val="SAPEmphasis"/>
                <w:lang w:eastAsia="zh-CN"/>
              </w:rPr>
              <w:t>Approve Time Off Request</w:t>
            </w:r>
          </w:p>
        </w:tc>
        <w:tc>
          <w:tcPr>
            <w:tcW w:w="3240" w:type="dxa"/>
            <w:shd w:val="clear" w:color="auto" w:fill="auto"/>
          </w:tcPr>
          <w:p w14:paraId="40D939E7" w14:textId="60B7D543" w:rsidR="008039CA" w:rsidRPr="007E7886" w:rsidRDefault="00802730" w:rsidP="00123128">
            <w:pPr>
              <w:rPr>
                <w:rFonts w:cs="Arial"/>
                <w:bCs/>
              </w:rPr>
            </w:pPr>
            <w:r w:rsidRPr="00AA46A3">
              <w:t xml:space="preserve">Select the </w:t>
            </w:r>
            <w:r w:rsidRPr="00AA46A3">
              <w:rPr>
                <w:rStyle w:val="SAPScreenElement"/>
              </w:rPr>
              <w:t>Approve</w:t>
            </w:r>
            <w:r w:rsidRPr="00AA46A3">
              <w:t xml:space="preserve"> </w:t>
            </w:r>
            <w:ins w:id="1452" w:author="Author" w:date="2018-02-08T10:06:00Z">
              <w:r w:rsidR="008039CA">
                <w:rPr>
                  <w:rStyle w:val="SAPScreenElement"/>
                  <w:lang w:eastAsia="zh-TW"/>
                </w:rPr>
                <w:t xml:space="preserve">(#) </w:t>
              </w:r>
            </w:ins>
            <w:r w:rsidRPr="00AA46A3">
              <w:t xml:space="preserve">button </w:t>
            </w:r>
            <w:del w:id="1453" w:author="Author" w:date="2018-02-08T10:06:00Z">
              <w:r w:rsidRPr="00AA46A3" w:rsidDel="008039CA">
                <w:delText xml:space="preserve">next to the </w:delText>
              </w:r>
              <w:r w:rsidRPr="00AA46A3" w:rsidDel="008039CA">
                <w:rPr>
                  <w:rStyle w:val="SAPScreenElement"/>
                </w:rPr>
                <w:delText>&lt;#&gt; requests selected</w:delText>
              </w:r>
              <w:r w:rsidRPr="00AA46A3" w:rsidDel="008039CA">
                <w:rPr>
                  <w:rFonts w:cs="Arial"/>
                  <w:bCs/>
                </w:rPr>
                <w:delText xml:space="preserve"> </w:delText>
              </w:r>
            </w:del>
            <w:r w:rsidRPr="00AA46A3">
              <w:rPr>
                <w:rFonts w:cs="Arial"/>
                <w:bCs/>
              </w:rPr>
              <w:t>on the top right of the list of requests.</w:t>
            </w:r>
          </w:p>
        </w:tc>
        <w:tc>
          <w:tcPr>
            <w:tcW w:w="2250" w:type="dxa"/>
            <w:vMerge/>
          </w:tcPr>
          <w:p w14:paraId="688F39DE" w14:textId="77777777" w:rsidR="00802730" w:rsidRPr="00AA46A3" w:rsidRDefault="00802730" w:rsidP="00123128">
            <w:pPr>
              <w:rPr>
                <w:rFonts w:cs="Arial"/>
                <w:bCs/>
              </w:rPr>
            </w:pPr>
          </w:p>
        </w:tc>
        <w:tc>
          <w:tcPr>
            <w:tcW w:w="4950" w:type="dxa"/>
            <w:shd w:val="clear" w:color="auto" w:fill="auto"/>
          </w:tcPr>
          <w:p w14:paraId="59ABE984" w14:textId="77777777" w:rsidR="00802730" w:rsidRPr="00AA46A3" w:rsidRDefault="00802730" w:rsidP="00123128">
            <w:pPr>
              <w:rPr>
                <w:lang w:eastAsia="zh-CN"/>
              </w:rPr>
            </w:pPr>
            <w:r w:rsidRPr="00AA46A3">
              <w:rPr>
                <w:rFonts w:cs="Arial"/>
                <w:bCs/>
              </w:rPr>
              <w:t xml:space="preserve">The selected time off request has been approved. The number </w:t>
            </w:r>
            <w:r w:rsidRPr="00AA46A3">
              <w:rPr>
                <w:lang w:eastAsia="zh-CN"/>
              </w:rPr>
              <w:t xml:space="preserve">of filtered requests you still need to approve has decreased accordingly. </w:t>
            </w:r>
          </w:p>
          <w:p w14:paraId="332A4E10" w14:textId="77777777" w:rsidR="00802730" w:rsidRPr="00AA46A3" w:rsidRDefault="00802730" w:rsidP="00D91A2F">
            <w:pPr>
              <w:pStyle w:val="SAPNoteHeading"/>
              <w:ind w:left="380"/>
            </w:pPr>
            <w:r w:rsidRPr="00AA46A3">
              <w:rPr>
                <w:noProof/>
              </w:rPr>
              <w:drawing>
                <wp:inline distT="0" distB="0" distL="0" distR="0" wp14:anchorId="4B87CAB3" wp14:editId="337816F6">
                  <wp:extent cx="225425" cy="225425"/>
                  <wp:effectExtent l="0" t="0" r="0" b="3175"/>
                  <wp:docPr id="25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AA46A3">
              <w:t> Note</w:t>
            </w:r>
          </w:p>
          <w:p w14:paraId="79017EDF" w14:textId="77777777" w:rsidR="00802730" w:rsidRPr="00AA46A3" w:rsidRDefault="00802730" w:rsidP="00D91A2F">
            <w:pPr>
              <w:ind w:left="380"/>
              <w:rPr>
                <w:rFonts w:cs="Arial"/>
                <w:bCs/>
              </w:rPr>
            </w:pPr>
            <w:r w:rsidRPr="00AA46A3">
              <w:rPr>
                <w:lang w:eastAsia="zh-CN"/>
              </w:rPr>
              <w:t xml:space="preserve">If appropriate, you can remove the filter and process other requests as per your requirement. Once there is no request left for you to approve, </w:t>
            </w:r>
            <w:r w:rsidRPr="00AA46A3">
              <w:t>the</w:t>
            </w:r>
            <w:r w:rsidRPr="00AA46A3">
              <w:rPr>
                <w:rStyle w:val="SAPScreenElement"/>
              </w:rPr>
              <w:t xml:space="preserve"> My Workflow Requests (#)</w:t>
            </w:r>
            <w:r w:rsidRPr="00AA46A3">
              <w:rPr>
                <w:rFonts w:cs="Arial"/>
                <w:bCs/>
              </w:rPr>
              <w:t xml:space="preserve"> screen will have no entry anymore and the</w:t>
            </w:r>
            <w:r w:rsidRPr="00AA46A3">
              <w:t xml:space="preserve"> </w:t>
            </w:r>
            <w:r w:rsidRPr="00AA46A3">
              <w:rPr>
                <w:rStyle w:val="SAPScreenElement"/>
              </w:rPr>
              <w:t>Approve Requests</w:t>
            </w:r>
            <w:r w:rsidRPr="00AA46A3">
              <w:t xml:space="preserve"> tile will no longer be visible in the </w:t>
            </w:r>
            <w:r w:rsidRPr="00AA46A3">
              <w:rPr>
                <w:rStyle w:val="SAPScreenElement"/>
              </w:rPr>
              <w:t>To Do</w:t>
            </w:r>
            <w:r w:rsidRPr="00AA46A3">
              <w:rPr>
                <w:i/>
                <w:lang w:eastAsia="zh-CN"/>
              </w:rPr>
              <w:t xml:space="preserve"> </w:t>
            </w:r>
            <w:r w:rsidRPr="00AA46A3">
              <w:rPr>
                <w:lang w:eastAsia="zh-CN"/>
              </w:rPr>
              <w:t xml:space="preserve">section of your </w:t>
            </w:r>
            <w:r w:rsidRPr="00AA46A3">
              <w:rPr>
                <w:rStyle w:val="SAPScreenElement"/>
              </w:rPr>
              <w:t>Home</w:t>
            </w:r>
            <w:r w:rsidRPr="00AA46A3">
              <w:rPr>
                <w:lang w:eastAsia="zh-CN"/>
              </w:rPr>
              <w:t xml:space="preserve"> page.</w:t>
            </w:r>
          </w:p>
        </w:tc>
        <w:tc>
          <w:tcPr>
            <w:tcW w:w="1260" w:type="dxa"/>
          </w:tcPr>
          <w:p w14:paraId="496D20A8" w14:textId="77777777" w:rsidR="00802730" w:rsidRPr="00AA46A3" w:rsidRDefault="00802730" w:rsidP="00123128">
            <w:pPr>
              <w:rPr>
                <w:rFonts w:cs="Arial"/>
                <w:bCs/>
              </w:rPr>
            </w:pPr>
          </w:p>
        </w:tc>
      </w:tr>
    </w:tbl>
    <w:p w14:paraId="3DC61425" w14:textId="77777777" w:rsidR="00BA4736" w:rsidRPr="00AA46A3" w:rsidRDefault="00BA4736" w:rsidP="00BA4736">
      <w:pPr>
        <w:pStyle w:val="SAPKeyblockTitle"/>
      </w:pPr>
      <w:r w:rsidRPr="00AA46A3">
        <w:t>Result</w:t>
      </w:r>
    </w:p>
    <w:p w14:paraId="72FFA263" w14:textId="14AB463C" w:rsidR="00BA4736" w:rsidRPr="00AA46A3" w:rsidRDefault="00BA4736" w:rsidP="00BA4736">
      <w:pPr>
        <w:rPr>
          <w:lang w:eastAsia="zh-CN"/>
        </w:rPr>
      </w:pPr>
      <w:r w:rsidRPr="00AA46A3">
        <w:rPr>
          <w:lang w:eastAsia="zh-CN"/>
        </w:rPr>
        <w:t xml:space="preserve">The HR </w:t>
      </w:r>
      <w:r w:rsidR="00D648A0" w:rsidRPr="00AA46A3">
        <w:t>Business Partner</w:t>
      </w:r>
      <w:r w:rsidR="00D648A0" w:rsidRPr="00AA46A3" w:rsidDel="00D648A0">
        <w:rPr>
          <w:lang w:eastAsia="zh-CN"/>
        </w:rPr>
        <w:t xml:space="preserve"> </w:t>
      </w:r>
      <w:r w:rsidR="00D648A0" w:rsidRPr="00AA46A3">
        <w:rPr>
          <w:lang w:eastAsia="zh-CN"/>
        </w:rPr>
        <w:t>of</w:t>
      </w:r>
      <w:r w:rsidR="00D853B9" w:rsidRPr="00AA46A3">
        <w:rPr>
          <w:lang w:eastAsia="zh-CN"/>
        </w:rPr>
        <w:t xml:space="preserve"> the</w:t>
      </w:r>
      <w:r w:rsidRPr="00AA46A3">
        <w:rPr>
          <w:lang w:eastAsia="zh-CN"/>
        </w:rPr>
        <w:t xml:space="preserve"> </w:t>
      </w:r>
      <w:r w:rsidR="00D853B9" w:rsidRPr="00AA46A3">
        <w:rPr>
          <w:lang w:eastAsia="zh-CN"/>
        </w:rPr>
        <w:t xml:space="preserve">employee </w:t>
      </w:r>
      <w:r w:rsidRPr="00AA46A3">
        <w:rPr>
          <w:lang w:eastAsia="zh-CN"/>
        </w:rPr>
        <w:t>has processed the time off request.</w:t>
      </w:r>
    </w:p>
    <w:p w14:paraId="759F5A2D" w14:textId="77777777" w:rsidR="0015234A" w:rsidRPr="00AA46A3" w:rsidRDefault="0015234A" w:rsidP="0015234A">
      <w:pPr>
        <w:rPr>
          <w:lang w:eastAsia="zh-CN"/>
        </w:rPr>
      </w:pPr>
      <w:r w:rsidRPr="00AA46A3">
        <w:rPr>
          <w:lang w:eastAsia="zh-CN"/>
        </w:rPr>
        <w:t>The status of the request has changed accordingly to</w:t>
      </w:r>
      <w:r w:rsidRPr="00AA46A3">
        <w:rPr>
          <w:rStyle w:val="UserInput"/>
          <w:sz w:val="18"/>
        </w:rPr>
        <w:t xml:space="preserve"> Approved</w:t>
      </w:r>
      <w:r w:rsidRPr="00AA46A3">
        <w:rPr>
          <w:lang w:eastAsia="zh-CN"/>
        </w:rPr>
        <w:t>.</w:t>
      </w:r>
    </w:p>
    <w:p w14:paraId="54059830" w14:textId="4D19DC37" w:rsidR="00BA4736" w:rsidRPr="00AA46A3" w:rsidRDefault="00BA4736" w:rsidP="00BA4736">
      <w:r w:rsidRPr="00AA46A3">
        <w:t xml:space="preserve">In case email is configured and the email address of the employee </w:t>
      </w:r>
      <w:r w:rsidR="00156706" w:rsidRPr="00AA46A3">
        <w:t>is</w:t>
      </w:r>
      <w:r w:rsidRPr="00AA46A3">
        <w:t xml:space="preserve"> maintained in the system, the employee receives an automatic email about the approval of </w:t>
      </w:r>
      <w:r w:rsidR="00D853B9" w:rsidRPr="00AA46A3">
        <w:t>the</w:t>
      </w:r>
      <w:r w:rsidRPr="00AA46A3">
        <w:t xml:space="preserve"> time off request.</w:t>
      </w:r>
    </w:p>
    <w:p w14:paraId="5E7B040C" w14:textId="77777777" w:rsidR="0002044B" w:rsidRPr="00AA46A3" w:rsidRDefault="0002044B" w:rsidP="00D91A2F">
      <w:pPr>
        <w:pStyle w:val="SAPNoteHeading"/>
        <w:ind w:left="720"/>
      </w:pPr>
      <w:r w:rsidRPr="00AA46A3">
        <w:rPr>
          <w:noProof/>
        </w:rPr>
        <w:drawing>
          <wp:inline distT="0" distB="0" distL="0" distR="0" wp14:anchorId="336F77F7" wp14:editId="5659FF18">
            <wp:extent cx="228600" cy="228600"/>
            <wp:effectExtent l="0" t="0" r="0" b="0"/>
            <wp:docPr id="4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A46A3">
        <w:t xml:space="preserve"> Note</w:t>
      </w:r>
    </w:p>
    <w:p w14:paraId="4E3EE8EF" w14:textId="196B4D4D" w:rsidR="0002044B" w:rsidRPr="00AA46A3" w:rsidRDefault="0002044B" w:rsidP="00D91A2F">
      <w:pPr>
        <w:ind w:left="720"/>
      </w:pPr>
      <w:r w:rsidRPr="00AA46A3">
        <w:t>In this case, the employee can access the link provided in the email to view details of the request, especially of the approval status.</w:t>
      </w:r>
    </w:p>
    <w:p w14:paraId="723E6D98" w14:textId="77777777" w:rsidR="00BA4736" w:rsidRPr="00AA46A3" w:rsidRDefault="002B3343" w:rsidP="002875F8">
      <w:pPr>
        <w:pStyle w:val="Heading4"/>
      </w:pPr>
      <w:bookmarkStart w:id="1454" w:name="_Toc434084719"/>
      <w:bookmarkStart w:id="1455" w:name="_Toc434238301"/>
      <w:bookmarkStart w:id="1456" w:name="_Toc435799863"/>
      <w:bookmarkStart w:id="1457" w:name="_Toc435805528"/>
      <w:bookmarkStart w:id="1458" w:name="_Toc434084721"/>
      <w:bookmarkStart w:id="1459" w:name="_Toc434238303"/>
      <w:bookmarkStart w:id="1460" w:name="_Toc435799865"/>
      <w:bookmarkStart w:id="1461" w:name="_Toc435805530"/>
      <w:bookmarkStart w:id="1462" w:name="_Toc434084765"/>
      <w:bookmarkStart w:id="1463" w:name="_Toc434238347"/>
      <w:bookmarkStart w:id="1464" w:name="_Toc435799909"/>
      <w:bookmarkStart w:id="1465" w:name="_Toc435805574"/>
      <w:bookmarkStart w:id="1466" w:name="_Toc434084767"/>
      <w:bookmarkStart w:id="1467" w:name="_Toc434238349"/>
      <w:bookmarkStart w:id="1468" w:name="_Toc435799911"/>
      <w:bookmarkStart w:id="1469" w:name="_Toc435805576"/>
      <w:bookmarkStart w:id="1470" w:name="_Toc434084824"/>
      <w:bookmarkStart w:id="1471" w:name="_Toc434238406"/>
      <w:bookmarkStart w:id="1472" w:name="_Toc435799968"/>
      <w:bookmarkStart w:id="1473" w:name="_Toc435805633"/>
      <w:bookmarkStart w:id="1474" w:name="_Toc507513135"/>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r w:rsidRPr="00AA46A3">
        <w:t>Updating Employee Job Information</w:t>
      </w:r>
      <w:bookmarkEnd w:id="1474"/>
      <w:r w:rsidRPr="00AA46A3">
        <w:t xml:space="preserve"> </w:t>
      </w:r>
    </w:p>
    <w:p w14:paraId="5FFF48BE" w14:textId="77777777" w:rsidR="002B3343" w:rsidRPr="00AA46A3" w:rsidRDefault="002B3343" w:rsidP="002B3343">
      <w:pPr>
        <w:pStyle w:val="SAPKeyblockTitle"/>
      </w:pPr>
      <w:r w:rsidRPr="00AA46A3">
        <w:t>Purpose</w:t>
      </w:r>
    </w:p>
    <w:p w14:paraId="5F9689D9" w14:textId="7637C9A0" w:rsidR="002B3343" w:rsidRPr="00AA46A3" w:rsidRDefault="00DF21C5" w:rsidP="002B3343">
      <w:r w:rsidRPr="00AA46A3">
        <w:t xml:space="preserve">Upon the </w:t>
      </w:r>
      <w:r w:rsidR="00B311C4" w:rsidRPr="00AA46A3">
        <w:t xml:space="preserve">workflow </w:t>
      </w:r>
      <w:r w:rsidRPr="00AA46A3">
        <w:t xml:space="preserve">approval </w:t>
      </w:r>
      <w:r w:rsidR="00B311C4" w:rsidRPr="00AA46A3">
        <w:t xml:space="preserve">performed by the </w:t>
      </w:r>
      <w:r w:rsidR="005053C2" w:rsidRPr="00AA46A3">
        <w:t xml:space="preserve">employee’s HR </w:t>
      </w:r>
      <w:r w:rsidR="00D648A0" w:rsidRPr="00AA46A3">
        <w:t>Business Partner</w:t>
      </w:r>
      <w:r w:rsidRPr="00AA46A3">
        <w:t xml:space="preserve">, </w:t>
      </w:r>
      <w:r w:rsidR="00B311C4" w:rsidRPr="00AA46A3">
        <w:t xml:space="preserve">an event is triggered with appropriate event reason, which updates </w:t>
      </w:r>
      <w:r w:rsidRPr="00AA46A3">
        <w:t>the job information of the employee autom</w:t>
      </w:r>
      <w:r w:rsidR="00B311C4" w:rsidRPr="00AA46A3">
        <w:t>a</w:t>
      </w:r>
      <w:r w:rsidRPr="00AA46A3">
        <w:t>ticall</w:t>
      </w:r>
      <w:r w:rsidR="00B311C4" w:rsidRPr="00AA46A3">
        <w:t>y.</w:t>
      </w:r>
    </w:p>
    <w:p w14:paraId="2D332818" w14:textId="77777777" w:rsidR="002B3343" w:rsidRPr="00AA46A3" w:rsidRDefault="002B3343" w:rsidP="002B3343">
      <w:r w:rsidRPr="00AA46A3">
        <w:t>This is an automated step, and no manual execution is required.</w:t>
      </w:r>
    </w:p>
    <w:p w14:paraId="1E95E787" w14:textId="3E27592D" w:rsidR="002B3343" w:rsidRPr="00AA46A3" w:rsidRDefault="002B3343" w:rsidP="002875F8">
      <w:pPr>
        <w:pStyle w:val="Heading4"/>
      </w:pPr>
      <w:bookmarkStart w:id="1475" w:name="_Toc507513136"/>
      <w:r w:rsidRPr="00AA46A3">
        <w:t xml:space="preserve">Updating Employee Position Information </w:t>
      </w:r>
      <w:r w:rsidR="00B54B31" w:rsidRPr="00AA46A3">
        <w:t>(</w:t>
      </w:r>
      <w:ins w:id="1476" w:author="Author" w:date="2018-02-08T10:10:00Z">
        <w:r w:rsidR="008E74FC">
          <w:t>if Position Management implemented</w:t>
        </w:r>
      </w:ins>
      <w:del w:id="1477" w:author="Author" w:date="2018-02-08T10:10:00Z">
        <w:r w:rsidR="00B54B31" w:rsidRPr="00AA46A3" w:rsidDel="008E74FC">
          <w:delText>Optional</w:delText>
        </w:r>
      </w:del>
      <w:r w:rsidR="00B54B31" w:rsidRPr="00AA46A3">
        <w:t>)</w:t>
      </w:r>
      <w:bookmarkEnd w:id="1475"/>
    </w:p>
    <w:p w14:paraId="77DFF277" w14:textId="77777777" w:rsidR="002B3343" w:rsidRPr="00AA46A3" w:rsidRDefault="002B3343" w:rsidP="002B3343">
      <w:pPr>
        <w:pStyle w:val="SAPKeyblockTitle"/>
      </w:pPr>
      <w:r w:rsidRPr="00AA46A3">
        <w:t>Purpose</w:t>
      </w:r>
    </w:p>
    <w:p w14:paraId="6565C9EC" w14:textId="63B39FD4" w:rsidR="00B311C4" w:rsidRPr="00AA46A3" w:rsidRDefault="00F77B9F" w:rsidP="002B3343">
      <w:r w:rsidRPr="00D62180">
        <w:rPr>
          <w:b/>
          <w:u w:val="single"/>
        </w:rPr>
        <w:t xml:space="preserve">Only if Position Management </w:t>
      </w:r>
      <w:r w:rsidR="00CC32A9" w:rsidRPr="00D62180">
        <w:rPr>
          <w:b/>
          <w:u w:val="single"/>
        </w:rPr>
        <w:t xml:space="preserve">has been implemented </w:t>
      </w:r>
      <w:r w:rsidRPr="00D62180">
        <w:rPr>
          <w:b/>
          <w:u w:val="single"/>
        </w:rPr>
        <w:t xml:space="preserve">and </w:t>
      </w:r>
      <w:r w:rsidR="002561F0" w:rsidRPr="00D62180">
        <w:rPr>
          <w:rStyle w:val="SAPScreenElement"/>
          <w:b/>
          <w:color w:val="auto"/>
          <w:u w:val="single"/>
        </w:rPr>
        <w:t>Right to Return</w:t>
      </w:r>
      <w:r w:rsidR="002561F0" w:rsidRPr="00D62180">
        <w:rPr>
          <w:u w:val="single"/>
        </w:rPr>
        <w:t xml:space="preserve"> </w:t>
      </w:r>
      <w:r w:rsidR="00DB256B" w:rsidRPr="00D62180">
        <w:rPr>
          <w:b/>
          <w:u w:val="single"/>
        </w:rPr>
        <w:t>feature</w:t>
      </w:r>
      <w:r w:rsidRPr="00D62180">
        <w:rPr>
          <w:b/>
          <w:u w:val="single"/>
        </w:rPr>
        <w:t xml:space="preserve"> </w:t>
      </w:r>
      <w:r w:rsidR="00DB256B" w:rsidRPr="00D62180">
        <w:rPr>
          <w:b/>
          <w:u w:val="single"/>
        </w:rPr>
        <w:t>is activated</w:t>
      </w:r>
      <w:r w:rsidR="00DB256B" w:rsidRPr="00AA46A3">
        <w:rPr>
          <w:b/>
        </w:rPr>
        <w:t xml:space="preserve">: </w:t>
      </w:r>
      <w:r w:rsidR="00B311C4" w:rsidRPr="00AA46A3">
        <w:t>Upon the workflow approval performed by the</w:t>
      </w:r>
      <w:r w:rsidR="005053C2" w:rsidRPr="00AA46A3">
        <w:t xml:space="preserve"> </w:t>
      </w:r>
      <w:r w:rsidR="00B311C4" w:rsidRPr="00AA46A3">
        <w:t>employee</w:t>
      </w:r>
      <w:r w:rsidR="005053C2" w:rsidRPr="00AA46A3">
        <w:t>’s</w:t>
      </w:r>
      <w:r w:rsidR="00B311C4" w:rsidRPr="00AA46A3">
        <w:t xml:space="preserve"> HR </w:t>
      </w:r>
      <w:r w:rsidR="00D648A0" w:rsidRPr="00AA46A3">
        <w:t>Business Partner</w:t>
      </w:r>
      <w:r w:rsidR="00B311C4" w:rsidRPr="00AA46A3">
        <w:t xml:space="preserve">, the employee’s position is updated automatically with information related to the right </w:t>
      </w:r>
      <w:r w:rsidR="0022455D" w:rsidRPr="00AA46A3">
        <w:t xml:space="preserve">of the employee </w:t>
      </w:r>
      <w:r w:rsidR="00B311C4" w:rsidRPr="00AA46A3">
        <w:t>to return on this position.</w:t>
      </w:r>
    </w:p>
    <w:p w14:paraId="0D0044F8" w14:textId="77777777" w:rsidR="00230CAD" w:rsidRPr="00AA46A3" w:rsidRDefault="002B3343" w:rsidP="002B3343">
      <w:r w:rsidRPr="00AA46A3">
        <w:t xml:space="preserve">This is an automated step, and no manual execution is required. </w:t>
      </w:r>
    </w:p>
    <w:p w14:paraId="4929EFE5" w14:textId="77777777" w:rsidR="009756A2" w:rsidRDefault="009756A2" w:rsidP="009756A2">
      <w:pPr>
        <w:rPr>
          <w:rStyle w:val="SAPEmphasis"/>
          <w:rFonts w:ascii="BentonSans Bold" w:hAnsi="BentonSans Bold"/>
        </w:rPr>
      </w:pPr>
      <w:bookmarkStart w:id="1478" w:name="_Toc433955817"/>
    </w:p>
    <w:p w14:paraId="5E629697" w14:textId="68B78BBE" w:rsidR="004C7454" w:rsidRPr="00AA46A3" w:rsidRDefault="004C7454" w:rsidP="004C7454">
      <w:pPr>
        <w:pStyle w:val="Heading3"/>
        <w:rPr>
          <w:rStyle w:val="SAPEmphasis"/>
          <w:rFonts w:ascii="BentonSans Bold" w:hAnsi="BentonSans Bold"/>
        </w:rPr>
      </w:pPr>
      <w:bookmarkStart w:id="1479" w:name="_Toc507513137"/>
      <w:r w:rsidRPr="00AA46A3">
        <w:rPr>
          <w:rStyle w:val="SAPEmphasis"/>
          <w:rFonts w:ascii="BentonSans Bold" w:hAnsi="BentonSans Bold"/>
        </w:rPr>
        <w:t>Viewing Employee Position Details (</w:t>
      </w:r>
      <w:ins w:id="1480" w:author="Author" w:date="2018-02-08T10:11:00Z">
        <w:r w:rsidR="008E74FC">
          <w:t>if Position Management implemented</w:t>
        </w:r>
      </w:ins>
      <w:del w:id="1481" w:author="Author" w:date="2018-02-08T10:11:00Z">
        <w:r w:rsidRPr="00AA46A3" w:rsidDel="008E74FC">
          <w:rPr>
            <w:rStyle w:val="SAPEmphasis"/>
            <w:rFonts w:ascii="BentonSans Bold" w:hAnsi="BentonSans Bold"/>
          </w:rPr>
          <w:delText>Optional</w:delText>
        </w:r>
      </w:del>
      <w:r w:rsidRPr="00AA46A3">
        <w:rPr>
          <w:rStyle w:val="SAPEmphasis"/>
          <w:rFonts w:ascii="BentonSans Bold" w:hAnsi="BentonSans Bold"/>
        </w:rPr>
        <w:t>)</w:t>
      </w:r>
      <w:bookmarkEnd w:id="1479"/>
    </w:p>
    <w:p w14:paraId="0737F70D" w14:textId="77777777" w:rsidR="004C7454" w:rsidRPr="00AA46A3" w:rsidRDefault="004C7454" w:rsidP="004C7454">
      <w:pPr>
        <w:pStyle w:val="SAPKeyblockTitle"/>
      </w:pPr>
      <w:r w:rsidRPr="00AA46A3">
        <w:t>Test Administration</w:t>
      </w:r>
    </w:p>
    <w:p w14:paraId="090D592F" w14:textId="301250AD" w:rsidR="004C7454" w:rsidRPr="00AA46A3" w:rsidRDefault="004C7454" w:rsidP="004C7454">
      <w:r w:rsidRPr="00AA46A3">
        <w:t>Customer project: Fill in the project-specific parts (</w:t>
      </w:r>
      <w:r w:rsidR="00806DD6" w:rsidRPr="00AA46A3">
        <w:t>between &lt;brackets&gt;</w:t>
      </w:r>
      <w:r w:rsidRPr="00AA46A3">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4C7454" w:rsidRPr="00AA46A3" w14:paraId="1DFA9CD2" w14:textId="77777777" w:rsidTr="006A64EB">
        <w:tc>
          <w:tcPr>
            <w:tcW w:w="2280" w:type="dxa"/>
            <w:tcBorders>
              <w:top w:val="single" w:sz="8" w:space="0" w:color="999999"/>
              <w:left w:val="single" w:sz="8" w:space="0" w:color="999999"/>
              <w:bottom w:val="single" w:sz="8" w:space="0" w:color="999999"/>
              <w:right w:val="single" w:sz="8" w:space="0" w:color="999999"/>
            </w:tcBorders>
            <w:hideMark/>
          </w:tcPr>
          <w:p w14:paraId="60232109" w14:textId="77777777" w:rsidR="004C7454" w:rsidRPr="00AA46A3" w:rsidRDefault="004C7454" w:rsidP="006A64EB">
            <w:pPr>
              <w:rPr>
                <w:rStyle w:val="SAPEmphasis"/>
              </w:rPr>
            </w:pPr>
            <w:r w:rsidRPr="00AA46A3">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3EB7429E" w14:textId="77777777" w:rsidR="004C7454" w:rsidRPr="00AA46A3" w:rsidRDefault="004C7454" w:rsidP="006A64EB">
            <w:r w:rsidRPr="00AA46A3">
              <w:t>&lt;X.XX&gt;</w:t>
            </w:r>
          </w:p>
        </w:tc>
        <w:tc>
          <w:tcPr>
            <w:tcW w:w="2401" w:type="dxa"/>
            <w:tcBorders>
              <w:top w:val="single" w:sz="8" w:space="0" w:color="999999"/>
              <w:left w:val="single" w:sz="8" w:space="0" w:color="999999"/>
              <w:bottom w:val="single" w:sz="8" w:space="0" w:color="999999"/>
              <w:right w:val="single" w:sz="8" w:space="0" w:color="999999"/>
            </w:tcBorders>
            <w:hideMark/>
          </w:tcPr>
          <w:p w14:paraId="178373E7" w14:textId="77777777" w:rsidR="004C7454" w:rsidRPr="00AA46A3" w:rsidRDefault="004C7454" w:rsidP="006A64EB">
            <w:pPr>
              <w:rPr>
                <w:rStyle w:val="SAPEmphasis"/>
              </w:rPr>
            </w:pPr>
            <w:r w:rsidRPr="00AA46A3">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290229DB" w14:textId="77777777" w:rsidR="004C7454" w:rsidRPr="00AA46A3" w:rsidRDefault="00806DD6" w:rsidP="006A64EB">
            <w:r w:rsidRPr="00AA46A3">
              <w:t>&lt;name&gt;</w:t>
            </w:r>
          </w:p>
        </w:tc>
        <w:tc>
          <w:tcPr>
            <w:tcW w:w="2402" w:type="dxa"/>
            <w:tcBorders>
              <w:top w:val="single" w:sz="8" w:space="0" w:color="999999"/>
              <w:left w:val="single" w:sz="8" w:space="0" w:color="999999"/>
              <w:bottom w:val="single" w:sz="8" w:space="0" w:color="999999"/>
              <w:right w:val="single" w:sz="8" w:space="0" w:color="999999"/>
            </w:tcBorders>
            <w:hideMark/>
          </w:tcPr>
          <w:p w14:paraId="530C6E3B" w14:textId="77777777" w:rsidR="004C7454" w:rsidRPr="00AA46A3" w:rsidRDefault="004C7454" w:rsidP="006A64EB">
            <w:pPr>
              <w:rPr>
                <w:rStyle w:val="SAPEmphasis"/>
              </w:rPr>
            </w:pPr>
            <w:r w:rsidRPr="00AA46A3">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1EEDA5B4" w14:textId="4FEA5CC8" w:rsidR="004C7454" w:rsidRPr="00AA46A3" w:rsidRDefault="00165FAC" w:rsidP="006A64EB">
            <w:r w:rsidRPr="00AA46A3">
              <w:t>&lt;date&gt;</w:t>
            </w:r>
          </w:p>
        </w:tc>
      </w:tr>
      <w:tr w:rsidR="004C7454" w:rsidRPr="00AA46A3" w14:paraId="0F355E1A" w14:textId="77777777" w:rsidTr="006A64EB">
        <w:tc>
          <w:tcPr>
            <w:tcW w:w="2280" w:type="dxa"/>
            <w:tcBorders>
              <w:top w:val="single" w:sz="8" w:space="0" w:color="999999"/>
              <w:left w:val="single" w:sz="8" w:space="0" w:color="999999"/>
              <w:bottom w:val="single" w:sz="8" w:space="0" w:color="999999"/>
              <w:right w:val="single" w:sz="8" w:space="0" w:color="999999"/>
            </w:tcBorders>
            <w:hideMark/>
          </w:tcPr>
          <w:p w14:paraId="325EE122" w14:textId="77777777" w:rsidR="004C7454" w:rsidRPr="00AA46A3" w:rsidRDefault="004C7454" w:rsidP="006A64EB">
            <w:pPr>
              <w:rPr>
                <w:rStyle w:val="SAPEmphasis"/>
              </w:rPr>
            </w:pPr>
            <w:r w:rsidRPr="00AA46A3">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7CEF9BB5" w14:textId="088A917B" w:rsidR="004C7454" w:rsidRPr="00AA46A3" w:rsidRDefault="004C7454" w:rsidP="006A64EB">
            <w:r w:rsidRPr="00AA46A3">
              <w:t xml:space="preserve">HR </w:t>
            </w:r>
            <w:r w:rsidR="00B8638D" w:rsidRPr="00AA46A3">
              <w:t>Administrator</w:t>
            </w:r>
          </w:p>
        </w:tc>
      </w:tr>
      <w:tr w:rsidR="004C7454" w:rsidRPr="00AA46A3" w14:paraId="3A367A9C" w14:textId="77777777" w:rsidTr="006A64EB">
        <w:tc>
          <w:tcPr>
            <w:tcW w:w="2280" w:type="dxa"/>
            <w:tcBorders>
              <w:top w:val="single" w:sz="8" w:space="0" w:color="999999"/>
              <w:left w:val="single" w:sz="8" w:space="0" w:color="999999"/>
              <w:bottom w:val="single" w:sz="8" w:space="0" w:color="999999"/>
              <w:right w:val="single" w:sz="8" w:space="0" w:color="999999"/>
            </w:tcBorders>
            <w:hideMark/>
          </w:tcPr>
          <w:p w14:paraId="0D67BBED" w14:textId="77777777" w:rsidR="004C7454" w:rsidRPr="00AA46A3" w:rsidRDefault="004C7454" w:rsidP="006A64EB">
            <w:pPr>
              <w:rPr>
                <w:rStyle w:val="SAPEmphasis"/>
              </w:rPr>
            </w:pPr>
            <w:r w:rsidRPr="00AA46A3">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5FA13A94" w14:textId="77777777" w:rsidR="004C7454" w:rsidRPr="00AA46A3" w:rsidRDefault="004C7454" w:rsidP="006A64EB">
            <w:r w:rsidRPr="00AA46A3">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4751248B" w14:textId="77777777" w:rsidR="004C7454" w:rsidRPr="00AA46A3" w:rsidRDefault="004C7454" w:rsidP="006A64EB">
            <w:pPr>
              <w:rPr>
                <w:rStyle w:val="SAPEmphasis"/>
              </w:rPr>
            </w:pPr>
            <w:r w:rsidRPr="00AA46A3">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0EF3CE1A" w14:textId="6358C445" w:rsidR="004C7454" w:rsidRPr="00AA46A3" w:rsidRDefault="00583EFD" w:rsidP="006A64EB">
            <w:r>
              <w:t>&lt;duration&gt;</w:t>
            </w:r>
          </w:p>
        </w:tc>
      </w:tr>
    </w:tbl>
    <w:p w14:paraId="570A913B" w14:textId="77777777" w:rsidR="004C7454" w:rsidRPr="00AA46A3" w:rsidRDefault="004C7454" w:rsidP="004C7454">
      <w:pPr>
        <w:pStyle w:val="SAPKeyblockTitle"/>
      </w:pPr>
      <w:r w:rsidRPr="00AA46A3">
        <w:t>Purpose</w:t>
      </w:r>
    </w:p>
    <w:p w14:paraId="4B72671D" w14:textId="77777777" w:rsidR="004C7454" w:rsidRPr="00AA46A3" w:rsidRDefault="00DF1A4C" w:rsidP="00245D0B">
      <w:pPr>
        <w:pStyle w:val="SAPNoteHeading"/>
      </w:pPr>
      <w:r w:rsidRPr="00AA46A3">
        <w:rPr>
          <w:noProof/>
        </w:rPr>
        <w:drawing>
          <wp:inline distT="0" distB="0" distL="0" distR="0" wp14:anchorId="6D771CA0" wp14:editId="0D920882">
            <wp:extent cx="225425" cy="225425"/>
            <wp:effectExtent l="0" t="0" r="3175" b="3175"/>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4C7454" w:rsidRPr="00AA46A3">
        <w:t> Caution</w:t>
      </w:r>
    </w:p>
    <w:p w14:paraId="7EEAA5D6" w14:textId="60DD62D7" w:rsidR="004C7454" w:rsidRPr="00AA46A3" w:rsidRDefault="004C7454" w:rsidP="00245D0B">
      <w:pPr>
        <w:pStyle w:val="NoteParagraph"/>
        <w:ind w:left="624"/>
      </w:pPr>
      <w:r w:rsidRPr="00AA46A3">
        <w:t xml:space="preserve">This process step is relevant only if </w:t>
      </w:r>
      <w:r w:rsidRPr="00AA46A3">
        <w:rPr>
          <w:rStyle w:val="SAPEmphasis"/>
        </w:rPr>
        <w:t>Position Management</w:t>
      </w:r>
      <w:r w:rsidRPr="00AA46A3">
        <w:t xml:space="preserve"> </w:t>
      </w:r>
      <w:r w:rsidR="00CC32A9" w:rsidRPr="00CC32A9">
        <w:t xml:space="preserve">has been implemented </w:t>
      </w:r>
      <w:r w:rsidRPr="00AA46A3">
        <w:t xml:space="preserve">and </w:t>
      </w:r>
      <w:r w:rsidR="002561F0" w:rsidRPr="00AA46A3">
        <w:rPr>
          <w:rStyle w:val="SAPScreenElement"/>
          <w:color w:val="auto"/>
        </w:rPr>
        <w:t>Right to Return</w:t>
      </w:r>
      <w:r w:rsidR="002561F0" w:rsidRPr="00AA46A3">
        <w:t xml:space="preserve"> </w:t>
      </w:r>
      <w:r w:rsidRPr="00AA46A3">
        <w:t>feature is activated!</w:t>
      </w:r>
      <w:r w:rsidRPr="00AA46A3">
        <w:br/>
        <w:t xml:space="preserve">In case you do not use </w:t>
      </w:r>
      <w:r w:rsidRPr="00AA46A3">
        <w:rPr>
          <w:rStyle w:val="SAPEmphasis"/>
        </w:rPr>
        <w:t>Position Management</w:t>
      </w:r>
      <w:r w:rsidRPr="00AA46A3">
        <w:t>, you may ignore this chapter!</w:t>
      </w:r>
    </w:p>
    <w:p w14:paraId="0AE90EF0" w14:textId="77777777" w:rsidR="004C7454" w:rsidRPr="00AA46A3" w:rsidRDefault="004C7454" w:rsidP="004C7454">
      <w:pPr>
        <w:pStyle w:val="NoteParagraph"/>
      </w:pPr>
    </w:p>
    <w:p w14:paraId="29EEBAF8" w14:textId="2D428EB1" w:rsidR="004C7454" w:rsidRPr="00AA46A3" w:rsidRDefault="004C7454" w:rsidP="004C7454">
      <w:r w:rsidRPr="00AA46A3">
        <w:t xml:space="preserve">The HR </w:t>
      </w:r>
      <w:r w:rsidR="00B8638D" w:rsidRPr="00AA46A3">
        <w:t>Administrator</w:t>
      </w:r>
      <w:r w:rsidR="00B8638D" w:rsidRPr="00AA46A3" w:rsidDel="00B8638D">
        <w:t xml:space="preserve"> </w:t>
      </w:r>
      <w:r w:rsidRPr="00AA46A3">
        <w:t>views if the position</w:t>
      </w:r>
      <w:r w:rsidR="00190D1B" w:rsidRPr="00AA46A3">
        <w:t>,</w:t>
      </w:r>
      <w:r w:rsidRPr="00AA46A3">
        <w:t xml:space="preserve"> to which the employee is assigned</w:t>
      </w:r>
      <w:r w:rsidR="00190D1B" w:rsidRPr="00AA46A3">
        <w:t>,</w:t>
      </w:r>
      <w:r w:rsidRPr="00AA46A3">
        <w:t xml:space="preserve"> has been updated as expected after the employee started his or her long-term </w:t>
      </w:r>
      <w:r w:rsidR="00245D0B" w:rsidRPr="00AA46A3">
        <w:t>time off</w:t>
      </w:r>
      <w:r w:rsidRPr="00AA46A3">
        <w:t>.</w:t>
      </w:r>
      <w:r w:rsidR="008A3330" w:rsidRPr="00AA46A3">
        <w:t xml:space="preserve"> More precisely, he or she checks if information has been added, which reflects the right to return of the employee to this position after the long-term time off ends.</w:t>
      </w:r>
    </w:p>
    <w:p w14:paraId="46879542" w14:textId="77777777" w:rsidR="004C7454" w:rsidRPr="00AA46A3" w:rsidRDefault="004C7454" w:rsidP="004C7454">
      <w:pPr>
        <w:pStyle w:val="SAPKeyblockTitle"/>
      </w:pPr>
      <w:r w:rsidRPr="00AA46A3">
        <w:t>Procedure</w:t>
      </w:r>
    </w:p>
    <w:tbl>
      <w:tblPr>
        <w:tblW w:w="1431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502"/>
        <w:gridCol w:w="4500"/>
        <w:gridCol w:w="2790"/>
        <w:gridCol w:w="3330"/>
        <w:gridCol w:w="1288"/>
      </w:tblGrid>
      <w:tr w:rsidR="00E426A4" w:rsidRPr="00AA46A3" w14:paraId="189376E9" w14:textId="77777777" w:rsidTr="00D91A2F">
        <w:trPr>
          <w:trHeight w:val="576"/>
          <w:tblHeader/>
        </w:trPr>
        <w:tc>
          <w:tcPr>
            <w:tcW w:w="900" w:type="dxa"/>
            <w:tcBorders>
              <w:top w:val="single" w:sz="8" w:space="0" w:color="999999"/>
              <w:left w:val="single" w:sz="8" w:space="0" w:color="999999"/>
              <w:bottom w:val="single" w:sz="8" w:space="0" w:color="999999"/>
              <w:right w:val="single" w:sz="8" w:space="0" w:color="999999"/>
            </w:tcBorders>
            <w:shd w:val="clear" w:color="auto" w:fill="999999"/>
            <w:hideMark/>
          </w:tcPr>
          <w:p w14:paraId="5A75E4A9" w14:textId="77777777" w:rsidR="004C7454" w:rsidRPr="00AA46A3" w:rsidRDefault="004C7454" w:rsidP="006A64EB">
            <w:pPr>
              <w:pStyle w:val="SAPTableHeader"/>
            </w:pPr>
            <w:r w:rsidRPr="00AA46A3">
              <w:t>Test Step #</w:t>
            </w:r>
          </w:p>
        </w:tc>
        <w:tc>
          <w:tcPr>
            <w:tcW w:w="1502" w:type="dxa"/>
            <w:tcBorders>
              <w:top w:val="single" w:sz="8" w:space="0" w:color="999999"/>
              <w:left w:val="single" w:sz="8" w:space="0" w:color="999999"/>
              <w:bottom w:val="single" w:sz="8" w:space="0" w:color="999999"/>
              <w:right w:val="single" w:sz="8" w:space="0" w:color="999999"/>
            </w:tcBorders>
            <w:shd w:val="clear" w:color="auto" w:fill="999999"/>
            <w:hideMark/>
          </w:tcPr>
          <w:p w14:paraId="77D1FF82" w14:textId="77777777" w:rsidR="004C7454" w:rsidRPr="00AA46A3" w:rsidRDefault="004C7454" w:rsidP="006A64EB">
            <w:pPr>
              <w:pStyle w:val="SAPTableHeader"/>
            </w:pPr>
            <w:r w:rsidRPr="00AA46A3">
              <w:t>Test Step Name</w:t>
            </w:r>
          </w:p>
        </w:tc>
        <w:tc>
          <w:tcPr>
            <w:tcW w:w="4500" w:type="dxa"/>
            <w:tcBorders>
              <w:top w:val="single" w:sz="8" w:space="0" w:color="999999"/>
              <w:left w:val="single" w:sz="8" w:space="0" w:color="999999"/>
              <w:bottom w:val="single" w:sz="8" w:space="0" w:color="999999"/>
              <w:right w:val="single" w:sz="8" w:space="0" w:color="999999"/>
            </w:tcBorders>
            <w:shd w:val="clear" w:color="auto" w:fill="999999"/>
            <w:hideMark/>
          </w:tcPr>
          <w:p w14:paraId="4E440F71" w14:textId="77777777" w:rsidR="004C7454" w:rsidRPr="00AA46A3" w:rsidRDefault="004C7454" w:rsidP="006A64EB">
            <w:pPr>
              <w:pStyle w:val="SAPTableHeader"/>
            </w:pPr>
            <w:r w:rsidRPr="00AA46A3">
              <w:t>Instruction</w:t>
            </w:r>
          </w:p>
        </w:tc>
        <w:tc>
          <w:tcPr>
            <w:tcW w:w="2790" w:type="dxa"/>
            <w:tcBorders>
              <w:top w:val="single" w:sz="8" w:space="0" w:color="999999"/>
              <w:left w:val="single" w:sz="8" w:space="0" w:color="999999"/>
              <w:bottom w:val="single" w:sz="8" w:space="0" w:color="999999"/>
              <w:right w:val="single" w:sz="8" w:space="0" w:color="999999"/>
            </w:tcBorders>
            <w:shd w:val="clear" w:color="auto" w:fill="999999"/>
          </w:tcPr>
          <w:p w14:paraId="24114D93" w14:textId="77777777" w:rsidR="004C7454" w:rsidRPr="00AA46A3" w:rsidRDefault="004C7454" w:rsidP="006A64EB">
            <w:pPr>
              <w:pStyle w:val="SAPTableHeader"/>
            </w:pPr>
            <w:r w:rsidRPr="00AA46A3">
              <w:rPr>
                <w:bCs/>
              </w:rPr>
              <w:t>Additional information</w:t>
            </w:r>
          </w:p>
        </w:tc>
        <w:tc>
          <w:tcPr>
            <w:tcW w:w="3330" w:type="dxa"/>
            <w:tcBorders>
              <w:top w:val="single" w:sz="8" w:space="0" w:color="999999"/>
              <w:left w:val="single" w:sz="8" w:space="0" w:color="999999"/>
              <w:bottom w:val="single" w:sz="8" w:space="0" w:color="999999"/>
              <w:right w:val="single" w:sz="8" w:space="0" w:color="999999"/>
            </w:tcBorders>
            <w:shd w:val="clear" w:color="auto" w:fill="999999"/>
            <w:hideMark/>
          </w:tcPr>
          <w:p w14:paraId="46D9CCFB" w14:textId="77777777" w:rsidR="004C7454" w:rsidRPr="00AA46A3" w:rsidRDefault="004C7454" w:rsidP="006A64EB">
            <w:pPr>
              <w:pStyle w:val="SAPTableHeader"/>
            </w:pPr>
            <w:r w:rsidRPr="00AA46A3">
              <w:t>Expected Result</w:t>
            </w:r>
          </w:p>
        </w:tc>
        <w:tc>
          <w:tcPr>
            <w:tcW w:w="1288" w:type="dxa"/>
            <w:tcBorders>
              <w:top w:val="single" w:sz="8" w:space="0" w:color="999999"/>
              <w:left w:val="single" w:sz="8" w:space="0" w:color="999999"/>
              <w:bottom w:val="single" w:sz="8" w:space="0" w:color="999999"/>
              <w:right w:val="single" w:sz="8" w:space="0" w:color="999999"/>
            </w:tcBorders>
            <w:shd w:val="clear" w:color="auto" w:fill="999999"/>
            <w:hideMark/>
          </w:tcPr>
          <w:p w14:paraId="2C998516" w14:textId="77777777" w:rsidR="004C7454" w:rsidRPr="00AA46A3" w:rsidRDefault="004C7454" w:rsidP="006A64EB">
            <w:pPr>
              <w:pStyle w:val="SAPTableHeader"/>
            </w:pPr>
            <w:r w:rsidRPr="00AA46A3">
              <w:t>Pass / Fail / Comment</w:t>
            </w:r>
          </w:p>
        </w:tc>
      </w:tr>
      <w:tr w:rsidR="004C7454" w:rsidRPr="00AA46A3" w14:paraId="1C12D753" w14:textId="77777777" w:rsidTr="00D91A2F">
        <w:trPr>
          <w:trHeight w:val="288"/>
        </w:trPr>
        <w:tc>
          <w:tcPr>
            <w:tcW w:w="900" w:type="dxa"/>
            <w:tcBorders>
              <w:top w:val="single" w:sz="8" w:space="0" w:color="999999"/>
              <w:left w:val="single" w:sz="8" w:space="0" w:color="999999"/>
              <w:bottom w:val="single" w:sz="8" w:space="0" w:color="999999"/>
              <w:right w:val="single" w:sz="8" w:space="0" w:color="999999"/>
            </w:tcBorders>
            <w:hideMark/>
          </w:tcPr>
          <w:p w14:paraId="6C457AEB" w14:textId="77777777" w:rsidR="004C7454" w:rsidRPr="00AA46A3" w:rsidRDefault="004C7454" w:rsidP="006A64EB">
            <w:r w:rsidRPr="00AA46A3">
              <w:t>1</w:t>
            </w:r>
          </w:p>
        </w:tc>
        <w:tc>
          <w:tcPr>
            <w:tcW w:w="1502" w:type="dxa"/>
            <w:tcBorders>
              <w:top w:val="single" w:sz="8" w:space="0" w:color="999999"/>
              <w:left w:val="single" w:sz="8" w:space="0" w:color="999999"/>
              <w:bottom w:val="single" w:sz="8" w:space="0" w:color="999999"/>
              <w:right w:val="single" w:sz="8" w:space="0" w:color="999999"/>
            </w:tcBorders>
            <w:hideMark/>
          </w:tcPr>
          <w:p w14:paraId="40898501" w14:textId="77777777" w:rsidR="004C7454" w:rsidRPr="00D91A2F" w:rsidRDefault="004C7454" w:rsidP="006A64EB">
            <w:pPr>
              <w:rPr>
                <w:rStyle w:val="SAPEmphasis"/>
                <w:lang w:eastAsia="zh-CN"/>
              </w:rPr>
            </w:pPr>
            <w:r w:rsidRPr="00D91A2F">
              <w:rPr>
                <w:rStyle w:val="SAPEmphasis"/>
                <w:lang w:eastAsia="zh-CN"/>
              </w:rPr>
              <w:t>Log on</w:t>
            </w:r>
          </w:p>
        </w:tc>
        <w:tc>
          <w:tcPr>
            <w:tcW w:w="4500" w:type="dxa"/>
            <w:tcBorders>
              <w:top w:val="single" w:sz="8" w:space="0" w:color="999999"/>
              <w:left w:val="single" w:sz="8" w:space="0" w:color="999999"/>
              <w:bottom w:val="single" w:sz="8" w:space="0" w:color="999999"/>
              <w:right w:val="single" w:sz="8" w:space="0" w:color="999999"/>
            </w:tcBorders>
            <w:hideMark/>
          </w:tcPr>
          <w:p w14:paraId="76C0461C" w14:textId="0CE7FBE6" w:rsidR="004C7454" w:rsidRPr="00AA46A3" w:rsidRDefault="004C7454" w:rsidP="006A64EB">
            <w:r w:rsidRPr="00AA46A3">
              <w:t xml:space="preserve">Log on to </w:t>
            </w:r>
            <w:r w:rsidR="008E6128" w:rsidRPr="00AA46A3">
              <w:rPr>
                <w:rStyle w:val="SAPScreenElement"/>
                <w:color w:val="auto"/>
              </w:rPr>
              <w:t>Employee Central</w:t>
            </w:r>
            <w:r w:rsidR="008E6128" w:rsidRPr="00AA46A3">
              <w:t xml:space="preserve"> </w:t>
            </w:r>
            <w:r w:rsidRPr="00AA46A3">
              <w:t xml:space="preserve">as an HR </w:t>
            </w:r>
            <w:r w:rsidR="00B8638D" w:rsidRPr="00AA46A3">
              <w:t>Administrator</w:t>
            </w:r>
            <w:r w:rsidRPr="00AA46A3">
              <w:t>.</w:t>
            </w:r>
          </w:p>
        </w:tc>
        <w:tc>
          <w:tcPr>
            <w:tcW w:w="2790" w:type="dxa"/>
            <w:tcBorders>
              <w:top w:val="single" w:sz="8" w:space="0" w:color="999999"/>
              <w:left w:val="single" w:sz="8" w:space="0" w:color="999999"/>
              <w:bottom w:val="single" w:sz="8" w:space="0" w:color="999999"/>
              <w:right w:val="single" w:sz="8" w:space="0" w:color="999999"/>
            </w:tcBorders>
          </w:tcPr>
          <w:p w14:paraId="494E9CB4" w14:textId="77777777" w:rsidR="004C7454" w:rsidRPr="00AA46A3" w:rsidRDefault="004C7454" w:rsidP="006A64EB"/>
        </w:tc>
        <w:tc>
          <w:tcPr>
            <w:tcW w:w="3330" w:type="dxa"/>
            <w:tcBorders>
              <w:top w:val="single" w:sz="8" w:space="0" w:color="999999"/>
              <w:left w:val="single" w:sz="8" w:space="0" w:color="999999"/>
              <w:bottom w:val="single" w:sz="8" w:space="0" w:color="999999"/>
              <w:right w:val="single" w:sz="8" w:space="0" w:color="999999"/>
            </w:tcBorders>
            <w:hideMark/>
          </w:tcPr>
          <w:p w14:paraId="67DE7B08" w14:textId="77777777" w:rsidR="004C7454" w:rsidRPr="00AA46A3" w:rsidRDefault="004C7454" w:rsidP="006A64EB">
            <w:r w:rsidRPr="00AA46A3">
              <w:t xml:space="preserve">The </w:t>
            </w:r>
            <w:r w:rsidRPr="00AA46A3">
              <w:rPr>
                <w:rStyle w:val="SAPScreenElement"/>
              </w:rPr>
              <w:t xml:space="preserve">Home </w:t>
            </w:r>
            <w:r w:rsidRPr="00AA46A3">
              <w:t>page is displayed.</w:t>
            </w:r>
          </w:p>
        </w:tc>
        <w:tc>
          <w:tcPr>
            <w:tcW w:w="1288" w:type="dxa"/>
            <w:tcBorders>
              <w:top w:val="single" w:sz="8" w:space="0" w:color="999999"/>
              <w:left w:val="single" w:sz="8" w:space="0" w:color="999999"/>
              <w:bottom w:val="single" w:sz="8" w:space="0" w:color="999999"/>
              <w:right w:val="single" w:sz="8" w:space="0" w:color="999999"/>
            </w:tcBorders>
          </w:tcPr>
          <w:p w14:paraId="5D22D359" w14:textId="77777777" w:rsidR="004C7454" w:rsidRPr="00AA46A3" w:rsidRDefault="004C7454" w:rsidP="006A64EB"/>
        </w:tc>
      </w:tr>
      <w:tr w:rsidR="004C7454" w:rsidRPr="00AA46A3" w14:paraId="3001C1DD" w14:textId="77777777" w:rsidTr="00D91A2F">
        <w:trPr>
          <w:trHeight w:val="357"/>
        </w:trPr>
        <w:tc>
          <w:tcPr>
            <w:tcW w:w="900" w:type="dxa"/>
            <w:tcBorders>
              <w:top w:val="single" w:sz="8" w:space="0" w:color="999999"/>
              <w:left w:val="single" w:sz="8" w:space="0" w:color="999999"/>
              <w:bottom w:val="single" w:sz="8" w:space="0" w:color="999999"/>
              <w:right w:val="single" w:sz="8" w:space="0" w:color="999999"/>
            </w:tcBorders>
            <w:hideMark/>
          </w:tcPr>
          <w:p w14:paraId="19DB4466" w14:textId="77777777" w:rsidR="004C7454" w:rsidRPr="00AA46A3" w:rsidRDefault="004C7454" w:rsidP="006A64EB">
            <w:r w:rsidRPr="00AA46A3">
              <w:t>2</w:t>
            </w:r>
          </w:p>
        </w:tc>
        <w:tc>
          <w:tcPr>
            <w:tcW w:w="1502" w:type="dxa"/>
            <w:tcBorders>
              <w:top w:val="single" w:sz="8" w:space="0" w:color="999999"/>
              <w:left w:val="single" w:sz="8" w:space="0" w:color="999999"/>
              <w:bottom w:val="single" w:sz="8" w:space="0" w:color="999999"/>
              <w:right w:val="single" w:sz="8" w:space="0" w:color="999999"/>
            </w:tcBorders>
            <w:hideMark/>
          </w:tcPr>
          <w:p w14:paraId="0BDBCE35" w14:textId="77777777" w:rsidR="004C7454" w:rsidRPr="00D91A2F" w:rsidRDefault="004C7454" w:rsidP="006A64EB">
            <w:pPr>
              <w:rPr>
                <w:rStyle w:val="SAPEmphasis"/>
                <w:lang w:eastAsia="zh-CN"/>
              </w:rPr>
            </w:pPr>
            <w:r w:rsidRPr="00D91A2F">
              <w:rPr>
                <w:rStyle w:val="SAPEmphasis"/>
                <w:lang w:eastAsia="zh-CN"/>
              </w:rPr>
              <w:t>Go to Company Info</w:t>
            </w:r>
          </w:p>
        </w:tc>
        <w:tc>
          <w:tcPr>
            <w:tcW w:w="4500" w:type="dxa"/>
            <w:tcBorders>
              <w:top w:val="single" w:sz="8" w:space="0" w:color="999999"/>
              <w:left w:val="single" w:sz="8" w:space="0" w:color="999999"/>
              <w:bottom w:val="single" w:sz="8" w:space="0" w:color="999999"/>
              <w:right w:val="single" w:sz="8" w:space="0" w:color="999999"/>
            </w:tcBorders>
            <w:hideMark/>
          </w:tcPr>
          <w:p w14:paraId="0A826FDE" w14:textId="77777777" w:rsidR="004C7454" w:rsidRPr="00AA46A3" w:rsidRDefault="004C7454" w:rsidP="006A64EB">
            <w:r w:rsidRPr="00AA46A3">
              <w:t xml:space="preserve">From the </w:t>
            </w:r>
            <w:r w:rsidRPr="00AA46A3">
              <w:rPr>
                <w:rStyle w:val="SAPScreenElement"/>
              </w:rPr>
              <w:t xml:space="preserve">Home </w:t>
            </w:r>
            <w:r w:rsidRPr="00AA46A3">
              <w:t xml:space="preserve">drop-down, select </w:t>
            </w:r>
            <w:r w:rsidRPr="00AA46A3">
              <w:rPr>
                <w:rStyle w:val="SAPScreenElement"/>
              </w:rPr>
              <w:t>Company Info</w:t>
            </w:r>
            <w:r w:rsidRPr="00AA46A3">
              <w:t>.</w:t>
            </w:r>
          </w:p>
        </w:tc>
        <w:tc>
          <w:tcPr>
            <w:tcW w:w="2790" w:type="dxa"/>
            <w:tcBorders>
              <w:top w:val="single" w:sz="8" w:space="0" w:color="999999"/>
              <w:left w:val="single" w:sz="8" w:space="0" w:color="999999"/>
              <w:bottom w:val="single" w:sz="8" w:space="0" w:color="999999"/>
              <w:right w:val="single" w:sz="8" w:space="0" w:color="999999"/>
            </w:tcBorders>
          </w:tcPr>
          <w:p w14:paraId="490A5C5C" w14:textId="77777777" w:rsidR="004C7454" w:rsidRPr="00AA46A3" w:rsidRDefault="004C7454" w:rsidP="006A64EB"/>
        </w:tc>
        <w:tc>
          <w:tcPr>
            <w:tcW w:w="3330" w:type="dxa"/>
            <w:tcBorders>
              <w:top w:val="single" w:sz="8" w:space="0" w:color="999999"/>
              <w:left w:val="single" w:sz="8" w:space="0" w:color="999999"/>
              <w:bottom w:val="single" w:sz="8" w:space="0" w:color="999999"/>
              <w:right w:val="single" w:sz="8" w:space="0" w:color="999999"/>
            </w:tcBorders>
          </w:tcPr>
          <w:p w14:paraId="2D85FE8E" w14:textId="77777777" w:rsidR="004C7454" w:rsidRPr="00AA46A3" w:rsidRDefault="004C7454" w:rsidP="006A64EB">
            <w:r w:rsidRPr="00AA46A3">
              <w:t xml:space="preserve">The </w:t>
            </w:r>
            <w:r w:rsidRPr="00AA46A3">
              <w:rPr>
                <w:rStyle w:val="SAPScreenElement"/>
              </w:rPr>
              <w:t>Company Info</w:t>
            </w:r>
            <w:r w:rsidRPr="00AA46A3">
              <w:t xml:space="preserve"> screen is displayed containing by default the </w:t>
            </w:r>
            <w:r w:rsidRPr="00AA46A3">
              <w:rPr>
                <w:rStyle w:val="SAPScreenElement"/>
              </w:rPr>
              <w:t>Org Chart</w:t>
            </w:r>
            <w:r w:rsidRPr="00AA46A3">
              <w:t xml:space="preserve"> based on the logged-in user.</w:t>
            </w:r>
          </w:p>
        </w:tc>
        <w:tc>
          <w:tcPr>
            <w:tcW w:w="1288" w:type="dxa"/>
            <w:tcBorders>
              <w:top w:val="single" w:sz="8" w:space="0" w:color="999999"/>
              <w:left w:val="single" w:sz="8" w:space="0" w:color="999999"/>
              <w:bottom w:val="single" w:sz="8" w:space="0" w:color="999999"/>
              <w:right w:val="single" w:sz="8" w:space="0" w:color="999999"/>
            </w:tcBorders>
          </w:tcPr>
          <w:p w14:paraId="08834BDB" w14:textId="77777777" w:rsidR="004C7454" w:rsidRPr="00AA46A3" w:rsidRDefault="004C7454" w:rsidP="006A64EB"/>
        </w:tc>
      </w:tr>
      <w:tr w:rsidR="004C7454" w:rsidRPr="00AA46A3" w14:paraId="4A4D7260" w14:textId="77777777" w:rsidTr="00D91A2F">
        <w:trPr>
          <w:trHeight w:val="357"/>
        </w:trPr>
        <w:tc>
          <w:tcPr>
            <w:tcW w:w="900" w:type="dxa"/>
            <w:tcBorders>
              <w:top w:val="single" w:sz="8" w:space="0" w:color="999999"/>
              <w:left w:val="single" w:sz="8" w:space="0" w:color="999999"/>
              <w:right w:val="single" w:sz="8" w:space="0" w:color="999999"/>
            </w:tcBorders>
          </w:tcPr>
          <w:p w14:paraId="4E7702B1" w14:textId="77777777" w:rsidR="004C7454" w:rsidRPr="00AA46A3" w:rsidRDefault="004C7454" w:rsidP="006A64EB">
            <w:r w:rsidRPr="00AA46A3">
              <w:t>3</w:t>
            </w:r>
          </w:p>
        </w:tc>
        <w:tc>
          <w:tcPr>
            <w:tcW w:w="1502" w:type="dxa"/>
            <w:tcBorders>
              <w:top w:val="single" w:sz="8" w:space="0" w:color="999999"/>
              <w:left w:val="single" w:sz="8" w:space="0" w:color="999999"/>
              <w:right w:val="single" w:sz="8" w:space="0" w:color="999999"/>
            </w:tcBorders>
          </w:tcPr>
          <w:p w14:paraId="46AF1E1C" w14:textId="77777777" w:rsidR="004C7454" w:rsidRPr="00D91A2F" w:rsidRDefault="004C7454" w:rsidP="006A64EB">
            <w:pPr>
              <w:rPr>
                <w:rStyle w:val="SAPEmphasis"/>
                <w:lang w:eastAsia="zh-CN"/>
              </w:rPr>
            </w:pPr>
            <w:r w:rsidRPr="00D91A2F">
              <w:rPr>
                <w:rStyle w:val="SAPEmphasis"/>
                <w:lang w:eastAsia="zh-CN"/>
              </w:rPr>
              <w:t>Search Position</w:t>
            </w:r>
          </w:p>
        </w:tc>
        <w:tc>
          <w:tcPr>
            <w:tcW w:w="4500" w:type="dxa"/>
            <w:tcBorders>
              <w:top w:val="single" w:sz="8" w:space="0" w:color="999999"/>
              <w:left w:val="single" w:sz="8" w:space="0" w:color="999999"/>
              <w:right w:val="single" w:sz="8" w:space="0" w:color="999999"/>
            </w:tcBorders>
          </w:tcPr>
          <w:p w14:paraId="0711FEEB" w14:textId="77777777" w:rsidR="00F51056" w:rsidRPr="00AA46A3" w:rsidRDefault="004C7454" w:rsidP="006A64EB">
            <w:r w:rsidRPr="00AA46A3">
              <w:t xml:space="preserve">Go to the </w:t>
            </w:r>
            <w:r w:rsidRPr="00AA46A3">
              <w:rPr>
                <w:rStyle w:val="SAPScreenElement"/>
              </w:rPr>
              <w:t>Position Org Chart</w:t>
            </w:r>
            <w:r w:rsidRPr="00AA46A3">
              <w:t xml:space="preserve"> tab. </w:t>
            </w:r>
          </w:p>
          <w:p w14:paraId="145E2996" w14:textId="3C4DAA8C" w:rsidR="0064648A" w:rsidRPr="00AA46A3" w:rsidRDefault="006D174B">
            <w:r w:rsidRPr="00AA46A3">
              <w:t xml:space="preserve">In the </w:t>
            </w:r>
            <w:r w:rsidRPr="00AA46A3">
              <w:rPr>
                <w:rStyle w:val="SAPScreenElement"/>
              </w:rPr>
              <w:t>Search By</w:t>
            </w:r>
            <w:r w:rsidRPr="00AA46A3">
              <w:t xml:space="preserve"> field, select value</w:t>
            </w:r>
            <w:r w:rsidRPr="00AA46A3">
              <w:rPr>
                <w:rStyle w:val="SAPUserEntry"/>
              </w:rPr>
              <w:t xml:space="preserve"> Positions </w:t>
            </w:r>
            <w:r w:rsidRPr="00AA46A3">
              <w:t xml:space="preserve">from the drop-down. In the </w:t>
            </w:r>
            <w:r w:rsidRPr="00AA46A3">
              <w:rPr>
                <w:rStyle w:val="SAPScreenElement"/>
              </w:rPr>
              <w:t>Search</w:t>
            </w:r>
            <w:r w:rsidRPr="00AA46A3">
              <w:t xml:space="preserve"> field, </w:t>
            </w:r>
            <w:r w:rsidR="004C7454" w:rsidRPr="00AA46A3">
              <w:t xml:space="preserve">select from the drop-down the position the employee used to be assigned to before his or her leave. </w:t>
            </w:r>
          </w:p>
          <w:p w14:paraId="472301E5" w14:textId="62C278E0" w:rsidR="004C7454" w:rsidRPr="00AA46A3" w:rsidRDefault="006D174B">
            <w:r w:rsidRPr="00AA46A3">
              <w:t xml:space="preserve">Click on the calendar icon </w:t>
            </w:r>
            <w:r w:rsidRPr="00AA46A3">
              <w:rPr>
                <w:noProof/>
              </w:rPr>
              <w:drawing>
                <wp:inline distT="0" distB="0" distL="0" distR="0" wp14:anchorId="6E33E215" wp14:editId="577531BE">
                  <wp:extent cx="628650" cy="228600"/>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8650" cy="228600"/>
                          </a:xfrm>
                          <a:prstGeom prst="rect">
                            <a:avLst/>
                          </a:prstGeom>
                        </pic:spPr>
                      </pic:pic>
                    </a:graphicData>
                  </a:graphic>
                </wp:inline>
              </w:drawing>
            </w:r>
            <w:r w:rsidRPr="00AA46A3">
              <w:t xml:space="preserve"> located in the top right corner of the screen and select </w:t>
            </w:r>
            <w:r w:rsidR="004C7454" w:rsidRPr="00AA46A3">
              <w:t>from calendar help the first day the employee is on leave (or any other date within the leave period).</w:t>
            </w:r>
          </w:p>
        </w:tc>
        <w:tc>
          <w:tcPr>
            <w:tcW w:w="2790" w:type="dxa"/>
            <w:tcBorders>
              <w:top w:val="single" w:sz="8" w:space="0" w:color="999999"/>
              <w:left w:val="single" w:sz="8" w:space="0" w:color="999999"/>
              <w:right w:val="single" w:sz="8" w:space="0" w:color="999999"/>
            </w:tcBorders>
          </w:tcPr>
          <w:p w14:paraId="250C9359" w14:textId="2CCCF854" w:rsidR="006D174B" w:rsidRPr="00AA46A3" w:rsidRDefault="006D174B" w:rsidP="0061143C">
            <w:r w:rsidRPr="00AA46A3">
              <w:t xml:space="preserve">In case you select for the </w:t>
            </w:r>
            <w:r w:rsidRPr="00AA46A3">
              <w:rPr>
                <w:rStyle w:val="SAPScreenElement"/>
              </w:rPr>
              <w:t>Search By</w:t>
            </w:r>
            <w:r w:rsidRPr="00AA46A3">
              <w:t xml:space="preserve"> field value</w:t>
            </w:r>
            <w:r w:rsidRPr="00AA46A3">
              <w:rPr>
                <w:rStyle w:val="SAPUserEntry"/>
              </w:rPr>
              <w:t xml:space="preserve"> People </w:t>
            </w:r>
            <w:r w:rsidRPr="00AA46A3">
              <w:t xml:space="preserve">from the drop-down, enter in the </w:t>
            </w:r>
            <w:r w:rsidRPr="00AA46A3">
              <w:rPr>
                <w:rStyle w:val="SAPScreenElement"/>
              </w:rPr>
              <w:t xml:space="preserve">Search </w:t>
            </w:r>
            <w:r w:rsidRPr="00AA46A3">
              <w:t xml:space="preserve">field the name of the employee, and select from the calendar icon </w:t>
            </w:r>
            <w:r w:rsidRPr="00AA46A3">
              <w:rPr>
                <w:noProof/>
              </w:rPr>
              <w:drawing>
                <wp:inline distT="0" distB="0" distL="0" distR="0" wp14:anchorId="79DBFD40" wp14:editId="078F7F8F">
                  <wp:extent cx="628650" cy="22860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8650" cy="228600"/>
                          </a:xfrm>
                          <a:prstGeom prst="rect">
                            <a:avLst/>
                          </a:prstGeom>
                        </pic:spPr>
                      </pic:pic>
                    </a:graphicData>
                  </a:graphic>
                </wp:inline>
              </w:drawing>
            </w:r>
            <w:r w:rsidRPr="00AA46A3">
              <w:t xml:space="preserve"> a date within the leave period, you should obtain a system message stating that no position is found to which the employee is assigned, </w:t>
            </w:r>
          </w:p>
        </w:tc>
        <w:tc>
          <w:tcPr>
            <w:tcW w:w="3330" w:type="dxa"/>
            <w:tcBorders>
              <w:top w:val="single" w:sz="8" w:space="0" w:color="999999"/>
              <w:left w:val="single" w:sz="8" w:space="0" w:color="999999"/>
              <w:right w:val="single" w:sz="8" w:space="0" w:color="999999"/>
            </w:tcBorders>
          </w:tcPr>
          <w:p w14:paraId="6E7D790C" w14:textId="0F87E08E" w:rsidR="00F51056" w:rsidRPr="00AA46A3" w:rsidRDefault="004C7454">
            <w:pPr>
              <w:pStyle w:val="ListBullet"/>
              <w:numPr>
                <w:ilvl w:val="0"/>
                <w:numId w:val="0"/>
              </w:numPr>
            </w:pPr>
            <w:r w:rsidRPr="00AA46A3">
              <w:t xml:space="preserve">The position hierarchy starting from the selected position and containing one level below, if existing, is displayed. </w:t>
            </w:r>
          </w:p>
        </w:tc>
        <w:tc>
          <w:tcPr>
            <w:tcW w:w="1288" w:type="dxa"/>
            <w:tcBorders>
              <w:top w:val="single" w:sz="8" w:space="0" w:color="999999"/>
              <w:left w:val="single" w:sz="8" w:space="0" w:color="999999"/>
              <w:bottom w:val="single" w:sz="8" w:space="0" w:color="999999"/>
              <w:right w:val="single" w:sz="8" w:space="0" w:color="999999"/>
            </w:tcBorders>
          </w:tcPr>
          <w:p w14:paraId="5E99B8A5" w14:textId="77777777" w:rsidR="004C7454" w:rsidRPr="00AA46A3" w:rsidRDefault="004C7454" w:rsidP="006A64EB"/>
        </w:tc>
      </w:tr>
      <w:tr w:rsidR="00944604" w:rsidRPr="00AA46A3" w14:paraId="0FF02E20" w14:textId="77777777" w:rsidTr="00D91A2F">
        <w:trPr>
          <w:trHeight w:val="357"/>
        </w:trPr>
        <w:tc>
          <w:tcPr>
            <w:tcW w:w="900" w:type="dxa"/>
            <w:vMerge w:val="restart"/>
            <w:tcBorders>
              <w:top w:val="single" w:sz="8" w:space="0" w:color="999999"/>
              <w:left w:val="single" w:sz="8" w:space="0" w:color="999999"/>
              <w:right w:val="single" w:sz="8" w:space="0" w:color="999999"/>
            </w:tcBorders>
          </w:tcPr>
          <w:p w14:paraId="18299DF3" w14:textId="77777777" w:rsidR="00944604" w:rsidRPr="00AA46A3" w:rsidRDefault="00944604" w:rsidP="006A64EB">
            <w:r w:rsidRPr="00AA46A3">
              <w:t>4</w:t>
            </w:r>
          </w:p>
        </w:tc>
        <w:tc>
          <w:tcPr>
            <w:tcW w:w="1502" w:type="dxa"/>
            <w:vMerge w:val="restart"/>
            <w:tcBorders>
              <w:top w:val="single" w:sz="8" w:space="0" w:color="999999"/>
              <w:left w:val="single" w:sz="8" w:space="0" w:color="999999"/>
              <w:right w:val="single" w:sz="8" w:space="0" w:color="999999"/>
            </w:tcBorders>
          </w:tcPr>
          <w:p w14:paraId="0F9D3B49" w14:textId="77777777" w:rsidR="00944604" w:rsidRPr="00D91A2F" w:rsidRDefault="00944604" w:rsidP="006A64EB">
            <w:pPr>
              <w:rPr>
                <w:rStyle w:val="SAPEmphasis"/>
                <w:lang w:eastAsia="zh-CN"/>
              </w:rPr>
            </w:pPr>
            <w:r w:rsidRPr="00D91A2F">
              <w:rPr>
                <w:rStyle w:val="SAPEmphasis"/>
                <w:lang w:eastAsia="zh-CN"/>
              </w:rPr>
              <w:t>View Position High-Level Data</w:t>
            </w:r>
          </w:p>
        </w:tc>
        <w:tc>
          <w:tcPr>
            <w:tcW w:w="4500" w:type="dxa"/>
            <w:tcBorders>
              <w:top w:val="single" w:sz="8" w:space="0" w:color="999999"/>
              <w:left w:val="single" w:sz="8" w:space="0" w:color="999999"/>
              <w:right w:val="single" w:sz="8" w:space="0" w:color="999999"/>
            </w:tcBorders>
          </w:tcPr>
          <w:p w14:paraId="1DF8285A" w14:textId="6CF5E40A" w:rsidR="00944604" w:rsidRPr="00AA46A3" w:rsidRDefault="00944604" w:rsidP="00432E0D">
            <w:r w:rsidRPr="00AA46A3">
              <w:t xml:space="preserve">Verify that </w:t>
            </w:r>
            <w:r w:rsidR="00E03F42" w:rsidRPr="00AA46A3">
              <w:t xml:space="preserve">the </w:t>
            </w:r>
            <w:r w:rsidRPr="00AA46A3">
              <w:t xml:space="preserve">number of incumbents (visible in </w:t>
            </w:r>
            <w:r w:rsidRPr="00AA46A3">
              <w:rPr>
                <w:rStyle w:val="SAPScreenElement"/>
              </w:rPr>
              <w:t>&lt;current #&gt; / &lt;target #&gt; FTE</w:t>
            </w:r>
            <w:r w:rsidRPr="00AA46A3">
              <w:t xml:space="preserve">) has decreased accordingly, and the </w:t>
            </w:r>
            <w:r w:rsidRPr="00AA46A3">
              <w:rPr>
                <w:rStyle w:val="SAPScreenElement"/>
              </w:rPr>
              <w:t xml:space="preserve">At least one right to return exists for this position </w:t>
            </w:r>
            <w:r w:rsidRPr="00AA46A3">
              <w:t xml:space="preserve">icon </w:t>
            </w:r>
            <w:r w:rsidR="00D33B2C" w:rsidRPr="00AA46A3">
              <w:rPr>
                <w:noProof/>
              </w:rPr>
              <w:drawing>
                <wp:inline distT="0" distB="0" distL="0" distR="0" wp14:anchorId="62678F6E" wp14:editId="39F66739">
                  <wp:extent cx="219075" cy="200025"/>
                  <wp:effectExtent l="0" t="0" r="9525" b="9525"/>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9075" cy="200025"/>
                          </a:xfrm>
                          <a:prstGeom prst="rect">
                            <a:avLst/>
                          </a:prstGeom>
                        </pic:spPr>
                      </pic:pic>
                    </a:graphicData>
                  </a:graphic>
                </wp:inline>
              </w:drawing>
            </w:r>
            <w:r w:rsidRPr="00AA46A3">
              <w:t xml:space="preserve"> is visible. </w:t>
            </w:r>
          </w:p>
        </w:tc>
        <w:tc>
          <w:tcPr>
            <w:tcW w:w="2790" w:type="dxa"/>
            <w:tcBorders>
              <w:top w:val="single" w:sz="8" w:space="0" w:color="999999"/>
              <w:left w:val="single" w:sz="8" w:space="0" w:color="999999"/>
              <w:right w:val="single" w:sz="8" w:space="0" w:color="999999"/>
            </w:tcBorders>
          </w:tcPr>
          <w:p w14:paraId="5430CD73" w14:textId="505C5DAC" w:rsidR="00944604" w:rsidRPr="00AA46A3" w:rsidRDefault="00944604" w:rsidP="006A64EB">
            <w:pPr>
              <w:pStyle w:val="ListBullet"/>
              <w:numPr>
                <w:ilvl w:val="0"/>
                <w:numId w:val="0"/>
              </w:numPr>
              <w:ind w:left="57"/>
            </w:pPr>
          </w:p>
        </w:tc>
        <w:tc>
          <w:tcPr>
            <w:tcW w:w="3330" w:type="dxa"/>
            <w:tcBorders>
              <w:top w:val="single" w:sz="8" w:space="0" w:color="999999"/>
              <w:left w:val="single" w:sz="8" w:space="0" w:color="999999"/>
              <w:right w:val="single" w:sz="8" w:space="0" w:color="999999"/>
            </w:tcBorders>
          </w:tcPr>
          <w:p w14:paraId="6F469CED" w14:textId="77777777" w:rsidR="00944604" w:rsidRPr="00AA46A3" w:rsidRDefault="00944604" w:rsidP="006A64EB">
            <w:pPr>
              <w:pStyle w:val="ListBullet"/>
              <w:numPr>
                <w:ilvl w:val="0"/>
                <w:numId w:val="0"/>
              </w:numPr>
              <w:ind w:left="57"/>
            </w:pPr>
          </w:p>
        </w:tc>
        <w:tc>
          <w:tcPr>
            <w:tcW w:w="1288" w:type="dxa"/>
            <w:tcBorders>
              <w:top w:val="single" w:sz="8" w:space="0" w:color="999999"/>
              <w:left w:val="single" w:sz="8" w:space="0" w:color="999999"/>
              <w:bottom w:val="single" w:sz="8" w:space="0" w:color="999999"/>
              <w:right w:val="single" w:sz="8" w:space="0" w:color="999999"/>
            </w:tcBorders>
          </w:tcPr>
          <w:p w14:paraId="02FF1C60" w14:textId="77777777" w:rsidR="00944604" w:rsidRPr="00AA46A3" w:rsidRDefault="00944604" w:rsidP="006A64EB"/>
        </w:tc>
      </w:tr>
      <w:tr w:rsidR="00944604" w:rsidRPr="00AA46A3" w14:paraId="31F5D400" w14:textId="77777777" w:rsidTr="00D91A2F">
        <w:trPr>
          <w:trHeight w:val="357"/>
        </w:trPr>
        <w:tc>
          <w:tcPr>
            <w:tcW w:w="900" w:type="dxa"/>
            <w:vMerge/>
            <w:tcBorders>
              <w:left w:val="single" w:sz="8" w:space="0" w:color="999999"/>
              <w:right w:val="single" w:sz="8" w:space="0" w:color="999999"/>
            </w:tcBorders>
          </w:tcPr>
          <w:p w14:paraId="23606333" w14:textId="77777777" w:rsidR="00944604" w:rsidRPr="00AA46A3" w:rsidRDefault="00944604" w:rsidP="00944604"/>
        </w:tc>
        <w:tc>
          <w:tcPr>
            <w:tcW w:w="1502" w:type="dxa"/>
            <w:vMerge/>
            <w:tcBorders>
              <w:left w:val="single" w:sz="8" w:space="0" w:color="999999"/>
              <w:right w:val="single" w:sz="8" w:space="0" w:color="999999"/>
            </w:tcBorders>
          </w:tcPr>
          <w:p w14:paraId="43CA6961" w14:textId="77777777" w:rsidR="00944604" w:rsidRPr="00D91A2F" w:rsidRDefault="00944604" w:rsidP="00944604">
            <w:pPr>
              <w:rPr>
                <w:rStyle w:val="SAPEmphasis"/>
                <w:lang w:eastAsia="zh-CN"/>
              </w:rPr>
            </w:pPr>
          </w:p>
        </w:tc>
        <w:tc>
          <w:tcPr>
            <w:tcW w:w="4500" w:type="dxa"/>
            <w:tcBorders>
              <w:top w:val="single" w:sz="8" w:space="0" w:color="999999"/>
              <w:left w:val="single" w:sz="8" w:space="0" w:color="999999"/>
              <w:right w:val="single" w:sz="8" w:space="0" w:color="999999"/>
            </w:tcBorders>
          </w:tcPr>
          <w:p w14:paraId="674D80FB" w14:textId="6711A275" w:rsidR="00944604" w:rsidRPr="00AA46A3" w:rsidRDefault="00AD5651" w:rsidP="00944604">
            <w:r w:rsidRPr="00AA46A3">
              <w:t>Click on</w:t>
            </w:r>
            <w:r w:rsidR="00944604" w:rsidRPr="00AA46A3">
              <w:t xml:space="preserve"> the position and in the upcoming side panel next to it choose </w:t>
            </w:r>
            <w:r w:rsidR="00944604" w:rsidRPr="00AA46A3">
              <w:rPr>
                <w:rStyle w:val="SAPScreenElement"/>
              </w:rPr>
              <w:t>Right To Return Details.</w:t>
            </w:r>
          </w:p>
          <w:p w14:paraId="47397D83" w14:textId="77777777" w:rsidR="00944604" w:rsidRPr="00AA46A3" w:rsidRDefault="00944604" w:rsidP="00944604"/>
        </w:tc>
        <w:tc>
          <w:tcPr>
            <w:tcW w:w="2790" w:type="dxa"/>
            <w:tcBorders>
              <w:top w:val="single" w:sz="8" w:space="0" w:color="999999"/>
              <w:left w:val="single" w:sz="8" w:space="0" w:color="999999"/>
              <w:right w:val="single" w:sz="8" w:space="0" w:color="999999"/>
            </w:tcBorders>
          </w:tcPr>
          <w:p w14:paraId="0390EB2D" w14:textId="77777777" w:rsidR="00944604" w:rsidRPr="00AA46A3" w:rsidRDefault="00944604" w:rsidP="00944604">
            <w:pPr>
              <w:pStyle w:val="ListBullet"/>
              <w:numPr>
                <w:ilvl w:val="0"/>
                <w:numId w:val="0"/>
              </w:numPr>
              <w:ind w:left="57"/>
            </w:pPr>
          </w:p>
        </w:tc>
        <w:tc>
          <w:tcPr>
            <w:tcW w:w="3330" w:type="dxa"/>
            <w:tcBorders>
              <w:top w:val="single" w:sz="8" w:space="0" w:color="999999"/>
              <w:left w:val="single" w:sz="8" w:space="0" w:color="999999"/>
              <w:right w:val="single" w:sz="8" w:space="0" w:color="999999"/>
            </w:tcBorders>
          </w:tcPr>
          <w:p w14:paraId="699AD5FE" w14:textId="519C625B" w:rsidR="00944604" w:rsidRPr="00AA46A3" w:rsidRDefault="00944604" w:rsidP="00944604">
            <w:pPr>
              <w:pStyle w:val="ListBullet"/>
              <w:numPr>
                <w:ilvl w:val="0"/>
                <w:numId w:val="0"/>
              </w:numPr>
              <w:ind w:left="57"/>
            </w:pPr>
            <w:r w:rsidRPr="00AA46A3">
              <w:t>The menu is expanded and details to the employee who has the right to return to this position are shown.</w:t>
            </w:r>
          </w:p>
        </w:tc>
        <w:tc>
          <w:tcPr>
            <w:tcW w:w="1288" w:type="dxa"/>
            <w:tcBorders>
              <w:top w:val="single" w:sz="8" w:space="0" w:color="999999"/>
              <w:left w:val="single" w:sz="8" w:space="0" w:color="999999"/>
              <w:bottom w:val="single" w:sz="8" w:space="0" w:color="999999"/>
              <w:right w:val="single" w:sz="8" w:space="0" w:color="999999"/>
            </w:tcBorders>
          </w:tcPr>
          <w:p w14:paraId="74105766" w14:textId="77777777" w:rsidR="00944604" w:rsidRPr="00AA46A3" w:rsidRDefault="00944604" w:rsidP="00944604"/>
        </w:tc>
      </w:tr>
      <w:tr w:rsidR="00944604" w:rsidRPr="00AA46A3" w14:paraId="0C3C1FB4" w14:textId="77777777" w:rsidTr="00D91A2F">
        <w:trPr>
          <w:trHeight w:val="357"/>
        </w:trPr>
        <w:tc>
          <w:tcPr>
            <w:tcW w:w="900" w:type="dxa"/>
            <w:tcBorders>
              <w:top w:val="single" w:sz="8" w:space="0" w:color="999999"/>
              <w:left w:val="single" w:sz="8" w:space="0" w:color="999999"/>
              <w:bottom w:val="single" w:sz="8" w:space="0" w:color="999999"/>
              <w:right w:val="single" w:sz="8" w:space="0" w:color="999999"/>
            </w:tcBorders>
          </w:tcPr>
          <w:p w14:paraId="0C262B4A" w14:textId="77777777" w:rsidR="00944604" w:rsidRPr="00AA46A3" w:rsidRDefault="00944604" w:rsidP="00944604">
            <w:r w:rsidRPr="00AA46A3">
              <w:t>5</w:t>
            </w:r>
          </w:p>
        </w:tc>
        <w:tc>
          <w:tcPr>
            <w:tcW w:w="1502" w:type="dxa"/>
            <w:tcBorders>
              <w:top w:val="single" w:sz="8" w:space="0" w:color="999999"/>
              <w:left w:val="single" w:sz="8" w:space="0" w:color="999999"/>
              <w:bottom w:val="single" w:sz="8" w:space="0" w:color="999999"/>
              <w:right w:val="single" w:sz="8" w:space="0" w:color="999999"/>
            </w:tcBorders>
          </w:tcPr>
          <w:p w14:paraId="2F578010" w14:textId="506243D0" w:rsidR="00944604" w:rsidRPr="00D91A2F" w:rsidRDefault="00944604" w:rsidP="00944604">
            <w:pPr>
              <w:rPr>
                <w:rStyle w:val="SAPEmphasis"/>
                <w:lang w:eastAsia="zh-CN"/>
              </w:rPr>
            </w:pPr>
            <w:r w:rsidRPr="00D91A2F">
              <w:rPr>
                <w:rStyle w:val="SAPEmphasis"/>
                <w:lang w:eastAsia="zh-CN"/>
              </w:rPr>
              <w:t>Go to Detailed Position screen</w:t>
            </w:r>
          </w:p>
        </w:tc>
        <w:tc>
          <w:tcPr>
            <w:tcW w:w="4500" w:type="dxa"/>
            <w:tcBorders>
              <w:top w:val="single" w:sz="8" w:space="0" w:color="999999"/>
              <w:left w:val="single" w:sz="8" w:space="0" w:color="999999"/>
              <w:bottom w:val="single" w:sz="8" w:space="0" w:color="999999"/>
              <w:right w:val="single" w:sz="8" w:space="0" w:color="999999"/>
            </w:tcBorders>
          </w:tcPr>
          <w:p w14:paraId="4AD8B8E8" w14:textId="4C8E2F2D" w:rsidR="00944604" w:rsidRPr="00AA46A3" w:rsidRDefault="00375FEF" w:rsidP="00944604">
            <w:r w:rsidRPr="00AA46A3">
              <w:t xml:space="preserve">Click on </w:t>
            </w:r>
            <w:r w:rsidR="00944604" w:rsidRPr="00AA46A3">
              <w:t xml:space="preserve">the position and in the upcoming side panel next to it choose the </w:t>
            </w:r>
            <w:r w:rsidR="00944604" w:rsidRPr="00AA46A3">
              <w:rPr>
                <w:rStyle w:val="SAPScreenElement"/>
              </w:rPr>
              <w:t xml:space="preserve">Show Position </w:t>
            </w:r>
            <w:r w:rsidR="00944604" w:rsidRPr="00AA46A3">
              <w:rPr>
                <w:noProof/>
              </w:rPr>
              <w:drawing>
                <wp:inline distT="0" distB="0" distL="0" distR="0" wp14:anchorId="597EEDE3" wp14:editId="757910ED">
                  <wp:extent cx="201930" cy="166370"/>
                  <wp:effectExtent l="0" t="0" r="7620" b="508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930" cy="166370"/>
                          </a:xfrm>
                          <a:prstGeom prst="rect">
                            <a:avLst/>
                          </a:prstGeom>
                          <a:noFill/>
                          <a:ln>
                            <a:noFill/>
                          </a:ln>
                        </pic:spPr>
                      </pic:pic>
                    </a:graphicData>
                  </a:graphic>
                </wp:inline>
              </w:drawing>
            </w:r>
            <w:r w:rsidR="00944604" w:rsidRPr="00AA46A3">
              <w:rPr>
                <w:rStyle w:val="SAPScreenElement"/>
              </w:rPr>
              <w:t xml:space="preserve"> </w:t>
            </w:r>
            <w:r w:rsidR="00944604" w:rsidRPr="00AA46A3">
              <w:t xml:space="preserve">icon located below </w:t>
            </w:r>
            <w:r w:rsidR="00944604" w:rsidRPr="00AA46A3">
              <w:rPr>
                <w:rStyle w:val="SAPScreenElement"/>
              </w:rPr>
              <w:t xml:space="preserve">&lt;position title (code)&gt; </w:t>
            </w:r>
            <w:r w:rsidR="00944604" w:rsidRPr="00AA46A3">
              <w:t>and</w:t>
            </w:r>
            <w:r w:rsidR="00944604" w:rsidRPr="00AA46A3">
              <w:rPr>
                <w:rStyle w:val="SAPScreenElement"/>
              </w:rPr>
              <w:t xml:space="preserve"> </w:t>
            </w:r>
            <w:r w:rsidR="00944604" w:rsidRPr="00AA46A3">
              <w:t>next to</w:t>
            </w:r>
            <w:r w:rsidR="00944604" w:rsidRPr="00AA46A3">
              <w:rPr>
                <w:rStyle w:val="SAPScreenElement"/>
              </w:rPr>
              <w:t xml:space="preserve"> as of &lt;selected date&gt;</w:t>
            </w:r>
            <w:r w:rsidR="00944604" w:rsidRPr="00AA46A3">
              <w:t>.</w:t>
            </w:r>
          </w:p>
        </w:tc>
        <w:tc>
          <w:tcPr>
            <w:tcW w:w="2790" w:type="dxa"/>
            <w:tcBorders>
              <w:top w:val="single" w:sz="8" w:space="0" w:color="999999"/>
              <w:left w:val="single" w:sz="8" w:space="0" w:color="999999"/>
              <w:bottom w:val="single" w:sz="8" w:space="0" w:color="999999"/>
              <w:right w:val="single" w:sz="8" w:space="0" w:color="999999"/>
            </w:tcBorders>
          </w:tcPr>
          <w:p w14:paraId="773A86FA" w14:textId="77777777" w:rsidR="00944604" w:rsidRPr="00AA46A3" w:rsidRDefault="00944604" w:rsidP="00944604"/>
        </w:tc>
        <w:tc>
          <w:tcPr>
            <w:tcW w:w="3330" w:type="dxa"/>
            <w:tcBorders>
              <w:top w:val="single" w:sz="8" w:space="0" w:color="999999"/>
              <w:left w:val="single" w:sz="8" w:space="0" w:color="999999"/>
              <w:bottom w:val="single" w:sz="8" w:space="0" w:color="999999"/>
              <w:right w:val="single" w:sz="8" w:space="0" w:color="999999"/>
            </w:tcBorders>
          </w:tcPr>
          <w:p w14:paraId="1B5917D6" w14:textId="77777777" w:rsidR="00944604" w:rsidRPr="00AA46A3" w:rsidRDefault="00944604" w:rsidP="00944604">
            <w:r w:rsidRPr="00AA46A3">
              <w:t xml:space="preserve">The </w:t>
            </w:r>
            <w:r w:rsidRPr="00AA46A3">
              <w:rPr>
                <w:rStyle w:val="SAPScreenElement"/>
              </w:rPr>
              <w:t>Position: &lt;position title (code)&gt;</w:t>
            </w:r>
            <w:r w:rsidRPr="00AA46A3">
              <w:t xml:space="preserve"> window shows up containing the position details.</w:t>
            </w:r>
          </w:p>
        </w:tc>
        <w:tc>
          <w:tcPr>
            <w:tcW w:w="1288" w:type="dxa"/>
            <w:tcBorders>
              <w:top w:val="single" w:sz="8" w:space="0" w:color="999999"/>
              <w:left w:val="single" w:sz="8" w:space="0" w:color="999999"/>
              <w:bottom w:val="single" w:sz="8" w:space="0" w:color="999999"/>
              <w:right w:val="single" w:sz="8" w:space="0" w:color="999999"/>
            </w:tcBorders>
          </w:tcPr>
          <w:p w14:paraId="43F43FB0" w14:textId="77777777" w:rsidR="00944604" w:rsidRPr="00AA46A3" w:rsidRDefault="00944604" w:rsidP="00944604"/>
        </w:tc>
      </w:tr>
      <w:tr w:rsidR="00944604" w:rsidRPr="00AA46A3" w14:paraId="5069CECB" w14:textId="77777777" w:rsidTr="00D91A2F">
        <w:trPr>
          <w:trHeight w:val="357"/>
        </w:trPr>
        <w:tc>
          <w:tcPr>
            <w:tcW w:w="900" w:type="dxa"/>
            <w:tcBorders>
              <w:top w:val="single" w:sz="8" w:space="0" w:color="999999"/>
              <w:left w:val="single" w:sz="8" w:space="0" w:color="999999"/>
              <w:bottom w:val="single" w:sz="8" w:space="0" w:color="999999"/>
              <w:right w:val="single" w:sz="8" w:space="0" w:color="999999"/>
            </w:tcBorders>
          </w:tcPr>
          <w:p w14:paraId="7998EAEB" w14:textId="77777777" w:rsidR="00944604" w:rsidRPr="00AA46A3" w:rsidRDefault="00944604" w:rsidP="00944604">
            <w:r w:rsidRPr="00AA46A3">
              <w:t>6</w:t>
            </w:r>
          </w:p>
        </w:tc>
        <w:tc>
          <w:tcPr>
            <w:tcW w:w="1502" w:type="dxa"/>
            <w:tcBorders>
              <w:top w:val="single" w:sz="8" w:space="0" w:color="999999"/>
              <w:left w:val="single" w:sz="8" w:space="0" w:color="999999"/>
              <w:bottom w:val="single" w:sz="8" w:space="0" w:color="999999"/>
              <w:right w:val="single" w:sz="8" w:space="0" w:color="999999"/>
            </w:tcBorders>
          </w:tcPr>
          <w:p w14:paraId="7A7931DA" w14:textId="44CD34A7" w:rsidR="00944604" w:rsidRPr="00D91A2F" w:rsidRDefault="00944604" w:rsidP="00944604">
            <w:pPr>
              <w:rPr>
                <w:rStyle w:val="SAPEmphasis"/>
                <w:lang w:eastAsia="zh-CN"/>
              </w:rPr>
            </w:pPr>
            <w:r w:rsidRPr="00D91A2F">
              <w:rPr>
                <w:rStyle w:val="SAPEmphasis"/>
                <w:lang w:eastAsia="zh-CN"/>
              </w:rPr>
              <w:t>View Position Details</w:t>
            </w:r>
          </w:p>
        </w:tc>
        <w:tc>
          <w:tcPr>
            <w:tcW w:w="4500" w:type="dxa"/>
            <w:tcBorders>
              <w:top w:val="single" w:sz="8" w:space="0" w:color="999999"/>
              <w:left w:val="single" w:sz="8" w:space="0" w:color="999999"/>
              <w:bottom w:val="single" w:sz="8" w:space="0" w:color="999999"/>
              <w:right w:val="single" w:sz="8" w:space="0" w:color="999999"/>
            </w:tcBorders>
          </w:tcPr>
          <w:p w14:paraId="167A7B66" w14:textId="0F69CE53" w:rsidR="00944604" w:rsidRPr="00AA46A3" w:rsidRDefault="00944604" w:rsidP="00944604">
            <w:r w:rsidRPr="00AA46A3">
              <w:t xml:space="preserve">Check that the value in the </w:t>
            </w:r>
            <w:r w:rsidRPr="00AA46A3">
              <w:rPr>
                <w:rStyle w:val="SAPScreenElement"/>
              </w:rPr>
              <w:t>Start Date</w:t>
            </w:r>
            <w:r w:rsidRPr="00AA46A3">
              <w:t xml:space="preserve"> field coincides with the start date maintained for the request in process step </w:t>
            </w:r>
            <w:r w:rsidRPr="00AA46A3">
              <w:rPr>
                <w:rStyle w:val="SAPScreenElement"/>
                <w:color w:val="auto"/>
              </w:rPr>
              <w:t>Requesting Long-Term Time Off</w:t>
            </w:r>
            <w:r w:rsidRPr="00AA46A3">
              <w:rPr>
                <w:rStyle w:val="SAPEmphasis"/>
              </w:rPr>
              <w:t>.</w:t>
            </w:r>
          </w:p>
          <w:p w14:paraId="73DCADA0" w14:textId="77777777" w:rsidR="00944604" w:rsidRPr="00AA46A3" w:rsidRDefault="00944604" w:rsidP="00944604">
            <w:r w:rsidRPr="00AA46A3">
              <w:t xml:space="preserve">Check that the </w:t>
            </w:r>
            <w:r w:rsidRPr="00AA46A3">
              <w:rPr>
                <w:rStyle w:val="SAPScreenElement"/>
              </w:rPr>
              <w:t>Right To Return</w:t>
            </w:r>
            <w:r w:rsidRPr="00AA46A3">
              <w:t xml:space="preserve"> section of the </w:t>
            </w:r>
            <w:r w:rsidRPr="00AA46A3">
              <w:rPr>
                <w:rStyle w:val="SAPScreenElement"/>
              </w:rPr>
              <w:t>Position: &lt;position title (code)&gt;</w:t>
            </w:r>
            <w:r w:rsidRPr="00AA46A3">
              <w:t xml:space="preserve"> window contains following data:</w:t>
            </w:r>
          </w:p>
          <w:p w14:paraId="73FDCE74" w14:textId="46EC2F68" w:rsidR="00944604" w:rsidRPr="00AA46A3" w:rsidRDefault="00944604" w:rsidP="00944604">
            <w:r w:rsidRPr="00AA46A3">
              <w:rPr>
                <w:rStyle w:val="SAPScreenElement"/>
              </w:rPr>
              <w:t>User:</w:t>
            </w:r>
            <w:r w:rsidRPr="00AA46A3">
              <w:t xml:space="preserve"> </w:t>
            </w:r>
            <w:r w:rsidRPr="00AA46A3">
              <w:rPr>
                <w:rStyle w:val="SAPUserEntry"/>
                <w:color w:val="auto"/>
              </w:rPr>
              <w:t xml:space="preserve">&lt;name of employee who is on long-term </w:t>
            </w:r>
            <w:r w:rsidR="0090274F">
              <w:rPr>
                <w:rStyle w:val="SAPUserEntry"/>
                <w:color w:val="auto"/>
              </w:rPr>
              <w:t>time off</w:t>
            </w:r>
            <w:r w:rsidRPr="00AA46A3">
              <w:rPr>
                <w:rStyle w:val="SAPUserEntry"/>
                <w:color w:val="auto"/>
              </w:rPr>
              <w:t>&gt;</w:t>
            </w:r>
          </w:p>
          <w:p w14:paraId="6AE637BE" w14:textId="77777777" w:rsidR="00944604" w:rsidRPr="00AA46A3" w:rsidRDefault="00944604" w:rsidP="00944604">
            <w:r w:rsidRPr="00AA46A3">
              <w:rPr>
                <w:rStyle w:val="SAPScreenElement"/>
              </w:rPr>
              <w:t>Reason:</w:t>
            </w:r>
            <w:r w:rsidRPr="00AA46A3">
              <w:t xml:space="preserve"> </w:t>
            </w:r>
            <w:r w:rsidRPr="00AA46A3">
              <w:rPr>
                <w:rStyle w:val="SAPUserEntry"/>
                <w:color w:val="auto"/>
              </w:rPr>
              <w:t>Leave of Absence</w:t>
            </w:r>
          </w:p>
          <w:p w14:paraId="1CF55AC1" w14:textId="7E131C28" w:rsidR="00944604" w:rsidRPr="00AA46A3" w:rsidRDefault="00944604" w:rsidP="00944604">
            <w:r w:rsidRPr="00AA46A3">
              <w:t xml:space="preserve">Click the </w:t>
            </w:r>
            <w:r w:rsidRPr="00AA46A3">
              <w:rPr>
                <w:rStyle w:val="SAPScreenElement"/>
              </w:rPr>
              <w:t>Details</w:t>
            </w:r>
            <w:r w:rsidRPr="00AA46A3">
              <w:t xml:space="preserve"> link; in the upcoming </w:t>
            </w:r>
            <w:r w:rsidRPr="00AA46A3">
              <w:rPr>
                <w:rStyle w:val="SAPScreenElement"/>
              </w:rPr>
              <w:t>Details</w:t>
            </w:r>
            <w:r w:rsidRPr="00AA46A3">
              <w:t xml:space="preserve"> dialog box view the time type, it should be</w:t>
            </w:r>
            <w:r w:rsidRPr="00D91A2F">
              <w:rPr>
                <w:rStyle w:val="SAPUserEntry"/>
                <w:color w:val="auto"/>
              </w:rPr>
              <w:t xml:space="preserve"> </w:t>
            </w:r>
            <w:r w:rsidRPr="00AA46A3">
              <w:rPr>
                <w:rStyle w:val="SAPUserEntry"/>
                <w:color w:val="auto"/>
              </w:rPr>
              <w:t>Parental</w:t>
            </w:r>
            <w:r w:rsidR="007240A0" w:rsidRPr="00AA46A3">
              <w:t xml:space="preserve"> </w:t>
            </w:r>
            <w:r w:rsidR="007240A0" w:rsidRPr="00AA46A3">
              <w:rPr>
                <w:rStyle w:val="SAPUserEntry"/>
                <w:color w:val="auto"/>
              </w:rPr>
              <w:t>(US_PARENT)</w:t>
            </w:r>
            <w:r w:rsidRPr="00AA46A3">
              <w:t xml:space="preserve">. Choose the </w:t>
            </w:r>
            <w:r w:rsidRPr="00AA46A3">
              <w:rPr>
                <w:rStyle w:val="SAPScreenElement"/>
              </w:rPr>
              <w:t>Done</w:t>
            </w:r>
            <w:r w:rsidRPr="00AA46A3">
              <w:t xml:space="preserve"> button.</w:t>
            </w:r>
          </w:p>
        </w:tc>
        <w:tc>
          <w:tcPr>
            <w:tcW w:w="2790" w:type="dxa"/>
            <w:tcBorders>
              <w:top w:val="single" w:sz="8" w:space="0" w:color="999999"/>
              <w:left w:val="single" w:sz="8" w:space="0" w:color="999999"/>
              <w:bottom w:val="single" w:sz="8" w:space="0" w:color="999999"/>
              <w:right w:val="single" w:sz="8" w:space="0" w:color="999999"/>
            </w:tcBorders>
          </w:tcPr>
          <w:p w14:paraId="0BA752CB" w14:textId="77777777" w:rsidR="00944604" w:rsidRPr="00AA46A3" w:rsidRDefault="00944604" w:rsidP="00944604"/>
        </w:tc>
        <w:tc>
          <w:tcPr>
            <w:tcW w:w="3330" w:type="dxa"/>
            <w:tcBorders>
              <w:top w:val="single" w:sz="8" w:space="0" w:color="999999"/>
              <w:left w:val="single" w:sz="8" w:space="0" w:color="999999"/>
              <w:bottom w:val="single" w:sz="8" w:space="0" w:color="999999"/>
              <w:right w:val="single" w:sz="8" w:space="0" w:color="999999"/>
            </w:tcBorders>
          </w:tcPr>
          <w:p w14:paraId="2D1FDD76" w14:textId="77777777" w:rsidR="00944604" w:rsidRPr="00AA46A3" w:rsidRDefault="00944604" w:rsidP="00944604"/>
        </w:tc>
        <w:tc>
          <w:tcPr>
            <w:tcW w:w="1288" w:type="dxa"/>
            <w:tcBorders>
              <w:top w:val="single" w:sz="8" w:space="0" w:color="999999"/>
              <w:left w:val="single" w:sz="8" w:space="0" w:color="999999"/>
              <w:bottom w:val="single" w:sz="8" w:space="0" w:color="999999"/>
              <w:right w:val="single" w:sz="8" w:space="0" w:color="999999"/>
            </w:tcBorders>
          </w:tcPr>
          <w:p w14:paraId="3A7FB5AF" w14:textId="77777777" w:rsidR="00944604" w:rsidRPr="00AA46A3" w:rsidRDefault="00944604" w:rsidP="00944604"/>
        </w:tc>
      </w:tr>
      <w:tr w:rsidR="00944604" w:rsidRPr="00AA46A3" w14:paraId="4C93A6DE" w14:textId="77777777" w:rsidTr="00D91A2F">
        <w:trPr>
          <w:trHeight w:val="357"/>
        </w:trPr>
        <w:tc>
          <w:tcPr>
            <w:tcW w:w="900" w:type="dxa"/>
            <w:tcBorders>
              <w:top w:val="single" w:sz="8" w:space="0" w:color="999999"/>
              <w:left w:val="single" w:sz="8" w:space="0" w:color="999999"/>
              <w:bottom w:val="single" w:sz="8" w:space="0" w:color="999999"/>
              <w:right w:val="single" w:sz="8" w:space="0" w:color="999999"/>
            </w:tcBorders>
          </w:tcPr>
          <w:p w14:paraId="062F21E2" w14:textId="77777777" w:rsidR="00944604" w:rsidRPr="00AA46A3" w:rsidRDefault="00944604" w:rsidP="00944604">
            <w:r w:rsidRPr="00AA46A3">
              <w:t>7</w:t>
            </w:r>
          </w:p>
        </w:tc>
        <w:tc>
          <w:tcPr>
            <w:tcW w:w="1502" w:type="dxa"/>
            <w:tcBorders>
              <w:top w:val="single" w:sz="8" w:space="0" w:color="999999"/>
              <w:left w:val="single" w:sz="8" w:space="0" w:color="999999"/>
              <w:bottom w:val="single" w:sz="8" w:space="0" w:color="999999"/>
              <w:right w:val="single" w:sz="8" w:space="0" w:color="999999"/>
            </w:tcBorders>
          </w:tcPr>
          <w:p w14:paraId="5933904D" w14:textId="0C64E056" w:rsidR="00944604" w:rsidRPr="0082055E" w:rsidRDefault="00944604" w:rsidP="00944604">
            <w:pPr>
              <w:rPr>
                <w:rFonts w:cs="Arial"/>
                <w:b/>
                <w:bCs/>
              </w:rPr>
            </w:pPr>
            <w:r w:rsidRPr="00D91A2F">
              <w:rPr>
                <w:rStyle w:val="SAPEmphasis"/>
                <w:lang w:eastAsia="zh-CN"/>
              </w:rPr>
              <w:t>Close Window</w:t>
            </w:r>
          </w:p>
        </w:tc>
        <w:tc>
          <w:tcPr>
            <w:tcW w:w="4500" w:type="dxa"/>
            <w:tcBorders>
              <w:top w:val="single" w:sz="8" w:space="0" w:color="999999"/>
              <w:left w:val="single" w:sz="8" w:space="0" w:color="999999"/>
              <w:bottom w:val="single" w:sz="8" w:space="0" w:color="999999"/>
              <w:right w:val="single" w:sz="8" w:space="0" w:color="999999"/>
            </w:tcBorders>
          </w:tcPr>
          <w:p w14:paraId="2A33B277" w14:textId="7FB07B40" w:rsidR="00944604" w:rsidRPr="00AA46A3" w:rsidRDefault="00944604">
            <w:r w:rsidRPr="00AA46A3">
              <w:t xml:space="preserve">When done, choose </w:t>
            </w:r>
            <w:r w:rsidRPr="00AA46A3">
              <w:rPr>
                <w:rStyle w:val="SAPScreenElement"/>
              </w:rPr>
              <w:t>X (Cancel)</w:t>
            </w:r>
            <w:r w:rsidRPr="00AA46A3">
              <w:t>.</w:t>
            </w:r>
          </w:p>
        </w:tc>
        <w:tc>
          <w:tcPr>
            <w:tcW w:w="2790" w:type="dxa"/>
            <w:tcBorders>
              <w:top w:val="single" w:sz="8" w:space="0" w:color="999999"/>
              <w:left w:val="single" w:sz="8" w:space="0" w:color="999999"/>
              <w:bottom w:val="single" w:sz="8" w:space="0" w:color="999999"/>
              <w:right w:val="single" w:sz="8" w:space="0" w:color="999999"/>
            </w:tcBorders>
          </w:tcPr>
          <w:p w14:paraId="1C524691" w14:textId="77777777" w:rsidR="00944604" w:rsidRPr="00AA46A3" w:rsidRDefault="00944604" w:rsidP="00944604"/>
        </w:tc>
        <w:tc>
          <w:tcPr>
            <w:tcW w:w="3330" w:type="dxa"/>
            <w:tcBorders>
              <w:top w:val="single" w:sz="8" w:space="0" w:color="999999"/>
              <w:left w:val="single" w:sz="8" w:space="0" w:color="999999"/>
              <w:bottom w:val="single" w:sz="8" w:space="0" w:color="999999"/>
              <w:right w:val="single" w:sz="8" w:space="0" w:color="999999"/>
            </w:tcBorders>
          </w:tcPr>
          <w:p w14:paraId="1B69D928" w14:textId="77777777" w:rsidR="00944604" w:rsidRPr="00AA46A3" w:rsidRDefault="00944604" w:rsidP="00944604"/>
        </w:tc>
        <w:tc>
          <w:tcPr>
            <w:tcW w:w="1288" w:type="dxa"/>
            <w:tcBorders>
              <w:top w:val="single" w:sz="8" w:space="0" w:color="999999"/>
              <w:left w:val="single" w:sz="8" w:space="0" w:color="999999"/>
              <w:bottom w:val="single" w:sz="8" w:space="0" w:color="999999"/>
              <w:right w:val="single" w:sz="8" w:space="0" w:color="999999"/>
            </w:tcBorders>
          </w:tcPr>
          <w:p w14:paraId="46BC9B03" w14:textId="77777777" w:rsidR="00944604" w:rsidRPr="00AA46A3" w:rsidRDefault="00944604" w:rsidP="00944604"/>
        </w:tc>
      </w:tr>
    </w:tbl>
    <w:p w14:paraId="57757840" w14:textId="77777777" w:rsidR="00230CAD" w:rsidRPr="00AA46A3" w:rsidRDefault="00230CAD" w:rsidP="009637A2">
      <w:pPr>
        <w:pStyle w:val="Heading3"/>
        <w:rPr>
          <w:rStyle w:val="SAPEmphasis"/>
          <w:rFonts w:ascii="BentonSans Bold" w:hAnsi="BentonSans Bold"/>
        </w:rPr>
      </w:pPr>
      <w:bookmarkStart w:id="1482" w:name="_Toc507513138"/>
      <w:r w:rsidRPr="00AA46A3">
        <w:rPr>
          <w:rStyle w:val="SAPEmphasis"/>
          <w:rFonts w:ascii="BentonSans Bold" w:hAnsi="BentonSans Bold"/>
        </w:rPr>
        <w:t>Viewing Employee Job Information Details</w:t>
      </w:r>
      <w:bookmarkEnd w:id="1482"/>
    </w:p>
    <w:p w14:paraId="509314C7" w14:textId="77777777" w:rsidR="00230CAD" w:rsidRPr="00AA46A3" w:rsidRDefault="00230CAD" w:rsidP="00230CAD">
      <w:pPr>
        <w:pStyle w:val="SAPKeyblockTitle"/>
      </w:pPr>
      <w:r w:rsidRPr="00AA46A3">
        <w:t>Test Administration</w:t>
      </w:r>
    </w:p>
    <w:p w14:paraId="3590F4DA" w14:textId="47F92D2D" w:rsidR="00230CAD" w:rsidRPr="00AA46A3" w:rsidRDefault="00230CAD" w:rsidP="00230CAD">
      <w:r w:rsidRPr="00AA46A3">
        <w:t>Customer project: Fill in the project-specific parts (</w:t>
      </w:r>
      <w:r w:rsidR="00806DD6" w:rsidRPr="00AA46A3">
        <w:t>between &lt;brackets&gt;</w:t>
      </w:r>
      <w:r w:rsidRPr="00AA46A3">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230CAD" w:rsidRPr="00AA46A3" w14:paraId="5156C022" w14:textId="77777777" w:rsidTr="0043470D">
        <w:tc>
          <w:tcPr>
            <w:tcW w:w="2280" w:type="dxa"/>
            <w:tcBorders>
              <w:top w:val="single" w:sz="8" w:space="0" w:color="999999"/>
              <w:left w:val="single" w:sz="8" w:space="0" w:color="999999"/>
              <w:bottom w:val="single" w:sz="8" w:space="0" w:color="999999"/>
              <w:right w:val="single" w:sz="8" w:space="0" w:color="999999"/>
            </w:tcBorders>
            <w:hideMark/>
          </w:tcPr>
          <w:p w14:paraId="150E31E1" w14:textId="77777777" w:rsidR="00230CAD" w:rsidRPr="00AA46A3" w:rsidRDefault="00230CAD" w:rsidP="0043470D">
            <w:pPr>
              <w:rPr>
                <w:rStyle w:val="SAPEmphasis"/>
              </w:rPr>
            </w:pPr>
            <w:r w:rsidRPr="00AA46A3">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5C9C40AE" w14:textId="77777777" w:rsidR="00230CAD" w:rsidRPr="00AA46A3" w:rsidRDefault="00230CAD" w:rsidP="0043470D">
            <w:r w:rsidRPr="00AA46A3">
              <w:t>&lt;X.XX&gt;</w:t>
            </w:r>
          </w:p>
        </w:tc>
        <w:tc>
          <w:tcPr>
            <w:tcW w:w="2401" w:type="dxa"/>
            <w:tcBorders>
              <w:top w:val="single" w:sz="8" w:space="0" w:color="999999"/>
              <w:left w:val="single" w:sz="8" w:space="0" w:color="999999"/>
              <w:bottom w:val="single" w:sz="8" w:space="0" w:color="999999"/>
              <w:right w:val="single" w:sz="8" w:space="0" w:color="999999"/>
            </w:tcBorders>
            <w:hideMark/>
          </w:tcPr>
          <w:p w14:paraId="716A3909" w14:textId="77777777" w:rsidR="00230CAD" w:rsidRPr="00AA46A3" w:rsidRDefault="00230CAD" w:rsidP="0043470D">
            <w:pPr>
              <w:rPr>
                <w:rStyle w:val="SAPEmphasis"/>
              </w:rPr>
            </w:pPr>
            <w:r w:rsidRPr="00AA46A3">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131B08B5" w14:textId="77777777" w:rsidR="00230CAD" w:rsidRPr="00AA46A3" w:rsidRDefault="00806DD6" w:rsidP="0043470D">
            <w:r w:rsidRPr="00AA46A3">
              <w:t>&lt;name&gt;</w:t>
            </w:r>
          </w:p>
        </w:tc>
        <w:tc>
          <w:tcPr>
            <w:tcW w:w="2402" w:type="dxa"/>
            <w:tcBorders>
              <w:top w:val="single" w:sz="8" w:space="0" w:color="999999"/>
              <w:left w:val="single" w:sz="8" w:space="0" w:color="999999"/>
              <w:bottom w:val="single" w:sz="8" w:space="0" w:color="999999"/>
              <w:right w:val="single" w:sz="8" w:space="0" w:color="999999"/>
            </w:tcBorders>
            <w:hideMark/>
          </w:tcPr>
          <w:p w14:paraId="0F29B3BD" w14:textId="77777777" w:rsidR="00230CAD" w:rsidRPr="00AA46A3" w:rsidRDefault="00230CAD" w:rsidP="0043470D">
            <w:pPr>
              <w:rPr>
                <w:rStyle w:val="SAPEmphasis"/>
              </w:rPr>
            </w:pPr>
            <w:r w:rsidRPr="00AA46A3">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4DE1250A" w14:textId="33D54467" w:rsidR="00230CAD" w:rsidRPr="00AA46A3" w:rsidRDefault="00165FAC" w:rsidP="0043470D">
            <w:r w:rsidRPr="00AA46A3">
              <w:t>&lt;date&gt;</w:t>
            </w:r>
          </w:p>
        </w:tc>
      </w:tr>
      <w:tr w:rsidR="00230CAD" w:rsidRPr="00AA46A3" w14:paraId="01A57BFC" w14:textId="77777777" w:rsidTr="0043470D">
        <w:tc>
          <w:tcPr>
            <w:tcW w:w="2280" w:type="dxa"/>
            <w:tcBorders>
              <w:top w:val="single" w:sz="8" w:space="0" w:color="999999"/>
              <w:left w:val="single" w:sz="8" w:space="0" w:color="999999"/>
              <w:bottom w:val="single" w:sz="8" w:space="0" w:color="999999"/>
              <w:right w:val="single" w:sz="8" w:space="0" w:color="999999"/>
            </w:tcBorders>
            <w:hideMark/>
          </w:tcPr>
          <w:p w14:paraId="0815A77B" w14:textId="77777777" w:rsidR="00230CAD" w:rsidRPr="00AA46A3" w:rsidRDefault="00230CAD" w:rsidP="0043470D">
            <w:pPr>
              <w:rPr>
                <w:rStyle w:val="SAPEmphasis"/>
              </w:rPr>
            </w:pPr>
            <w:r w:rsidRPr="00AA46A3">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41C6C5F7" w14:textId="459DC3FA" w:rsidR="00230CAD" w:rsidRPr="00AA46A3" w:rsidRDefault="00230CAD" w:rsidP="0043470D">
            <w:r w:rsidRPr="00AA46A3">
              <w:t xml:space="preserve">HR </w:t>
            </w:r>
            <w:r w:rsidR="00B8638D" w:rsidRPr="00AA46A3">
              <w:t>Administrator</w:t>
            </w:r>
          </w:p>
        </w:tc>
      </w:tr>
      <w:tr w:rsidR="00230CAD" w:rsidRPr="00AA46A3" w14:paraId="21889BB2" w14:textId="77777777" w:rsidTr="0043470D">
        <w:tc>
          <w:tcPr>
            <w:tcW w:w="2280" w:type="dxa"/>
            <w:tcBorders>
              <w:top w:val="single" w:sz="8" w:space="0" w:color="999999"/>
              <w:left w:val="single" w:sz="8" w:space="0" w:color="999999"/>
              <w:bottom w:val="single" w:sz="8" w:space="0" w:color="999999"/>
              <w:right w:val="single" w:sz="8" w:space="0" w:color="999999"/>
            </w:tcBorders>
            <w:hideMark/>
          </w:tcPr>
          <w:p w14:paraId="44923190" w14:textId="77777777" w:rsidR="00230CAD" w:rsidRPr="00AA46A3" w:rsidRDefault="00230CAD" w:rsidP="0043470D">
            <w:pPr>
              <w:rPr>
                <w:rStyle w:val="SAPEmphasis"/>
              </w:rPr>
            </w:pPr>
            <w:r w:rsidRPr="00AA46A3">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378431F0" w14:textId="77777777" w:rsidR="00230CAD" w:rsidRPr="00AA46A3" w:rsidRDefault="00230CAD" w:rsidP="0043470D">
            <w:r w:rsidRPr="00AA46A3">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657C9435" w14:textId="77777777" w:rsidR="00230CAD" w:rsidRPr="00AA46A3" w:rsidRDefault="00230CAD" w:rsidP="0043470D">
            <w:pPr>
              <w:rPr>
                <w:rStyle w:val="SAPEmphasis"/>
              </w:rPr>
            </w:pPr>
            <w:r w:rsidRPr="00AA46A3">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774EB527" w14:textId="7F891CE2" w:rsidR="00230CAD" w:rsidRPr="00AA46A3" w:rsidRDefault="00583EFD" w:rsidP="0043470D">
            <w:r>
              <w:t>&lt;duration&gt;</w:t>
            </w:r>
          </w:p>
        </w:tc>
      </w:tr>
    </w:tbl>
    <w:p w14:paraId="10C9BF54" w14:textId="77777777" w:rsidR="00230CAD" w:rsidRPr="00AA46A3" w:rsidRDefault="00230CAD" w:rsidP="00230CAD">
      <w:pPr>
        <w:pStyle w:val="SAPKeyblockTitle"/>
      </w:pPr>
      <w:r w:rsidRPr="00AA46A3">
        <w:t>Purpose</w:t>
      </w:r>
    </w:p>
    <w:p w14:paraId="26BDADD1" w14:textId="1C4CC6E0" w:rsidR="007E6F3F" w:rsidRPr="00AA46A3" w:rsidRDefault="007E6F3F" w:rsidP="00230CAD">
      <w:r w:rsidRPr="00AA46A3">
        <w:t xml:space="preserve">The HR </w:t>
      </w:r>
      <w:r w:rsidR="00B8638D" w:rsidRPr="00AA46A3">
        <w:t>Administrator</w:t>
      </w:r>
      <w:r w:rsidR="00B8638D" w:rsidRPr="00AA46A3" w:rsidDel="00B8638D">
        <w:t xml:space="preserve"> </w:t>
      </w:r>
      <w:r w:rsidRPr="00AA46A3">
        <w:t xml:space="preserve">views if the job information of the employee has been updated as expected after the employee started his or her long-term </w:t>
      </w:r>
      <w:r w:rsidR="00245D0B" w:rsidRPr="00AA46A3">
        <w:t>time off</w:t>
      </w:r>
      <w:r w:rsidRPr="00AA46A3">
        <w:t>.</w:t>
      </w:r>
    </w:p>
    <w:p w14:paraId="55C1FC86" w14:textId="77777777" w:rsidR="00230CAD" w:rsidRPr="00AA46A3" w:rsidRDefault="00230CAD" w:rsidP="00230CAD">
      <w:pPr>
        <w:pStyle w:val="SAPKeyblockTitle"/>
      </w:pPr>
      <w:r w:rsidRPr="00AA46A3">
        <w:t>Procedure</w:t>
      </w:r>
    </w:p>
    <w:tbl>
      <w:tblPr>
        <w:tblW w:w="1431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260"/>
        <w:gridCol w:w="3870"/>
        <w:gridCol w:w="2970"/>
        <w:gridCol w:w="4078"/>
        <w:gridCol w:w="1260"/>
      </w:tblGrid>
      <w:tr w:rsidR="001C56F7" w:rsidRPr="00AA46A3" w14:paraId="4796BFF1" w14:textId="77777777" w:rsidTr="00D91A2F">
        <w:trPr>
          <w:trHeight w:val="576"/>
          <w:tblHeader/>
        </w:trPr>
        <w:tc>
          <w:tcPr>
            <w:tcW w:w="872" w:type="dxa"/>
            <w:tcBorders>
              <w:top w:val="single" w:sz="8" w:space="0" w:color="999999"/>
              <w:left w:val="single" w:sz="8" w:space="0" w:color="999999"/>
              <w:bottom w:val="single" w:sz="8" w:space="0" w:color="999999"/>
              <w:right w:val="single" w:sz="8" w:space="0" w:color="999999"/>
            </w:tcBorders>
            <w:shd w:val="clear" w:color="auto" w:fill="999999"/>
            <w:hideMark/>
          </w:tcPr>
          <w:p w14:paraId="0E01731B" w14:textId="77777777" w:rsidR="001C56F7" w:rsidRPr="00AA46A3" w:rsidRDefault="001C56F7" w:rsidP="0043470D">
            <w:pPr>
              <w:pStyle w:val="SAPTableHeader"/>
            </w:pPr>
            <w:r w:rsidRPr="00AA46A3">
              <w:t>Test Step #</w:t>
            </w:r>
          </w:p>
        </w:tc>
        <w:tc>
          <w:tcPr>
            <w:tcW w:w="1260" w:type="dxa"/>
            <w:tcBorders>
              <w:top w:val="single" w:sz="8" w:space="0" w:color="999999"/>
              <w:left w:val="single" w:sz="8" w:space="0" w:color="999999"/>
              <w:bottom w:val="single" w:sz="8" w:space="0" w:color="999999"/>
              <w:right w:val="single" w:sz="8" w:space="0" w:color="999999"/>
            </w:tcBorders>
            <w:shd w:val="clear" w:color="auto" w:fill="999999"/>
            <w:hideMark/>
          </w:tcPr>
          <w:p w14:paraId="68A97ECA" w14:textId="77777777" w:rsidR="001C56F7" w:rsidRPr="00AA46A3" w:rsidRDefault="001C56F7" w:rsidP="0043470D">
            <w:pPr>
              <w:pStyle w:val="SAPTableHeader"/>
            </w:pPr>
            <w:r w:rsidRPr="00AA46A3">
              <w:t>Test Step Name</w:t>
            </w:r>
          </w:p>
        </w:tc>
        <w:tc>
          <w:tcPr>
            <w:tcW w:w="3870" w:type="dxa"/>
            <w:tcBorders>
              <w:top w:val="single" w:sz="8" w:space="0" w:color="999999"/>
              <w:left w:val="single" w:sz="8" w:space="0" w:color="999999"/>
              <w:bottom w:val="single" w:sz="8" w:space="0" w:color="999999"/>
              <w:right w:val="single" w:sz="8" w:space="0" w:color="999999"/>
            </w:tcBorders>
            <w:shd w:val="clear" w:color="auto" w:fill="999999"/>
            <w:hideMark/>
          </w:tcPr>
          <w:p w14:paraId="4971FD20" w14:textId="77777777" w:rsidR="001C56F7" w:rsidRPr="00AA46A3" w:rsidRDefault="001C56F7" w:rsidP="0043470D">
            <w:pPr>
              <w:pStyle w:val="SAPTableHeader"/>
            </w:pPr>
            <w:r w:rsidRPr="00AA46A3">
              <w:t>Instruction</w:t>
            </w:r>
          </w:p>
        </w:tc>
        <w:tc>
          <w:tcPr>
            <w:tcW w:w="2970" w:type="dxa"/>
            <w:tcBorders>
              <w:top w:val="single" w:sz="8" w:space="0" w:color="999999"/>
              <w:left w:val="single" w:sz="8" w:space="0" w:color="999999"/>
              <w:bottom w:val="single" w:sz="8" w:space="0" w:color="999999"/>
              <w:right w:val="single" w:sz="8" w:space="0" w:color="999999"/>
            </w:tcBorders>
            <w:shd w:val="clear" w:color="auto" w:fill="999999"/>
          </w:tcPr>
          <w:p w14:paraId="35088420" w14:textId="77777777" w:rsidR="001C56F7" w:rsidRPr="00AA46A3" w:rsidRDefault="001C56F7" w:rsidP="0043470D">
            <w:pPr>
              <w:pStyle w:val="SAPTableHeader"/>
            </w:pPr>
            <w:r w:rsidRPr="00AA46A3">
              <w:t>Additional Information</w:t>
            </w:r>
          </w:p>
        </w:tc>
        <w:tc>
          <w:tcPr>
            <w:tcW w:w="4078" w:type="dxa"/>
            <w:tcBorders>
              <w:top w:val="single" w:sz="8" w:space="0" w:color="999999"/>
              <w:left w:val="single" w:sz="8" w:space="0" w:color="999999"/>
              <w:bottom w:val="single" w:sz="8" w:space="0" w:color="999999"/>
              <w:right w:val="single" w:sz="8" w:space="0" w:color="999999"/>
            </w:tcBorders>
            <w:shd w:val="clear" w:color="auto" w:fill="999999"/>
            <w:hideMark/>
          </w:tcPr>
          <w:p w14:paraId="22C18EC0" w14:textId="77777777" w:rsidR="001C56F7" w:rsidRPr="00AA46A3" w:rsidRDefault="001C56F7" w:rsidP="0043470D">
            <w:pPr>
              <w:pStyle w:val="SAPTableHeader"/>
            </w:pPr>
            <w:r w:rsidRPr="00AA46A3">
              <w:t>Expected Result</w:t>
            </w:r>
          </w:p>
        </w:tc>
        <w:tc>
          <w:tcPr>
            <w:tcW w:w="1260" w:type="dxa"/>
            <w:tcBorders>
              <w:top w:val="single" w:sz="8" w:space="0" w:color="999999"/>
              <w:left w:val="single" w:sz="8" w:space="0" w:color="999999"/>
              <w:bottom w:val="single" w:sz="8" w:space="0" w:color="999999"/>
              <w:right w:val="single" w:sz="8" w:space="0" w:color="999999"/>
            </w:tcBorders>
            <w:shd w:val="clear" w:color="auto" w:fill="999999"/>
            <w:hideMark/>
          </w:tcPr>
          <w:p w14:paraId="768E2E65" w14:textId="77777777" w:rsidR="001C56F7" w:rsidRPr="00AA46A3" w:rsidRDefault="001C56F7" w:rsidP="0043470D">
            <w:pPr>
              <w:pStyle w:val="SAPTableHeader"/>
            </w:pPr>
            <w:r w:rsidRPr="00AA46A3">
              <w:t>Pass / Fail / Comment</w:t>
            </w:r>
          </w:p>
        </w:tc>
      </w:tr>
      <w:tr w:rsidR="001C56F7" w:rsidRPr="00AA46A3" w14:paraId="45C5E2D8" w14:textId="77777777" w:rsidTr="00D91A2F">
        <w:trPr>
          <w:trHeight w:val="288"/>
        </w:trPr>
        <w:tc>
          <w:tcPr>
            <w:tcW w:w="872" w:type="dxa"/>
            <w:tcBorders>
              <w:top w:val="single" w:sz="8" w:space="0" w:color="999999"/>
              <w:left w:val="single" w:sz="8" w:space="0" w:color="999999"/>
              <w:bottom w:val="single" w:sz="8" w:space="0" w:color="999999"/>
              <w:right w:val="single" w:sz="8" w:space="0" w:color="999999"/>
            </w:tcBorders>
            <w:hideMark/>
          </w:tcPr>
          <w:p w14:paraId="7D4E6613" w14:textId="77777777" w:rsidR="001C56F7" w:rsidRPr="00AA46A3" w:rsidRDefault="001C56F7" w:rsidP="0043470D">
            <w:r w:rsidRPr="00AA46A3">
              <w:t>1</w:t>
            </w:r>
          </w:p>
        </w:tc>
        <w:tc>
          <w:tcPr>
            <w:tcW w:w="1260" w:type="dxa"/>
            <w:tcBorders>
              <w:top w:val="single" w:sz="8" w:space="0" w:color="999999"/>
              <w:left w:val="single" w:sz="8" w:space="0" w:color="999999"/>
              <w:bottom w:val="single" w:sz="8" w:space="0" w:color="999999"/>
              <w:right w:val="single" w:sz="8" w:space="0" w:color="999999"/>
            </w:tcBorders>
            <w:hideMark/>
          </w:tcPr>
          <w:p w14:paraId="43AEEBD3" w14:textId="77777777" w:rsidR="001C56F7" w:rsidRPr="00D91A2F" w:rsidRDefault="001C56F7" w:rsidP="0043470D">
            <w:pPr>
              <w:rPr>
                <w:rStyle w:val="SAPEmphasis"/>
                <w:lang w:eastAsia="zh-CN"/>
              </w:rPr>
            </w:pPr>
            <w:r w:rsidRPr="00D91A2F">
              <w:rPr>
                <w:rStyle w:val="SAPEmphasis"/>
                <w:lang w:eastAsia="zh-CN"/>
              </w:rPr>
              <w:t>Log on</w:t>
            </w:r>
          </w:p>
        </w:tc>
        <w:tc>
          <w:tcPr>
            <w:tcW w:w="3870" w:type="dxa"/>
            <w:tcBorders>
              <w:top w:val="single" w:sz="8" w:space="0" w:color="999999"/>
              <w:left w:val="single" w:sz="8" w:space="0" w:color="999999"/>
              <w:bottom w:val="single" w:sz="8" w:space="0" w:color="999999"/>
              <w:right w:val="single" w:sz="8" w:space="0" w:color="999999"/>
            </w:tcBorders>
            <w:hideMark/>
          </w:tcPr>
          <w:p w14:paraId="2899E07C" w14:textId="1FCEAE70" w:rsidR="001C56F7" w:rsidRPr="00AA46A3" w:rsidRDefault="001C56F7" w:rsidP="005053C2">
            <w:r w:rsidRPr="00AA46A3">
              <w:t xml:space="preserve">Log on to </w:t>
            </w:r>
            <w:r w:rsidR="008E6128" w:rsidRPr="00AA46A3">
              <w:rPr>
                <w:rStyle w:val="SAPScreenElement"/>
                <w:color w:val="auto"/>
              </w:rPr>
              <w:t>Employee Central</w:t>
            </w:r>
            <w:r w:rsidR="008E6128" w:rsidRPr="00AA46A3">
              <w:t xml:space="preserve"> </w:t>
            </w:r>
            <w:r w:rsidRPr="00AA46A3">
              <w:t xml:space="preserve">as HR </w:t>
            </w:r>
            <w:r w:rsidR="00B8638D" w:rsidRPr="00AA46A3">
              <w:t>Administrator</w:t>
            </w:r>
            <w:r w:rsidRPr="00AA46A3">
              <w:t>.</w:t>
            </w:r>
          </w:p>
        </w:tc>
        <w:tc>
          <w:tcPr>
            <w:tcW w:w="2970" w:type="dxa"/>
            <w:tcBorders>
              <w:top w:val="single" w:sz="8" w:space="0" w:color="999999"/>
              <w:left w:val="single" w:sz="8" w:space="0" w:color="999999"/>
              <w:bottom w:val="single" w:sz="8" w:space="0" w:color="999999"/>
              <w:right w:val="single" w:sz="8" w:space="0" w:color="999999"/>
            </w:tcBorders>
          </w:tcPr>
          <w:p w14:paraId="3245BEED" w14:textId="77777777" w:rsidR="001C56F7" w:rsidRPr="00AA46A3" w:rsidRDefault="001C56F7" w:rsidP="0043470D"/>
        </w:tc>
        <w:tc>
          <w:tcPr>
            <w:tcW w:w="4078" w:type="dxa"/>
            <w:tcBorders>
              <w:top w:val="single" w:sz="8" w:space="0" w:color="999999"/>
              <w:left w:val="single" w:sz="8" w:space="0" w:color="999999"/>
              <w:bottom w:val="single" w:sz="8" w:space="0" w:color="999999"/>
              <w:right w:val="single" w:sz="8" w:space="0" w:color="999999"/>
            </w:tcBorders>
            <w:hideMark/>
          </w:tcPr>
          <w:p w14:paraId="38BA67AF" w14:textId="77777777" w:rsidR="001C56F7" w:rsidRPr="00AA46A3" w:rsidRDefault="001C56F7" w:rsidP="0043470D">
            <w:r w:rsidRPr="00AA46A3">
              <w:t xml:space="preserve">The </w:t>
            </w:r>
            <w:r w:rsidRPr="00AA46A3">
              <w:rPr>
                <w:rStyle w:val="SAPScreenElement"/>
              </w:rPr>
              <w:t xml:space="preserve">Home </w:t>
            </w:r>
            <w:r w:rsidRPr="00AA46A3">
              <w:t>page is displayed.</w:t>
            </w:r>
          </w:p>
        </w:tc>
        <w:tc>
          <w:tcPr>
            <w:tcW w:w="1260" w:type="dxa"/>
            <w:tcBorders>
              <w:top w:val="single" w:sz="8" w:space="0" w:color="999999"/>
              <w:left w:val="single" w:sz="8" w:space="0" w:color="999999"/>
              <w:bottom w:val="single" w:sz="8" w:space="0" w:color="999999"/>
              <w:right w:val="single" w:sz="8" w:space="0" w:color="999999"/>
            </w:tcBorders>
          </w:tcPr>
          <w:p w14:paraId="62287964" w14:textId="77777777" w:rsidR="001C56F7" w:rsidRPr="00AA46A3" w:rsidRDefault="001C56F7" w:rsidP="0043470D"/>
        </w:tc>
      </w:tr>
      <w:tr w:rsidR="001C56F7" w:rsidRPr="00AA46A3" w14:paraId="3CB590A2" w14:textId="77777777" w:rsidTr="00D91A2F">
        <w:trPr>
          <w:trHeight w:val="576"/>
        </w:trPr>
        <w:tc>
          <w:tcPr>
            <w:tcW w:w="872" w:type="dxa"/>
            <w:tcBorders>
              <w:top w:val="single" w:sz="8" w:space="0" w:color="999999"/>
              <w:left w:val="single" w:sz="8" w:space="0" w:color="999999"/>
              <w:bottom w:val="single" w:sz="8" w:space="0" w:color="999999"/>
              <w:right w:val="single" w:sz="8" w:space="0" w:color="999999"/>
            </w:tcBorders>
          </w:tcPr>
          <w:p w14:paraId="539C596D" w14:textId="77777777" w:rsidR="001C56F7" w:rsidRPr="00AA46A3" w:rsidRDefault="008D7E6F" w:rsidP="007E6F3F">
            <w:r w:rsidRPr="00AA46A3">
              <w:t>2</w:t>
            </w:r>
          </w:p>
        </w:tc>
        <w:tc>
          <w:tcPr>
            <w:tcW w:w="1260" w:type="dxa"/>
            <w:tcBorders>
              <w:top w:val="single" w:sz="8" w:space="0" w:color="999999"/>
              <w:left w:val="single" w:sz="8" w:space="0" w:color="999999"/>
              <w:bottom w:val="single" w:sz="8" w:space="0" w:color="999999"/>
              <w:right w:val="single" w:sz="8" w:space="0" w:color="999999"/>
            </w:tcBorders>
          </w:tcPr>
          <w:p w14:paraId="301F8616" w14:textId="77777777" w:rsidR="001C56F7" w:rsidRPr="00D91A2F" w:rsidRDefault="001C56F7" w:rsidP="007E6F3F">
            <w:pPr>
              <w:rPr>
                <w:rStyle w:val="SAPEmphasis"/>
                <w:lang w:eastAsia="zh-CN"/>
              </w:rPr>
            </w:pPr>
            <w:r w:rsidRPr="00D91A2F">
              <w:rPr>
                <w:rStyle w:val="SAPEmphasis"/>
                <w:lang w:eastAsia="zh-CN"/>
              </w:rPr>
              <w:t>Search Employee</w:t>
            </w:r>
          </w:p>
        </w:tc>
        <w:tc>
          <w:tcPr>
            <w:tcW w:w="3870" w:type="dxa"/>
            <w:tcBorders>
              <w:top w:val="single" w:sz="8" w:space="0" w:color="999999"/>
              <w:left w:val="single" w:sz="8" w:space="0" w:color="999999"/>
              <w:bottom w:val="single" w:sz="8" w:space="0" w:color="999999"/>
              <w:right w:val="single" w:sz="8" w:space="0" w:color="999999"/>
            </w:tcBorders>
          </w:tcPr>
          <w:p w14:paraId="4467CB84" w14:textId="5974F32A" w:rsidR="006F52E5" w:rsidRPr="00AA46A3" w:rsidRDefault="001C56F7" w:rsidP="006F52E5">
            <w:pPr>
              <w:rPr>
                <w:rStyle w:val="SAPScreenElement"/>
              </w:rPr>
            </w:pPr>
            <w:r w:rsidRPr="00AA46A3">
              <w:t>In the</w:t>
            </w:r>
            <w:r w:rsidRPr="00AA46A3">
              <w:rPr>
                <w:rStyle w:val="SAPScreenElement"/>
              </w:rPr>
              <w:t xml:space="preserve"> Search </w:t>
            </w:r>
            <w:r w:rsidR="006F52E5" w:rsidRPr="00AA46A3">
              <w:rPr>
                <w:rStyle w:val="SAPScreenElement"/>
              </w:rPr>
              <w:t>for actions or people</w:t>
            </w:r>
            <w:r w:rsidR="006F52E5" w:rsidRPr="00AA46A3">
              <w:t xml:space="preserve"> box, </w:t>
            </w:r>
            <w:r w:rsidRPr="00AA46A3">
              <w:t xml:space="preserve">in the top right corner of the </w:t>
            </w:r>
            <w:r w:rsidR="006F52E5" w:rsidRPr="00AA46A3">
              <w:t xml:space="preserve">screen, </w:t>
            </w:r>
            <w:r w:rsidRPr="00AA46A3">
              <w:t>enter the name (or name parts) of the employee whose job information data you want to view.</w:t>
            </w:r>
          </w:p>
        </w:tc>
        <w:tc>
          <w:tcPr>
            <w:tcW w:w="2970" w:type="dxa"/>
            <w:tcBorders>
              <w:top w:val="single" w:sz="8" w:space="0" w:color="999999"/>
              <w:left w:val="single" w:sz="8" w:space="0" w:color="999999"/>
              <w:bottom w:val="single" w:sz="8" w:space="0" w:color="999999"/>
              <w:right w:val="single" w:sz="8" w:space="0" w:color="999999"/>
            </w:tcBorders>
          </w:tcPr>
          <w:p w14:paraId="5CF75268" w14:textId="77777777" w:rsidR="001C56F7" w:rsidRPr="00AA46A3" w:rsidRDefault="001C56F7" w:rsidP="007E6F3F"/>
        </w:tc>
        <w:tc>
          <w:tcPr>
            <w:tcW w:w="4078" w:type="dxa"/>
            <w:tcBorders>
              <w:top w:val="single" w:sz="8" w:space="0" w:color="999999"/>
              <w:left w:val="single" w:sz="8" w:space="0" w:color="999999"/>
              <w:bottom w:val="single" w:sz="8" w:space="0" w:color="999999"/>
              <w:right w:val="single" w:sz="8" w:space="0" w:color="999999"/>
            </w:tcBorders>
          </w:tcPr>
          <w:p w14:paraId="17213640" w14:textId="4D72D8B7" w:rsidR="001C56F7" w:rsidRPr="00AA46A3" w:rsidRDefault="00BC6BCE" w:rsidP="007E6F3F">
            <w:r w:rsidRPr="00AA46A3">
              <w:t xml:space="preserve">The autocomplete functionality suggests </w:t>
            </w:r>
            <w:r w:rsidR="001C56F7" w:rsidRPr="00AA46A3">
              <w:t>a list of employees matching your search criteria.</w:t>
            </w:r>
          </w:p>
        </w:tc>
        <w:tc>
          <w:tcPr>
            <w:tcW w:w="1260" w:type="dxa"/>
            <w:tcBorders>
              <w:top w:val="single" w:sz="8" w:space="0" w:color="999999"/>
              <w:left w:val="single" w:sz="8" w:space="0" w:color="999999"/>
              <w:bottom w:val="single" w:sz="8" w:space="0" w:color="999999"/>
              <w:right w:val="single" w:sz="8" w:space="0" w:color="999999"/>
            </w:tcBorders>
          </w:tcPr>
          <w:p w14:paraId="702B0040" w14:textId="77777777" w:rsidR="001C56F7" w:rsidRPr="00AA46A3" w:rsidRDefault="001C56F7" w:rsidP="007E6F3F"/>
        </w:tc>
      </w:tr>
      <w:tr w:rsidR="001C56F7" w:rsidRPr="00AA46A3" w14:paraId="7E02CDC9" w14:textId="77777777" w:rsidTr="00D91A2F">
        <w:trPr>
          <w:trHeight w:val="576"/>
        </w:trPr>
        <w:tc>
          <w:tcPr>
            <w:tcW w:w="872" w:type="dxa"/>
            <w:tcBorders>
              <w:top w:val="single" w:sz="8" w:space="0" w:color="999999"/>
              <w:left w:val="single" w:sz="8" w:space="0" w:color="999999"/>
              <w:bottom w:val="single" w:sz="8" w:space="0" w:color="999999"/>
              <w:right w:val="single" w:sz="8" w:space="0" w:color="999999"/>
            </w:tcBorders>
          </w:tcPr>
          <w:p w14:paraId="1C7A7A95" w14:textId="77777777" w:rsidR="001C56F7" w:rsidRPr="00AA46A3" w:rsidRDefault="008D7E6F" w:rsidP="007E6F3F">
            <w:r w:rsidRPr="00AA46A3">
              <w:t>3</w:t>
            </w:r>
          </w:p>
        </w:tc>
        <w:tc>
          <w:tcPr>
            <w:tcW w:w="1260" w:type="dxa"/>
            <w:tcBorders>
              <w:top w:val="single" w:sz="8" w:space="0" w:color="999999"/>
              <w:left w:val="single" w:sz="8" w:space="0" w:color="999999"/>
              <w:bottom w:val="single" w:sz="8" w:space="0" w:color="999999"/>
              <w:right w:val="single" w:sz="8" w:space="0" w:color="999999"/>
            </w:tcBorders>
          </w:tcPr>
          <w:p w14:paraId="21BD76E7" w14:textId="77777777" w:rsidR="001C56F7" w:rsidRPr="00D91A2F" w:rsidRDefault="001C56F7" w:rsidP="007E6F3F">
            <w:pPr>
              <w:rPr>
                <w:rStyle w:val="SAPEmphasis"/>
                <w:lang w:eastAsia="zh-CN"/>
              </w:rPr>
            </w:pPr>
            <w:r w:rsidRPr="00D91A2F">
              <w:rPr>
                <w:rStyle w:val="SAPEmphasis"/>
                <w:lang w:eastAsia="zh-CN"/>
              </w:rPr>
              <w:t>Select Employee</w:t>
            </w:r>
          </w:p>
        </w:tc>
        <w:tc>
          <w:tcPr>
            <w:tcW w:w="3870" w:type="dxa"/>
            <w:tcBorders>
              <w:top w:val="single" w:sz="8" w:space="0" w:color="999999"/>
              <w:left w:val="single" w:sz="8" w:space="0" w:color="999999"/>
              <w:bottom w:val="single" w:sz="8" w:space="0" w:color="999999"/>
              <w:right w:val="single" w:sz="8" w:space="0" w:color="999999"/>
            </w:tcBorders>
          </w:tcPr>
          <w:p w14:paraId="7C874E69" w14:textId="49F0C37D" w:rsidR="001C56F7" w:rsidRPr="00AA46A3" w:rsidRDefault="00BC6BCE" w:rsidP="007E6F3F">
            <w:r w:rsidRPr="00AA46A3">
              <w:t>Select the appropriate employee from the result list.</w:t>
            </w:r>
          </w:p>
        </w:tc>
        <w:tc>
          <w:tcPr>
            <w:tcW w:w="2970" w:type="dxa"/>
            <w:tcBorders>
              <w:top w:val="single" w:sz="8" w:space="0" w:color="999999"/>
              <w:left w:val="single" w:sz="8" w:space="0" w:color="999999"/>
              <w:bottom w:val="single" w:sz="8" w:space="0" w:color="999999"/>
              <w:right w:val="single" w:sz="8" w:space="0" w:color="999999"/>
            </w:tcBorders>
          </w:tcPr>
          <w:p w14:paraId="6DD811D2" w14:textId="77777777" w:rsidR="001C56F7" w:rsidRPr="00AA46A3" w:rsidRDefault="001C56F7" w:rsidP="007E6F3F"/>
        </w:tc>
        <w:tc>
          <w:tcPr>
            <w:tcW w:w="4078" w:type="dxa"/>
            <w:tcBorders>
              <w:top w:val="single" w:sz="8" w:space="0" w:color="999999"/>
              <w:left w:val="single" w:sz="8" w:space="0" w:color="999999"/>
              <w:bottom w:val="single" w:sz="8" w:space="0" w:color="999999"/>
              <w:right w:val="single" w:sz="8" w:space="0" w:color="999999"/>
            </w:tcBorders>
          </w:tcPr>
          <w:p w14:paraId="153092E9" w14:textId="77777777" w:rsidR="001C56F7" w:rsidRPr="00AA46A3" w:rsidRDefault="001C56F7" w:rsidP="007E6F3F">
            <w:r w:rsidRPr="00AA46A3">
              <w:t xml:space="preserve">You are directed to the </w:t>
            </w:r>
            <w:r w:rsidRPr="00AA46A3">
              <w:rPr>
                <w:rStyle w:val="SAPScreenElement"/>
              </w:rPr>
              <w:t>Employee Files</w:t>
            </w:r>
            <w:r w:rsidRPr="00AA46A3">
              <w:t xml:space="preserve"> page in which the profile of the employee is displayed.</w:t>
            </w:r>
          </w:p>
        </w:tc>
        <w:tc>
          <w:tcPr>
            <w:tcW w:w="1260" w:type="dxa"/>
            <w:tcBorders>
              <w:top w:val="single" w:sz="8" w:space="0" w:color="999999"/>
              <w:left w:val="single" w:sz="8" w:space="0" w:color="999999"/>
              <w:bottom w:val="single" w:sz="8" w:space="0" w:color="999999"/>
              <w:right w:val="single" w:sz="8" w:space="0" w:color="999999"/>
            </w:tcBorders>
          </w:tcPr>
          <w:p w14:paraId="0380C499" w14:textId="77777777" w:rsidR="001C56F7" w:rsidRPr="00AA46A3" w:rsidRDefault="001C56F7" w:rsidP="007E6F3F"/>
        </w:tc>
      </w:tr>
      <w:tr w:rsidR="001C56F7" w:rsidRPr="00AA46A3" w14:paraId="55E10600" w14:textId="77777777" w:rsidTr="00D91A2F">
        <w:trPr>
          <w:trHeight w:val="576"/>
        </w:trPr>
        <w:tc>
          <w:tcPr>
            <w:tcW w:w="872" w:type="dxa"/>
            <w:tcBorders>
              <w:top w:val="single" w:sz="8" w:space="0" w:color="999999"/>
              <w:left w:val="single" w:sz="8" w:space="0" w:color="999999"/>
              <w:bottom w:val="single" w:sz="8" w:space="0" w:color="999999"/>
              <w:right w:val="single" w:sz="8" w:space="0" w:color="999999"/>
            </w:tcBorders>
          </w:tcPr>
          <w:p w14:paraId="4C9D9EAA" w14:textId="77777777" w:rsidR="001C56F7" w:rsidRPr="00AA46A3" w:rsidRDefault="008D7E6F" w:rsidP="007E6F3F">
            <w:r w:rsidRPr="00AA46A3">
              <w:t>4</w:t>
            </w:r>
          </w:p>
        </w:tc>
        <w:tc>
          <w:tcPr>
            <w:tcW w:w="1260" w:type="dxa"/>
            <w:tcBorders>
              <w:top w:val="single" w:sz="8" w:space="0" w:color="999999"/>
              <w:left w:val="single" w:sz="8" w:space="0" w:color="999999"/>
              <w:bottom w:val="single" w:sz="8" w:space="0" w:color="999999"/>
              <w:right w:val="single" w:sz="8" w:space="0" w:color="999999"/>
            </w:tcBorders>
          </w:tcPr>
          <w:p w14:paraId="55DCC955" w14:textId="650DD368" w:rsidR="001C56F7" w:rsidRPr="00AA46A3" w:rsidRDefault="001C56F7" w:rsidP="007E6F3F">
            <w:pPr>
              <w:rPr>
                <w:rFonts w:cs="Arial"/>
                <w:b/>
                <w:bCs/>
              </w:rPr>
            </w:pPr>
            <w:r w:rsidRPr="00D91A2F">
              <w:rPr>
                <w:rStyle w:val="SAPEmphasis"/>
                <w:lang w:eastAsia="zh-CN"/>
              </w:rPr>
              <w:t>Go to</w:t>
            </w:r>
            <w:r w:rsidRPr="00AA46A3">
              <w:rPr>
                <w:rFonts w:cs="Arial"/>
                <w:b/>
                <w:bCs/>
              </w:rPr>
              <w:t xml:space="preserve"> </w:t>
            </w:r>
            <w:r w:rsidRPr="00AA46A3">
              <w:rPr>
                <w:rStyle w:val="SAPScreenElement"/>
                <w:b/>
                <w:color w:val="auto"/>
              </w:rPr>
              <w:t>Employment Information</w:t>
            </w:r>
            <w:r w:rsidR="00A25D65" w:rsidRPr="00AA46A3">
              <w:rPr>
                <w:rFonts w:cs="Arial"/>
                <w:b/>
                <w:bCs/>
              </w:rPr>
              <w:t xml:space="preserve"> </w:t>
            </w:r>
            <w:r w:rsidR="00A25D65" w:rsidRPr="00D91A2F">
              <w:rPr>
                <w:rStyle w:val="SAPEmphasis"/>
                <w:lang w:eastAsia="zh-CN"/>
              </w:rPr>
              <w:t>Section</w:t>
            </w:r>
          </w:p>
        </w:tc>
        <w:tc>
          <w:tcPr>
            <w:tcW w:w="3870" w:type="dxa"/>
            <w:tcBorders>
              <w:top w:val="single" w:sz="8" w:space="0" w:color="999999"/>
              <w:left w:val="single" w:sz="8" w:space="0" w:color="999999"/>
              <w:bottom w:val="single" w:sz="8" w:space="0" w:color="999999"/>
              <w:right w:val="single" w:sz="8" w:space="0" w:color="999999"/>
            </w:tcBorders>
          </w:tcPr>
          <w:p w14:paraId="12249919" w14:textId="37632887" w:rsidR="001C56F7" w:rsidRPr="00AA46A3" w:rsidRDefault="00A25D65">
            <w:r w:rsidRPr="00AA46A3">
              <w:rPr>
                <w:lang w:eastAsia="zh-TW"/>
              </w:rPr>
              <w:t xml:space="preserve">On the </w:t>
            </w:r>
            <w:r w:rsidRPr="00AA46A3">
              <w:rPr>
                <w:rStyle w:val="SAPScreenElement"/>
                <w:lang w:eastAsia="zh-TW"/>
              </w:rPr>
              <w:t>Employee Files</w:t>
            </w:r>
            <w:r w:rsidRPr="00AA46A3">
              <w:rPr>
                <w:lang w:eastAsia="zh-TW"/>
              </w:rPr>
              <w:t xml:space="preserve"> screen, go to the </w:t>
            </w:r>
            <w:r w:rsidR="001C56F7" w:rsidRPr="00AA46A3">
              <w:rPr>
                <w:rStyle w:val="SAPScreenElement"/>
              </w:rPr>
              <w:t>Employment Information</w:t>
            </w:r>
            <w:r w:rsidRPr="00AA46A3">
              <w:rPr>
                <w:lang w:eastAsia="zh-TW"/>
              </w:rPr>
              <w:t xml:space="preserve"> section</w:t>
            </w:r>
            <w:r w:rsidR="001C56F7" w:rsidRPr="00AA46A3">
              <w:t>.</w:t>
            </w:r>
          </w:p>
        </w:tc>
        <w:tc>
          <w:tcPr>
            <w:tcW w:w="2970" w:type="dxa"/>
            <w:tcBorders>
              <w:top w:val="single" w:sz="8" w:space="0" w:color="999999"/>
              <w:left w:val="single" w:sz="8" w:space="0" w:color="999999"/>
              <w:bottom w:val="single" w:sz="8" w:space="0" w:color="999999"/>
              <w:right w:val="single" w:sz="8" w:space="0" w:color="999999"/>
            </w:tcBorders>
          </w:tcPr>
          <w:p w14:paraId="2112180B" w14:textId="77777777" w:rsidR="001C56F7" w:rsidRPr="00AA46A3" w:rsidRDefault="001C56F7" w:rsidP="00843DBE"/>
        </w:tc>
        <w:tc>
          <w:tcPr>
            <w:tcW w:w="4078" w:type="dxa"/>
            <w:tcBorders>
              <w:top w:val="single" w:sz="8" w:space="0" w:color="999999"/>
              <w:left w:val="single" w:sz="8" w:space="0" w:color="999999"/>
              <w:bottom w:val="single" w:sz="8" w:space="0" w:color="999999"/>
              <w:right w:val="single" w:sz="8" w:space="0" w:color="999999"/>
            </w:tcBorders>
          </w:tcPr>
          <w:p w14:paraId="4E312E2B" w14:textId="5A829870" w:rsidR="001C56F7" w:rsidRPr="00AA46A3" w:rsidRDefault="00A25D65">
            <w:r w:rsidRPr="00AA46A3">
              <w:t>T</w:t>
            </w:r>
            <w:r w:rsidR="001C56F7" w:rsidRPr="00AA46A3">
              <w:t xml:space="preserve">he </w:t>
            </w:r>
            <w:r w:rsidR="001C56F7" w:rsidRPr="00AA46A3">
              <w:rPr>
                <w:rStyle w:val="SAPScreenElement"/>
              </w:rPr>
              <w:t>Employment Information</w:t>
            </w:r>
            <w:r w:rsidR="001C56F7" w:rsidRPr="00AA46A3">
              <w:t xml:space="preserve"> </w:t>
            </w:r>
            <w:r w:rsidRPr="00AA46A3">
              <w:t>section is displayed.</w:t>
            </w:r>
          </w:p>
        </w:tc>
        <w:tc>
          <w:tcPr>
            <w:tcW w:w="1260" w:type="dxa"/>
            <w:tcBorders>
              <w:top w:val="single" w:sz="8" w:space="0" w:color="999999"/>
              <w:left w:val="single" w:sz="8" w:space="0" w:color="999999"/>
              <w:bottom w:val="single" w:sz="8" w:space="0" w:color="999999"/>
              <w:right w:val="single" w:sz="8" w:space="0" w:color="999999"/>
            </w:tcBorders>
          </w:tcPr>
          <w:p w14:paraId="4FC50F19" w14:textId="77777777" w:rsidR="001C56F7" w:rsidRPr="00AA46A3" w:rsidRDefault="001C56F7" w:rsidP="007E6F3F"/>
        </w:tc>
      </w:tr>
      <w:tr w:rsidR="001C56F7" w:rsidRPr="00AA46A3" w14:paraId="070379D2" w14:textId="77777777" w:rsidTr="00D91A2F">
        <w:trPr>
          <w:trHeight w:val="576"/>
        </w:trPr>
        <w:tc>
          <w:tcPr>
            <w:tcW w:w="872" w:type="dxa"/>
            <w:tcBorders>
              <w:top w:val="single" w:sz="8" w:space="0" w:color="999999"/>
              <w:left w:val="single" w:sz="8" w:space="0" w:color="999999"/>
              <w:bottom w:val="single" w:sz="8" w:space="0" w:color="999999"/>
              <w:right w:val="single" w:sz="8" w:space="0" w:color="999999"/>
            </w:tcBorders>
          </w:tcPr>
          <w:p w14:paraId="34B018A0" w14:textId="77777777" w:rsidR="001C56F7" w:rsidRPr="00AA46A3" w:rsidRDefault="008D7E6F" w:rsidP="007E6F3F">
            <w:r w:rsidRPr="00AA46A3">
              <w:t>5</w:t>
            </w:r>
          </w:p>
        </w:tc>
        <w:tc>
          <w:tcPr>
            <w:tcW w:w="1260" w:type="dxa"/>
            <w:tcBorders>
              <w:top w:val="single" w:sz="8" w:space="0" w:color="999999"/>
              <w:left w:val="single" w:sz="8" w:space="0" w:color="999999"/>
              <w:bottom w:val="single" w:sz="8" w:space="0" w:color="999999"/>
              <w:right w:val="single" w:sz="8" w:space="0" w:color="999999"/>
            </w:tcBorders>
          </w:tcPr>
          <w:p w14:paraId="62AD77CE" w14:textId="5F1ED67B" w:rsidR="001C56F7" w:rsidRPr="00AA46A3" w:rsidRDefault="008D7E6F">
            <w:pPr>
              <w:rPr>
                <w:rFonts w:cs="Arial"/>
                <w:b/>
                <w:bCs/>
              </w:rPr>
            </w:pPr>
            <w:r w:rsidRPr="00D91A2F">
              <w:rPr>
                <w:rStyle w:val="SAPEmphasis"/>
                <w:lang w:eastAsia="zh-CN"/>
              </w:rPr>
              <w:t>View</w:t>
            </w:r>
            <w:r w:rsidRPr="00AA46A3">
              <w:rPr>
                <w:rFonts w:cs="Arial"/>
                <w:b/>
                <w:bCs/>
              </w:rPr>
              <w:t xml:space="preserve"> </w:t>
            </w:r>
            <w:r w:rsidRPr="00AA46A3">
              <w:rPr>
                <w:rStyle w:val="SAPScreenElement"/>
                <w:b/>
                <w:color w:val="auto"/>
              </w:rPr>
              <w:t>Job Information</w:t>
            </w:r>
            <w:r w:rsidRPr="00AA46A3">
              <w:rPr>
                <w:rFonts w:cs="Arial"/>
                <w:b/>
                <w:bCs/>
              </w:rPr>
              <w:t xml:space="preserve"> </w:t>
            </w:r>
            <w:r w:rsidR="00A25D65" w:rsidRPr="00D91A2F">
              <w:rPr>
                <w:rStyle w:val="SAPEmphasis"/>
                <w:lang w:eastAsia="zh-CN"/>
              </w:rPr>
              <w:t>Block</w:t>
            </w:r>
          </w:p>
        </w:tc>
        <w:tc>
          <w:tcPr>
            <w:tcW w:w="3870" w:type="dxa"/>
            <w:tcBorders>
              <w:top w:val="single" w:sz="8" w:space="0" w:color="999999"/>
              <w:left w:val="single" w:sz="8" w:space="0" w:color="999999"/>
              <w:bottom w:val="single" w:sz="8" w:space="0" w:color="999999"/>
              <w:right w:val="single" w:sz="8" w:space="0" w:color="999999"/>
            </w:tcBorders>
          </w:tcPr>
          <w:p w14:paraId="33DA1731" w14:textId="0BAD0D4A" w:rsidR="001C56F7" w:rsidRPr="00AA46A3" w:rsidRDefault="00F106FC" w:rsidP="00843DBE">
            <w:r w:rsidRPr="00AA46A3">
              <w:t>Verify</w:t>
            </w:r>
            <w:r w:rsidR="005D7E9F" w:rsidRPr="00AA46A3">
              <w:t xml:space="preserve"> in the</w:t>
            </w:r>
            <w:r w:rsidRPr="00AA46A3">
              <w:t xml:space="preserve"> </w:t>
            </w:r>
            <w:r w:rsidR="005D7E9F" w:rsidRPr="00AA46A3">
              <w:rPr>
                <w:rStyle w:val="SAPScreenElement"/>
              </w:rPr>
              <w:t xml:space="preserve">Job Information </w:t>
            </w:r>
            <w:r w:rsidR="00A25D65" w:rsidRPr="00AA46A3">
              <w:t xml:space="preserve">block </w:t>
            </w:r>
            <w:r w:rsidR="00982AFD" w:rsidRPr="00AA46A3">
              <w:t xml:space="preserve">of the </w:t>
            </w:r>
            <w:r w:rsidR="00982AFD" w:rsidRPr="00AA46A3">
              <w:rPr>
                <w:rStyle w:val="SAPScreenElement"/>
              </w:rPr>
              <w:t xml:space="preserve">Job Information </w:t>
            </w:r>
            <w:r w:rsidR="00A25D65" w:rsidRPr="00AA46A3">
              <w:t xml:space="preserve">subsection </w:t>
            </w:r>
            <w:r w:rsidRPr="00AA46A3">
              <w:t xml:space="preserve">that the </w:t>
            </w:r>
            <w:r w:rsidRPr="00AA46A3">
              <w:rPr>
                <w:rStyle w:val="SAPScreenElement"/>
              </w:rPr>
              <w:t>Employee Status</w:t>
            </w:r>
            <w:r w:rsidRPr="00AA46A3">
              <w:t xml:space="preserve"> field has value</w:t>
            </w:r>
            <w:r w:rsidRPr="00AA46A3">
              <w:rPr>
                <w:rStyle w:val="SAPUserEntry"/>
                <w:color w:val="auto"/>
              </w:rPr>
              <w:t xml:space="preserve"> </w:t>
            </w:r>
            <w:r w:rsidRPr="00AA46A3">
              <w:rPr>
                <w:rStyle w:val="SAPUserEntry"/>
                <w:b w:val="0"/>
                <w:color w:val="auto"/>
              </w:rPr>
              <w:t>Paid Leave</w:t>
            </w:r>
            <w:r w:rsidRPr="00AA46A3">
              <w:t>.</w:t>
            </w:r>
          </w:p>
          <w:p w14:paraId="50B88838" w14:textId="77777777" w:rsidR="001C56F7" w:rsidRPr="00AA46A3" w:rsidRDefault="001C56F7" w:rsidP="00843DBE"/>
        </w:tc>
        <w:tc>
          <w:tcPr>
            <w:tcW w:w="2970" w:type="dxa"/>
            <w:tcBorders>
              <w:top w:val="single" w:sz="8" w:space="0" w:color="999999"/>
              <w:left w:val="single" w:sz="8" w:space="0" w:color="999999"/>
              <w:bottom w:val="single" w:sz="8" w:space="0" w:color="999999"/>
              <w:right w:val="single" w:sz="8" w:space="0" w:color="999999"/>
            </w:tcBorders>
          </w:tcPr>
          <w:p w14:paraId="524EA8E1" w14:textId="68485B2F" w:rsidR="00982AFD" w:rsidRPr="00AA46A3" w:rsidRDefault="001C56F7">
            <w:r w:rsidRPr="00AA46A3">
              <w:t xml:space="preserve">In case the long-term </w:t>
            </w:r>
            <w:r w:rsidR="0090274F">
              <w:t>time off</w:t>
            </w:r>
            <w:r w:rsidRPr="00AA46A3">
              <w:t xml:space="preserve"> starts on a future date, you are advertised in the </w:t>
            </w:r>
            <w:r w:rsidRPr="00AA46A3">
              <w:rPr>
                <w:rStyle w:val="SAPScreenElement"/>
              </w:rPr>
              <w:t>Job Information</w:t>
            </w:r>
            <w:r w:rsidRPr="00AA46A3">
              <w:t xml:space="preserve"> </w:t>
            </w:r>
            <w:r w:rsidR="00A25D65" w:rsidRPr="00AA46A3">
              <w:t xml:space="preserve">block </w:t>
            </w:r>
            <w:r w:rsidRPr="00AA46A3">
              <w:t>that future change in job information is pending. Select this link</w:t>
            </w:r>
            <w:r w:rsidR="00A25D65" w:rsidRPr="00AA46A3">
              <w:t xml:space="preserve">. In the </w:t>
            </w:r>
            <w:r w:rsidR="00A25D65" w:rsidRPr="00AA46A3">
              <w:rPr>
                <w:rStyle w:val="SAPScreenElement"/>
              </w:rPr>
              <w:t>Change History</w:t>
            </w:r>
            <w:r w:rsidR="00A25D65" w:rsidRPr="00AA46A3">
              <w:t xml:space="preserve"> part of the upcoming </w:t>
            </w:r>
            <w:r w:rsidR="00A25D65" w:rsidRPr="00AA46A3">
              <w:rPr>
                <w:rStyle w:val="SAPScreenElement"/>
              </w:rPr>
              <w:t xml:space="preserve">Job Information Changes </w:t>
            </w:r>
            <w:r w:rsidR="00A25D65" w:rsidRPr="00AA46A3">
              <w:t>dialog box, select the appropriate future record,</w:t>
            </w:r>
            <w:r w:rsidRPr="00AA46A3">
              <w:t xml:space="preserve"> and verify that </w:t>
            </w:r>
            <w:r w:rsidR="00F106FC" w:rsidRPr="00AA46A3">
              <w:t xml:space="preserve">the </w:t>
            </w:r>
            <w:r w:rsidR="00F106FC" w:rsidRPr="00AA46A3">
              <w:rPr>
                <w:rStyle w:val="SAPScreenElement"/>
              </w:rPr>
              <w:t>Employee Status</w:t>
            </w:r>
            <w:r w:rsidR="00F106FC" w:rsidRPr="00AA46A3">
              <w:t xml:space="preserve"> is</w:t>
            </w:r>
            <w:r w:rsidR="00A120A5" w:rsidRPr="00AA46A3">
              <w:rPr>
                <w:b/>
              </w:rPr>
              <w:t xml:space="preserve"> </w:t>
            </w:r>
            <w:r w:rsidR="00F106FC" w:rsidRPr="00AA46A3">
              <w:rPr>
                <w:rStyle w:val="SAPUserEntry"/>
                <w:b w:val="0"/>
                <w:color w:val="auto"/>
              </w:rPr>
              <w:t>Paid Leave</w:t>
            </w:r>
            <w:r w:rsidR="00F106FC" w:rsidRPr="00AA46A3">
              <w:t>.</w:t>
            </w:r>
          </w:p>
        </w:tc>
        <w:tc>
          <w:tcPr>
            <w:tcW w:w="4078" w:type="dxa"/>
            <w:tcBorders>
              <w:top w:val="single" w:sz="8" w:space="0" w:color="999999"/>
              <w:left w:val="single" w:sz="8" w:space="0" w:color="999999"/>
              <w:bottom w:val="single" w:sz="8" w:space="0" w:color="999999"/>
              <w:right w:val="single" w:sz="8" w:space="0" w:color="999999"/>
            </w:tcBorders>
          </w:tcPr>
          <w:p w14:paraId="2EB1A617" w14:textId="77777777" w:rsidR="001C56F7" w:rsidRPr="00AA46A3" w:rsidRDefault="001C56F7" w:rsidP="007E6F3F"/>
        </w:tc>
        <w:tc>
          <w:tcPr>
            <w:tcW w:w="1260" w:type="dxa"/>
            <w:tcBorders>
              <w:top w:val="single" w:sz="8" w:space="0" w:color="999999"/>
              <w:left w:val="single" w:sz="8" w:space="0" w:color="999999"/>
              <w:bottom w:val="single" w:sz="8" w:space="0" w:color="999999"/>
              <w:right w:val="single" w:sz="8" w:space="0" w:color="999999"/>
            </w:tcBorders>
          </w:tcPr>
          <w:p w14:paraId="703D9ED6" w14:textId="77777777" w:rsidR="001C56F7" w:rsidRPr="00AA46A3" w:rsidRDefault="001C56F7" w:rsidP="007E6F3F"/>
        </w:tc>
      </w:tr>
      <w:tr w:rsidR="005D7E9F" w:rsidRPr="00AA46A3" w14:paraId="0EC4957D" w14:textId="77777777" w:rsidTr="00D91A2F">
        <w:trPr>
          <w:trHeight w:val="288"/>
        </w:trPr>
        <w:tc>
          <w:tcPr>
            <w:tcW w:w="872" w:type="dxa"/>
            <w:tcBorders>
              <w:top w:val="single" w:sz="8" w:space="0" w:color="999999"/>
              <w:left w:val="single" w:sz="8" w:space="0" w:color="999999"/>
              <w:bottom w:val="single" w:sz="8" w:space="0" w:color="999999"/>
              <w:right w:val="single" w:sz="8" w:space="0" w:color="999999"/>
            </w:tcBorders>
          </w:tcPr>
          <w:p w14:paraId="2B652D5B" w14:textId="77777777" w:rsidR="005D7E9F" w:rsidRPr="00AA46A3" w:rsidRDefault="005D7E9F" w:rsidP="007E6F3F">
            <w:r w:rsidRPr="00AA46A3">
              <w:t>6</w:t>
            </w:r>
          </w:p>
        </w:tc>
        <w:tc>
          <w:tcPr>
            <w:tcW w:w="1260" w:type="dxa"/>
            <w:tcBorders>
              <w:top w:val="single" w:sz="8" w:space="0" w:color="999999"/>
              <w:left w:val="single" w:sz="8" w:space="0" w:color="999999"/>
              <w:bottom w:val="single" w:sz="8" w:space="0" w:color="999999"/>
              <w:right w:val="single" w:sz="8" w:space="0" w:color="999999"/>
            </w:tcBorders>
          </w:tcPr>
          <w:p w14:paraId="6389BB25" w14:textId="77777777" w:rsidR="005D7E9F" w:rsidRPr="00D91A2F" w:rsidRDefault="005D7E9F" w:rsidP="00783A04">
            <w:pPr>
              <w:rPr>
                <w:rStyle w:val="SAPEmphasis"/>
                <w:lang w:eastAsia="zh-CN"/>
              </w:rPr>
            </w:pPr>
            <w:r w:rsidRPr="00D91A2F">
              <w:rPr>
                <w:rStyle w:val="SAPEmphasis"/>
                <w:lang w:eastAsia="zh-CN"/>
              </w:rPr>
              <w:t xml:space="preserve">View Position Information (Optional) </w:t>
            </w:r>
          </w:p>
        </w:tc>
        <w:tc>
          <w:tcPr>
            <w:tcW w:w="3870" w:type="dxa"/>
            <w:tcBorders>
              <w:top w:val="single" w:sz="8" w:space="0" w:color="999999"/>
              <w:left w:val="single" w:sz="8" w:space="0" w:color="999999"/>
              <w:bottom w:val="single" w:sz="8" w:space="0" w:color="999999"/>
              <w:right w:val="single" w:sz="8" w:space="0" w:color="999999"/>
            </w:tcBorders>
          </w:tcPr>
          <w:p w14:paraId="35DD7866" w14:textId="0A00003D" w:rsidR="005D7E9F" w:rsidRPr="00AA46A3" w:rsidRDefault="005D7E9F" w:rsidP="006608D2">
            <w:r w:rsidRPr="00AA46A3">
              <w:rPr>
                <w:rStyle w:val="SAPEmphasis"/>
              </w:rPr>
              <w:t xml:space="preserve">Only if Position Management </w:t>
            </w:r>
            <w:r w:rsidR="00CC32A9" w:rsidRPr="00CC32A9">
              <w:rPr>
                <w:rStyle w:val="SAPEmphasis"/>
              </w:rPr>
              <w:t xml:space="preserve">has been implemented </w:t>
            </w:r>
            <w:r w:rsidRPr="00AA46A3">
              <w:rPr>
                <w:rStyle w:val="SAPEmphasis"/>
              </w:rPr>
              <w:t xml:space="preserve">and </w:t>
            </w:r>
            <w:r w:rsidR="002561F0" w:rsidRPr="00AA46A3">
              <w:rPr>
                <w:rStyle w:val="SAPScreenElement"/>
                <w:b/>
                <w:color w:val="auto"/>
              </w:rPr>
              <w:t>Right to Return</w:t>
            </w:r>
            <w:r w:rsidR="002561F0" w:rsidRPr="00AA46A3">
              <w:t xml:space="preserve"> </w:t>
            </w:r>
            <w:r w:rsidRPr="00AA46A3">
              <w:rPr>
                <w:rStyle w:val="SAPEmphasis"/>
              </w:rPr>
              <w:t>feature is activated:</w:t>
            </w:r>
            <w:r w:rsidRPr="00AA46A3">
              <w:rPr>
                <w:b/>
              </w:rPr>
              <w:t xml:space="preserve"> </w:t>
            </w:r>
            <w:r w:rsidRPr="00AA46A3">
              <w:t xml:space="preserve">In the </w:t>
            </w:r>
            <w:r w:rsidRPr="00AA46A3">
              <w:rPr>
                <w:rStyle w:val="SAPScreenElement"/>
              </w:rPr>
              <w:t>Position Information</w:t>
            </w:r>
            <w:r w:rsidRPr="00AA46A3">
              <w:t xml:space="preserve"> </w:t>
            </w:r>
            <w:r w:rsidR="002A7D32" w:rsidRPr="00AA46A3">
              <w:t xml:space="preserve">block </w:t>
            </w:r>
            <w:r w:rsidRPr="00AA46A3">
              <w:t xml:space="preserve">of the </w:t>
            </w:r>
            <w:r w:rsidR="002A7D32" w:rsidRPr="00AA46A3">
              <w:rPr>
                <w:rStyle w:val="SAPScreenElement"/>
              </w:rPr>
              <w:t xml:space="preserve">Organizational </w:t>
            </w:r>
            <w:r w:rsidRPr="00AA46A3">
              <w:rPr>
                <w:rStyle w:val="SAPScreenElement"/>
              </w:rPr>
              <w:t xml:space="preserve">Information </w:t>
            </w:r>
            <w:r w:rsidR="002A7D32" w:rsidRPr="00AA46A3">
              <w:t xml:space="preserve">subsection </w:t>
            </w:r>
            <w:r w:rsidRPr="00AA46A3">
              <w:t>verify that no data for position information is available.</w:t>
            </w:r>
          </w:p>
        </w:tc>
        <w:tc>
          <w:tcPr>
            <w:tcW w:w="2970" w:type="dxa"/>
            <w:tcBorders>
              <w:top w:val="single" w:sz="8" w:space="0" w:color="999999"/>
              <w:left w:val="single" w:sz="8" w:space="0" w:color="999999"/>
              <w:bottom w:val="single" w:sz="8" w:space="0" w:color="999999"/>
              <w:right w:val="single" w:sz="8" w:space="0" w:color="999999"/>
            </w:tcBorders>
          </w:tcPr>
          <w:p w14:paraId="0C60A17F" w14:textId="77777777" w:rsidR="005D7E9F" w:rsidRPr="00AA46A3" w:rsidRDefault="005D7E9F" w:rsidP="00F106FC"/>
        </w:tc>
        <w:tc>
          <w:tcPr>
            <w:tcW w:w="4078" w:type="dxa"/>
            <w:tcBorders>
              <w:top w:val="single" w:sz="8" w:space="0" w:color="999999"/>
              <w:left w:val="single" w:sz="8" w:space="0" w:color="999999"/>
              <w:bottom w:val="single" w:sz="8" w:space="0" w:color="999999"/>
              <w:right w:val="single" w:sz="8" w:space="0" w:color="999999"/>
            </w:tcBorders>
          </w:tcPr>
          <w:p w14:paraId="722040B4" w14:textId="77777777" w:rsidR="005D7E9F" w:rsidRPr="00AA46A3" w:rsidRDefault="005D7E9F" w:rsidP="007E6F3F"/>
        </w:tc>
        <w:tc>
          <w:tcPr>
            <w:tcW w:w="1260" w:type="dxa"/>
            <w:tcBorders>
              <w:top w:val="single" w:sz="8" w:space="0" w:color="999999"/>
              <w:left w:val="single" w:sz="8" w:space="0" w:color="999999"/>
              <w:bottom w:val="single" w:sz="8" w:space="0" w:color="999999"/>
              <w:right w:val="single" w:sz="8" w:space="0" w:color="999999"/>
            </w:tcBorders>
          </w:tcPr>
          <w:p w14:paraId="5A5F22BD" w14:textId="77777777" w:rsidR="005D7E9F" w:rsidRPr="00AA46A3" w:rsidRDefault="005D7E9F" w:rsidP="007E6F3F"/>
        </w:tc>
      </w:tr>
      <w:tr w:rsidR="001C56F7" w:rsidRPr="00AA46A3" w14:paraId="19D58E45" w14:textId="77777777" w:rsidTr="00D91A2F">
        <w:trPr>
          <w:trHeight w:val="576"/>
        </w:trPr>
        <w:tc>
          <w:tcPr>
            <w:tcW w:w="872" w:type="dxa"/>
            <w:tcBorders>
              <w:top w:val="single" w:sz="8" w:space="0" w:color="999999"/>
              <w:left w:val="single" w:sz="8" w:space="0" w:color="999999"/>
              <w:bottom w:val="single" w:sz="8" w:space="0" w:color="999999"/>
              <w:right w:val="single" w:sz="8" w:space="0" w:color="999999"/>
            </w:tcBorders>
          </w:tcPr>
          <w:p w14:paraId="26A7944F" w14:textId="77777777" w:rsidR="001C56F7" w:rsidRPr="00AA46A3" w:rsidRDefault="005D7E9F" w:rsidP="007E6F3F">
            <w:r w:rsidRPr="00AA46A3">
              <w:t>7</w:t>
            </w:r>
          </w:p>
        </w:tc>
        <w:tc>
          <w:tcPr>
            <w:tcW w:w="1260" w:type="dxa"/>
            <w:tcBorders>
              <w:top w:val="single" w:sz="8" w:space="0" w:color="999999"/>
              <w:left w:val="single" w:sz="8" w:space="0" w:color="999999"/>
              <w:bottom w:val="single" w:sz="8" w:space="0" w:color="999999"/>
              <w:right w:val="single" w:sz="8" w:space="0" w:color="999999"/>
            </w:tcBorders>
          </w:tcPr>
          <w:p w14:paraId="05F16183" w14:textId="77777777" w:rsidR="001C56F7" w:rsidRPr="00D91A2F" w:rsidRDefault="001C56F7" w:rsidP="007E6F3F">
            <w:pPr>
              <w:rPr>
                <w:rStyle w:val="SAPEmphasis"/>
                <w:lang w:eastAsia="zh-CN"/>
              </w:rPr>
            </w:pPr>
            <w:r w:rsidRPr="00D91A2F">
              <w:rPr>
                <w:rStyle w:val="SAPEmphasis"/>
                <w:lang w:eastAsia="zh-CN"/>
              </w:rPr>
              <w:t>Go to Job Information History</w:t>
            </w:r>
          </w:p>
        </w:tc>
        <w:tc>
          <w:tcPr>
            <w:tcW w:w="3870" w:type="dxa"/>
            <w:tcBorders>
              <w:top w:val="single" w:sz="8" w:space="0" w:color="999999"/>
              <w:left w:val="single" w:sz="8" w:space="0" w:color="999999"/>
              <w:bottom w:val="single" w:sz="8" w:space="0" w:color="999999"/>
              <w:right w:val="single" w:sz="8" w:space="0" w:color="999999"/>
            </w:tcBorders>
          </w:tcPr>
          <w:p w14:paraId="6BEC3AE5" w14:textId="0E73502D" w:rsidR="0011706F" w:rsidRPr="00AA46A3" w:rsidRDefault="0011706F" w:rsidP="00B01963">
            <w:pPr>
              <w:pStyle w:val="ListBullet3"/>
              <w:numPr>
                <w:ilvl w:val="0"/>
                <w:numId w:val="0"/>
              </w:numPr>
            </w:pPr>
            <w:r w:rsidRPr="00AA46A3">
              <w:t xml:space="preserve">Select the </w:t>
            </w:r>
            <w:r w:rsidRPr="00AA46A3">
              <w:rPr>
                <w:rStyle w:val="SAPScreenElement"/>
              </w:rPr>
              <w:t>Clock</w:t>
            </w:r>
            <w:r w:rsidR="00130328" w:rsidRPr="00AA46A3">
              <w:rPr>
                <w:rStyle w:val="SAPScreenElement"/>
              </w:rPr>
              <w:t xml:space="preserve"> (History)</w:t>
            </w:r>
            <w:r w:rsidRPr="00AA46A3">
              <w:t xml:space="preserve"> icon next to the </w:t>
            </w:r>
            <w:r w:rsidRPr="00AA46A3">
              <w:rPr>
                <w:rStyle w:val="SAPScreenElement"/>
              </w:rPr>
              <w:t>Job Information</w:t>
            </w:r>
            <w:r w:rsidRPr="00AA46A3">
              <w:t xml:space="preserve"> block.</w:t>
            </w:r>
          </w:p>
          <w:p w14:paraId="183684A8" w14:textId="77777777" w:rsidR="0011706F" w:rsidRPr="00AA46A3" w:rsidRDefault="0011706F" w:rsidP="001C56F7"/>
        </w:tc>
        <w:tc>
          <w:tcPr>
            <w:tcW w:w="2970" w:type="dxa"/>
            <w:tcBorders>
              <w:top w:val="single" w:sz="8" w:space="0" w:color="999999"/>
              <w:left w:val="single" w:sz="8" w:space="0" w:color="999999"/>
              <w:bottom w:val="single" w:sz="8" w:space="0" w:color="999999"/>
              <w:right w:val="single" w:sz="8" w:space="0" w:color="999999"/>
            </w:tcBorders>
          </w:tcPr>
          <w:p w14:paraId="7E8BDEFE" w14:textId="77777777" w:rsidR="001C56F7" w:rsidRPr="00AA46A3" w:rsidRDefault="001C56F7" w:rsidP="007E6F3F"/>
        </w:tc>
        <w:tc>
          <w:tcPr>
            <w:tcW w:w="4078" w:type="dxa"/>
            <w:tcBorders>
              <w:top w:val="single" w:sz="8" w:space="0" w:color="999999"/>
              <w:left w:val="single" w:sz="8" w:space="0" w:color="999999"/>
              <w:bottom w:val="single" w:sz="8" w:space="0" w:color="999999"/>
              <w:right w:val="single" w:sz="8" w:space="0" w:color="999999"/>
            </w:tcBorders>
          </w:tcPr>
          <w:p w14:paraId="56F6BECB" w14:textId="38B6C6A3" w:rsidR="001C56F7" w:rsidRPr="00AA46A3" w:rsidRDefault="0011706F">
            <w:r w:rsidRPr="00AA46A3">
              <w:t>T</w:t>
            </w:r>
            <w:r w:rsidR="001C56F7" w:rsidRPr="00AA46A3">
              <w:t xml:space="preserve">he </w:t>
            </w:r>
            <w:r w:rsidR="001C56F7" w:rsidRPr="00AA46A3">
              <w:rPr>
                <w:rStyle w:val="SAPScreenElement"/>
              </w:rPr>
              <w:t>Job Information</w:t>
            </w:r>
            <w:r w:rsidRPr="00AA46A3">
              <w:rPr>
                <w:rStyle w:val="SAPScreenElement"/>
              </w:rPr>
              <w:t xml:space="preserve"> Changes</w:t>
            </w:r>
            <w:r w:rsidR="001C56F7" w:rsidRPr="00AA46A3">
              <w:rPr>
                <w:rStyle w:val="SAPScreenElement"/>
              </w:rPr>
              <w:t xml:space="preserve"> </w:t>
            </w:r>
            <w:r w:rsidRPr="00AA46A3">
              <w:t>dialog box is displayed</w:t>
            </w:r>
            <w:r w:rsidR="001C56F7" w:rsidRPr="00AA46A3">
              <w:t>: on the left hand-side, the historical records of the job information are listed</w:t>
            </w:r>
            <w:r w:rsidRPr="00AA46A3">
              <w:t>;</w:t>
            </w:r>
            <w:r w:rsidR="001C56F7" w:rsidRPr="00AA46A3">
              <w:t xml:space="preserve"> on the right hand-side</w:t>
            </w:r>
            <w:r w:rsidR="004B511C" w:rsidRPr="00AA46A3">
              <w:t>,</w:t>
            </w:r>
            <w:r w:rsidR="001C56F7" w:rsidRPr="00AA46A3">
              <w:t xml:space="preserve"> the</w:t>
            </w:r>
            <w:r w:rsidR="001C56F7" w:rsidRPr="00AA46A3">
              <w:rPr>
                <w:rStyle w:val="SAPScreenElement"/>
              </w:rPr>
              <w:t xml:space="preserve"> </w:t>
            </w:r>
            <w:r w:rsidR="001C56F7" w:rsidRPr="00AA46A3">
              <w:t>current valid record</w:t>
            </w:r>
            <w:r w:rsidRPr="00AA46A3">
              <w:t xml:space="preserve"> is displayed</w:t>
            </w:r>
            <w:r w:rsidR="001C56F7" w:rsidRPr="00AA46A3">
              <w:t>.</w:t>
            </w:r>
          </w:p>
        </w:tc>
        <w:tc>
          <w:tcPr>
            <w:tcW w:w="1260" w:type="dxa"/>
            <w:tcBorders>
              <w:top w:val="single" w:sz="8" w:space="0" w:color="999999"/>
              <w:left w:val="single" w:sz="8" w:space="0" w:color="999999"/>
              <w:bottom w:val="single" w:sz="8" w:space="0" w:color="999999"/>
              <w:right w:val="single" w:sz="8" w:space="0" w:color="999999"/>
            </w:tcBorders>
          </w:tcPr>
          <w:p w14:paraId="530249C9" w14:textId="77777777" w:rsidR="001C56F7" w:rsidRPr="00AA46A3" w:rsidRDefault="001C56F7" w:rsidP="007E6F3F"/>
        </w:tc>
      </w:tr>
      <w:tr w:rsidR="001C56F7" w:rsidRPr="00AA46A3" w14:paraId="7B054778" w14:textId="77777777" w:rsidTr="00D91A2F">
        <w:trPr>
          <w:trHeight w:val="576"/>
        </w:trPr>
        <w:tc>
          <w:tcPr>
            <w:tcW w:w="872" w:type="dxa"/>
            <w:tcBorders>
              <w:top w:val="single" w:sz="8" w:space="0" w:color="999999"/>
              <w:left w:val="single" w:sz="8" w:space="0" w:color="999999"/>
              <w:bottom w:val="single" w:sz="8" w:space="0" w:color="999999"/>
              <w:right w:val="single" w:sz="8" w:space="0" w:color="999999"/>
            </w:tcBorders>
          </w:tcPr>
          <w:p w14:paraId="30BFB646" w14:textId="77777777" w:rsidR="001C56F7" w:rsidRPr="00AA46A3" w:rsidRDefault="005D7E9F" w:rsidP="007E6F3F">
            <w:r w:rsidRPr="00AA46A3">
              <w:t>8</w:t>
            </w:r>
          </w:p>
        </w:tc>
        <w:tc>
          <w:tcPr>
            <w:tcW w:w="1260" w:type="dxa"/>
            <w:tcBorders>
              <w:top w:val="single" w:sz="8" w:space="0" w:color="999999"/>
              <w:left w:val="single" w:sz="8" w:space="0" w:color="999999"/>
              <w:bottom w:val="single" w:sz="8" w:space="0" w:color="999999"/>
              <w:right w:val="single" w:sz="8" w:space="0" w:color="999999"/>
            </w:tcBorders>
          </w:tcPr>
          <w:p w14:paraId="45C060AA" w14:textId="77777777" w:rsidR="001C56F7" w:rsidRPr="00D91A2F" w:rsidRDefault="00F106FC" w:rsidP="00F106FC">
            <w:pPr>
              <w:rPr>
                <w:rStyle w:val="SAPEmphasis"/>
                <w:lang w:eastAsia="zh-CN"/>
              </w:rPr>
            </w:pPr>
            <w:r w:rsidRPr="00D91A2F">
              <w:rPr>
                <w:rStyle w:val="SAPEmphasis"/>
                <w:lang w:eastAsia="zh-CN"/>
              </w:rPr>
              <w:t>View Job Information Details</w:t>
            </w:r>
          </w:p>
        </w:tc>
        <w:tc>
          <w:tcPr>
            <w:tcW w:w="3870" w:type="dxa"/>
            <w:tcBorders>
              <w:top w:val="single" w:sz="8" w:space="0" w:color="999999"/>
              <w:left w:val="single" w:sz="8" w:space="0" w:color="999999"/>
              <w:bottom w:val="single" w:sz="8" w:space="0" w:color="999999"/>
              <w:right w:val="single" w:sz="8" w:space="0" w:color="999999"/>
            </w:tcBorders>
          </w:tcPr>
          <w:p w14:paraId="00492D4F" w14:textId="038A0313" w:rsidR="001C56F7" w:rsidRPr="00AA46A3" w:rsidRDefault="00CA3CD4" w:rsidP="007E6F3F">
            <w:r w:rsidRPr="00AA46A3">
              <w:t xml:space="preserve">In the </w:t>
            </w:r>
            <w:r w:rsidRPr="00AA46A3">
              <w:rPr>
                <w:rStyle w:val="SAPScreenElement"/>
              </w:rPr>
              <w:t>Job Information</w:t>
            </w:r>
            <w:r w:rsidR="0011706F" w:rsidRPr="00AA46A3">
              <w:rPr>
                <w:rStyle w:val="SAPScreenElement"/>
              </w:rPr>
              <w:t xml:space="preserve"> Changes </w:t>
            </w:r>
            <w:r w:rsidR="0011706F" w:rsidRPr="00AA46A3">
              <w:t xml:space="preserve">dialog box </w:t>
            </w:r>
            <w:r w:rsidRPr="00AA46A3">
              <w:t>verify that following values are displayed</w:t>
            </w:r>
            <w:r w:rsidR="00F165F2" w:rsidRPr="00AA46A3">
              <w:t xml:space="preserve"> in the </w:t>
            </w:r>
            <w:r w:rsidR="00F165F2" w:rsidRPr="00AA46A3">
              <w:rPr>
                <w:rStyle w:val="SAPScreenElement"/>
              </w:rPr>
              <w:t>Employee Status</w:t>
            </w:r>
            <w:r w:rsidR="00F165F2" w:rsidRPr="00AA46A3">
              <w:t xml:space="preserve"> and </w:t>
            </w:r>
            <w:r w:rsidR="00F165F2" w:rsidRPr="00AA46A3">
              <w:rPr>
                <w:rStyle w:val="SAPScreenElement"/>
              </w:rPr>
              <w:t>Event</w:t>
            </w:r>
            <w:r w:rsidR="00F165F2" w:rsidRPr="00AA46A3">
              <w:t xml:space="preserve"> blocks, respectively</w:t>
            </w:r>
            <w:r w:rsidRPr="00AA46A3">
              <w:t>:</w:t>
            </w:r>
          </w:p>
          <w:p w14:paraId="125BD11F" w14:textId="77777777" w:rsidR="00CA3CD4" w:rsidRPr="00AA46A3" w:rsidRDefault="00CA3CD4" w:rsidP="007E6F3F">
            <w:r w:rsidRPr="00AA46A3">
              <w:rPr>
                <w:rStyle w:val="SAPScreenElement"/>
              </w:rPr>
              <w:t>Employee Status</w:t>
            </w:r>
            <w:r w:rsidRPr="00AA46A3">
              <w:t xml:space="preserve">: </w:t>
            </w:r>
            <w:r w:rsidRPr="00AA46A3">
              <w:rPr>
                <w:rStyle w:val="SAPUserEntry"/>
                <w:b w:val="0"/>
                <w:color w:val="auto"/>
              </w:rPr>
              <w:t>Paid Leave</w:t>
            </w:r>
          </w:p>
          <w:p w14:paraId="67724630" w14:textId="77777777" w:rsidR="00CA3CD4" w:rsidRPr="00AA46A3" w:rsidRDefault="00CA3CD4" w:rsidP="00CA3CD4">
            <w:r w:rsidRPr="00AA46A3">
              <w:rPr>
                <w:rStyle w:val="SAPScreenElement"/>
              </w:rPr>
              <w:t>Event</w:t>
            </w:r>
            <w:r w:rsidRPr="00AA46A3">
              <w:t xml:space="preserve">: </w:t>
            </w:r>
            <w:r w:rsidRPr="00AA46A3">
              <w:rPr>
                <w:rStyle w:val="SAPUserEntry"/>
                <w:b w:val="0"/>
                <w:color w:val="auto"/>
              </w:rPr>
              <w:t>Leave of Absence</w:t>
            </w:r>
          </w:p>
          <w:p w14:paraId="6265AF1E" w14:textId="77777777" w:rsidR="00CA3CD4" w:rsidRPr="00AA46A3" w:rsidRDefault="00CA3CD4" w:rsidP="00CA3CD4">
            <w:pPr>
              <w:rPr>
                <w:rStyle w:val="SAPUserEntry"/>
                <w:b w:val="0"/>
                <w:color w:val="auto"/>
              </w:rPr>
            </w:pPr>
            <w:r w:rsidRPr="00AA46A3">
              <w:rPr>
                <w:rStyle w:val="SAPScreenElement"/>
              </w:rPr>
              <w:t>Event Reason</w:t>
            </w:r>
            <w:r w:rsidRPr="00AA46A3">
              <w:t xml:space="preserve">: </w:t>
            </w:r>
            <w:r w:rsidRPr="00AA46A3">
              <w:rPr>
                <w:rStyle w:val="SAPUserEntry"/>
                <w:b w:val="0"/>
                <w:color w:val="auto"/>
              </w:rPr>
              <w:t>Maternity/</w:t>
            </w:r>
            <w:r w:rsidR="00275227" w:rsidRPr="00AA46A3">
              <w:t xml:space="preserve"> </w:t>
            </w:r>
            <w:r w:rsidRPr="00AA46A3">
              <w:rPr>
                <w:rStyle w:val="SAPUserEntry"/>
                <w:b w:val="0"/>
                <w:color w:val="auto"/>
              </w:rPr>
              <w:t>Paternity</w:t>
            </w:r>
            <w:r w:rsidRPr="00AA46A3">
              <w:t xml:space="preserve"> </w:t>
            </w:r>
            <w:r w:rsidRPr="00AA46A3">
              <w:rPr>
                <w:rStyle w:val="SAPUserEntry"/>
                <w:b w:val="0"/>
                <w:color w:val="auto"/>
              </w:rPr>
              <w:t>-</w:t>
            </w:r>
            <w:r w:rsidRPr="00AA46A3">
              <w:t xml:space="preserve"> </w:t>
            </w:r>
            <w:r w:rsidRPr="00AA46A3">
              <w:rPr>
                <w:rStyle w:val="SAPUserEntry"/>
                <w:b w:val="0"/>
                <w:color w:val="auto"/>
              </w:rPr>
              <w:t>INTL</w:t>
            </w:r>
            <w:r w:rsidRPr="00AA46A3">
              <w:t xml:space="preserve"> </w:t>
            </w:r>
            <w:r w:rsidRPr="00AA46A3">
              <w:rPr>
                <w:rStyle w:val="SAPUserEntry"/>
                <w:b w:val="0"/>
                <w:color w:val="auto"/>
              </w:rPr>
              <w:t>(PLAMAT)</w:t>
            </w:r>
          </w:p>
          <w:p w14:paraId="25FB82ED" w14:textId="7CF4575C" w:rsidR="00F165F2" w:rsidRPr="00AA46A3" w:rsidRDefault="00F165F2">
            <w:r w:rsidRPr="00AA46A3">
              <w:rPr>
                <w:rStyle w:val="SAPScreenElement"/>
              </w:rPr>
              <w:t>Expected Return Date</w:t>
            </w:r>
            <w:r w:rsidRPr="00AA46A3">
              <w:t xml:space="preserve">: </w:t>
            </w:r>
            <w:r w:rsidRPr="00AA46A3">
              <w:rPr>
                <w:rStyle w:val="SAPUserEntry"/>
                <w:b w:val="0"/>
                <w:color w:val="auto"/>
              </w:rPr>
              <w:t>&lt;date</w:t>
            </w:r>
            <w:r w:rsidR="00C31FDA" w:rsidRPr="00AA46A3">
              <w:rPr>
                <w:rStyle w:val="SAPUserEntry"/>
                <w:b w:val="0"/>
                <w:color w:val="auto"/>
              </w:rPr>
              <w:t xml:space="preserve"> as maintained in the long-term time off request</w:t>
            </w:r>
            <w:r w:rsidRPr="00AA46A3">
              <w:rPr>
                <w:rStyle w:val="SAPUserEntry"/>
                <w:b w:val="0"/>
                <w:color w:val="auto"/>
              </w:rPr>
              <w:t>&gt;</w:t>
            </w:r>
          </w:p>
        </w:tc>
        <w:tc>
          <w:tcPr>
            <w:tcW w:w="2970" w:type="dxa"/>
            <w:tcBorders>
              <w:top w:val="single" w:sz="8" w:space="0" w:color="999999"/>
              <w:left w:val="single" w:sz="8" w:space="0" w:color="999999"/>
              <w:bottom w:val="single" w:sz="8" w:space="0" w:color="999999"/>
              <w:right w:val="single" w:sz="8" w:space="0" w:color="999999"/>
            </w:tcBorders>
          </w:tcPr>
          <w:p w14:paraId="3CDA81D5" w14:textId="780BAF34" w:rsidR="001C56F7" w:rsidRPr="00AA46A3" w:rsidRDefault="0011706F">
            <w:r w:rsidRPr="00AA46A3">
              <w:t xml:space="preserve">In case the long-term </w:t>
            </w:r>
            <w:r w:rsidR="0090274F">
              <w:t>time off</w:t>
            </w:r>
            <w:r w:rsidR="0090274F" w:rsidRPr="00AA46A3">
              <w:t xml:space="preserve"> </w:t>
            </w:r>
            <w:r w:rsidRPr="00AA46A3">
              <w:t xml:space="preserve">starts on a future date, select in the </w:t>
            </w:r>
            <w:r w:rsidRPr="00AA46A3">
              <w:rPr>
                <w:rStyle w:val="SAPScreenElement"/>
              </w:rPr>
              <w:t>Change History</w:t>
            </w:r>
            <w:r w:rsidRPr="00AA46A3">
              <w:t xml:space="preserve"> part of the </w:t>
            </w:r>
            <w:r w:rsidRPr="00AA46A3">
              <w:rPr>
                <w:rStyle w:val="SAPScreenElement"/>
              </w:rPr>
              <w:t xml:space="preserve">Job Information Changes </w:t>
            </w:r>
            <w:r w:rsidRPr="00AA46A3">
              <w:t xml:space="preserve">dialog box the appropriate future record, and verify the fields mentioned in the </w:t>
            </w:r>
            <w:r w:rsidRPr="00AA46A3">
              <w:rPr>
                <w:rStyle w:val="SAPScreenElement"/>
                <w:color w:val="auto"/>
              </w:rPr>
              <w:t>Instruction</w:t>
            </w:r>
            <w:r w:rsidRPr="00AA46A3">
              <w:t xml:space="preserve"> column.</w:t>
            </w:r>
          </w:p>
        </w:tc>
        <w:tc>
          <w:tcPr>
            <w:tcW w:w="4078" w:type="dxa"/>
            <w:tcBorders>
              <w:top w:val="single" w:sz="8" w:space="0" w:color="999999"/>
              <w:left w:val="single" w:sz="8" w:space="0" w:color="999999"/>
              <w:bottom w:val="single" w:sz="8" w:space="0" w:color="999999"/>
              <w:right w:val="single" w:sz="8" w:space="0" w:color="999999"/>
            </w:tcBorders>
          </w:tcPr>
          <w:p w14:paraId="25B3AA03" w14:textId="77777777" w:rsidR="001C56F7" w:rsidRPr="00AA46A3" w:rsidRDefault="001C56F7" w:rsidP="007E6F3F"/>
        </w:tc>
        <w:tc>
          <w:tcPr>
            <w:tcW w:w="1260" w:type="dxa"/>
            <w:tcBorders>
              <w:top w:val="single" w:sz="8" w:space="0" w:color="999999"/>
              <w:left w:val="single" w:sz="8" w:space="0" w:color="999999"/>
              <w:bottom w:val="single" w:sz="8" w:space="0" w:color="999999"/>
              <w:right w:val="single" w:sz="8" w:space="0" w:color="999999"/>
            </w:tcBorders>
          </w:tcPr>
          <w:p w14:paraId="788E0290" w14:textId="77777777" w:rsidR="001C56F7" w:rsidRPr="00AA46A3" w:rsidRDefault="001C56F7" w:rsidP="007E6F3F"/>
        </w:tc>
      </w:tr>
    </w:tbl>
    <w:p w14:paraId="1493BBDC" w14:textId="77777777" w:rsidR="004C7454" w:rsidRPr="00AA46A3" w:rsidRDefault="00DF1A4C" w:rsidP="00245D0B">
      <w:pPr>
        <w:pStyle w:val="SAPNoteHeading"/>
      </w:pPr>
      <w:bookmarkStart w:id="1483" w:name="_Toc433961045"/>
      <w:bookmarkEnd w:id="1478"/>
      <w:r w:rsidRPr="00AA46A3">
        <w:rPr>
          <w:noProof/>
        </w:rPr>
        <w:drawing>
          <wp:inline distT="0" distB="0" distL="0" distR="0" wp14:anchorId="1A8BF361" wp14:editId="06048BE3">
            <wp:extent cx="225425" cy="225425"/>
            <wp:effectExtent l="0" t="0" r="3175" b="3175"/>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4C7454" w:rsidRPr="00AA46A3">
        <w:t> Caution</w:t>
      </w:r>
    </w:p>
    <w:p w14:paraId="029AA4BE" w14:textId="3663EFB7" w:rsidR="004C7454" w:rsidRPr="00AA46A3" w:rsidRDefault="004C7454" w:rsidP="00245D0B">
      <w:pPr>
        <w:pStyle w:val="NoteParagraph"/>
        <w:ind w:left="624"/>
      </w:pPr>
      <w:r w:rsidRPr="00AA46A3">
        <w:rPr>
          <w:b/>
        </w:rPr>
        <w:t>Only in case integration with Employee Central Payroll is in place</w:t>
      </w:r>
      <w:r w:rsidRPr="00AA46A3">
        <w:t xml:space="preserve">, the employee time data is replicated to Employee Central Payroll. In order to check the correctness of the replicated data, proceed as described in test script of scope item </w:t>
      </w:r>
      <w:r w:rsidRPr="00AA46A3">
        <w:rPr>
          <w:rFonts w:ascii="BentonSans Book Italic" w:hAnsi="BentonSans Book Italic"/>
        </w:rPr>
        <w:t xml:space="preserve">Integration with </w:t>
      </w:r>
      <w:r w:rsidR="003B00C0" w:rsidRPr="00AA46A3">
        <w:rPr>
          <w:rFonts w:ascii="BentonSans Book Italic" w:hAnsi="BentonSans Book Italic"/>
        </w:rPr>
        <w:t xml:space="preserve">SAP </w:t>
      </w:r>
      <w:r w:rsidRPr="00AA46A3">
        <w:rPr>
          <w:rFonts w:ascii="BentonSans Book Italic" w:hAnsi="BentonSans Book Italic"/>
        </w:rPr>
        <w:t>SuccessFactors Employee Central Payroll</w:t>
      </w:r>
      <w:r w:rsidRPr="00AA46A3">
        <w:rPr>
          <w:rStyle w:val="SAPScreenElement"/>
          <w:color w:val="auto"/>
        </w:rPr>
        <w:t xml:space="preserve"> (15O)</w:t>
      </w:r>
      <w:r w:rsidRPr="00AA46A3">
        <w:t>.</w:t>
      </w:r>
    </w:p>
    <w:p w14:paraId="01AEBAE2" w14:textId="209D578F" w:rsidR="00E83857" w:rsidRPr="00AA46A3" w:rsidRDefault="00E83857" w:rsidP="00190D1B">
      <w:pPr>
        <w:pStyle w:val="Heading3"/>
      </w:pPr>
      <w:bookmarkStart w:id="1484" w:name="_Toc507513139"/>
      <w:r w:rsidRPr="00AA46A3">
        <w:t>Entering Return</w:t>
      </w:r>
      <w:r w:rsidR="000B5D66" w:rsidRPr="00AA46A3">
        <w:t xml:space="preserve"> to Work </w:t>
      </w:r>
      <w:r w:rsidRPr="00AA46A3">
        <w:t xml:space="preserve">from Long-Term </w:t>
      </w:r>
      <w:bookmarkEnd w:id="1483"/>
      <w:r w:rsidR="00D057F8" w:rsidRPr="00AA46A3">
        <w:t>Time Off</w:t>
      </w:r>
      <w:r w:rsidR="000B5D66" w:rsidRPr="00AA46A3">
        <w:t xml:space="preserve"> Data</w:t>
      </w:r>
      <w:bookmarkEnd w:id="1484"/>
    </w:p>
    <w:p w14:paraId="274429E0" w14:textId="77777777" w:rsidR="00E83857" w:rsidRPr="00AA46A3" w:rsidRDefault="00E83857" w:rsidP="00E83857">
      <w:pPr>
        <w:pStyle w:val="SAPKeyblockTitle"/>
      </w:pPr>
      <w:r w:rsidRPr="00AA46A3">
        <w:t>Test Administration</w:t>
      </w:r>
    </w:p>
    <w:p w14:paraId="7D074292" w14:textId="743AAFD8" w:rsidR="00E83857" w:rsidRPr="00AA46A3" w:rsidRDefault="00E83857" w:rsidP="00E83857">
      <w:r w:rsidRPr="00AA46A3">
        <w:t>Customer project: Fill in the project-specific parts (</w:t>
      </w:r>
      <w:r w:rsidR="00806DD6" w:rsidRPr="00AA46A3">
        <w:t>between &lt;brackets&gt;</w:t>
      </w:r>
      <w:r w:rsidRPr="00AA46A3">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E83857" w:rsidRPr="00AA46A3" w14:paraId="47AD71E4" w14:textId="77777777" w:rsidTr="00E83857">
        <w:tc>
          <w:tcPr>
            <w:tcW w:w="2280" w:type="dxa"/>
            <w:tcBorders>
              <w:top w:val="single" w:sz="8" w:space="0" w:color="999999"/>
              <w:left w:val="single" w:sz="8" w:space="0" w:color="999999"/>
              <w:bottom w:val="single" w:sz="8" w:space="0" w:color="999999"/>
              <w:right w:val="single" w:sz="8" w:space="0" w:color="999999"/>
            </w:tcBorders>
            <w:hideMark/>
          </w:tcPr>
          <w:p w14:paraId="1A91C930" w14:textId="77777777" w:rsidR="00E83857" w:rsidRPr="00AA46A3" w:rsidRDefault="00E83857" w:rsidP="00E83857">
            <w:pPr>
              <w:rPr>
                <w:rStyle w:val="SAPEmphasis"/>
              </w:rPr>
            </w:pPr>
            <w:r w:rsidRPr="00AA46A3">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65DFEA83" w14:textId="77777777" w:rsidR="00E83857" w:rsidRPr="00AA46A3" w:rsidRDefault="00E83857" w:rsidP="00E83857">
            <w:pPr>
              <w:rPr>
                <w:lang w:eastAsia="zh-CN"/>
              </w:rPr>
            </w:pPr>
            <w:r w:rsidRPr="00AA46A3">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5A3486A5" w14:textId="77777777" w:rsidR="00E83857" w:rsidRPr="00AA46A3" w:rsidRDefault="00E83857" w:rsidP="00E83857">
            <w:pPr>
              <w:rPr>
                <w:rStyle w:val="SAPEmphasis"/>
              </w:rPr>
            </w:pPr>
            <w:r w:rsidRPr="00AA46A3">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2C1E46BA" w14:textId="77777777" w:rsidR="00E83857" w:rsidRPr="00AA46A3" w:rsidRDefault="00806DD6" w:rsidP="00E83857">
            <w:pPr>
              <w:rPr>
                <w:lang w:eastAsia="zh-CN"/>
              </w:rPr>
            </w:pPr>
            <w:r w:rsidRPr="00AA46A3">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208C1ECB" w14:textId="77777777" w:rsidR="00E83857" w:rsidRPr="00AA46A3" w:rsidRDefault="00E83857" w:rsidP="00E83857">
            <w:pPr>
              <w:rPr>
                <w:rStyle w:val="SAPEmphasis"/>
              </w:rPr>
            </w:pPr>
            <w:r w:rsidRPr="00AA46A3">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3A8627B1" w14:textId="7B7C9899" w:rsidR="00E83857" w:rsidRPr="00AA46A3" w:rsidRDefault="00165FAC" w:rsidP="00E83857">
            <w:pPr>
              <w:rPr>
                <w:lang w:eastAsia="zh-CN"/>
              </w:rPr>
            </w:pPr>
            <w:r w:rsidRPr="00AA46A3">
              <w:rPr>
                <w:lang w:eastAsia="zh-CN"/>
              </w:rPr>
              <w:t>&lt;date&gt;</w:t>
            </w:r>
          </w:p>
        </w:tc>
      </w:tr>
      <w:tr w:rsidR="00E83857" w:rsidRPr="00AA46A3" w14:paraId="587B7EF8" w14:textId="77777777" w:rsidTr="00E83857">
        <w:tc>
          <w:tcPr>
            <w:tcW w:w="2280" w:type="dxa"/>
            <w:tcBorders>
              <w:top w:val="single" w:sz="8" w:space="0" w:color="999999"/>
              <w:left w:val="single" w:sz="8" w:space="0" w:color="999999"/>
              <w:bottom w:val="single" w:sz="8" w:space="0" w:color="999999"/>
              <w:right w:val="single" w:sz="8" w:space="0" w:color="999999"/>
            </w:tcBorders>
            <w:hideMark/>
          </w:tcPr>
          <w:p w14:paraId="63F70155" w14:textId="77777777" w:rsidR="00E83857" w:rsidRPr="00AA46A3" w:rsidRDefault="00E83857" w:rsidP="00E83857">
            <w:pPr>
              <w:rPr>
                <w:rStyle w:val="SAPEmphasis"/>
              </w:rPr>
            </w:pPr>
            <w:r w:rsidRPr="00AA46A3">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15FAFAFD" w14:textId="7302CEE5" w:rsidR="00E83857" w:rsidRPr="00AA46A3" w:rsidRDefault="00E83857" w:rsidP="00E83857">
            <w:pPr>
              <w:rPr>
                <w:lang w:eastAsia="zh-CN"/>
              </w:rPr>
            </w:pPr>
            <w:r w:rsidRPr="00AA46A3">
              <w:rPr>
                <w:lang w:eastAsia="zh-CN"/>
              </w:rPr>
              <w:t xml:space="preserve">HR </w:t>
            </w:r>
            <w:r w:rsidR="00B8638D" w:rsidRPr="00AA46A3">
              <w:t>Administrator</w:t>
            </w:r>
          </w:p>
        </w:tc>
      </w:tr>
      <w:tr w:rsidR="00E83857" w:rsidRPr="00AA46A3" w14:paraId="18CF2433" w14:textId="77777777" w:rsidTr="00E83857">
        <w:tc>
          <w:tcPr>
            <w:tcW w:w="2280" w:type="dxa"/>
            <w:tcBorders>
              <w:top w:val="single" w:sz="8" w:space="0" w:color="999999"/>
              <w:left w:val="single" w:sz="8" w:space="0" w:color="999999"/>
              <w:bottom w:val="single" w:sz="8" w:space="0" w:color="999999"/>
              <w:right w:val="single" w:sz="8" w:space="0" w:color="999999"/>
            </w:tcBorders>
            <w:hideMark/>
          </w:tcPr>
          <w:p w14:paraId="14C2DFBD" w14:textId="77777777" w:rsidR="00E83857" w:rsidRPr="00AA46A3" w:rsidRDefault="00E83857" w:rsidP="00E83857">
            <w:pPr>
              <w:rPr>
                <w:rStyle w:val="SAPEmphasis"/>
              </w:rPr>
            </w:pPr>
            <w:r w:rsidRPr="00AA46A3">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130E21DE" w14:textId="77777777" w:rsidR="00E83857" w:rsidRPr="00AA46A3" w:rsidRDefault="00E83857" w:rsidP="00E83857">
            <w:pPr>
              <w:rPr>
                <w:lang w:eastAsia="zh-CN"/>
              </w:rPr>
            </w:pPr>
            <w:r w:rsidRPr="00AA46A3">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2035EAB6" w14:textId="77777777" w:rsidR="00E83857" w:rsidRPr="00AA46A3" w:rsidRDefault="00E83857" w:rsidP="00E83857">
            <w:pPr>
              <w:rPr>
                <w:rStyle w:val="SAPEmphasis"/>
              </w:rPr>
            </w:pPr>
            <w:r w:rsidRPr="00AA46A3">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4F7A1046" w14:textId="3851018C" w:rsidR="00E83857" w:rsidRPr="00AA46A3" w:rsidRDefault="00583EFD" w:rsidP="00E83857">
            <w:pPr>
              <w:rPr>
                <w:lang w:eastAsia="zh-CN"/>
              </w:rPr>
            </w:pPr>
            <w:r>
              <w:rPr>
                <w:lang w:eastAsia="zh-CN"/>
              </w:rPr>
              <w:t>&lt;duration&gt;</w:t>
            </w:r>
          </w:p>
        </w:tc>
      </w:tr>
    </w:tbl>
    <w:p w14:paraId="5DAC790A" w14:textId="77777777" w:rsidR="00E83857" w:rsidRPr="00AA46A3" w:rsidRDefault="00E83857" w:rsidP="00E83857">
      <w:pPr>
        <w:pStyle w:val="SAPKeyblockTitle"/>
      </w:pPr>
      <w:r w:rsidRPr="00AA46A3">
        <w:t>Purpose</w:t>
      </w:r>
    </w:p>
    <w:p w14:paraId="3CAC5D88" w14:textId="6AE9F027" w:rsidR="00E83857" w:rsidRPr="00AA46A3" w:rsidRDefault="00E83857" w:rsidP="00E83857">
      <w:pPr>
        <w:pStyle w:val="NoteParagraph"/>
        <w:ind w:left="0"/>
      </w:pPr>
      <w:r w:rsidRPr="00AA46A3">
        <w:t xml:space="preserve">After the employee has returned from his or her long-term </w:t>
      </w:r>
      <w:r w:rsidR="00D057F8" w:rsidRPr="00AA46A3">
        <w:t xml:space="preserve">time off </w:t>
      </w:r>
      <w:r w:rsidRPr="00AA46A3">
        <w:t xml:space="preserve">(for example parental leave), the </w:t>
      </w:r>
      <w:r w:rsidR="00881BE3" w:rsidRPr="00AA46A3">
        <w:t xml:space="preserve">HR </w:t>
      </w:r>
      <w:r w:rsidR="00B8638D" w:rsidRPr="00AA46A3">
        <w:t>Administrator</w:t>
      </w:r>
      <w:r w:rsidR="00B8638D" w:rsidRPr="00AA46A3" w:rsidDel="00B8638D">
        <w:t xml:space="preserve"> </w:t>
      </w:r>
      <w:r w:rsidR="00881BE3" w:rsidRPr="00AA46A3">
        <w:t xml:space="preserve">maintains appropriate data in the </w:t>
      </w:r>
      <w:r w:rsidR="00DA015E" w:rsidRPr="00AA46A3">
        <w:t>system.</w:t>
      </w:r>
    </w:p>
    <w:p w14:paraId="3B8D0FA3" w14:textId="77777777" w:rsidR="00E83857" w:rsidRPr="00AA46A3" w:rsidRDefault="00E83857" w:rsidP="00E83857">
      <w:pPr>
        <w:pStyle w:val="SAPKeyblockTitle"/>
      </w:pPr>
      <w:r w:rsidRPr="00AA46A3">
        <w:t>Procedure</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322"/>
        <w:gridCol w:w="3870"/>
        <w:gridCol w:w="3780"/>
        <w:gridCol w:w="3150"/>
        <w:gridCol w:w="1264"/>
      </w:tblGrid>
      <w:tr w:rsidR="00E83857" w:rsidRPr="00AA46A3" w14:paraId="08A563B5" w14:textId="77777777" w:rsidTr="00D62180">
        <w:trPr>
          <w:trHeight w:val="576"/>
          <w:tblHeader/>
        </w:trPr>
        <w:tc>
          <w:tcPr>
            <w:tcW w:w="900" w:type="dxa"/>
            <w:shd w:val="clear" w:color="auto" w:fill="999999"/>
          </w:tcPr>
          <w:p w14:paraId="2D9DA2E7" w14:textId="77777777" w:rsidR="00E83857" w:rsidRPr="00AA46A3" w:rsidRDefault="00E83857" w:rsidP="00E83857">
            <w:pPr>
              <w:pStyle w:val="TableHeading"/>
              <w:rPr>
                <w:rFonts w:ascii="BentonSans Bold" w:hAnsi="BentonSans Bold"/>
                <w:bCs/>
                <w:color w:val="FFFFFF"/>
                <w:sz w:val="18"/>
              </w:rPr>
            </w:pPr>
            <w:r w:rsidRPr="00AA46A3">
              <w:rPr>
                <w:rFonts w:ascii="BentonSans Bold" w:hAnsi="BentonSans Bold"/>
                <w:bCs/>
                <w:color w:val="FFFFFF"/>
                <w:sz w:val="18"/>
              </w:rPr>
              <w:t>Test Step #</w:t>
            </w:r>
          </w:p>
        </w:tc>
        <w:tc>
          <w:tcPr>
            <w:tcW w:w="1322" w:type="dxa"/>
            <w:shd w:val="clear" w:color="auto" w:fill="999999"/>
          </w:tcPr>
          <w:p w14:paraId="137F44B9" w14:textId="77777777" w:rsidR="00E83857" w:rsidRPr="00AA46A3" w:rsidRDefault="00E83857" w:rsidP="00E83857">
            <w:pPr>
              <w:pStyle w:val="TableHeading"/>
              <w:rPr>
                <w:rFonts w:ascii="BentonSans Bold" w:hAnsi="BentonSans Bold"/>
                <w:bCs/>
                <w:color w:val="FFFFFF"/>
                <w:sz w:val="18"/>
              </w:rPr>
            </w:pPr>
            <w:r w:rsidRPr="00AA46A3">
              <w:rPr>
                <w:rFonts w:ascii="BentonSans Bold" w:hAnsi="BentonSans Bold"/>
                <w:bCs/>
                <w:color w:val="FFFFFF"/>
                <w:sz w:val="18"/>
              </w:rPr>
              <w:t>Test Step Name</w:t>
            </w:r>
          </w:p>
        </w:tc>
        <w:tc>
          <w:tcPr>
            <w:tcW w:w="3870" w:type="dxa"/>
            <w:shd w:val="clear" w:color="auto" w:fill="999999"/>
          </w:tcPr>
          <w:p w14:paraId="147C27A7" w14:textId="77777777" w:rsidR="00E83857" w:rsidRPr="00AA46A3" w:rsidRDefault="00E83857" w:rsidP="00E83857">
            <w:pPr>
              <w:pStyle w:val="TableHeading"/>
              <w:rPr>
                <w:rFonts w:ascii="BentonSans Bold" w:hAnsi="BentonSans Bold"/>
                <w:bCs/>
                <w:color w:val="FFFFFF"/>
                <w:sz w:val="18"/>
              </w:rPr>
            </w:pPr>
            <w:r w:rsidRPr="00AA46A3">
              <w:rPr>
                <w:rFonts w:ascii="BentonSans Bold" w:hAnsi="BentonSans Bold"/>
                <w:bCs/>
                <w:color w:val="FFFFFF"/>
                <w:sz w:val="18"/>
              </w:rPr>
              <w:t>Instruction</w:t>
            </w:r>
          </w:p>
        </w:tc>
        <w:tc>
          <w:tcPr>
            <w:tcW w:w="3780" w:type="dxa"/>
            <w:shd w:val="clear" w:color="auto" w:fill="999999"/>
          </w:tcPr>
          <w:p w14:paraId="7A09FF37" w14:textId="77777777" w:rsidR="00E83857" w:rsidRPr="00AA46A3" w:rsidRDefault="00E83857" w:rsidP="00E83857">
            <w:pPr>
              <w:pStyle w:val="TableHeading"/>
              <w:rPr>
                <w:rFonts w:ascii="BentonSans Bold" w:hAnsi="BentonSans Bold"/>
                <w:bCs/>
                <w:color w:val="FFFFFF"/>
                <w:sz w:val="18"/>
              </w:rPr>
            </w:pPr>
            <w:r w:rsidRPr="00AA46A3">
              <w:rPr>
                <w:rFonts w:ascii="BentonSans Bold" w:hAnsi="BentonSans Bold"/>
                <w:bCs/>
                <w:color w:val="FFFFFF"/>
                <w:sz w:val="18"/>
              </w:rPr>
              <w:t>User Entries:</w:t>
            </w:r>
            <w:r w:rsidRPr="00AA46A3">
              <w:rPr>
                <w:rFonts w:ascii="BentonSans Bold" w:hAnsi="BentonSans Bold"/>
                <w:bCs/>
                <w:color w:val="FFFFFF"/>
                <w:sz w:val="18"/>
              </w:rPr>
              <w:br/>
              <w:t>Field Name: User Action and Value</w:t>
            </w:r>
          </w:p>
        </w:tc>
        <w:tc>
          <w:tcPr>
            <w:tcW w:w="3150" w:type="dxa"/>
            <w:shd w:val="clear" w:color="auto" w:fill="999999"/>
          </w:tcPr>
          <w:p w14:paraId="6C90E11B" w14:textId="77777777" w:rsidR="00E83857" w:rsidRPr="00AA46A3" w:rsidRDefault="00E83857" w:rsidP="00E83857">
            <w:pPr>
              <w:pStyle w:val="TableHeading"/>
              <w:rPr>
                <w:rFonts w:ascii="BentonSans Bold" w:hAnsi="BentonSans Bold"/>
                <w:bCs/>
                <w:color w:val="FFFFFF"/>
                <w:sz w:val="18"/>
              </w:rPr>
            </w:pPr>
            <w:r w:rsidRPr="00AA46A3">
              <w:rPr>
                <w:rFonts w:ascii="BentonSans Bold" w:hAnsi="BentonSans Bold"/>
                <w:bCs/>
                <w:color w:val="FFFFFF"/>
                <w:sz w:val="18"/>
              </w:rPr>
              <w:t>Expected Result</w:t>
            </w:r>
          </w:p>
        </w:tc>
        <w:tc>
          <w:tcPr>
            <w:tcW w:w="1264" w:type="dxa"/>
            <w:shd w:val="clear" w:color="auto" w:fill="999999"/>
          </w:tcPr>
          <w:p w14:paraId="0D18BA07" w14:textId="77777777" w:rsidR="00E83857" w:rsidRPr="00AA46A3" w:rsidRDefault="00E83857" w:rsidP="00E83857">
            <w:pPr>
              <w:pStyle w:val="TableHeading"/>
              <w:rPr>
                <w:rFonts w:ascii="BentonSans Bold" w:hAnsi="BentonSans Bold"/>
                <w:bCs/>
                <w:color w:val="FFFFFF"/>
                <w:sz w:val="18"/>
              </w:rPr>
            </w:pPr>
            <w:r w:rsidRPr="00AA46A3">
              <w:rPr>
                <w:rFonts w:ascii="BentonSans Bold" w:hAnsi="BentonSans Bold"/>
                <w:bCs/>
                <w:color w:val="FFFFFF"/>
                <w:sz w:val="18"/>
              </w:rPr>
              <w:t>Pass / Fail / Comment</w:t>
            </w:r>
          </w:p>
        </w:tc>
      </w:tr>
      <w:tr w:rsidR="00E83857" w:rsidRPr="00AA46A3" w14:paraId="15C2DCAC" w14:textId="77777777" w:rsidTr="00D62180">
        <w:trPr>
          <w:trHeight w:val="288"/>
        </w:trPr>
        <w:tc>
          <w:tcPr>
            <w:tcW w:w="900" w:type="dxa"/>
            <w:shd w:val="clear" w:color="auto" w:fill="auto"/>
          </w:tcPr>
          <w:p w14:paraId="4BEEBCF8" w14:textId="77777777" w:rsidR="00E83857" w:rsidRPr="00AA46A3" w:rsidRDefault="00E83857" w:rsidP="00E83857">
            <w:r w:rsidRPr="00AA46A3">
              <w:t>1</w:t>
            </w:r>
          </w:p>
        </w:tc>
        <w:tc>
          <w:tcPr>
            <w:tcW w:w="1322" w:type="dxa"/>
            <w:shd w:val="clear" w:color="auto" w:fill="auto"/>
          </w:tcPr>
          <w:p w14:paraId="20D44200" w14:textId="77777777" w:rsidR="00E83857" w:rsidRPr="00D91A2F" w:rsidRDefault="00E83857" w:rsidP="00E83857">
            <w:pPr>
              <w:rPr>
                <w:rStyle w:val="SAPEmphasis"/>
                <w:lang w:eastAsia="zh-CN"/>
              </w:rPr>
            </w:pPr>
            <w:r w:rsidRPr="00D91A2F">
              <w:rPr>
                <w:rStyle w:val="SAPEmphasis"/>
                <w:lang w:eastAsia="zh-CN"/>
              </w:rPr>
              <w:t>Log on</w:t>
            </w:r>
          </w:p>
        </w:tc>
        <w:tc>
          <w:tcPr>
            <w:tcW w:w="3870" w:type="dxa"/>
            <w:shd w:val="clear" w:color="auto" w:fill="auto"/>
          </w:tcPr>
          <w:p w14:paraId="09F4AD8E" w14:textId="3D78CDF3" w:rsidR="00E83857" w:rsidRPr="00AA46A3" w:rsidRDefault="00E83857" w:rsidP="005053C2">
            <w:r w:rsidRPr="00AA46A3">
              <w:t xml:space="preserve">Log on to </w:t>
            </w:r>
            <w:r w:rsidR="008E6128" w:rsidRPr="00AA46A3">
              <w:rPr>
                <w:rStyle w:val="SAPScreenElement"/>
                <w:color w:val="auto"/>
              </w:rPr>
              <w:t>Employee Central</w:t>
            </w:r>
            <w:r w:rsidR="008E6128" w:rsidRPr="00AA46A3">
              <w:t xml:space="preserve"> </w:t>
            </w:r>
            <w:r w:rsidRPr="00AA46A3">
              <w:t xml:space="preserve">as HR </w:t>
            </w:r>
            <w:r w:rsidR="00B8638D" w:rsidRPr="00AA46A3">
              <w:t>Administrator</w:t>
            </w:r>
            <w:r w:rsidRPr="00AA46A3">
              <w:t>.</w:t>
            </w:r>
          </w:p>
        </w:tc>
        <w:tc>
          <w:tcPr>
            <w:tcW w:w="3780" w:type="dxa"/>
            <w:shd w:val="clear" w:color="auto" w:fill="auto"/>
          </w:tcPr>
          <w:p w14:paraId="0AB2D2DE" w14:textId="77777777" w:rsidR="00E83857" w:rsidRPr="00AA46A3" w:rsidRDefault="00E83857" w:rsidP="00E83857"/>
        </w:tc>
        <w:tc>
          <w:tcPr>
            <w:tcW w:w="3150" w:type="dxa"/>
            <w:shd w:val="clear" w:color="auto" w:fill="auto"/>
          </w:tcPr>
          <w:p w14:paraId="09503D8F" w14:textId="77777777" w:rsidR="00E83857" w:rsidRPr="00AA46A3" w:rsidRDefault="00E83857" w:rsidP="00E83857">
            <w:r w:rsidRPr="00AA46A3">
              <w:t xml:space="preserve">The </w:t>
            </w:r>
            <w:r w:rsidRPr="00AA46A3">
              <w:rPr>
                <w:rStyle w:val="SAPScreenElement"/>
              </w:rPr>
              <w:t>Home</w:t>
            </w:r>
            <w:r w:rsidRPr="00AA46A3">
              <w:t xml:space="preserve"> </w:t>
            </w:r>
            <w:r w:rsidR="000B5D66" w:rsidRPr="00AA46A3">
              <w:t>pa</w:t>
            </w:r>
            <w:r w:rsidRPr="00AA46A3">
              <w:t>ge</w:t>
            </w:r>
            <w:r w:rsidRPr="00AA46A3">
              <w:rPr>
                <w:rStyle w:val="SAPScreenElement"/>
              </w:rPr>
              <w:t xml:space="preserve"> i</w:t>
            </w:r>
            <w:r w:rsidRPr="00AA46A3">
              <w:t>s displayed.</w:t>
            </w:r>
          </w:p>
        </w:tc>
        <w:tc>
          <w:tcPr>
            <w:tcW w:w="1264" w:type="dxa"/>
          </w:tcPr>
          <w:p w14:paraId="66563F2F" w14:textId="77777777" w:rsidR="00E83857" w:rsidRPr="00AA46A3" w:rsidRDefault="00E83857" w:rsidP="00E83857">
            <w:pPr>
              <w:rPr>
                <w:rFonts w:cs="Arial"/>
                <w:bCs/>
              </w:rPr>
            </w:pPr>
          </w:p>
        </w:tc>
      </w:tr>
      <w:tr w:rsidR="00E83857" w:rsidRPr="00AA46A3" w14:paraId="72D39409" w14:textId="77777777" w:rsidTr="00D62180">
        <w:trPr>
          <w:trHeight w:val="357"/>
        </w:trPr>
        <w:tc>
          <w:tcPr>
            <w:tcW w:w="900" w:type="dxa"/>
            <w:shd w:val="clear" w:color="auto" w:fill="auto"/>
          </w:tcPr>
          <w:p w14:paraId="6F9869DB" w14:textId="77777777" w:rsidR="00E83857" w:rsidRPr="00AA46A3" w:rsidRDefault="00E83857" w:rsidP="00E83857">
            <w:r w:rsidRPr="00AA46A3">
              <w:t>2</w:t>
            </w:r>
          </w:p>
        </w:tc>
        <w:tc>
          <w:tcPr>
            <w:tcW w:w="1322" w:type="dxa"/>
            <w:shd w:val="clear" w:color="auto" w:fill="auto"/>
          </w:tcPr>
          <w:p w14:paraId="4521D950" w14:textId="77777777" w:rsidR="00E83857" w:rsidRPr="00D91A2F" w:rsidRDefault="00E83857" w:rsidP="00E83857">
            <w:pPr>
              <w:rPr>
                <w:rStyle w:val="SAPEmphasis"/>
                <w:lang w:eastAsia="zh-CN"/>
              </w:rPr>
            </w:pPr>
            <w:r w:rsidRPr="00D91A2F">
              <w:rPr>
                <w:rStyle w:val="SAPEmphasis"/>
                <w:lang w:eastAsia="zh-CN"/>
              </w:rPr>
              <w:t>Search Employee</w:t>
            </w:r>
          </w:p>
        </w:tc>
        <w:tc>
          <w:tcPr>
            <w:tcW w:w="3870" w:type="dxa"/>
            <w:shd w:val="clear" w:color="auto" w:fill="auto"/>
          </w:tcPr>
          <w:p w14:paraId="3E9ABB7D" w14:textId="27C169D7" w:rsidR="006F52E5" w:rsidRPr="00AA46A3" w:rsidRDefault="00E83857" w:rsidP="006F52E5">
            <w:r w:rsidRPr="00AA46A3">
              <w:t xml:space="preserve">In the </w:t>
            </w:r>
            <w:r w:rsidRPr="00AA46A3">
              <w:rPr>
                <w:rStyle w:val="SAPScreenElement"/>
              </w:rPr>
              <w:t>Search</w:t>
            </w:r>
            <w:r w:rsidRPr="00AA46A3">
              <w:t xml:space="preserve"> </w:t>
            </w:r>
            <w:r w:rsidR="006F52E5" w:rsidRPr="00AA46A3">
              <w:rPr>
                <w:rStyle w:val="SAPScreenElement"/>
              </w:rPr>
              <w:t>for actions or people</w:t>
            </w:r>
            <w:r w:rsidR="006F52E5" w:rsidRPr="00AA46A3">
              <w:t xml:space="preserve"> box, </w:t>
            </w:r>
            <w:r w:rsidRPr="00AA46A3">
              <w:t xml:space="preserve">in the top right corner of the </w:t>
            </w:r>
            <w:r w:rsidR="006F52E5" w:rsidRPr="00AA46A3">
              <w:t xml:space="preserve">screen, </w:t>
            </w:r>
            <w:r w:rsidRPr="00AA46A3">
              <w:t xml:space="preserve">enter the name (or name parts) of the employee </w:t>
            </w:r>
            <w:r w:rsidR="00DA015E" w:rsidRPr="00AA46A3">
              <w:t>who has returned from the parental leave</w:t>
            </w:r>
            <w:r w:rsidRPr="00AA46A3">
              <w:t>.</w:t>
            </w:r>
          </w:p>
        </w:tc>
        <w:tc>
          <w:tcPr>
            <w:tcW w:w="3780" w:type="dxa"/>
            <w:shd w:val="clear" w:color="auto" w:fill="auto"/>
          </w:tcPr>
          <w:p w14:paraId="511773B0" w14:textId="77777777" w:rsidR="00E83857" w:rsidRPr="00AA46A3" w:rsidRDefault="00E83857" w:rsidP="00E83857">
            <w:pPr>
              <w:rPr>
                <w:i/>
              </w:rPr>
            </w:pPr>
          </w:p>
        </w:tc>
        <w:tc>
          <w:tcPr>
            <w:tcW w:w="3150" w:type="dxa"/>
            <w:shd w:val="clear" w:color="auto" w:fill="auto"/>
          </w:tcPr>
          <w:p w14:paraId="0BBE1982" w14:textId="2540A2BD" w:rsidR="00E83857" w:rsidRPr="00AA46A3" w:rsidRDefault="00BC6BCE" w:rsidP="00E83857">
            <w:r w:rsidRPr="00AA46A3">
              <w:t xml:space="preserve">The autocomplete functionality suggests </w:t>
            </w:r>
            <w:r w:rsidR="00E83857" w:rsidRPr="00AA46A3">
              <w:t>a list of employees matching your search criteria.</w:t>
            </w:r>
          </w:p>
        </w:tc>
        <w:tc>
          <w:tcPr>
            <w:tcW w:w="1264" w:type="dxa"/>
          </w:tcPr>
          <w:p w14:paraId="16E5394A" w14:textId="77777777" w:rsidR="00E83857" w:rsidRPr="00AA46A3" w:rsidRDefault="00E83857" w:rsidP="00E83857">
            <w:pPr>
              <w:rPr>
                <w:rFonts w:cs="Arial"/>
                <w:bCs/>
              </w:rPr>
            </w:pPr>
          </w:p>
        </w:tc>
      </w:tr>
      <w:tr w:rsidR="00E83857" w:rsidRPr="00AA46A3" w14:paraId="7149F89D" w14:textId="77777777" w:rsidTr="00D62180">
        <w:trPr>
          <w:trHeight w:val="357"/>
        </w:trPr>
        <w:tc>
          <w:tcPr>
            <w:tcW w:w="900" w:type="dxa"/>
            <w:shd w:val="clear" w:color="auto" w:fill="auto"/>
          </w:tcPr>
          <w:p w14:paraId="39E31A67" w14:textId="77777777" w:rsidR="00E83857" w:rsidRPr="00AA46A3" w:rsidRDefault="00E83857" w:rsidP="00E83857">
            <w:r w:rsidRPr="00AA46A3">
              <w:t>3</w:t>
            </w:r>
          </w:p>
        </w:tc>
        <w:tc>
          <w:tcPr>
            <w:tcW w:w="1322" w:type="dxa"/>
            <w:shd w:val="clear" w:color="auto" w:fill="auto"/>
          </w:tcPr>
          <w:p w14:paraId="5878A214" w14:textId="77777777" w:rsidR="00E83857" w:rsidRPr="00D91A2F" w:rsidRDefault="00E83857" w:rsidP="00E83857">
            <w:pPr>
              <w:rPr>
                <w:rStyle w:val="SAPEmphasis"/>
                <w:lang w:eastAsia="zh-CN"/>
              </w:rPr>
            </w:pPr>
            <w:r w:rsidRPr="00D91A2F">
              <w:rPr>
                <w:rStyle w:val="SAPEmphasis"/>
                <w:lang w:eastAsia="zh-CN"/>
              </w:rPr>
              <w:t>Select Employee</w:t>
            </w:r>
          </w:p>
        </w:tc>
        <w:tc>
          <w:tcPr>
            <w:tcW w:w="3870" w:type="dxa"/>
            <w:shd w:val="clear" w:color="auto" w:fill="auto"/>
          </w:tcPr>
          <w:p w14:paraId="26EED01B" w14:textId="6780D601" w:rsidR="00E83857" w:rsidRPr="00AA46A3" w:rsidRDefault="00BC6BCE" w:rsidP="00E83857">
            <w:r w:rsidRPr="00AA46A3">
              <w:t>Select the appropriate employee from the result list.</w:t>
            </w:r>
          </w:p>
        </w:tc>
        <w:tc>
          <w:tcPr>
            <w:tcW w:w="3780" w:type="dxa"/>
            <w:shd w:val="clear" w:color="auto" w:fill="auto"/>
          </w:tcPr>
          <w:p w14:paraId="32B2526F" w14:textId="77777777" w:rsidR="00E83857" w:rsidRPr="00AA46A3" w:rsidRDefault="00E83857" w:rsidP="00E83857">
            <w:pPr>
              <w:rPr>
                <w:i/>
              </w:rPr>
            </w:pPr>
          </w:p>
        </w:tc>
        <w:tc>
          <w:tcPr>
            <w:tcW w:w="3150" w:type="dxa"/>
            <w:shd w:val="clear" w:color="auto" w:fill="auto"/>
          </w:tcPr>
          <w:p w14:paraId="7E112FC2" w14:textId="77777777" w:rsidR="00E83857" w:rsidRPr="00AA46A3" w:rsidRDefault="00E83857" w:rsidP="00E83857">
            <w:r w:rsidRPr="00AA46A3">
              <w:t xml:space="preserve">You are directed to the </w:t>
            </w:r>
            <w:r w:rsidRPr="00AA46A3">
              <w:rPr>
                <w:rStyle w:val="SAPScreenElement"/>
              </w:rPr>
              <w:t>Employee Files</w:t>
            </w:r>
            <w:r w:rsidRPr="00AA46A3">
              <w:t xml:space="preserve"> page in which the profile of the employee is displayed.</w:t>
            </w:r>
          </w:p>
        </w:tc>
        <w:tc>
          <w:tcPr>
            <w:tcW w:w="1264" w:type="dxa"/>
          </w:tcPr>
          <w:p w14:paraId="74621198" w14:textId="77777777" w:rsidR="00E83857" w:rsidRPr="00AA46A3" w:rsidRDefault="00E83857" w:rsidP="00E83857">
            <w:pPr>
              <w:rPr>
                <w:rFonts w:cs="Arial"/>
                <w:bCs/>
              </w:rPr>
            </w:pPr>
          </w:p>
        </w:tc>
      </w:tr>
      <w:tr w:rsidR="00E83857" w:rsidRPr="00AA46A3" w14:paraId="1D366F78" w14:textId="77777777" w:rsidTr="00D62180">
        <w:trPr>
          <w:trHeight w:val="357"/>
        </w:trPr>
        <w:tc>
          <w:tcPr>
            <w:tcW w:w="900" w:type="dxa"/>
            <w:shd w:val="clear" w:color="auto" w:fill="auto"/>
          </w:tcPr>
          <w:p w14:paraId="3DD39DBD" w14:textId="77777777" w:rsidR="00E83857" w:rsidRPr="00AA46A3" w:rsidRDefault="00E83857" w:rsidP="00E83857">
            <w:r w:rsidRPr="00AA46A3">
              <w:t>4</w:t>
            </w:r>
          </w:p>
        </w:tc>
        <w:tc>
          <w:tcPr>
            <w:tcW w:w="1322" w:type="dxa"/>
            <w:shd w:val="clear" w:color="auto" w:fill="auto"/>
          </w:tcPr>
          <w:p w14:paraId="7A573B7D" w14:textId="67C93B94" w:rsidR="00E83857" w:rsidRPr="00AA46A3" w:rsidRDefault="00E83857">
            <w:pPr>
              <w:rPr>
                <w:b/>
              </w:rPr>
            </w:pPr>
            <w:r w:rsidRPr="00D91A2F">
              <w:rPr>
                <w:rStyle w:val="SAPEmphasis"/>
                <w:lang w:eastAsia="zh-CN"/>
              </w:rPr>
              <w:t>Go to</w:t>
            </w:r>
            <w:r w:rsidRPr="00AA46A3">
              <w:rPr>
                <w:b/>
              </w:rPr>
              <w:t xml:space="preserve"> </w:t>
            </w:r>
            <w:r w:rsidRPr="00AA46A3">
              <w:rPr>
                <w:rStyle w:val="SAPScreenElement"/>
                <w:b/>
                <w:color w:val="000000"/>
              </w:rPr>
              <w:t xml:space="preserve">Time </w:t>
            </w:r>
            <w:del w:id="1485" w:author="Author" w:date="2018-02-08T10:29:00Z">
              <w:r w:rsidRPr="00AA46A3" w:rsidDel="00807C32">
                <w:rPr>
                  <w:rStyle w:val="SAPScreenElement"/>
                  <w:b/>
                  <w:color w:val="000000"/>
                </w:rPr>
                <w:delText>Off</w:delText>
              </w:r>
              <w:r w:rsidRPr="00AA46A3" w:rsidDel="00807C32">
                <w:rPr>
                  <w:b/>
                </w:rPr>
                <w:delText xml:space="preserve"> </w:delText>
              </w:r>
            </w:del>
            <w:ins w:id="1486" w:author="Author" w:date="2018-02-08T10:29:00Z">
              <w:r w:rsidR="00807C32">
                <w:rPr>
                  <w:rStyle w:val="SAPScreenElement"/>
                  <w:b/>
                  <w:color w:val="000000"/>
                </w:rPr>
                <w:t>Information</w:t>
              </w:r>
              <w:r w:rsidR="00807C32" w:rsidRPr="00AA46A3">
                <w:rPr>
                  <w:b/>
                </w:rPr>
                <w:t xml:space="preserve"> </w:t>
              </w:r>
            </w:ins>
            <w:del w:id="1487" w:author="Author" w:date="2018-02-08T10:29:00Z">
              <w:r w:rsidR="00F165F2" w:rsidRPr="00D91A2F" w:rsidDel="00807C32">
                <w:rPr>
                  <w:rStyle w:val="SAPEmphasis"/>
                  <w:lang w:eastAsia="zh-CN"/>
                </w:rPr>
                <w:delText>Section</w:delText>
              </w:r>
            </w:del>
            <w:ins w:id="1488" w:author="Author" w:date="2018-02-08T10:29:00Z">
              <w:r w:rsidR="00807C32">
                <w:rPr>
                  <w:rStyle w:val="SAPEmphasis"/>
                  <w:lang w:eastAsia="zh-CN"/>
                </w:rPr>
                <w:t>Screen of Employee</w:t>
              </w:r>
            </w:ins>
          </w:p>
        </w:tc>
        <w:tc>
          <w:tcPr>
            <w:tcW w:w="3870" w:type="dxa"/>
            <w:shd w:val="clear" w:color="auto" w:fill="auto"/>
          </w:tcPr>
          <w:p w14:paraId="54428B2C" w14:textId="77777777" w:rsidR="00E83857" w:rsidRDefault="00807C32">
            <w:pPr>
              <w:rPr>
                <w:ins w:id="1489" w:author="Author" w:date="2018-02-08T10:30:00Z"/>
                <w:lang w:eastAsia="zh-TW"/>
              </w:rPr>
            </w:pPr>
            <w:ins w:id="1490" w:author="Author" w:date="2018-02-08T10:30:00Z">
              <w:r>
                <w:rPr>
                  <w:u w:val="single"/>
                  <w:lang w:eastAsia="zh-TW"/>
                </w:rPr>
                <w:t>Option 1</w:t>
              </w:r>
              <w:r>
                <w:rPr>
                  <w:lang w:eastAsia="zh-TW"/>
                </w:rPr>
                <w:t xml:space="preserve">: </w:t>
              </w:r>
            </w:ins>
            <w:r w:rsidR="00E83857" w:rsidRPr="00AA46A3">
              <w:t xml:space="preserve">On the </w:t>
            </w:r>
            <w:r w:rsidR="00E83857" w:rsidRPr="00AA46A3">
              <w:rPr>
                <w:rStyle w:val="SAPScreenElement"/>
              </w:rPr>
              <w:t>Employee File</w:t>
            </w:r>
            <w:r w:rsidR="00136865" w:rsidRPr="00AA46A3">
              <w:rPr>
                <w:rStyle w:val="SAPScreenElement"/>
              </w:rPr>
              <w:t>s</w:t>
            </w:r>
            <w:r w:rsidR="00E83857" w:rsidRPr="00AA46A3">
              <w:t xml:space="preserve"> screen</w:t>
            </w:r>
            <w:r w:rsidR="00D523EF" w:rsidRPr="00AA46A3">
              <w:t>,</w:t>
            </w:r>
            <w:r w:rsidR="00E83857" w:rsidRPr="00AA46A3">
              <w:t xml:space="preserve"> </w:t>
            </w:r>
            <w:r w:rsidR="00F165F2" w:rsidRPr="00AA46A3">
              <w:t>go to</w:t>
            </w:r>
            <w:r w:rsidR="00E83857" w:rsidRPr="00AA46A3">
              <w:t xml:space="preserve"> the </w:t>
            </w:r>
            <w:r w:rsidR="00E83857" w:rsidRPr="00AA46A3">
              <w:rPr>
                <w:rStyle w:val="SAPScreenElement"/>
              </w:rPr>
              <w:t>Time Off</w:t>
            </w:r>
            <w:r w:rsidR="00F165F2" w:rsidRPr="00AA46A3">
              <w:rPr>
                <w:lang w:eastAsia="zh-TW"/>
              </w:rPr>
              <w:t xml:space="preserve"> section</w:t>
            </w:r>
            <w:r w:rsidR="00E83857" w:rsidRPr="00AA46A3">
              <w:rPr>
                <w:rStyle w:val="SAPScreenElement"/>
              </w:rPr>
              <w:t>.</w:t>
            </w:r>
            <w:ins w:id="1491" w:author="Author" w:date="2018-02-08T10:30:00Z">
              <w:r>
                <w:rPr>
                  <w:lang w:eastAsia="zh-TW"/>
                </w:rPr>
                <w:t xml:space="preserve"> Select the </w:t>
              </w:r>
              <w:r>
                <w:rPr>
                  <w:rStyle w:val="SAPScreenElement"/>
                  <w:lang w:eastAsia="zh-TW"/>
                </w:rPr>
                <w:t>Administer Time</w:t>
              </w:r>
              <w:r>
                <w:rPr>
                  <w:lang w:eastAsia="zh-TW"/>
                </w:rPr>
                <w:t xml:space="preserve"> link located in the </w:t>
              </w:r>
              <w:r>
                <w:rPr>
                  <w:rStyle w:val="SAPScreenElement"/>
                  <w:lang w:eastAsia="zh-TW"/>
                </w:rPr>
                <w:t xml:space="preserve">Upcoming Time Off </w:t>
              </w:r>
              <w:r>
                <w:rPr>
                  <w:lang w:eastAsia="zh-TW"/>
                </w:rPr>
                <w:t xml:space="preserve">block of the </w:t>
              </w:r>
              <w:r>
                <w:rPr>
                  <w:rStyle w:val="SAPScreenElement"/>
                  <w:lang w:eastAsia="zh-TW"/>
                </w:rPr>
                <w:t xml:space="preserve">Time Off </w:t>
              </w:r>
              <w:r>
                <w:rPr>
                  <w:lang w:eastAsia="zh-TW"/>
                </w:rPr>
                <w:t>subsection.</w:t>
              </w:r>
            </w:ins>
          </w:p>
          <w:p w14:paraId="7F9236D2" w14:textId="62C7DB04" w:rsidR="00807C32" w:rsidRPr="00AA46A3" w:rsidRDefault="00807C32">
            <w:pPr>
              <w:rPr>
                <w:i/>
              </w:rPr>
            </w:pPr>
            <w:ins w:id="1492" w:author="Author" w:date="2018-02-08T10:30:00Z">
              <w:r>
                <w:rPr>
                  <w:u w:val="single"/>
                  <w:lang w:eastAsia="zh-TW"/>
                </w:rPr>
                <w:t>Option 2</w:t>
              </w:r>
              <w:r>
                <w:rPr>
                  <w:lang w:eastAsia="zh-TW"/>
                </w:rPr>
                <w:t xml:space="preserve">: On the </w:t>
              </w:r>
              <w:r>
                <w:rPr>
                  <w:rStyle w:val="SAPScreenElement"/>
                  <w:lang w:eastAsia="zh-TW"/>
                </w:rPr>
                <w:t>Employee Files</w:t>
              </w:r>
              <w:r>
                <w:rPr>
                  <w:lang w:eastAsia="zh-TW"/>
                </w:rPr>
                <w:t xml:space="preserve"> screen, select </w:t>
              </w:r>
              <w:r>
                <w:rPr>
                  <w:rFonts w:cs="Arial"/>
                  <w:bCs/>
                  <w:lang w:eastAsia="zh-TW"/>
                </w:rPr>
                <w:t xml:space="preserve">the </w:t>
              </w:r>
              <w:r>
                <w:rPr>
                  <w:rStyle w:val="SAPScreenElement"/>
                  <w:lang w:eastAsia="zh-TW"/>
                </w:rPr>
                <w:t>Take Action</w:t>
              </w:r>
              <w:r>
                <w:rPr>
                  <w:rFonts w:cs="Arial"/>
                  <w:bCs/>
                  <w:lang w:eastAsia="zh-TW"/>
                </w:rPr>
                <w:t xml:space="preserve"> </w:t>
              </w:r>
              <w:r>
                <w:rPr>
                  <w:lang w:eastAsia="zh-TW"/>
                </w:rPr>
                <w:t xml:space="preserve">button located in the top right corner of the screen </w:t>
              </w:r>
              <w:r>
                <w:rPr>
                  <w:rFonts w:cs="Arial"/>
                  <w:bCs/>
                  <w:lang w:eastAsia="zh-TW"/>
                </w:rPr>
                <w:t>and from the value list</w:t>
              </w:r>
              <w:r>
                <w:rPr>
                  <w:lang w:eastAsia="zh-TW"/>
                </w:rPr>
                <w:t>, which appears,</w:t>
              </w:r>
              <w:r>
                <w:rPr>
                  <w:rFonts w:cs="Arial"/>
                  <w:bCs/>
                  <w:lang w:eastAsia="zh-TW"/>
                </w:rPr>
                <w:t xml:space="preserve"> select </w:t>
              </w:r>
              <w:r>
                <w:rPr>
                  <w:rStyle w:val="SAPScreenElement"/>
                  <w:lang w:eastAsia="zh-TW"/>
                </w:rPr>
                <w:t>Manage Leave of Absence.</w:t>
              </w:r>
            </w:ins>
          </w:p>
        </w:tc>
        <w:tc>
          <w:tcPr>
            <w:tcW w:w="3780" w:type="dxa"/>
            <w:shd w:val="clear" w:color="auto" w:fill="auto"/>
          </w:tcPr>
          <w:p w14:paraId="274E25C7" w14:textId="77777777" w:rsidR="00E83857" w:rsidRPr="00AA46A3" w:rsidRDefault="00E83857" w:rsidP="00E83857">
            <w:pPr>
              <w:rPr>
                <w:i/>
              </w:rPr>
            </w:pPr>
          </w:p>
        </w:tc>
        <w:tc>
          <w:tcPr>
            <w:tcW w:w="3150" w:type="dxa"/>
            <w:shd w:val="clear" w:color="auto" w:fill="auto"/>
          </w:tcPr>
          <w:p w14:paraId="7C0C1722" w14:textId="21636F83" w:rsidR="00E83857" w:rsidRPr="00AA46A3" w:rsidRDefault="00E83857">
            <w:r w:rsidRPr="00AA46A3">
              <w:rPr>
                <w:rFonts w:cs="Arial"/>
              </w:rPr>
              <w:t xml:space="preserve">The </w:t>
            </w:r>
            <w:r w:rsidRPr="00AA46A3">
              <w:rPr>
                <w:rStyle w:val="SAPScreenElement"/>
              </w:rPr>
              <w:t>Time</w:t>
            </w:r>
            <w:r w:rsidRPr="00AA46A3">
              <w:rPr>
                <w:rFonts w:cs="Arial"/>
                <w:i/>
              </w:rPr>
              <w:t xml:space="preserve"> </w:t>
            </w:r>
            <w:ins w:id="1493" w:author="Author" w:date="2018-02-08T10:30:00Z">
              <w:r w:rsidR="00807C32">
                <w:rPr>
                  <w:rStyle w:val="SAPScreenElement"/>
                  <w:lang w:eastAsia="zh-TW"/>
                </w:rPr>
                <w:t>Information for &lt;employee name&gt;</w:t>
              </w:r>
              <w:r w:rsidR="00807C32">
                <w:rPr>
                  <w:lang w:eastAsia="zh-TW"/>
                </w:rPr>
                <w:t xml:space="preserve"> screen</w:t>
              </w:r>
              <w:r w:rsidR="00807C32">
                <w:rPr>
                  <w:rStyle w:val="SAPScreenElement"/>
                  <w:lang w:eastAsia="zh-TW"/>
                </w:rPr>
                <w:t xml:space="preserve"> </w:t>
              </w:r>
            </w:ins>
            <w:del w:id="1494" w:author="Author" w:date="2018-02-08T10:30:00Z">
              <w:r w:rsidRPr="00AA46A3" w:rsidDel="00807C32">
                <w:rPr>
                  <w:rStyle w:val="SAPScreenElement"/>
                </w:rPr>
                <w:delText>Off</w:delText>
              </w:r>
              <w:r w:rsidRPr="00AA46A3" w:rsidDel="00807C32">
                <w:rPr>
                  <w:rFonts w:cs="Arial"/>
                </w:rPr>
                <w:delText xml:space="preserve"> </w:delText>
              </w:r>
              <w:r w:rsidR="00F165F2" w:rsidRPr="00AA46A3" w:rsidDel="00807C32">
                <w:rPr>
                  <w:lang w:eastAsia="zh-TW"/>
                </w:rPr>
                <w:delText>section</w:delText>
              </w:r>
              <w:r w:rsidR="00F165F2" w:rsidRPr="00AA46A3" w:rsidDel="00807C32">
                <w:rPr>
                  <w:rFonts w:cs="Arial"/>
                </w:rPr>
                <w:delText xml:space="preserve"> </w:delText>
              </w:r>
            </w:del>
            <w:r w:rsidRPr="00AA46A3">
              <w:rPr>
                <w:rFonts w:cs="Arial"/>
              </w:rPr>
              <w:t>is displayed</w:t>
            </w:r>
            <w:ins w:id="1495" w:author="Author" w:date="2018-02-09T10:42:00Z">
              <w:r w:rsidR="00F40EE8">
                <w:t>, showing</w:t>
              </w:r>
              <w:r w:rsidR="00F40EE8" w:rsidRPr="00AA46A3">
                <w:t xml:space="preserve"> per default the</w:t>
              </w:r>
              <w:r w:rsidR="00F40EE8" w:rsidRPr="00AA46A3">
                <w:rPr>
                  <w:rStyle w:val="SAPScreenElement"/>
                </w:rPr>
                <w:t xml:space="preserve"> Time Record</w:t>
              </w:r>
              <w:r w:rsidR="00F40EE8" w:rsidRPr="00AA46A3">
                <w:t xml:space="preserve"> section</w:t>
              </w:r>
            </w:ins>
            <w:r w:rsidRPr="00AA46A3">
              <w:rPr>
                <w:rFonts w:cs="Arial"/>
              </w:rPr>
              <w:t>.</w:t>
            </w:r>
          </w:p>
        </w:tc>
        <w:tc>
          <w:tcPr>
            <w:tcW w:w="1264" w:type="dxa"/>
          </w:tcPr>
          <w:p w14:paraId="76E07D5E" w14:textId="77777777" w:rsidR="00E83857" w:rsidRPr="00AA46A3" w:rsidRDefault="00E83857" w:rsidP="00E83857">
            <w:pPr>
              <w:rPr>
                <w:rFonts w:cs="Arial"/>
                <w:bCs/>
              </w:rPr>
            </w:pPr>
          </w:p>
        </w:tc>
      </w:tr>
      <w:tr w:rsidR="00E83857" w:rsidRPr="00AA46A3" w14:paraId="7D1B4272" w14:textId="77777777" w:rsidTr="00D62180">
        <w:trPr>
          <w:trHeight w:val="357"/>
        </w:trPr>
        <w:tc>
          <w:tcPr>
            <w:tcW w:w="900" w:type="dxa"/>
            <w:shd w:val="clear" w:color="auto" w:fill="auto"/>
          </w:tcPr>
          <w:p w14:paraId="4C5F0CDC" w14:textId="77777777" w:rsidR="00E83857" w:rsidRPr="00AA46A3" w:rsidRDefault="00E83857" w:rsidP="00E83857">
            <w:r w:rsidRPr="00AA46A3">
              <w:t>5</w:t>
            </w:r>
          </w:p>
        </w:tc>
        <w:tc>
          <w:tcPr>
            <w:tcW w:w="1322" w:type="dxa"/>
            <w:shd w:val="clear" w:color="auto" w:fill="auto"/>
          </w:tcPr>
          <w:p w14:paraId="757D2B96" w14:textId="77777777" w:rsidR="00E83857" w:rsidRPr="00D91A2F" w:rsidRDefault="00DA015E" w:rsidP="00E83857">
            <w:pPr>
              <w:rPr>
                <w:rStyle w:val="SAPEmphasis"/>
                <w:lang w:eastAsia="zh-CN"/>
              </w:rPr>
            </w:pPr>
            <w:r w:rsidRPr="00D91A2F">
              <w:rPr>
                <w:rStyle w:val="SAPEmphasis"/>
                <w:lang w:eastAsia="zh-CN"/>
              </w:rPr>
              <w:t xml:space="preserve">Edit </w:t>
            </w:r>
            <w:r w:rsidR="00F723CD" w:rsidRPr="00D91A2F">
              <w:rPr>
                <w:rStyle w:val="SAPEmphasis"/>
                <w:lang w:eastAsia="zh-CN"/>
              </w:rPr>
              <w:t>Request</w:t>
            </w:r>
          </w:p>
        </w:tc>
        <w:tc>
          <w:tcPr>
            <w:tcW w:w="3870" w:type="dxa"/>
            <w:shd w:val="clear" w:color="auto" w:fill="auto"/>
          </w:tcPr>
          <w:p w14:paraId="5DFE0743" w14:textId="769F5277" w:rsidR="00F723CD" w:rsidRPr="00AA46A3" w:rsidRDefault="0066430B">
            <w:ins w:id="1496" w:author="Author" w:date="2018-02-09T15:45:00Z">
              <w:r>
                <w:t>I</w:t>
              </w:r>
              <w:r w:rsidRPr="00AA46A3">
                <w:t xml:space="preserve">n the </w:t>
              </w:r>
              <w:r w:rsidRPr="00AA46A3">
                <w:rPr>
                  <w:rStyle w:val="SAPScreenElement"/>
                </w:rPr>
                <w:t xml:space="preserve">Time Records (#) </w:t>
              </w:r>
              <w:r w:rsidRPr="00AA46A3">
                <w:t>table</w:t>
              </w:r>
            </w:ins>
            <w:ins w:id="1497" w:author="Author" w:date="2018-02-09T15:46:00Z">
              <w:r>
                <w:t>,</w:t>
              </w:r>
            </w:ins>
            <w:ins w:id="1498" w:author="Author" w:date="2018-02-09T15:45:00Z">
              <w:r w:rsidRPr="00AA46A3" w:rsidDel="001664E7">
                <w:rPr>
                  <w:rStyle w:val="SAPScreenElement"/>
                </w:rPr>
                <w:t xml:space="preserve"> </w:t>
              </w:r>
            </w:ins>
            <w:del w:id="1499" w:author="Author" w:date="2018-02-09T15:45:00Z">
              <w:r w:rsidR="004B511C" w:rsidRPr="00AA46A3" w:rsidDel="0066430B">
                <w:rPr>
                  <w:lang w:eastAsia="zh-TW"/>
                </w:rPr>
                <w:delText xml:space="preserve">Select the </w:delText>
              </w:r>
              <w:r w:rsidR="004B511C" w:rsidRPr="00AA46A3" w:rsidDel="0066430B">
                <w:rPr>
                  <w:rStyle w:val="SAPScreenElement"/>
                  <w:lang w:eastAsia="zh-TW"/>
                </w:rPr>
                <w:delText>Administer Time</w:delText>
              </w:r>
              <w:r w:rsidR="004B511C" w:rsidRPr="00AA46A3" w:rsidDel="0066430B">
                <w:rPr>
                  <w:lang w:eastAsia="zh-TW"/>
                </w:rPr>
                <w:delText xml:space="preserve"> link located in the </w:delText>
              </w:r>
              <w:r w:rsidR="004B511C" w:rsidRPr="00AA46A3" w:rsidDel="0066430B">
                <w:rPr>
                  <w:rStyle w:val="SAPScreenElement"/>
                  <w:lang w:eastAsia="zh-TW"/>
                </w:rPr>
                <w:delText xml:space="preserve">Upcoming Time Off </w:delText>
              </w:r>
              <w:r w:rsidR="004B511C" w:rsidRPr="00AA46A3" w:rsidDel="0066430B">
                <w:rPr>
                  <w:lang w:eastAsia="zh-TW"/>
                </w:rPr>
                <w:delText xml:space="preserve">block of the </w:delText>
              </w:r>
              <w:r w:rsidR="004B511C" w:rsidRPr="00AA46A3" w:rsidDel="0066430B">
                <w:rPr>
                  <w:rStyle w:val="SAPScreenElement"/>
                  <w:lang w:eastAsia="zh-TW"/>
                </w:rPr>
                <w:delText xml:space="preserve">Time Off </w:delText>
              </w:r>
              <w:r w:rsidR="004B511C" w:rsidRPr="00AA46A3" w:rsidDel="0066430B">
                <w:rPr>
                  <w:lang w:eastAsia="zh-TW"/>
                </w:rPr>
                <w:delText>subsection.</w:delText>
              </w:r>
              <w:r w:rsidR="004B511C" w:rsidRPr="00AA46A3" w:rsidDel="0066430B">
                <w:rPr>
                  <w:rFonts w:cs="Arial"/>
                  <w:szCs w:val="18"/>
                  <w:lang w:eastAsia="zh-TW"/>
                </w:rPr>
                <w:delText xml:space="preserve"> </w:delText>
              </w:r>
              <w:r w:rsidR="004B511C" w:rsidRPr="00AA46A3" w:rsidDel="0066430B">
                <w:rPr>
                  <w:lang w:eastAsia="zh-TW"/>
                </w:rPr>
                <w:delText>I</w:delText>
              </w:r>
            </w:del>
            <w:ins w:id="1500" w:author="Author" w:date="2018-02-09T10:42:00Z">
              <w:del w:id="1501" w:author="Author" w:date="2018-02-09T15:45:00Z">
                <w:r w:rsidR="00F40EE8" w:rsidDel="0066430B">
                  <w:rPr>
                    <w:lang w:eastAsia="zh-TW"/>
                  </w:rPr>
                  <w:delText>O</w:delText>
                </w:r>
              </w:del>
            </w:ins>
            <w:del w:id="1502" w:author="Author" w:date="2018-02-09T15:45:00Z">
              <w:r w:rsidR="004B511C" w:rsidRPr="00AA46A3" w:rsidDel="0066430B">
                <w:rPr>
                  <w:lang w:eastAsia="zh-TW"/>
                </w:rPr>
                <w:delText xml:space="preserve">n the upcoming </w:delText>
              </w:r>
              <w:r w:rsidR="004B511C" w:rsidRPr="00AA46A3" w:rsidDel="0066430B">
                <w:rPr>
                  <w:rStyle w:val="SAPScreenElement"/>
                  <w:lang w:eastAsia="zh-TW"/>
                </w:rPr>
                <w:delText>Time i</w:delText>
              </w:r>
            </w:del>
            <w:ins w:id="1503" w:author="Author" w:date="2018-02-08T10:30:00Z">
              <w:del w:id="1504" w:author="Author" w:date="2018-02-09T15:45:00Z">
                <w:r w:rsidR="00807C32" w:rsidDel="0066430B">
                  <w:rPr>
                    <w:rStyle w:val="SAPScreenElement"/>
                    <w:lang w:eastAsia="zh-TW"/>
                  </w:rPr>
                  <w:delText>I</w:delText>
                </w:r>
              </w:del>
            </w:ins>
            <w:del w:id="1505" w:author="Author" w:date="2018-02-09T15:45:00Z">
              <w:r w:rsidR="004B511C" w:rsidRPr="00AA46A3" w:rsidDel="0066430B">
                <w:rPr>
                  <w:rStyle w:val="SAPScreenElement"/>
                  <w:lang w:eastAsia="zh-TW"/>
                </w:rPr>
                <w:delText>nformation for &lt;employee name&gt;</w:delText>
              </w:r>
              <w:r w:rsidR="004B511C" w:rsidRPr="00AA46A3" w:rsidDel="0066430B">
                <w:rPr>
                  <w:lang w:eastAsia="zh-TW"/>
                </w:rPr>
                <w:delText xml:space="preserve"> screen, go to the </w:delText>
              </w:r>
              <w:r w:rsidR="004B511C" w:rsidRPr="00AA46A3" w:rsidDel="0066430B">
                <w:rPr>
                  <w:rStyle w:val="SAPScreenElement"/>
                  <w:lang w:eastAsia="zh-TW"/>
                </w:rPr>
                <w:delText xml:space="preserve">Time Record </w:delText>
              </w:r>
              <w:r w:rsidR="004B511C" w:rsidRPr="00AA46A3" w:rsidDel="0066430B">
                <w:rPr>
                  <w:lang w:eastAsia="zh-TW"/>
                </w:rPr>
                <w:delText xml:space="preserve">section. </w:delText>
              </w:r>
            </w:del>
            <w:del w:id="1506" w:author="Author" w:date="2018-02-09T15:46:00Z">
              <w:r w:rsidR="004B511C" w:rsidRPr="00AA46A3" w:rsidDel="0066430B">
                <w:delText>C</w:delText>
              </w:r>
            </w:del>
            <w:ins w:id="1507" w:author="Author" w:date="2018-02-09T15:46:00Z">
              <w:r>
                <w:t>c</w:t>
              </w:r>
            </w:ins>
            <w:r w:rsidR="00E83857" w:rsidRPr="00AA46A3">
              <w:rPr>
                <w:rFonts w:cs="Arial"/>
                <w:szCs w:val="18"/>
              </w:rPr>
              <w:t xml:space="preserve">hoose </w:t>
            </w:r>
            <w:r w:rsidR="00F723CD" w:rsidRPr="00AA46A3">
              <w:t xml:space="preserve">the </w:t>
            </w:r>
            <w:r w:rsidR="00F723CD" w:rsidRPr="00AA46A3">
              <w:rPr>
                <w:rStyle w:val="SAPScreenElement"/>
              </w:rPr>
              <w:t xml:space="preserve">Edit </w:t>
            </w:r>
            <w:r w:rsidR="00F723CD" w:rsidRPr="00AA46A3">
              <w:t>link</w:t>
            </w:r>
            <w:r w:rsidR="004B511C" w:rsidRPr="00AA46A3">
              <w:t xml:space="preserve"> located next to the </w:t>
            </w:r>
            <w:r w:rsidR="004B511C" w:rsidRPr="00AA46A3">
              <w:rPr>
                <w:rStyle w:val="SAPScreenElement"/>
              </w:rPr>
              <w:t>Status</w:t>
            </w:r>
            <w:r w:rsidR="004B511C" w:rsidRPr="00AA46A3">
              <w:t xml:space="preserve"> of </w:t>
            </w:r>
            <w:r w:rsidR="00F723CD" w:rsidRPr="00AA46A3">
              <w:t>the parental leave request you want to update.</w:t>
            </w:r>
          </w:p>
        </w:tc>
        <w:tc>
          <w:tcPr>
            <w:tcW w:w="3780" w:type="dxa"/>
            <w:shd w:val="clear" w:color="auto" w:fill="auto"/>
          </w:tcPr>
          <w:p w14:paraId="75697339" w14:textId="5D8039C3" w:rsidR="00E83857" w:rsidRPr="00AA46A3" w:rsidRDefault="00E83857" w:rsidP="00E83857">
            <w:pPr>
              <w:rPr>
                <w:i/>
              </w:rPr>
            </w:pPr>
          </w:p>
        </w:tc>
        <w:tc>
          <w:tcPr>
            <w:tcW w:w="3150" w:type="dxa"/>
            <w:shd w:val="clear" w:color="auto" w:fill="auto"/>
          </w:tcPr>
          <w:p w14:paraId="69764266" w14:textId="75048595" w:rsidR="00E83857" w:rsidRPr="00AA46A3" w:rsidRDefault="00E83857">
            <w:r w:rsidRPr="00AA46A3">
              <w:t xml:space="preserve">The </w:t>
            </w:r>
            <w:r w:rsidR="004B511C" w:rsidRPr="00AA46A3">
              <w:rPr>
                <w:rStyle w:val="SAPScreenElement"/>
              </w:rPr>
              <w:t>Edit Absence</w:t>
            </w:r>
            <w:r w:rsidRPr="00AA46A3">
              <w:t xml:space="preserve"> </w:t>
            </w:r>
            <w:r w:rsidR="00F723CD" w:rsidRPr="00AA46A3">
              <w:t xml:space="preserve">dialog box </w:t>
            </w:r>
            <w:r w:rsidR="004B511C" w:rsidRPr="00AA46A3">
              <w:t>is displayed</w:t>
            </w:r>
            <w:r w:rsidRPr="00AA46A3">
              <w:t>.</w:t>
            </w:r>
          </w:p>
        </w:tc>
        <w:tc>
          <w:tcPr>
            <w:tcW w:w="1264" w:type="dxa"/>
          </w:tcPr>
          <w:p w14:paraId="78DE2415" w14:textId="77777777" w:rsidR="00E83857" w:rsidRPr="00AA46A3" w:rsidRDefault="00E83857" w:rsidP="00E83857">
            <w:pPr>
              <w:rPr>
                <w:rFonts w:cs="Arial"/>
                <w:bCs/>
              </w:rPr>
            </w:pPr>
          </w:p>
        </w:tc>
      </w:tr>
      <w:tr w:rsidR="00E83857" w:rsidRPr="00AA46A3" w14:paraId="32C6337F" w14:textId="77777777" w:rsidTr="00D62180">
        <w:trPr>
          <w:trHeight w:val="357"/>
        </w:trPr>
        <w:tc>
          <w:tcPr>
            <w:tcW w:w="900" w:type="dxa"/>
            <w:vMerge w:val="restart"/>
            <w:shd w:val="clear" w:color="auto" w:fill="auto"/>
          </w:tcPr>
          <w:p w14:paraId="19D10355" w14:textId="77777777" w:rsidR="00E83857" w:rsidRPr="00AA46A3" w:rsidRDefault="00E83857" w:rsidP="00E83857">
            <w:r w:rsidRPr="00AA46A3">
              <w:t>6</w:t>
            </w:r>
          </w:p>
        </w:tc>
        <w:tc>
          <w:tcPr>
            <w:tcW w:w="1322" w:type="dxa"/>
            <w:vMerge w:val="restart"/>
            <w:shd w:val="clear" w:color="auto" w:fill="auto"/>
          </w:tcPr>
          <w:p w14:paraId="0279875C" w14:textId="77777777" w:rsidR="00E83857" w:rsidRPr="00D91A2F" w:rsidRDefault="00F723CD" w:rsidP="00E83857">
            <w:pPr>
              <w:rPr>
                <w:rStyle w:val="SAPEmphasis"/>
                <w:lang w:eastAsia="zh-CN"/>
              </w:rPr>
            </w:pPr>
            <w:r w:rsidRPr="00D91A2F">
              <w:rPr>
                <w:rStyle w:val="SAPEmphasis"/>
                <w:lang w:eastAsia="zh-CN"/>
              </w:rPr>
              <w:t>Enter Actual Return Date</w:t>
            </w:r>
          </w:p>
        </w:tc>
        <w:tc>
          <w:tcPr>
            <w:tcW w:w="3870" w:type="dxa"/>
            <w:vMerge w:val="restart"/>
            <w:shd w:val="clear" w:color="auto" w:fill="auto"/>
          </w:tcPr>
          <w:p w14:paraId="0B4A7FBC" w14:textId="6DD830B9" w:rsidR="00E83857" w:rsidRPr="00AA46A3" w:rsidRDefault="00F723CD" w:rsidP="00F723CD">
            <w:r w:rsidRPr="00AA46A3">
              <w:t xml:space="preserve">In the </w:t>
            </w:r>
            <w:r w:rsidR="004B511C" w:rsidRPr="00AA46A3">
              <w:rPr>
                <w:rStyle w:val="SAPScreenElement"/>
              </w:rPr>
              <w:t>Edit Absence</w:t>
            </w:r>
            <w:r w:rsidRPr="00AA46A3">
              <w:t xml:space="preserve"> dialog box enter the date the employee has actually returned to work from his or her parental leave:</w:t>
            </w:r>
          </w:p>
        </w:tc>
        <w:tc>
          <w:tcPr>
            <w:tcW w:w="3780" w:type="dxa"/>
            <w:shd w:val="clear" w:color="auto" w:fill="auto"/>
          </w:tcPr>
          <w:p w14:paraId="44130253" w14:textId="19D22477" w:rsidR="00E83857" w:rsidRPr="00AA46A3" w:rsidRDefault="00F723CD" w:rsidP="00F723CD">
            <w:r w:rsidRPr="00AA46A3">
              <w:rPr>
                <w:rStyle w:val="SAPScreenElement"/>
              </w:rPr>
              <w:t>Actual Return</w:t>
            </w:r>
            <w:r w:rsidRPr="00AA46A3">
              <w:rPr>
                <w:i/>
              </w:rPr>
              <w:t xml:space="preserve"> </w:t>
            </w:r>
            <w:r w:rsidRPr="00AA46A3">
              <w:rPr>
                <w:rStyle w:val="SAPScreenElement"/>
              </w:rPr>
              <w:t>Date</w:t>
            </w:r>
            <w:r w:rsidRPr="00AA46A3">
              <w:t>: select appropriate date from calendar help</w:t>
            </w:r>
          </w:p>
        </w:tc>
        <w:tc>
          <w:tcPr>
            <w:tcW w:w="3150" w:type="dxa"/>
            <w:shd w:val="clear" w:color="auto" w:fill="auto"/>
          </w:tcPr>
          <w:p w14:paraId="284D0F5F" w14:textId="77777777" w:rsidR="00E83857" w:rsidRPr="00AA46A3" w:rsidRDefault="00E83857" w:rsidP="00E83857"/>
        </w:tc>
        <w:tc>
          <w:tcPr>
            <w:tcW w:w="1264" w:type="dxa"/>
          </w:tcPr>
          <w:p w14:paraId="2F538947" w14:textId="77777777" w:rsidR="00E83857" w:rsidRPr="00AA46A3" w:rsidRDefault="00E83857" w:rsidP="00E83857">
            <w:pPr>
              <w:rPr>
                <w:rFonts w:cs="Arial"/>
                <w:bCs/>
              </w:rPr>
            </w:pPr>
          </w:p>
        </w:tc>
      </w:tr>
      <w:tr w:rsidR="00942D73" w:rsidRPr="00AA46A3" w14:paraId="16C6B9F1" w14:textId="77777777" w:rsidTr="00D62180">
        <w:trPr>
          <w:trHeight w:val="357"/>
        </w:trPr>
        <w:tc>
          <w:tcPr>
            <w:tcW w:w="900" w:type="dxa"/>
            <w:vMerge/>
            <w:shd w:val="clear" w:color="auto" w:fill="auto"/>
          </w:tcPr>
          <w:p w14:paraId="5735EB07" w14:textId="77777777" w:rsidR="00942D73" w:rsidRPr="00AA46A3" w:rsidRDefault="00942D73" w:rsidP="00E83857"/>
        </w:tc>
        <w:tc>
          <w:tcPr>
            <w:tcW w:w="1322" w:type="dxa"/>
            <w:vMerge/>
            <w:shd w:val="clear" w:color="auto" w:fill="auto"/>
          </w:tcPr>
          <w:p w14:paraId="4A864C6D" w14:textId="77777777" w:rsidR="00942D73" w:rsidRPr="00AA46A3" w:rsidRDefault="00942D73" w:rsidP="00E83857">
            <w:pPr>
              <w:rPr>
                <w:b/>
              </w:rPr>
            </w:pPr>
          </w:p>
        </w:tc>
        <w:tc>
          <w:tcPr>
            <w:tcW w:w="3870" w:type="dxa"/>
            <w:vMerge/>
            <w:shd w:val="clear" w:color="auto" w:fill="auto"/>
          </w:tcPr>
          <w:p w14:paraId="1D2EC61F" w14:textId="77777777" w:rsidR="00942D73" w:rsidRPr="00AA46A3" w:rsidRDefault="00942D73" w:rsidP="00E83857"/>
        </w:tc>
        <w:tc>
          <w:tcPr>
            <w:tcW w:w="3780" w:type="dxa"/>
            <w:shd w:val="clear" w:color="auto" w:fill="auto"/>
          </w:tcPr>
          <w:p w14:paraId="2673428B" w14:textId="60D7FD55" w:rsidR="00942D73" w:rsidRPr="00AA46A3" w:rsidRDefault="00942D73" w:rsidP="00F723CD">
            <w:pPr>
              <w:rPr>
                <w:rStyle w:val="SAPScreenElement"/>
              </w:rPr>
            </w:pPr>
            <w:r w:rsidRPr="00AA46A3">
              <w:rPr>
                <w:rStyle w:val="SAPScreenElement"/>
              </w:rPr>
              <w:t>Requesting</w:t>
            </w:r>
            <w:r w:rsidRPr="00AA46A3">
              <w:t xml:space="preserve">: </w:t>
            </w:r>
            <w:r w:rsidRPr="00AA46A3">
              <w:rPr>
                <w:rFonts w:cs="Arial"/>
                <w:bCs/>
              </w:rPr>
              <w:t>is defaulted automatically based on the start date and the actual return date</w:t>
            </w:r>
          </w:p>
        </w:tc>
        <w:tc>
          <w:tcPr>
            <w:tcW w:w="3150" w:type="dxa"/>
            <w:shd w:val="clear" w:color="auto" w:fill="auto"/>
          </w:tcPr>
          <w:p w14:paraId="2ECC9993" w14:textId="77777777" w:rsidR="00942D73" w:rsidRPr="00AA46A3" w:rsidRDefault="00942D73" w:rsidP="00E83857"/>
        </w:tc>
        <w:tc>
          <w:tcPr>
            <w:tcW w:w="1264" w:type="dxa"/>
          </w:tcPr>
          <w:p w14:paraId="7A2C7663" w14:textId="77777777" w:rsidR="00942D73" w:rsidRPr="00AA46A3" w:rsidRDefault="00942D73" w:rsidP="00E83857">
            <w:pPr>
              <w:rPr>
                <w:rFonts w:cs="Arial"/>
                <w:bCs/>
              </w:rPr>
            </w:pPr>
          </w:p>
        </w:tc>
      </w:tr>
      <w:tr w:rsidR="00E83857" w:rsidRPr="00AA46A3" w14:paraId="4558178B" w14:textId="77777777" w:rsidTr="00D62180">
        <w:trPr>
          <w:trHeight w:val="357"/>
        </w:trPr>
        <w:tc>
          <w:tcPr>
            <w:tcW w:w="900" w:type="dxa"/>
            <w:vMerge/>
            <w:shd w:val="clear" w:color="auto" w:fill="auto"/>
          </w:tcPr>
          <w:p w14:paraId="78B26CA5" w14:textId="77777777" w:rsidR="00E83857" w:rsidRPr="00AA46A3" w:rsidRDefault="00E83857" w:rsidP="00E83857"/>
        </w:tc>
        <w:tc>
          <w:tcPr>
            <w:tcW w:w="1322" w:type="dxa"/>
            <w:vMerge/>
            <w:shd w:val="clear" w:color="auto" w:fill="auto"/>
          </w:tcPr>
          <w:p w14:paraId="6FFEEA27" w14:textId="77777777" w:rsidR="00E83857" w:rsidRPr="00AA46A3" w:rsidRDefault="00E83857" w:rsidP="00E83857">
            <w:pPr>
              <w:rPr>
                <w:b/>
              </w:rPr>
            </w:pPr>
          </w:p>
        </w:tc>
        <w:tc>
          <w:tcPr>
            <w:tcW w:w="3870" w:type="dxa"/>
            <w:vMerge/>
            <w:shd w:val="clear" w:color="auto" w:fill="auto"/>
          </w:tcPr>
          <w:p w14:paraId="2169CFE2" w14:textId="77777777" w:rsidR="00E83857" w:rsidRPr="00AA46A3" w:rsidRDefault="00E83857" w:rsidP="00E83857"/>
        </w:tc>
        <w:tc>
          <w:tcPr>
            <w:tcW w:w="3780" w:type="dxa"/>
            <w:shd w:val="clear" w:color="auto" w:fill="auto"/>
          </w:tcPr>
          <w:p w14:paraId="7358D25C" w14:textId="64AA1710" w:rsidR="00E83857" w:rsidRPr="00AA46A3" w:rsidRDefault="00E83857" w:rsidP="00F723CD">
            <w:r w:rsidRPr="00AA46A3">
              <w:rPr>
                <w:rStyle w:val="SAPScreenElement"/>
              </w:rPr>
              <w:t>Comment:</w:t>
            </w:r>
            <w:r w:rsidRPr="00AA46A3">
              <w:t xml:space="preserve"> </w:t>
            </w:r>
            <w:r w:rsidR="00434E8F">
              <w:t>add an appropriate explanation</w:t>
            </w:r>
          </w:p>
        </w:tc>
        <w:tc>
          <w:tcPr>
            <w:tcW w:w="3150" w:type="dxa"/>
            <w:shd w:val="clear" w:color="auto" w:fill="auto"/>
          </w:tcPr>
          <w:p w14:paraId="318B1BA5" w14:textId="77777777" w:rsidR="00E83857" w:rsidRPr="00AA46A3" w:rsidRDefault="00E83857" w:rsidP="00E83857"/>
        </w:tc>
        <w:tc>
          <w:tcPr>
            <w:tcW w:w="1264" w:type="dxa"/>
          </w:tcPr>
          <w:p w14:paraId="40B0451C" w14:textId="77777777" w:rsidR="00E83857" w:rsidRPr="00AA46A3" w:rsidRDefault="00E83857" w:rsidP="00E83857">
            <w:pPr>
              <w:rPr>
                <w:rFonts w:cs="Arial"/>
                <w:bCs/>
              </w:rPr>
            </w:pPr>
          </w:p>
        </w:tc>
      </w:tr>
      <w:tr w:rsidR="00E83857" w:rsidRPr="00AA46A3" w14:paraId="50262C44" w14:textId="77777777" w:rsidTr="00D62180">
        <w:trPr>
          <w:trHeight w:val="357"/>
        </w:trPr>
        <w:tc>
          <w:tcPr>
            <w:tcW w:w="900" w:type="dxa"/>
            <w:shd w:val="clear" w:color="auto" w:fill="auto"/>
          </w:tcPr>
          <w:p w14:paraId="5F8BF733" w14:textId="77777777" w:rsidR="00E83857" w:rsidRPr="00AA46A3" w:rsidRDefault="00E83857" w:rsidP="00E83857">
            <w:r w:rsidRPr="00AA46A3">
              <w:t>7</w:t>
            </w:r>
          </w:p>
        </w:tc>
        <w:tc>
          <w:tcPr>
            <w:tcW w:w="1322" w:type="dxa"/>
            <w:shd w:val="clear" w:color="auto" w:fill="auto"/>
          </w:tcPr>
          <w:p w14:paraId="17975937" w14:textId="77777777" w:rsidR="00E83857" w:rsidRPr="00AA46A3" w:rsidRDefault="00E83857" w:rsidP="00E83857">
            <w:pPr>
              <w:rPr>
                <w:b/>
              </w:rPr>
            </w:pPr>
            <w:r w:rsidRPr="00D91A2F">
              <w:rPr>
                <w:rStyle w:val="SAPEmphasis"/>
                <w:lang w:eastAsia="zh-CN"/>
              </w:rPr>
              <w:t xml:space="preserve">Submit </w:t>
            </w:r>
            <w:r w:rsidR="00F723CD" w:rsidRPr="00D91A2F">
              <w:rPr>
                <w:rStyle w:val="SAPEmphasis"/>
                <w:lang w:eastAsia="zh-CN"/>
              </w:rPr>
              <w:t xml:space="preserve">Updated </w:t>
            </w:r>
            <w:r w:rsidRPr="00D91A2F">
              <w:rPr>
                <w:rStyle w:val="SAPEmphasis"/>
                <w:lang w:eastAsia="zh-CN"/>
              </w:rPr>
              <w:t>Request</w:t>
            </w:r>
          </w:p>
        </w:tc>
        <w:tc>
          <w:tcPr>
            <w:tcW w:w="3870" w:type="dxa"/>
            <w:shd w:val="clear" w:color="auto" w:fill="auto"/>
          </w:tcPr>
          <w:p w14:paraId="244645DC" w14:textId="77777777" w:rsidR="00E83857" w:rsidRPr="00AA46A3" w:rsidRDefault="00E83857" w:rsidP="00E83857">
            <w:r w:rsidRPr="00AA46A3">
              <w:t xml:space="preserve">Choose the </w:t>
            </w:r>
            <w:r w:rsidRPr="00AA46A3">
              <w:rPr>
                <w:rStyle w:val="SAPScreenElement"/>
              </w:rPr>
              <w:t>Submit</w:t>
            </w:r>
            <w:r w:rsidRPr="00AA46A3">
              <w:t xml:space="preserve"> button.</w:t>
            </w:r>
          </w:p>
        </w:tc>
        <w:tc>
          <w:tcPr>
            <w:tcW w:w="3780" w:type="dxa"/>
            <w:shd w:val="clear" w:color="auto" w:fill="auto"/>
          </w:tcPr>
          <w:p w14:paraId="36F2C936" w14:textId="77777777" w:rsidR="00E83857" w:rsidRPr="00AA46A3" w:rsidRDefault="00E83857" w:rsidP="00E83857">
            <w:pPr>
              <w:rPr>
                <w:i/>
              </w:rPr>
            </w:pPr>
          </w:p>
        </w:tc>
        <w:tc>
          <w:tcPr>
            <w:tcW w:w="3150" w:type="dxa"/>
            <w:shd w:val="clear" w:color="auto" w:fill="auto"/>
          </w:tcPr>
          <w:p w14:paraId="1B1DF09D" w14:textId="29C6CF29" w:rsidR="00E83857" w:rsidRPr="00AA46A3" w:rsidRDefault="00E83857">
            <w:r w:rsidRPr="00AA46A3">
              <w:t xml:space="preserve">A system message is generated about successful </w:t>
            </w:r>
            <w:r w:rsidR="00F723CD" w:rsidRPr="00AA46A3">
              <w:t>saving of the data.</w:t>
            </w:r>
            <w:r w:rsidR="005C672C" w:rsidRPr="00AA46A3">
              <w:t xml:space="preserve"> The details of time off of type </w:t>
            </w:r>
            <w:r w:rsidR="005C672C" w:rsidRPr="00AA46A3">
              <w:rPr>
                <w:rStyle w:val="SAPUserEntry"/>
                <w:color w:val="auto"/>
              </w:rPr>
              <w:t>Parental</w:t>
            </w:r>
            <w:r w:rsidR="005C672C" w:rsidRPr="00D91A2F">
              <w:rPr>
                <w:rStyle w:val="SAPUserEntry"/>
                <w:color w:val="auto"/>
              </w:rPr>
              <w:t xml:space="preserve"> </w:t>
            </w:r>
            <w:r w:rsidR="005C672C" w:rsidRPr="00AA46A3">
              <w:t xml:space="preserve">have been updated automatically in the </w:t>
            </w:r>
            <w:r w:rsidR="005C672C" w:rsidRPr="00AA46A3">
              <w:rPr>
                <w:rStyle w:val="SAPScreenElement"/>
              </w:rPr>
              <w:t xml:space="preserve">Time </w:t>
            </w:r>
            <w:r w:rsidR="001664E7" w:rsidRPr="00AA46A3">
              <w:rPr>
                <w:rStyle w:val="SAPScreenElement"/>
              </w:rPr>
              <w:t xml:space="preserve">Records (#) </w:t>
            </w:r>
            <w:r w:rsidR="001664E7" w:rsidRPr="00AA46A3">
              <w:t>table</w:t>
            </w:r>
            <w:r w:rsidR="001664E7" w:rsidRPr="00AA46A3" w:rsidDel="001664E7">
              <w:rPr>
                <w:rStyle w:val="SAPScreenElement"/>
              </w:rPr>
              <w:t xml:space="preserve"> </w:t>
            </w:r>
            <w:r w:rsidR="005C672C" w:rsidRPr="00AA46A3">
              <w:t>of the employee.</w:t>
            </w:r>
          </w:p>
        </w:tc>
        <w:tc>
          <w:tcPr>
            <w:tcW w:w="1264" w:type="dxa"/>
          </w:tcPr>
          <w:p w14:paraId="66A48243" w14:textId="77777777" w:rsidR="00E83857" w:rsidRPr="00AA46A3" w:rsidRDefault="00E83857" w:rsidP="00E83857">
            <w:pPr>
              <w:rPr>
                <w:rFonts w:cs="Arial"/>
                <w:bCs/>
              </w:rPr>
            </w:pPr>
          </w:p>
        </w:tc>
      </w:tr>
    </w:tbl>
    <w:p w14:paraId="015BE8E6" w14:textId="77777777" w:rsidR="00502F48" w:rsidRPr="00AA46A3" w:rsidRDefault="00502F48">
      <w:pPr>
        <w:pStyle w:val="SAPNoteHeading"/>
        <w:spacing w:before="120"/>
        <w:ind w:left="720"/>
        <w:pPrChange w:id="1508" w:author="Author" w:date="2018-02-08T10:35:00Z">
          <w:pPr>
            <w:pStyle w:val="SAPNoteHeading"/>
            <w:ind w:left="720"/>
          </w:pPr>
        </w:pPrChange>
      </w:pPr>
      <w:bookmarkStart w:id="1509" w:name="_Toc445743739"/>
      <w:bookmarkEnd w:id="1509"/>
      <w:r w:rsidRPr="00AA46A3">
        <w:rPr>
          <w:noProof/>
        </w:rPr>
        <w:drawing>
          <wp:inline distT="0" distB="0" distL="0" distR="0" wp14:anchorId="7D9F5B9D" wp14:editId="658A872D">
            <wp:extent cx="228600" cy="228600"/>
            <wp:effectExtent l="0" t="0" r="0" b="0"/>
            <wp:docPr id="5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A46A3">
        <w:t xml:space="preserve"> Note</w:t>
      </w:r>
    </w:p>
    <w:p w14:paraId="5F816065" w14:textId="4DD8A6C7" w:rsidR="00502F48" w:rsidRDefault="00502F48" w:rsidP="00D91A2F">
      <w:pPr>
        <w:ind w:left="720"/>
        <w:rPr>
          <w:ins w:id="1510" w:author="Author" w:date="2018-02-08T10:33:00Z"/>
        </w:rPr>
      </w:pPr>
      <w:r w:rsidRPr="00AA46A3">
        <w:t xml:space="preserve">The employee can view administrative details on </w:t>
      </w:r>
      <w:r w:rsidR="002A395A" w:rsidRPr="00AA46A3">
        <w:t xml:space="preserve">his or her long-term </w:t>
      </w:r>
      <w:r w:rsidR="00D057F8" w:rsidRPr="00AA46A3">
        <w:t>time off</w:t>
      </w:r>
      <w:r w:rsidRPr="00AA46A3">
        <w:t xml:space="preserve"> by logging on to the </w:t>
      </w:r>
      <w:r w:rsidRPr="00807C32">
        <w:rPr>
          <w:rStyle w:val="SAPScreenElement"/>
          <w:color w:val="auto"/>
          <w:rPrChange w:id="1511" w:author="Author" w:date="2018-02-08T10:31:00Z">
            <w:rPr/>
          </w:rPrChange>
        </w:rPr>
        <w:t>Employee Central</w:t>
      </w:r>
      <w:r w:rsidRPr="00807C32">
        <w:t xml:space="preserve"> </w:t>
      </w:r>
      <w:r w:rsidRPr="00AA46A3">
        <w:t xml:space="preserve">instance and navigating to </w:t>
      </w:r>
      <w:r w:rsidR="001664E7" w:rsidRPr="00AA46A3">
        <w:rPr>
          <w:rStyle w:val="SAPScreenElement"/>
        </w:rPr>
        <w:t xml:space="preserve">Home </w:t>
      </w:r>
      <w:r w:rsidR="001664E7" w:rsidRPr="00AA46A3">
        <w:rPr>
          <w:rStyle w:val="SAPScreenElement"/>
        </w:rPr>
        <w:sym w:font="Symbol" w:char="F0AE"/>
      </w:r>
      <w:r w:rsidR="001664E7" w:rsidRPr="00AA46A3">
        <w:rPr>
          <w:rStyle w:val="SAPScreenElement"/>
        </w:rPr>
        <w:t xml:space="preserve"> </w:t>
      </w:r>
      <w:r w:rsidRPr="00AA46A3">
        <w:rPr>
          <w:rStyle w:val="SAPScreenElement"/>
        </w:rPr>
        <w:t xml:space="preserve">My Employee File </w:t>
      </w:r>
      <w:r w:rsidRPr="00AA46A3">
        <w:rPr>
          <w:rStyle w:val="SAPScreenElement"/>
        </w:rPr>
        <w:sym w:font="Symbol" w:char="F0AE"/>
      </w:r>
      <w:r w:rsidRPr="00AA46A3">
        <w:rPr>
          <w:rStyle w:val="SAPScreenElement"/>
        </w:rPr>
        <w:t xml:space="preserve"> Time Off</w:t>
      </w:r>
      <w:r w:rsidR="001664E7" w:rsidRPr="00AA46A3">
        <w:rPr>
          <w:rStyle w:val="SAPScreenElement"/>
        </w:rPr>
        <w:t xml:space="preserve"> </w:t>
      </w:r>
      <w:r w:rsidR="001664E7" w:rsidRPr="00AA46A3">
        <w:rPr>
          <w:lang w:eastAsia="zh-TW"/>
        </w:rPr>
        <w:t>section</w:t>
      </w:r>
      <w:r w:rsidR="001664E7" w:rsidRPr="00AA46A3">
        <w:rPr>
          <w:rStyle w:val="SAPScreenElement"/>
        </w:rPr>
        <w:t xml:space="preserve"> </w:t>
      </w:r>
      <w:r w:rsidR="001664E7" w:rsidRPr="00AA46A3">
        <w:rPr>
          <w:rStyle w:val="SAPScreenElement"/>
        </w:rPr>
        <w:sym w:font="Symbol" w:char="F0AE"/>
      </w:r>
      <w:r w:rsidR="001664E7" w:rsidRPr="00AA46A3">
        <w:rPr>
          <w:rStyle w:val="SAPScreenElement"/>
        </w:rPr>
        <w:t xml:space="preserve"> Upcoming Time Off </w:t>
      </w:r>
      <w:r w:rsidR="001664E7" w:rsidRPr="00AA46A3">
        <w:rPr>
          <w:lang w:eastAsia="zh-TW"/>
        </w:rPr>
        <w:t xml:space="preserve">block </w:t>
      </w:r>
      <w:r w:rsidR="001664E7" w:rsidRPr="00AA46A3">
        <w:rPr>
          <w:rStyle w:val="SAPScreenElement"/>
        </w:rPr>
        <w:sym w:font="Symbol" w:char="F0AE"/>
      </w:r>
      <w:r w:rsidR="001664E7" w:rsidRPr="00AA46A3">
        <w:rPr>
          <w:rStyle w:val="SAPScreenElement"/>
        </w:rPr>
        <w:t xml:space="preserve"> Go to Time Off</w:t>
      </w:r>
      <w:r w:rsidR="001664E7" w:rsidRPr="00AA46A3">
        <w:rPr>
          <w:lang w:eastAsia="zh-TW"/>
        </w:rPr>
        <w:t xml:space="preserve"> link</w:t>
      </w:r>
      <w:r w:rsidRPr="00AA46A3">
        <w:t>.</w:t>
      </w:r>
      <w:ins w:id="1512" w:author="Author" w:date="2018-02-08T10:33:00Z">
        <w:r w:rsidR="00807C32">
          <w:t xml:space="preserve"> </w:t>
        </w:r>
        <w:commentRangeStart w:id="1513"/>
        <w:r w:rsidR="00807C32">
          <w:t xml:space="preserve">Alternatively, </w:t>
        </w:r>
      </w:ins>
      <w:ins w:id="1514" w:author="Author" w:date="2018-02-08T10:34:00Z">
        <w:r w:rsidR="00807C32">
          <w:t xml:space="preserve">the employee can choose on the </w:t>
        </w:r>
        <w:r w:rsidR="00807C32" w:rsidRPr="00AA46A3">
          <w:rPr>
            <w:rStyle w:val="SAPScreenElement"/>
          </w:rPr>
          <w:t xml:space="preserve">My Employee File </w:t>
        </w:r>
        <w:r w:rsidR="00807C32">
          <w:rPr>
            <w:lang w:eastAsia="zh-TW"/>
          </w:rPr>
          <w:t xml:space="preserve">screen the </w:t>
        </w:r>
        <w:r w:rsidR="00807C32" w:rsidRPr="00807C32">
          <w:rPr>
            <w:rStyle w:val="SAPScreenElement"/>
            <w:rPrChange w:id="1515" w:author="Author" w:date="2018-02-08T10:35:00Z">
              <w:rPr>
                <w:lang w:eastAsia="zh-TW"/>
              </w:rPr>
            </w:rPrChange>
          </w:rPr>
          <w:t>Take Action</w:t>
        </w:r>
        <w:r w:rsidR="00807C32">
          <w:rPr>
            <w:lang w:eastAsia="zh-TW"/>
          </w:rPr>
          <w:t xml:space="preserve"> button and select </w:t>
        </w:r>
        <w:r w:rsidR="00807C32" w:rsidRPr="00807C32">
          <w:rPr>
            <w:rStyle w:val="SAPScreenElement"/>
            <w:rPrChange w:id="1516" w:author="Author" w:date="2018-02-08T10:35:00Z">
              <w:rPr>
                <w:lang w:eastAsia="zh-TW"/>
              </w:rPr>
            </w:rPrChange>
          </w:rPr>
          <w:t>Manage Leave of Absence</w:t>
        </w:r>
        <w:r w:rsidR="00807C32">
          <w:rPr>
            <w:lang w:eastAsia="zh-TW"/>
          </w:rPr>
          <w:t xml:space="preserve"> to arrive at the same </w:t>
        </w:r>
      </w:ins>
      <w:ins w:id="1517" w:author="Author" w:date="2018-02-08T10:35:00Z">
        <w:r w:rsidR="00807C32">
          <w:rPr>
            <w:lang w:eastAsia="zh-TW"/>
          </w:rPr>
          <w:t>page</w:t>
        </w:r>
      </w:ins>
      <w:ins w:id="1518" w:author="Author" w:date="2018-02-08T10:34:00Z">
        <w:r w:rsidR="00807C32">
          <w:rPr>
            <w:lang w:eastAsia="zh-TW"/>
          </w:rPr>
          <w:t>.</w:t>
        </w:r>
      </w:ins>
      <w:commentRangeEnd w:id="1513"/>
      <w:ins w:id="1519" w:author="Author" w:date="2018-02-08T10:35:00Z">
        <w:r w:rsidR="00807C32">
          <w:rPr>
            <w:rStyle w:val="CommentReference"/>
          </w:rPr>
          <w:commentReference w:id="1513"/>
        </w:r>
      </w:ins>
    </w:p>
    <w:p w14:paraId="0D3A765F" w14:textId="082BD00D" w:rsidR="00807C32" w:rsidRPr="00AA46A3" w:rsidDel="00807C32" w:rsidRDefault="00807C32" w:rsidP="00D91A2F">
      <w:pPr>
        <w:ind w:left="720"/>
        <w:rPr>
          <w:del w:id="1520" w:author="Author" w:date="2018-02-08T10:35:00Z"/>
        </w:rPr>
      </w:pPr>
      <w:bookmarkStart w:id="1521" w:name="_Toc505849665"/>
      <w:bookmarkStart w:id="1522" w:name="_Toc506551002"/>
      <w:bookmarkStart w:id="1523" w:name="_Toc507513140"/>
      <w:bookmarkEnd w:id="1521"/>
      <w:bookmarkEnd w:id="1522"/>
      <w:bookmarkEnd w:id="1523"/>
    </w:p>
    <w:p w14:paraId="4E11F86F" w14:textId="77777777" w:rsidR="000B5D66" w:rsidRPr="00AA46A3" w:rsidRDefault="000B5D66" w:rsidP="00190D1B">
      <w:pPr>
        <w:pStyle w:val="Heading4"/>
      </w:pPr>
      <w:bookmarkStart w:id="1524" w:name="_Toc507513141"/>
      <w:r w:rsidRPr="00AA46A3">
        <w:t>Updating Employee Job Information</w:t>
      </w:r>
      <w:bookmarkEnd w:id="1524"/>
      <w:r w:rsidRPr="00AA46A3">
        <w:t xml:space="preserve"> </w:t>
      </w:r>
    </w:p>
    <w:p w14:paraId="2274A89F" w14:textId="77777777" w:rsidR="000B5D66" w:rsidRPr="00AA46A3" w:rsidRDefault="000B5D66" w:rsidP="000B5D66">
      <w:pPr>
        <w:pStyle w:val="SAPKeyblockTitle"/>
      </w:pPr>
      <w:r w:rsidRPr="00AA46A3">
        <w:t>Purpose</w:t>
      </w:r>
    </w:p>
    <w:p w14:paraId="70759D9F" w14:textId="4A01D336" w:rsidR="000B5D66" w:rsidRPr="00AA46A3" w:rsidRDefault="00F12D50">
      <w:r>
        <w:t xml:space="preserve">Once the HR Administrator has submitted the updated record containing the return date of the employee </w:t>
      </w:r>
      <w:r w:rsidR="0055755A" w:rsidRPr="00AA46A3">
        <w:t>to work</w:t>
      </w:r>
      <w:r w:rsidR="000B5D66" w:rsidRPr="00AA46A3">
        <w:t>, an event is triggered with appropriate event reason, which updates the job information of the employee automatically.</w:t>
      </w:r>
    </w:p>
    <w:p w14:paraId="6B2CD000" w14:textId="21879BE8" w:rsidR="000B5D66" w:rsidRPr="00AA46A3" w:rsidRDefault="000B5D66" w:rsidP="000B5D66">
      <w:r w:rsidRPr="00AA46A3">
        <w:t>This is an automated step, and no manual execution is required.</w:t>
      </w:r>
      <w:r w:rsidR="00F12D50">
        <w:t xml:space="preserve"> </w:t>
      </w:r>
    </w:p>
    <w:p w14:paraId="313477ED" w14:textId="0D5501C4" w:rsidR="000B5D66" w:rsidRPr="00AA46A3" w:rsidRDefault="000B5D66" w:rsidP="00190D1B">
      <w:pPr>
        <w:pStyle w:val="Heading4"/>
      </w:pPr>
      <w:bookmarkStart w:id="1525" w:name="_Toc507513142"/>
      <w:r w:rsidRPr="00AA46A3">
        <w:t xml:space="preserve">Updating Employee Position Information </w:t>
      </w:r>
      <w:r w:rsidR="00B54B31" w:rsidRPr="00AA46A3">
        <w:t>(</w:t>
      </w:r>
      <w:ins w:id="1526" w:author="Author" w:date="2018-02-08T10:36:00Z">
        <w:r w:rsidR="00807C32">
          <w:t>if Position Management implemented</w:t>
        </w:r>
      </w:ins>
      <w:del w:id="1527" w:author="Author" w:date="2018-02-08T10:36:00Z">
        <w:r w:rsidR="00B54B31" w:rsidRPr="00AA46A3" w:rsidDel="00807C32">
          <w:delText>Optional</w:delText>
        </w:r>
      </w:del>
      <w:r w:rsidR="00B54B31" w:rsidRPr="00AA46A3">
        <w:t>)</w:t>
      </w:r>
      <w:bookmarkEnd w:id="1525"/>
    </w:p>
    <w:p w14:paraId="44E9968A" w14:textId="77777777" w:rsidR="000B5D66" w:rsidRPr="00AA46A3" w:rsidRDefault="000B5D66" w:rsidP="000B5D66">
      <w:pPr>
        <w:pStyle w:val="SAPKeyblockTitle"/>
      </w:pPr>
      <w:r w:rsidRPr="00AA46A3">
        <w:t>Purpose</w:t>
      </w:r>
    </w:p>
    <w:p w14:paraId="504104FF" w14:textId="6C0E0F12" w:rsidR="000B5D66" w:rsidRPr="00AA46A3" w:rsidRDefault="00B54B31" w:rsidP="000B5D66">
      <w:r w:rsidRPr="00D62180">
        <w:rPr>
          <w:b/>
          <w:u w:val="single"/>
        </w:rPr>
        <w:t xml:space="preserve">Only if Position Management </w:t>
      </w:r>
      <w:r w:rsidR="00CC32A9" w:rsidRPr="00D62180">
        <w:rPr>
          <w:b/>
          <w:u w:val="single"/>
        </w:rPr>
        <w:t xml:space="preserve">has been implemented </w:t>
      </w:r>
      <w:r w:rsidRPr="00D62180">
        <w:rPr>
          <w:b/>
          <w:u w:val="single"/>
        </w:rPr>
        <w:t xml:space="preserve">and </w:t>
      </w:r>
      <w:r w:rsidR="002561F0" w:rsidRPr="00D62180">
        <w:rPr>
          <w:rStyle w:val="SAPScreenElement"/>
          <w:b/>
          <w:color w:val="auto"/>
          <w:u w:val="single"/>
        </w:rPr>
        <w:t>Right to Return</w:t>
      </w:r>
      <w:r w:rsidR="002561F0" w:rsidRPr="00D62180">
        <w:rPr>
          <w:u w:val="single"/>
        </w:rPr>
        <w:t xml:space="preserve"> </w:t>
      </w:r>
      <w:r w:rsidRPr="00D62180">
        <w:rPr>
          <w:b/>
          <w:u w:val="single"/>
        </w:rPr>
        <w:t>feature is activated</w:t>
      </w:r>
      <w:r w:rsidRPr="00AA46A3">
        <w:rPr>
          <w:b/>
        </w:rPr>
        <w:t xml:space="preserve">: </w:t>
      </w:r>
      <w:r w:rsidR="00F12D50">
        <w:t>Once the HR Administrator has submitted the updated record containing the return date of the employee</w:t>
      </w:r>
      <w:r w:rsidR="00D655C2" w:rsidRPr="00AA46A3" w:rsidDel="00D655C2">
        <w:t xml:space="preserve"> </w:t>
      </w:r>
      <w:r w:rsidR="001017B3" w:rsidRPr="00AA46A3">
        <w:t>to work</w:t>
      </w:r>
      <w:r w:rsidR="000B5D66" w:rsidRPr="00AA46A3">
        <w:t xml:space="preserve">, </w:t>
      </w:r>
      <w:r w:rsidR="001017B3" w:rsidRPr="00AA46A3">
        <w:t xml:space="preserve">the employee is automatically assigned again to the </w:t>
      </w:r>
      <w:r w:rsidR="000B5D66" w:rsidRPr="00AA46A3">
        <w:t>position</w:t>
      </w:r>
      <w:r w:rsidR="001017B3" w:rsidRPr="00AA46A3">
        <w:t xml:space="preserve"> he or she occupied before the long-term </w:t>
      </w:r>
      <w:r w:rsidR="00D057F8" w:rsidRPr="00AA46A3">
        <w:t>time off</w:t>
      </w:r>
      <w:r w:rsidR="001017B3" w:rsidRPr="00AA46A3">
        <w:t xml:space="preserve">. </w:t>
      </w:r>
    </w:p>
    <w:p w14:paraId="696994CF" w14:textId="77777777" w:rsidR="000B5D66" w:rsidRPr="00AA46A3" w:rsidRDefault="000B5D66" w:rsidP="000B5D66">
      <w:r w:rsidRPr="00AA46A3">
        <w:t xml:space="preserve">This is an automated step, and no manual execution is required. </w:t>
      </w:r>
    </w:p>
    <w:p w14:paraId="127EB1CD" w14:textId="68E22072" w:rsidR="004C7454" w:rsidRPr="00AA46A3" w:rsidRDefault="006A7F67" w:rsidP="004C7454">
      <w:pPr>
        <w:pStyle w:val="Heading3"/>
        <w:rPr>
          <w:rStyle w:val="SAPEmphasis"/>
          <w:rFonts w:ascii="BentonSans Bold" w:hAnsi="BentonSans Bold"/>
        </w:rPr>
      </w:pPr>
      <w:r w:rsidRPr="00AA46A3">
        <w:rPr>
          <w:rStyle w:val="SAPEmphasis"/>
          <w:rFonts w:ascii="BentonSans Bold" w:hAnsi="BentonSans Bold"/>
        </w:rPr>
        <w:t xml:space="preserve"> </w:t>
      </w:r>
      <w:bookmarkStart w:id="1528" w:name="_Toc507513143"/>
      <w:r w:rsidR="004C7454" w:rsidRPr="00AA46A3">
        <w:rPr>
          <w:rStyle w:val="SAPEmphasis"/>
          <w:rFonts w:ascii="BentonSans Bold" w:hAnsi="BentonSans Bold"/>
        </w:rPr>
        <w:t>Viewing Employee Position Details (</w:t>
      </w:r>
      <w:ins w:id="1529" w:author="Author" w:date="2018-02-08T10:36:00Z">
        <w:r w:rsidR="00807C32">
          <w:t>if Position Management implemented</w:t>
        </w:r>
      </w:ins>
      <w:del w:id="1530" w:author="Author" w:date="2018-02-08T10:36:00Z">
        <w:r w:rsidR="004C7454" w:rsidRPr="00AA46A3" w:rsidDel="00807C32">
          <w:rPr>
            <w:rStyle w:val="SAPEmphasis"/>
            <w:rFonts w:ascii="BentonSans Bold" w:hAnsi="BentonSans Bold"/>
          </w:rPr>
          <w:delText>Optional</w:delText>
        </w:r>
      </w:del>
      <w:r w:rsidR="004C7454" w:rsidRPr="00AA46A3">
        <w:rPr>
          <w:rStyle w:val="SAPEmphasis"/>
          <w:rFonts w:ascii="BentonSans Bold" w:hAnsi="BentonSans Bold"/>
        </w:rPr>
        <w:t>)</w:t>
      </w:r>
      <w:bookmarkEnd w:id="1528"/>
    </w:p>
    <w:p w14:paraId="2177CED4" w14:textId="77777777" w:rsidR="004C7454" w:rsidRPr="00AA46A3" w:rsidRDefault="004C7454" w:rsidP="004C7454">
      <w:pPr>
        <w:pStyle w:val="SAPKeyblockTitle"/>
      </w:pPr>
      <w:r w:rsidRPr="00AA46A3">
        <w:t>Test Administration</w:t>
      </w:r>
    </w:p>
    <w:p w14:paraId="0C466E31" w14:textId="05C8249B" w:rsidR="004C7454" w:rsidRPr="00AA46A3" w:rsidRDefault="004C7454" w:rsidP="004C7454">
      <w:r w:rsidRPr="00AA46A3">
        <w:t>Customer project: Fill in the project-specific parts (</w:t>
      </w:r>
      <w:r w:rsidR="00806DD6" w:rsidRPr="00AA46A3">
        <w:t>between &lt;brackets&gt;</w:t>
      </w:r>
      <w:r w:rsidRPr="00AA46A3">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4C7454" w:rsidRPr="00AA46A3" w14:paraId="01D43A38" w14:textId="77777777" w:rsidTr="006A64EB">
        <w:tc>
          <w:tcPr>
            <w:tcW w:w="2280" w:type="dxa"/>
            <w:tcBorders>
              <w:top w:val="single" w:sz="8" w:space="0" w:color="999999"/>
              <w:left w:val="single" w:sz="8" w:space="0" w:color="999999"/>
              <w:bottom w:val="single" w:sz="8" w:space="0" w:color="999999"/>
              <w:right w:val="single" w:sz="8" w:space="0" w:color="999999"/>
            </w:tcBorders>
            <w:hideMark/>
          </w:tcPr>
          <w:p w14:paraId="04FDF2BF" w14:textId="77777777" w:rsidR="004C7454" w:rsidRPr="00AA46A3" w:rsidRDefault="004C7454" w:rsidP="006A64EB">
            <w:pPr>
              <w:rPr>
                <w:rStyle w:val="SAPEmphasis"/>
              </w:rPr>
            </w:pPr>
            <w:r w:rsidRPr="00AA46A3">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1D562B8E" w14:textId="77777777" w:rsidR="004C7454" w:rsidRPr="00AA46A3" w:rsidRDefault="004C7454" w:rsidP="006A64EB">
            <w:r w:rsidRPr="00AA46A3">
              <w:t>&lt;X.XX&gt;</w:t>
            </w:r>
          </w:p>
        </w:tc>
        <w:tc>
          <w:tcPr>
            <w:tcW w:w="2401" w:type="dxa"/>
            <w:tcBorders>
              <w:top w:val="single" w:sz="8" w:space="0" w:color="999999"/>
              <w:left w:val="single" w:sz="8" w:space="0" w:color="999999"/>
              <w:bottom w:val="single" w:sz="8" w:space="0" w:color="999999"/>
              <w:right w:val="single" w:sz="8" w:space="0" w:color="999999"/>
            </w:tcBorders>
            <w:hideMark/>
          </w:tcPr>
          <w:p w14:paraId="0DD1B9D6" w14:textId="77777777" w:rsidR="004C7454" w:rsidRPr="00AA46A3" w:rsidRDefault="004C7454" w:rsidP="006A64EB">
            <w:pPr>
              <w:rPr>
                <w:rStyle w:val="SAPEmphasis"/>
              </w:rPr>
            </w:pPr>
            <w:r w:rsidRPr="00AA46A3">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41D2F2A6" w14:textId="77777777" w:rsidR="004C7454" w:rsidRPr="00AA46A3" w:rsidRDefault="00806DD6" w:rsidP="006A64EB">
            <w:r w:rsidRPr="00AA46A3">
              <w:t>&lt;name&gt;</w:t>
            </w:r>
          </w:p>
        </w:tc>
        <w:tc>
          <w:tcPr>
            <w:tcW w:w="2402" w:type="dxa"/>
            <w:tcBorders>
              <w:top w:val="single" w:sz="8" w:space="0" w:color="999999"/>
              <w:left w:val="single" w:sz="8" w:space="0" w:color="999999"/>
              <w:bottom w:val="single" w:sz="8" w:space="0" w:color="999999"/>
              <w:right w:val="single" w:sz="8" w:space="0" w:color="999999"/>
            </w:tcBorders>
            <w:hideMark/>
          </w:tcPr>
          <w:p w14:paraId="54B3B514" w14:textId="77777777" w:rsidR="004C7454" w:rsidRPr="00AA46A3" w:rsidRDefault="004C7454" w:rsidP="006A64EB">
            <w:pPr>
              <w:rPr>
                <w:rStyle w:val="SAPEmphasis"/>
              </w:rPr>
            </w:pPr>
            <w:r w:rsidRPr="00AA46A3">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0D3693E4" w14:textId="59FACF76" w:rsidR="004C7454" w:rsidRPr="00AA46A3" w:rsidRDefault="00165FAC" w:rsidP="006A64EB">
            <w:r w:rsidRPr="00AA46A3">
              <w:t>&lt;date&gt;</w:t>
            </w:r>
          </w:p>
        </w:tc>
      </w:tr>
      <w:tr w:rsidR="004C7454" w:rsidRPr="00AA46A3" w14:paraId="14A33F1F" w14:textId="77777777" w:rsidTr="006A64EB">
        <w:tc>
          <w:tcPr>
            <w:tcW w:w="2280" w:type="dxa"/>
            <w:tcBorders>
              <w:top w:val="single" w:sz="8" w:space="0" w:color="999999"/>
              <w:left w:val="single" w:sz="8" w:space="0" w:color="999999"/>
              <w:bottom w:val="single" w:sz="8" w:space="0" w:color="999999"/>
              <w:right w:val="single" w:sz="8" w:space="0" w:color="999999"/>
            </w:tcBorders>
            <w:hideMark/>
          </w:tcPr>
          <w:p w14:paraId="45CA2626" w14:textId="77777777" w:rsidR="004C7454" w:rsidRPr="00AA46A3" w:rsidRDefault="004C7454" w:rsidP="006A64EB">
            <w:pPr>
              <w:rPr>
                <w:rStyle w:val="SAPEmphasis"/>
              </w:rPr>
            </w:pPr>
            <w:r w:rsidRPr="00AA46A3">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7726554C" w14:textId="6B506410" w:rsidR="004C7454" w:rsidRPr="00AA46A3" w:rsidRDefault="004C7454" w:rsidP="006A64EB">
            <w:r w:rsidRPr="00AA46A3">
              <w:t xml:space="preserve">HR </w:t>
            </w:r>
            <w:r w:rsidR="00B8638D" w:rsidRPr="00AA46A3">
              <w:t>Administrator</w:t>
            </w:r>
          </w:p>
        </w:tc>
      </w:tr>
      <w:tr w:rsidR="004C7454" w:rsidRPr="00AA46A3" w14:paraId="7CB0640B" w14:textId="77777777" w:rsidTr="006A64EB">
        <w:tc>
          <w:tcPr>
            <w:tcW w:w="2280" w:type="dxa"/>
            <w:tcBorders>
              <w:top w:val="single" w:sz="8" w:space="0" w:color="999999"/>
              <w:left w:val="single" w:sz="8" w:space="0" w:color="999999"/>
              <w:bottom w:val="single" w:sz="8" w:space="0" w:color="999999"/>
              <w:right w:val="single" w:sz="8" w:space="0" w:color="999999"/>
            </w:tcBorders>
            <w:hideMark/>
          </w:tcPr>
          <w:p w14:paraId="55B93B23" w14:textId="77777777" w:rsidR="004C7454" w:rsidRPr="00AA46A3" w:rsidRDefault="004C7454" w:rsidP="006A64EB">
            <w:pPr>
              <w:rPr>
                <w:rStyle w:val="SAPEmphasis"/>
              </w:rPr>
            </w:pPr>
            <w:r w:rsidRPr="00AA46A3">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3E1E945E" w14:textId="77777777" w:rsidR="004C7454" w:rsidRPr="00AA46A3" w:rsidRDefault="004C7454" w:rsidP="006A64EB">
            <w:r w:rsidRPr="00AA46A3">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362EAE25" w14:textId="77777777" w:rsidR="004C7454" w:rsidRPr="00AA46A3" w:rsidRDefault="004C7454" w:rsidP="006A64EB">
            <w:pPr>
              <w:rPr>
                <w:rStyle w:val="SAPEmphasis"/>
              </w:rPr>
            </w:pPr>
            <w:r w:rsidRPr="00AA46A3">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37DB8CAC" w14:textId="0F474F6E" w:rsidR="004C7454" w:rsidRPr="00AA46A3" w:rsidRDefault="00583EFD" w:rsidP="006A64EB">
            <w:r>
              <w:t>&lt;duration&gt;</w:t>
            </w:r>
          </w:p>
        </w:tc>
      </w:tr>
    </w:tbl>
    <w:p w14:paraId="15FAF7BB" w14:textId="77777777" w:rsidR="004C7454" w:rsidRPr="00AA46A3" w:rsidRDefault="004C7454" w:rsidP="004C7454">
      <w:pPr>
        <w:pStyle w:val="SAPKeyblockTitle"/>
      </w:pPr>
      <w:r w:rsidRPr="00AA46A3">
        <w:t>Purpose</w:t>
      </w:r>
    </w:p>
    <w:p w14:paraId="57FE6C9E" w14:textId="77777777" w:rsidR="004C7454" w:rsidRPr="00AA46A3" w:rsidRDefault="00DF1A4C" w:rsidP="00D057F8">
      <w:pPr>
        <w:pStyle w:val="SAPNoteHeading"/>
      </w:pPr>
      <w:r w:rsidRPr="00AA46A3">
        <w:rPr>
          <w:noProof/>
        </w:rPr>
        <w:drawing>
          <wp:inline distT="0" distB="0" distL="0" distR="0" wp14:anchorId="7777270D" wp14:editId="312228A4">
            <wp:extent cx="225425" cy="225425"/>
            <wp:effectExtent l="0" t="0" r="3175" b="3175"/>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4C7454" w:rsidRPr="00AA46A3">
        <w:t> Caution</w:t>
      </w:r>
    </w:p>
    <w:p w14:paraId="5699BF44" w14:textId="5246ADF3" w:rsidR="004C7454" w:rsidRPr="00AA46A3" w:rsidRDefault="004C7454" w:rsidP="00D057F8">
      <w:pPr>
        <w:pStyle w:val="NoteParagraph"/>
        <w:ind w:left="624"/>
      </w:pPr>
      <w:r w:rsidRPr="00AA46A3">
        <w:t xml:space="preserve">This process step is relevant only if </w:t>
      </w:r>
      <w:r w:rsidRPr="00AA46A3">
        <w:rPr>
          <w:rStyle w:val="SAPEmphasis"/>
        </w:rPr>
        <w:t>Position Management</w:t>
      </w:r>
      <w:r w:rsidRPr="00AA46A3">
        <w:t xml:space="preserve"> </w:t>
      </w:r>
      <w:r w:rsidR="00CC32A9" w:rsidRPr="00CC32A9">
        <w:t xml:space="preserve">has been implemented </w:t>
      </w:r>
      <w:r w:rsidRPr="00AA46A3">
        <w:t xml:space="preserve">and </w:t>
      </w:r>
      <w:r w:rsidR="002561F0" w:rsidRPr="00AA46A3">
        <w:rPr>
          <w:rStyle w:val="SAPScreenElement"/>
          <w:color w:val="auto"/>
        </w:rPr>
        <w:t>Right to Return</w:t>
      </w:r>
      <w:r w:rsidR="002561F0" w:rsidRPr="00AA46A3">
        <w:t xml:space="preserve"> </w:t>
      </w:r>
      <w:r w:rsidRPr="00AA46A3">
        <w:t>feature is activated!</w:t>
      </w:r>
      <w:r w:rsidRPr="00AA46A3">
        <w:br/>
        <w:t xml:space="preserve">In case you do not use </w:t>
      </w:r>
      <w:r w:rsidRPr="00AA46A3">
        <w:rPr>
          <w:rStyle w:val="SAPEmphasis"/>
        </w:rPr>
        <w:t>Position Management</w:t>
      </w:r>
      <w:r w:rsidRPr="00AA46A3">
        <w:t>, you may ignore this chapter!</w:t>
      </w:r>
    </w:p>
    <w:p w14:paraId="634B73AF" w14:textId="77777777" w:rsidR="004C7454" w:rsidRPr="00AA46A3" w:rsidRDefault="004C7454" w:rsidP="004C7454">
      <w:pPr>
        <w:rPr>
          <w:b/>
          <w:u w:val="single"/>
        </w:rPr>
      </w:pPr>
    </w:p>
    <w:p w14:paraId="55AA793A" w14:textId="330B6F78" w:rsidR="00BF1137" w:rsidRPr="00AA46A3" w:rsidRDefault="00BF1137" w:rsidP="004C7454">
      <w:r w:rsidRPr="00AA46A3">
        <w:t xml:space="preserve">The HR Administrator views if the employee has been assigned back to </w:t>
      </w:r>
      <w:r w:rsidR="00702520" w:rsidRPr="00AA46A3">
        <w:t xml:space="preserve">his or </w:t>
      </w:r>
      <w:r w:rsidRPr="00AA46A3">
        <w:t xml:space="preserve">her old position after he or she returned to work from his or her long-term </w:t>
      </w:r>
      <w:r w:rsidR="00245D0B" w:rsidRPr="00AA46A3">
        <w:t>time off</w:t>
      </w:r>
      <w:r w:rsidRPr="00AA46A3">
        <w:t xml:space="preserve">. More precisely, the HR Administrator checks if the position data has been updated as expected after the employee returned to work from his or her long-term </w:t>
      </w:r>
      <w:r w:rsidR="00245D0B" w:rsidRPr="00AA46A3">
        <w:t>time off</w:t>
      </w:r>
      <w:r w:rsidRPr="00AA46A3">
        <w:t>.</w:t>
      </w:r>
    </w:p>
    <w:p w14:paraId="4030190C" w14:textId="77777777" w:rsidR="004C7454" w:rsidRPr="00AA46A3" w:rsidRDefault="004C7454" w:rsidP="004C7454">
      <w:pPr>
        <w:pStyle w:val="SAPKeyblockTitle"/>
      </w:pPr>
      <w:r w:rsidRPr="00AA46A3">
        <w:t>Procedure</w:t>
      </w:r>
    </w:p>
    <w:tbl>
      <w:tblPr>
        <w:tblW w:w="1431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502"/>
        <w:gridCol w:w="6148"/>
        <w:gridCol w:w="4500"/>
        <w:gridCol w:w="1260"/>
      </w:tblGrid>
      <w:tr w:rsidR="004C7454" w:rsidRPr="00AA46A3" w14:paraId="3CFC8C44" w14:textId="77777777" w:rsidTr="0079395A">
        <w:trPr>
          <w:trHeight w:val="576"/>
          <w:tblHeader/>
        </w:trPr>
        <w:tc>
          <w:tcPr>
            <w:tcW w:w="900" w:type="dxa"/>
            <w:tcBorders>
              <w:top w:val="single" w:sz="8" w:space="0" w:color="999999"/>
              <w:left w:val="single" w:sz="8" w:space="0" w:color="999999"/>
              <w:bottom w:val="single" w:sz="8" w:space="0" w:color="999999"/>
              <w:right w:val="single" w:sz="8" w:space="0" w:color="999999"/>
            </w:tcBorders>
            <w:shd w:val="clear" w:color="auto" w:fill="999999"/>
            <w:hideMark/>
          </w:tcPr>
          <w:p w14:paraId="103DA7F2" w14:textId="77777777" w:rsidR="004C7454" w:rsidRPr="00AA46A3" w:rsidRDefault="004C7454" w:rsidP="006A64EB">
            <w:pPr>
              <w:pStyle w:val="SAPTableHeader"/>
            </w:pPr>
            <w:r w:rsidRPr="00AA46A3">
              <w:t>Test Step #</w:t>
            </w:r>
          </w:p>
        </w:tc>
        <w:tc>
          <w:tcPr>
            <w:tcW w:w="1502" w:type="dxa"/>
            <w:tcBorders>
              <w:top w:val="single" w:sz="8" w:space="0" w:color="999999"/>
              <w:left w:val="single" w:sz="8" w:space="0" w:color="999999"/>
              <w:bottom w:val="single" w:sz="8" w:space="0" w:color="999999"/>
              <w:right w:val="single" w:sz="8" w:space="0" w:color="999999"/>
            </w:tcBorders>
            <w:shd w:val="clear" w:color="auto" w:fill="999999"/>
            <w:hideMark/>
          </w:tcPr>
          <w:p w14:paraId="2860A670" w14:textId="77777777" w:rsidR="004C7454" w:rsidRPr="00AA46A3" w:rsidRDefault="004C7454" w:rsidP="006A64EB">
            <w:pPr>
              <w:pStyle w:val="SAPTableHeader"/>
            </w:pPr>
            <w:r w:rsidRPr="00AA46A3">
              <w:t>Test Step Name</w:t>
            </w:r>
          </w:p>
        </w:tc>
        <w:tc>
          <w:tcPr>
            <w:tcW w:w="6148" w:type="dxa"/>
            <w:tcBorders>
              <w:top w:val="single" w:sz="8" w:space="0" w:color="999999"/>
              <w:left w:val="single" w:sz="8" w:space="0" w:color="999999"/>
              <w:bottom w:val="single" w:sz="8" w:space="0" w:color="999999"/>
              <w:right w:val="single" w:sz="8" w:space="0" w:color="999999"/>
            </w:tcBorders>
            <w:shd w:val="clear" w:color="auto" w:fill="999999"/>
            <w:hideMark/>
          </w:tcPr>
          <w:p w14:paraId="1EDDE105" w14:textId="77777777" w:rsidR="004C7454" w:rsidRPr="00AA46A3" w:rsidRDefault="004C7454" w:rsidP="006A64EB">
            <w:pPr>
              <w:pStyle w:val="SAPTableHeader"/>
            </w:pPr>
            <w:r w:rsidRPr="00AA46A3">
              <w:t>Instruction</w:t>
            </w:r>
          </w:p>
        </w:tc>
        <w:tc>
          <w:tcPr>
            <w:tcW w:w="4500" w:type="dxa"/>
            <w:tcBorders>
              <w:top w:val="single" w:sz="8" w:space="0" w:color="999999"/>
              <w:left w:val="single" w:sz="8" w:space="0" w:color="999999"/>
              <w:bottom w:val="single" w:sz="8" w:space="0" w:color="999999"/>
              <w:right w:val="single" w:sz="8" w:space="0" w:color="999999"/>
            </w:tcBorders>
            <w:shd w:val="clear" w:color="auto" w:fill="999999"/>
            <w:hideMark/>
          </w:tcPr>
          <w:p w14:paraId="410E377C" w14:textId="77777777" w:rsidR="004C7454" w:rsidRPr="00AA46A3" w:rsidRDefault="004C7454" w:rsidP="006A64EB">
            <w:pPr>
              <w:pStyle w:val="SAPTableHeader"/>
            </w:pPr>
            <w:r w:rsidRPr="00AA46A3">
              <w:t>Expected Result</w:t>
            </w:r>
          </w:p>
        </w:tc>
        <w:tc>
          <w:tcPr>
            <w:tcW w:w="1260" w:type="dxa"/>
            <w:tcBorders>
              <w:top w:val="single" w:sz="8" w:space="0" w:color="999999"/>
              <w:left w:val="single" w:sz="8" w:space="0" w:color="999999"/>
              <w:bottom w:val="single" w:sz="8" w:space="0" w:color="999999"/>
              <w:right w:val="single" w:sz="8" w:space="0" w:color="999999"/>
            </w:tcBorders>
            <w:shd w:val="clear" w:color="auto" w:fill="999999"/>
            <w:hideMark/>
          </w:tcPr>
          <w:p w14:paraId="59737280" w14:textId="77777777" w:rsidR="004C7454" w:rsidRPr="00AA46A3" w:rsidRDefault="004C7454" w:rsidP="006A64EB">
            <w:pPr>
              <w:pStyle w:val="SAPTableHeader"/>
            </w:pPr>
            <w:r w:rsidRPr="00AA46A3">
              <w:t>Pass / Fail / Comment</w:t>
            </w:r>
          </w:p>
        </w:tc>
      </w:tr>
      <w:tr w:rsidR="004C7454" w:rsidRPr="00AA46A3" w14:paraId="529F982F" w14:textId="77777777" w:rsidTr="0079395A">
        <w:trPr>
          <w:trHeight w:val="288"/>
        </w:trPr>
        <w:tc>
          <w:tcPr>
            <w:tcW w:w="900" w:type="dxa"/>
            <w:tcBorders>
              <w:top w:val="single" w:sz="8" w:space="0" w:color="999999"/>
              <w:left w:val="single" w:sz="8" w:space="0" w:color="999999"/>
              <w:bottom w:val="single" w:sz="8" w:space="0" w:color="999999"/>
              <w:right w:val="single" w:sz="8" w:space="0" w:color="999999"/>
            </w:tcBorders>
            <w:hideMark/>
          </w:tcPr>
          <w:p w14:paraId="3F9DD888" w14:textId="77777777" w:rsidR="004C7454" w:rsidRPr="00AA46A3" w:rsidRDefault="004C7454" w:rsidP="006A64EB">
            <w:r w:rsidRPr="00AA46A3">
              <w:t>1</w:t>
            </w:r>
          </w:p>
        </w:tc>
        <w:tc>
          <w:tcPr>
            <w:tcW w:w="1502" w:type="dxa"/>
            <w:tcBorders>
              <w:top w:val="single" w:sz="8" w:space="0" w:color="999999"/>
              <w:left w:val="single" w:sz="8" w:space="0" w:color="999999"/>
              <w:bottom w:val="single" w:sz="8" w:space="0" w:color="999999"/>
              <w:right w:val="single" w:sz="8" w:space="0" w:color="999999"/>
            </w:tcBorders>
            <w:hideMark/>
          </w:tcPr>
          <w:p w14:paraId="2588AC5B" w14:textId="77777777" w:rsidR="004C7454" w:rsidRPr="00D91A2F" w:rsidRDefault="004C7454" w:rsidP="006A64EB">
            <w:pPr>
              <w:rPr>
                <w:rStyle w:val="SAPEmphasis"/>
                <w:lang w:eastAsia="zh-CN"/>
              </w:rPr>
            </w:pPr>
            <w:r w:rsidRPr="00D91A2F">
              <w:rPr>
                <w:rStyle w:val="SAPEmphasis"/>
                <w:lang w:eastAsia="zh-CN"/>
              </w:rPr>
              <w:t>Log on</w:t>
            </w:r>
          </w:p>
        </w:tc>
        <w:tc>
          <w:tcPr>
            <w:tcW w:w="6148" w:type="dxa"/>
            <w:tcBorders>
              <w:top w:val="single" w:sz="8" w:space="0" w:color="999999"/>
              <w:left w:val="single" w:sz="8" w:space="0" w:color="999999"/>
              <w:bottom w:val="single" w:sz="8" w:space="0" w:color="999999"/>
              <w:right w:val="single" w:sz="8" w:space="0" w:color="999999"/>
            </w:tcBorders>
            <w:hideMark/>
          </w:tcPr>
          <w:p w14:paraId="0748D576" w14:textId="1DC4D5BA" w:rsidR="004C7454" w:rsidRPr="00AA46A3" w:rsidRDefault="004C7454" w:rsidP="005053C2">
            <w:r w:rsidRPr="00AA46A3">
              <w:t xml:space="preserve">Log on to </w:t>
            </w:r>
            <w:r w:rsidR="008E6128" w:rsidRPr="00AA46A3">
              <w:rPr>
                <w:rStyle w:val="SAPScreenElement"/>
                <w:color w:val="auto"/>
              </w:rPr>
              <w:t>Employee Central</w:t>
            </w:r>
            <w:r w:rsidR="008E6128" w:rsidRPr="00AA46A3">
              <w:t xml:space="preserve"> </w:t>
            </w:r>
            <w:r w:rsidRPr="00AA46A3">
              <w:t xml:space="preserve">as HR </w:t>
            </w:r>
            <w:r w:rsidR="00B8638D" w:rsidRPr="00AA46A3">
              <w:t>Administrator</w:t>
            </w:r>
            <w:r w:rsidRPr="00AA46A3">
              <w:t>.</w:t>
            </w:r>
          </w:p>
        </w:tc>
        <w:tc>
          <w:tcPr>
            <w:tcW w:w="4500" w:type="dxa"/>
            <w:tcBorders>
              <w:top w:val="single" w:sz="8" w:space="0" w:color="999999"/>
              <w:left w:val="single" w:sz="8" w:space="0" w:color="999999"/>
              <w:bottom w:val="single" w:sz="8" w:space="0" w:color="999999"/>
              <w:right w:val="single" w:sz="8" w:space="0" w:color="999999"/>
            </w:tcBorders>
            <w:hideMark/>
          </w:tcPr>
          <w:p w14:paraId="1031BE67" w14:textId="77777777" w:rsidR="004C7454" w:rsidRPr="00AA46A3" w:rsidRDefault="004C7454" w:rsidP="006A64EB">
            <w:r w:rsidRPr="00AA46A3">
              <w:t xml:space="preserve">The </w:t>
            </w:r>
            <w:r w:rsidRPr="00AA46A3">
              <w:rPr>
                <w:rStyle w:val="SAPScreenElement"/>
              </w:rPr>
              <w:t xml:space="preserve">Home </w:t>
            </w:r>
            <w:r w:rsidRPr="00AA46A3">
              <w:t>page is displayed.</w:t>
            </w:r>
          </w:p>
        </w:tc>
        <w:tc>
          <w:tcPr>
            <w:tcW w:w="1260" w:type="dxa"/>
            <w:tcBorders>
              <w:top w:val="single" w:sz="8" w:space="0" w:color="999999"/>
              <w:left w:val="single" w:sz="8" w:space="0" w:color="999999"/>
              <w:bottom w:val="single" w:sz="8" w:space="0" w:color="999999"/>
              <w:right w:val="single" w:sz="8" w:space="0" w:color="999999"/>
            </w:tcBorders>
          </w:tcPr>
          <w:p w14:paraId="5F62212D" w14:textId="77777777" w:rsidR="004C7454" w:rsidRPr="00AA46A3" w:rsidRDefault="004C7454" w:rsidP="006A64EB"/>
        </w:tc>
      </w:tr>
      <w:tr w:rsidR="004C7454" w:rsidRPr="00AA46A3" w14:paraId="65D8C892" w14:textId="77777777" w:rsidTr="0079395A">
        <w:trPr>
          <w:trHeight w:val="357"/>
        </w:trPr>
        <w:tc>
          <w:tcPr>
            <w:tcW w:w="900" w:type="dxa"/>
            <w:tcBorders>
              <w:top w:val="single" w:sz="8" w:space="0" w:color="999999"/>
              <w:left w:val="single" w:sz="8" w:space="0" w:color="999999"/>
              <w:bottom w:val="single" w:sz="8" w:space="0" w:color="999999"/>
              <w:right w:val="single" w:sz="8" w:space="0" w:color="999999"/>
            </w:tcBorders>
            <w:hideMark/>
          </w:tcPr>
          <w:p w14:paraId="4F9E1EF0" w14:textId="77777777" w:rsidR="004C7454" w:rsidRPr="00AA46A3" w:rsidRDefault="004C7454" w:rsidP="006A64EB">
            <w:r w:rsidRPr="00AA46A3">
              <w:t>2</w:t>
            </w:r>
          </w:p>
        </w:tc>
        <w:tc>
          <w:tcPr>
            <w:tcW w:w="1502" w:type="dxa"/>
            <w:tcBorders>
              <w:top w:val="single" w:sz="8" w:space="0" w:color="999999"/>
              <w:left w:val="single" w:sz="8" w:space="0" w:color="999999"/>
              <w:bottom w:val="single" w:sz="8" w:space="0" w:color="999999"/>
              <w:right w:val="single" w:sz="8" w:space="0" w:color="999999"/>
            </w:tcBorders>
            <w:hideMark/>
          </w:tcPr>
          <w:p w14:paraId="0015AB31" w14:textId="77777777" w:rsidR="004C7454" w:rsidRPr="00D91A2F" w:rsidRDefault="004C7454" w:rsidP="006A64EB">
            <w:pPr>
              <w:rPr>
                <w:rStyle w:val="SAPEmphasis"/>
                <w:lang w:eastAsia="zh-CN"/>
              </w:rPr>
            </w:pPr>
            <w:r w:rsidRPr="00D91A2F">
              <w:rPr>
                <w:rStyle w:val="SAPEmphasis"/>
                <w:lang w:eastAsia="zh-CN"/>
              </w:rPr>
              <w:t>Go to Company Info</w:t>
            </w:r>
          </w:p>
        </w:tc>
        <w:tc>
          <w:tcPr>
            <w:tcW w:w="6148" w:type="dxa"/>
            <w:tcBorders>
              <w:top w:val="single" w:sz="8" w:space="0" w:color="999999"/>
              <w:left w:val="single" w:sz="8" w:space="0" w:color="999999"/>
              <w:bottom w:val="single" w:sz="8" w:space="0" w:color="999999"/>
              <w:right w:val="single" w:sz="8" w:space="0" w:color="999999"/>
            </w:tcBorders>
            <w:hideMark/>
          </w:tcPr>
          <w:p w14:paraId="5A552DA6" w14:textId="77777777" w:rsidR="004C7454" w:rsidRPr="00AA46A3" w:rsidRDefault="004C7454" w:rsidP="006A64EB">
            <w:r w:rsidRPr="00AA46A3">
              <w:t xml:space="preserve">From the </w:t>
            </w:r>
            <w:r w:rsidRPr="00AA46A3">
              <w:rPr>
                <w:rStyle w:val="SAPScreenElement"/>
              </w:rPr>
              <w:t xml:space="preserve">Home </w:t>
            </w:r>
            <w:r w:rsidRPr="00AA46A3">
              <w:t xml:space="preserve">drop-down, select </w:t>
            </w:r>
            <w:r w:rsidRPr="00AA46A3">
              <w:rPr>
                <w:rStyle w:val="SAPScreenElement"/>
              </w:rPr>
              <w:t>Company Info</w:t>
            </w:r>
            <w:r w:rsidRPr="00AA46A3">
              <w:t>.</w:t>
            </w:r>
          </w:p>
        </w:tc>
        <w:tc>
          <w:tcPr>
            <w:tcW w:w="4500" w:type="dxa"/>
            <w:tcBorders>
              <w:top w:val="single" w:sz="8" w:space="0" w:color="999999"/>
              <w:left w:val="single" w:sz="8" w:space="0" w:color="999999"/>
              <w:bottom w:val="single" w:sz="8" w:space="0" w:color="999999"/>
              <w:right w:val="single" w:sz="8" w:space="0" w:color="999999"/>
            </w:tcBorders>
          </w:tcPr>
          <w:p w14:paraId="10C511A6" w14:textId="77777777" w:rsidR="004C7454" w:rsidRPr="00AA46A3" w:rsidRDefault="004C7454" w:rsidP="006A64EB">
            <w:r w:rsidRPr="00AA46A3">
              <w:t xml:space="preserve">The </w:t>
            </w:r>
            <w:r w:rsidRPr="00AA46A3">
              <w:rPr>
                <w:rStyle w:val="SAPScreenElement"/>
              </w:rPr>
              <w:t>Company Info</w:t>
            </w:r>
            <w:r w:rsidRPr="00AA46A3">
              <w:t xml:space="preserve"> screen is displayed containing by default the </w:t>
            </w:r>
            <w:r w:rsidRPr="00AA46A3">
              <w:rPr>
                <w:rStyle w:val="SAPScreenElement"/>
              </w:rPr>
              <w:t>Org Chart</w:t>
            </w:r>
            <w:r w:rsidRPr="00AA46A3">
              <w:t xml:space="preserve"> based on the logged-in user.</w:t>
            </w:r>
          </w:p>
        </w:tc>
        <w:tc>
          <w:tcPr>
            <w:tcW w:w="1260" w:type="dxa"/>
            <w:tcBorders>
              <w:top w:val="single" w:sz="8" w:space="0" w:color="999999"/>
              <w:left w:val="single" w:sz="8" w:space="0" w:color="999999"/>
              <w:bottom w:val="single" w:sz="8" w:space="0" w:color="999999"/>
              <w:right w:val="single" w:sz="8" w:space="0" w:color="999999"/>
            </w:tcBorders>
          </w:tcPr>
          <w:p w14:paraId="7342D455" w14:textId="77777777" w:rsidR="004C7454" w:rsidRPr="00AA46A3" w:rsidRDefault="004C7454" w:rsidP="006A64EB"/>
        </w:tc>
      </w:tr>
      <w:tr w:rsidR="004C7454" w:rsidRPr="00AA46A3" w14:paraId="239E9E02" w14:textId="77777777" w:rsidTr="0079395A">
        <w:trPr>
          <w:trHeight w:val="357"/>
        </w:trPr>
        <w:tc>
          <w:tcPr>
            <w:tcW w:w="900" w:type="dxa"/>
            <w:tcBorders>
              <w:top w:val="single" w:sz="8" w:space="0" w:color="999999"/>
              <w:left w:val="single" w:sz="8" w:space="0" w:color="999999"/>
              <w:right w:val="single" w:sz="8" w:space="0" w:color="999999"/>
            </w:tcBorders>
          </w:tcPr>
          <w:p w14:paraId="48938771" w14:textId="77777777" w:rsidR="004C7454" w:rsidRPr="00AA46A3" w:rsidRDefault="004C7454" w:rsidP="006A64EB">
            <w:r w:rsidRPr="00AA46A3">
              <w:t>3</w:t>
            </w:r>
          </w:p>
        </w:tc>
        <w:tc>
          <w:tcPr>
            <w:tcW w:w="1502" w:type="dxa"/>
            <w:tcBorders>
              <w:top w:val="single" w:sz="8" w:space="0" w:color="999999"/>
              <w:left w:val="single" w:sz="8" w:space="0" w:color="999999"/>
              <w:right w:val="single" w:sz="8" w:space="0" w:color="999999"/>
            </w:tcBorders>
          </w:tcPr>
          <w:p w14:paraId="5EBFE44C" w14:textId="77777777" w:rsidR="004C7454" w:rsidRPr="00D91A2F" w:rsidRDefault="004C7454" w:rsidP="006A64EB">
            <w:pPr>
              <w:rPr>
                <w:rStyle w:val="SAPEmphasis"/>
                <w:lang w:eastAsia="zh-CN"/>
              </w:rPr>
            </w:pPr>
            <w:r w:rsidRPr="00D91A2F">
              <w:rPr>
                <w:rStyle w:val="SAPEmphasis"/>
                <w:lang w:eastAsia="zh-CN"/>
              </w:rPr>
              <w:t>Search Position</w:t>
            </w:r>
          </w:p>
        </w:tc>
        <w:tc>
          <w:tcPr>
            <w:tcW w:w="6148" w:type="dxa"/>
            <w:tcBorders>
              <w:top w:val="single" w:sz="8" w:space="0" w:color="999999"/>
              <w:left w:val="single" w:sz="8" w:space="0" w:color="999999"/>
              <w:right w:val="single" w:sz="8" w:space="0" w:color="999999"/>
            </w:tcBorders>
          </w:tcPr>
          <w:p w14:paraId="5DF843A2" w14:textId="6CF43FE2" w:rsidR="00E818E1" w:rsidRPr="00AA46A3" w:rsidRDefault="004C7454">
            <w:r w:rsidRPr="00AA46A3">
              <w:t xml:space="preserve">Go to the </w:t>
            </w:r>
            <w:r w:rsidRPr="00AA46A3">
              <w:rPr>
                <w:rStyle w:val="SAPScreenElement"/>
              </w:rPr>
              <w:t>Position Org Chart</w:t>
            </w:r>
            <w:r w:rsidRPr="00AA46A3">
              <w:t xml:space="preserve"> tab</w:t>
            </w:r>
            <w:r w:rsidR="00E818E1" w:rsidRPr="00AA46A3">
              <w:t>.</w:t>
            </w:r>
            <w:r w:rsidR="0032457B" w:rsidRPr="00AA46A3">
              <w:t xml:space="preserve"> </w:t>
            </w:r>
            <w:r w:rsidR="00E818E1" w:rsidRPr="00AA46A3">
              <w:t>To</w:t>
            </w:r>
            <w:r w:rsidRPr="00AA46A3">
              <w:t xml:space="preserve"> search for the </w:t>
            </w:r>
            <w:r w:rsidR="00730AE1" w:rsidRPr="00AA46A3">
              <w:t>position,</w:t>
            </w:r>
            <w:r w:rsidRPr="00AA46A3">
              <w:t xml:space="preserve"> the employee is </w:t>
            </w:r>
            <w:r w:rsidR="00190D1B" w:rsidRPr="00AA46A3">
              <w:t>re-</w:t>
            </w:r>
            <w:r w:rsidRPr="00AA46A3">
              <w:t>assigned</w:t>
            </w:r>
            <w:r w:rsidR="00190D1B" w:rsidRPr="00AA46A3">
              <w:t xml:space="preserve"> to</w:t>
            </w:r>
            <w:r w:rsidRPr="00AA46A3">
              <w:t xml:space="preserve"> after his or her </w:t>
            </w:r>
            <w:r w:rsidR="00245D0B" w:rsidRPr="00AA46A3">
              <w:t>time off</w:t>
            </w:r>
            <w:r w:rsidR="00E818E1" w:rsidRPr="00AA46A3">
              <w:t>,</w:t>
            </w:r>
            <w:r w:rsidRPr="00AA46A3">
              <w:t xml:space="preserve"> </w:t>
            </w:r>
            <w:r w:rsidR="00E818E1" w:rsidRPr="00AA46A3">
              <w:t>p</w:t>
            </w:r>
            <w:r w:rsidRPr="00AA46A3">
              <w:t>roceed using one of the options below:</w:t>
            </w:r>
          </w:p>
          <w:p w14:paraId="3B39D4F2" w14:textId="77777777" w:rsidR="004C7454" w:rsidRPr="00AA46A3" w:rsidRDefault="004C7454" w:rsidP="006A64EB">
            <w:r w:rsidRPr="00AA46A3">
              <w:rPr>
                <w:u w:val="single"/>
              </w:rPr>
              <w:t>Option 1</w:t>
            </w:r>
            <w:r w:rsidRPr="00AA46A3">
              <w:t xml:space="preserve">: </w:t>
            </w:r>
          </w:p>
          <w:p w14:paraId="75A82760" w14:textId="18CA6310" w:rsidR="00E818E1" w:rsidRPr="00AA46A3" w:rsidRDefault="00E818E1" w:rsidP="00E818E1">
            <w:r w:rsidRPr="00AA46A3">
              <w:t xml:space="preserve">In the </w:t>
            </w:r>
            <w:r w:rsidRPr="00AA46A3">
              <w:rPr>
                <w:rStyle w:val="SAPScreenElement"/>
              </w:rPr>
              <w:t>Search By</w:t>
            </w:r>
            <w:r w:rsidRPr="00AA46A3">
              <w:t xml:space="preserve"> field, select value</w:t>
            </w:r>
            <w:r w:rsidRPr="00AA46A3">
              <w:rPr>
                <w:rStyle w:val="SAPUserEntry"/>
              </w:rPr>
              <w:t xml:space="preserve"> Positions </w:t>
            </w:r>
            <w:r w:rsidRPr="00AA46A3">
              <w:t xml:space="preserve">from the drop-down. </w:t>
            </w:r>
          </w:p>
          <w:p w14:paraId="089C77AF" w14:textId="05E992A3" w:rsidR="00E818E1" w:rsidRPr="00AA46A3" w:rsidRDefault="00E818E1" w:rsidP="006A64EB">
            <w:r w:rsidRPr="00AA46A3">
              <w:t xml:space="preserve">In the </w:t>
            </w:r>
            <w:r w:rsidRPr="00AA46A3">
              <w:rPr>
                <w:rStyle w:val="SAPScreenElement"/>
              </w:rPr>
              <w:t>Search</w:t>
            </w:r>
            <w:r w:rsidRPr="00AA46A3">
              <w:t xml:space="preserve"> field, select the position from the drop-down. </w:t>
            </w:r>
          </w:p>
          <w:p w14:paraId="507443E4" w14:textId="77777777" w:rsidR="004C7454" w:rsidRPr="00AA46A3" w:rsidRDefault="004C7454" w:rsidP="006A64EB">
            <w:r w:rsidRPr="00AA46A3">
              <w:rPr>
                <w:u w:val="single"/>
              </w:rPr>
              <w:t>Option 2</w:t>
            </w:r>
            <w:r w:rsidRPr="00AA46A3">
              <w:t xml:space="preserve">: </w:t>
            </w:r>
          </w:p>
          <w:p w14:paraId="21F4AA71" w14:textId="064BA293" w:rsidR="00E818E1" w:rsidRPr="00AA46A3" w:rsidRDefault="00E818E1" w:rsidP="00E818E1">
            <w:r w:rsidRPr="00AA46A3">
              <w:t xml:space="preserve">In the </w:t>
            </w:r>
            <w:r w:rsidRPr="00AA46A3">
              <w:rPr>
                <w:rStyle w:val="SAPScreenElement"/>
              </w:rPr>
              <w:t>Search By</w:t>
            </w:r>
            <w:r w:rsidRPr="00AA46A3">
              <w:t xml:space="preserve"> field, select value</w:t>
            </w:r>
            <w:r w:rsidRPr="00AA46A3">
              <w:rPr>
                <w:rStyle w:val="SAPUserEntry"/>
              </w:rPr>
              <w:t xml:space="preserve"> People </w:t>
            </w:r>
            <w:r w:rsidRPr="00AA46A3">
              <w:t xml:space="preserve">from the drop-down. </w:t>
            </w:r>
          </w:p>
          <w:p w14:paraId="423B8139" w14:textId="37FECCE1" w:rsidR="00E818E1" w:rsidRPr="00AA46A3" w:rsidRDefault="00E818E1" w:rsidP="00E818E1">
            <w:r w:rsidRPr="00AA46A3">
              <w:t xml:space="preserve">In the </w:t>
            </w:r>
            <w:r w:rsidRPr="00AA46A3">
              <w:rPr>
                <w:rStyle w:val="SAPScreenElement"/>
              </w:rPr>
              <w:t xml:space="preserve">Search </w:t>
            </w:r>
            <w:r w:rsidRPr="00AA46A3">
              <w:t xml:space="preserve">field, enter name or name parts of the employee and select the appropriate employee from the list of suggested persons. </w:t>
            </w:r>
          </w:p>
          <w:p w14:paraId="210E5379" w14:textId="18128A63" w:rsidR="00E818E1" w:rsidRPr="00AA46A3" w:rsidRDefault="004C7454">
            <w:r w:rsidRPr="00AA46A3">
              <w:t xml:space="preserve">For </w:t>
            </w:r>
            <w:r w:rsidRPr="00AA46A3">
              <w:rPr>
                <w:u w:val="single"/>
              </w:rPr>
              <w:t>both options</w:t>
            </w:r>
            <w:r w:rsidR="00264019" w:rsidRPr="00AA46A3">
              <w:t xml:space="preserve">, </w:t>
            </w:r>
            <w:r w:rsidR="00E818E1" w:rsidRPr="00AA46A3">
              <w:t xml:space="preserve">click on the calendar icon </w:t>
            </w:r>
            <w:r w:rsidR="00E818E1" w:rsidRPr="00AA46A3">
              <w:rPr>
                <w:noProof/>
              </w:rPr>
              <w:drawing>
                <wp:inline distT="0" distB="0" distL="0" distR="0" wp14:anchorId="612104AD" wp14:editId="4ABD3E0F">
                  <wp:extent cx="628650" cy="228600"/>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8650" cy="228600"/>
                          </a:xfrm>
                          <a:prstGeom prst="rect">
                            <a:avLst/>
                          </a:prstGeom>
                        </pic:spPr>
                      </pic:pic>
                    </a:graphicData>
                  </a:graphic>
                </wp:inline>
              </w:drawing>
            </w:r>
            <w:r w:rsidR="00E818E1" w:rsidRPr="00AA46A3">
              <w:t xml:space="preserve"> located in the top right corner of the screen and </w:t>
            </w:r>
            <w:r w:rsidRPr="00AA46A3">
              <w:t>select from calendar help the first day the employee is back to work (or any other date after the return date).</w:t>
            </w:r>
          </w:p>
        </w:tc>
        <w:tc>
          <w:tcPr>
            <w:tcW w:w="4500" w:type="dxa"/>
            <w:tcBorders>
              <w:top w:val="single" w:sz="8" w:space="0" w:color="999999"/>
              <w:left w:val="single" w:sz="8" w:space="0" w:color="999999"/>
              <w:right w:val="single" w:sz="8" w:space="0" w:color="999999"/>
            </w:tcBorders>
          </w:tcPr>
          <w:p w14:paraId="3DA51310" w14:textId="1274C15C" w:rsidR="004C7454" w:rsidRPr="00AA46A3" w:rsidRDefault="004C7454">
            <w:pPr>
              <w:pStyle w:val="ListBullet"/>
              <w:numPr>
                <w:ilvl w:val="0"/>
                <w:numId w:val="0"/>
              </w:numPr>
              <w:ind w:left="-18"/>
            </w:pPr>
            <w:r w:rsidRPr="00AA46A3">
              <w:t xml:space="preserve">The position hierarchy starting from the selected position and containing one level below, if existing, is displayed. </w:t>
            </w:r>
          </w:p>
        </w:tc>
        <w:tc>
          <w:tcPr>
            <w:tcW w:w="1260" w:type="dxa"/>
            <w:tcBorders>
              <w:top w:val="single" w:sz="8" w:space="0" w:color="999999"/>
              <w:left w:val="single" w:sz="8" w:space="0" w:color="999999"/>
              <w:bottom w:val="single" w:sz="8" w:space="0" w:color="999999"/>
              <w:right w:val="single" w:sz="8" w:space="0" w:color="999999"/>
            </w:tcBorders>
          </w:tcPr>
          <w:p w14:paraId="00D918F2" w14:textId="77777777" w:rsidR="004C7454" w:rsidRPr="00AA46A3" w:rsidRDefault="004C7454" w:rsidP="006A64EB"/>
        </w:tc>
      </w:tr>
      <w:tr w:rsidR="004C7454" w:rsidRPr="00AA46A3" w14:paraId="1B473360" w14:textId="77777777" w:rsidTr="0079395A">
        <w:trPr>
          <w:trHeight w:val="357"/>
        </w:trPr>
        <w:tc>
          <w:tcPr>
            <w:tcW w:w="900" w:type="dxa"/>
            <w:tcBorders>
              <w:top w:val="single" w:sz="8" w:space="0" w:color="999999"/>
              <w:left w:val="single" w:sz="8" w:space="0" w:color="999999"/>
              <w:right w:val="single" w:sz="8" w:space="0" w:color="999999"/>
            </w:tcBorders>
          </w:tcPr>
          <w:p w14:paraId="17207F02" w14:textId="77777777" w:rsidR="004C7454" w:rsidRPr="00AA46A3" w:rsidRDefault="004C7454" w:rsidP="006A64EB">
            <w:r w:rsidRPr="00AA46A3">
              <w:t>4</w:t>
            </w:r>
          </w:p>
        </w:tc>
        <w:tc>
          <w:tcPr>
            <w:tcW w:w="1502" w:type="dxa"/>
            <w:tcBorders>
              <w:top w:val="single" w:sz="8" w:space="0" w:color="999999"/>
              <w:left w:val="single" w:sz="8" w:space="0" w:color="999999"/>
              <w:right w:val="single" w:sz="8" w:space="0" w:color="999999"/>
            </w:tcBorders>
          </w:tcPr>
          <w:p w14:paraId="54B52B42" w14:textId="77777777" w:rsidR="004C7454" w:rsidRPr="00D91A2F" w:rsidRDefault="004C7454" w:rsidP="006A64EB">
            <w:pPr>
              <w:rPr>
                <w:rStyle w:val="SAPEmphasis"/>
                <w:lang w:eastAsia="zh-CN"/>
              </w:rPr>
            </w:pPr>
            <w:r w:rsidRPr="00D91A2F">
              <w:rPr>
                <w:rStyle w:val="SAPEmphasis"/>
                <w:lang w:eastAsia="zh-CN"/>
              </w:rPr>
              <w:t>View Position High-Level Data</w:t>
            </w:r>
          </w:p>
        </w:tc>
        <w:tc>
          <w:tcPr>
            <w:tcW w:w="6148" w:type="dxa"/>
            <w:tcBorders>
              <w:top w:val="single" w:sz="8" w:space="0" w:color="999999"/>
              <w:left w:val="single" w:sz="8" w:space="0" w:color="999999"/>
              <w:right w:val="single" w:sz="8" w:space="0" w:color="999999"/>
            </w:tcBorders>
          </w:tcPr>
          <w:p w14:paraId="6315002C" w14:textId="27E48803" w:rsidR="004C7454" w:rsidRPr="00AA46A3" w:rsidRDefault="004C7454" w:rsidP="00432E0D">
            <w:r w:rsidRPr="00AA46A3">
              <w:t>Verify that</w:t>
            </w:r>
            <w:r w:rsidR="00E03F42" w:rsidRPr="00AA46A3">
              <w:t xml:space="preserve"> the</w:t>
            </w:r>
            <w:r w:rsidRPr="00AA46A3">
              <w:t xml:space="preserve"> number of incumbents (</w:t>
            </w:r>
            <w:r w:rsidR="00E426A4" w:rsidRPr="00AA46A3">
              <w:t xml:space="preserve">visible in </w:t>
            </w:r>
            <w:r w:rsidR="00E426A4" w:rsidRPr="00AA46A3">
              <w:rPr>
                <w:rStyle w:val="SAPScreenElement"/>
              </w:rPr>
              <w:t>&lt;current #&gt; / &lt;target #&gt;</w:t>
            </w:r>
            <w:r w:rsidRPr="00AA46A3">
              <w:rPr>
                <w:rStyle w:val="SAPScreenElement"/>
              </w:rPr>
              <w:t>FTE</w:t>
            </w:r>
            <w:r w:rsidRPr="00AA46A3">
              <w:t>) has increased</w:t>
            </w:r>
            <w:r w:rsidR="002408C5" w:rsidRPr="00AA46A3">
              <w:t xml:space="preserve"> accordingly</w:t>
            </w:r>
            <w:r w:rsidRPr="00AA46A3">
              <w:t xml:space="preserve">, and the </w:t>
            </w:r>
            <w:r w:rsidRPr="00AA46A3">
              <w:rPr>
                <w:rStyle w:val="SAPScreenElement"/>
              </w:rPr>
              <w:t xml:space="preserve">At least one right to return exists for this position </w:t>
            </w:r>
            <w:r w:rsidRPr="00AA46A3">
              <w:t xml:space="preserve">icon </w:t>
            </w:r>
            <w:r w:rsidR="00D33B2C" w:rsidRPr="00AA46A3">
              <w:rPr>
                <w:noProof/>
              </w:rPr>
              <w:drawing>
                <wp:inline distT="0" distB="0" distL="0" distR="0" wp14:anchorId="570C7347" wp14:editId="13AF4F80">
                  <wp:extent cx="219075" cy="200025"/>
                  <wp:effectExtent l="0" t="0" r="9525" b="9525"/>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9075" cy="200025"/>
                          </a:xfrm>
                          <a:prstGeom prst="rect">
                            <a:avLst/>
                          </a:prstGeom>
                        </pic:spPr>
                      </pic:pic>
                    </a:graphicData>
                  </a:graphic>
                </wp:inline>
              </w:drawing>
            </w:r>
            <w:r w:rsidR="00605092" w:rsidRPr="00AA46A3">
              <w:t xml:space="preserve">is not </w:t>
            </w:r>
            <w:r w:rsidRPr="00AA46A3">
              <w:t xml:space="preserve">visible anymore. </w:t>
            </w:r>
          </w:p>
          <w:p w14:paraId="068C55CA" w14:textId="77777777" w:rsidR="00E03F42" w:rsidRPr="00AA46A3" w:rsidRDefault="00E03F42" w:rsidP="00D91A2F">
            <w:pPr>
              <w:pStyle w:val="SAPNoteHeading"/>
              <w:ind w:left="630"/>
            </w:pPr>
            <w:r w:rsidRPr="00AA46A3">
              <w:rPr>
                <w:noProof/>
              </w:rPr>
              <w:drawing>
                <wp:inline distT="0" distB="0" distL="0" distR="0" wp14:anchorId="03224EC3" wp14:editId="56345246">
                  <wp:extent cx="228600" cy="228600"/>
                  <wp:effectExtent l="0" t="0" r="0" b="0"/>
                  <wp:docPr id="23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A46A3">
              <w:t xml:space="preserve"> Note</w:t>
            </w:r>
          </w:p>
          <w:p w14:paraId="454955A9" w14:textId="50C3D07E" w:rsidR="00E03F42" w:rsidRPr="00AA46A3" w:rsidRDefault="00E03F42" w:rsidP="00D91A2F">
            <w:pPr>
              <w:ind w:left="630"/>
            </w:pPr>
            <w:r w:rsidRPr="00AA46A3">
              <w:t xml:space="preserve">Note that in the side panel next to the position, the </w:t>
            </w:r>
            <w:r w:rsidRPr="00AA46A3">
              <w:rPr>
                <w:rStyle w:val="SAPScreenElement"/>
              </w:rPr>
              <w:t xml:space="preserve">Right To Return Details </w:t>
            </w:r>
            <w:r w:rsidRPr="00AA46A3">
              <w:t>menu does not show up anymore.</w:t>
            </w:r>
          </w:p>
        </w:tc>
        <w:tc>
          <w:tcPr>
            <w:tcW w:w="4500" w:type="dxa"/>
            <w:tcBorders>
              <w:top w:val="single" w:sz="8" w:space="0" w:color="999999"/>
              <w:left w:val="single" w:sz="8" w:space="0" w:color="999999"/>
              <w:right w:val="single" w:sz="8" w:space="0" w:color="999999"/>
            </w:tcBorders>
          </w:tcPr>
          <w:p w14:paraId="29680BEA" w14:textId="77777777" w:rsidR="004C7454" w:rsidRPr="00AA46A3" w:rsidRDefault="004C7454" w:rsidP="006A64EB">
            <w:pPr>
              <w:pStyle w:val="ListBullet"/>
              <w:numPr>
                <w:ilvl w:val="0"/>
                <w:numId w:val="0"/>
              </w:numPr>
              <w:ind w:left="57"/>
            </w:pPr>
          </w:p>
        </w:tc>
        <w:tc>
          <w:tcPr>
            <w:tcW w:w="1260" w:type="dxa"/>
            <w:tcBorders>
              <w:top w:val="single" w:sz="8" w:space="0" w:color="999999"/>
              <w:left w:val="single" w:sz="8" w:space="0" w:color="999999"/>
              <w:bottom w:val="single" w:sz="8" w:space="0" w:color="999999"/>
              <w:right w:val="single" w:sz="8" w:space="0" w:color="999999"/>
            </w:tcBorders>
          </w:tcPr>
          <w:p w14:paraId="179DC97B" w14:textId="77777777" w:rsidR="004C7454" w:rsidRPr="00AA46A3" w:rsidRDefault="004C7454" w:rsidP="006A64EB"/>
        </w:tc>
      </w:tr>
      <w:tr w:rsidR="004C7454" w:rsidRPr="00AA46A3" w14:paraId="081A846E" w14:textId="77777777" w:rsidTr="0079395A">
        <w:trPr>
          <w:trHeight w:val="288"/>
        </w:trPr>
        <w:tc>
          <w:tcPr>
            <w:tcW w:w="900" w:type="dxa"/>
            <w:tcBorders>
              <w:top w:val="single" w:sz="8" w:space="0" w:color="999999"/>
              <w:left w:val="single" w:sz="8" w:space="0" w:color="999999"/>
              <w:bottom w:val="single" w:sz="8" w:space="0" w:color="999999"/>
              <w:right w:val="single" w:sz="8" w:space="0" w:color="999999"/>
            </w:tcBorders>
          </w:tcPr>
          <w:p w14:paraId="158AAC7D" w14:textId="77777777" w:rsidR="004C7454" w:rsidRPr="00AA46A3" w:rsidRDefault="004C7454" w:rsidP="006A64EB">
            <w:r w:rsidRPr="00AA46A3">
              <w:t>5</w:t>
            </w:r>
          </w:p>
        </w:tc>
        <w:tc>
          <w:tcPr>
            <w:tcW w:w="1502" w:type="dxa"/>
            <w:tcBorders>
              <w:top w:val="single" w:sz="8" w:space="0" w:color="999999"/>
              <w:left w:val="single" w:sz="8" w:space="0" w:color="999999"/>
              <w:bottom w:val="single" w:sz="8" w:space="0" w:color="999999"/>
              <w:right w:val="single" w:sz="8" w:space="0" w:color="999999"/>
            </w:tcBorders>
          </w:tcPr>
          <w:p w14:paraId="0407FD3F" w14:textId="77777777" w:rsidR="004C7454" w:rsidRPr="00D91A2F" w:rsidRDefault="004C7454" w:rsidP="006A64EB">
            <w:pPr>
              <w:rPr>
                <w:rStyle w:val="SAPEmphasis"/>
                <w:lang w:eastAsia="zh-CN"/>
              </w:rPr>
            </w:pPr>
            <w:r w:rsidRPr="00D91A2F">
              <w:rPr>
                <w:rStyle w:val="SAPEmphasis"/>
                <w:lang w:eastAsia="zh-CN"/>
              </w:rPr>
              <w:t>Go to Detailed Position screen</w:t>
            </w:r>
          </w:p>
        </w:tc>
        <w:tc>
          <w:tcPr>
            <w:tcW w:w="6148" w:type="dxa"/>
            <w:tcBorders>
              <w:top w:val="single" w:sz="8" w:space="0" w:color="999999"/>
              <w:left w:val="single" w:sz="8" w:space="0" w:color="999999"/>
              <w:bottom w:val="single" w:sz="8" w:space="0" w:color="999999"/>
              <w:right w:val="single" w:sz="8" w:space="0" w:color="999999"/>
            </w:tcBorders>
          </w:tcPr>
          <w:p w14:paraId="418B1874" w14:textId="50EB4E80" w:rsidR="00944604" w:rsidRPr="00AA46A3" w:rsidRDefault="00375FEF" w:rsidP="009163CB">
            <w:r w:rsidRPr="00AA46A3">
              <w:t xml:space="preserve">Click on </w:t>
            </w:r>
            <w:r w:rsidR="004C7454" w:rsidRPr="00AA46A3">
              <w:t xml:space="preserve">the position and in the upcoming </w:t>
            </w:r>
            <w:r w:rsidR="00A179ED" w:rsidRPr="00AA46A3">
              <w:t>side panel</w:t>
            </w:r>
            <w:r w:rsidR="004C7454" w:rsidRPr="00AA46A3">
              <w:t xml:space="preserve"> next to it choose </w:t>
            </w:r>
            <w:r w:rsidR="00A179ED" w:rsidRPr="00AA46A3">
              <w:t xml:space="preserve">the </w:t>
            </w:r>
            <w:r w:rsidR="004C7454" w:rsidRPr="00AA46A3">
              <w:rPr>
                <w:rStyle w:val="SAPScreenElement"/>
              </w:rPr>
              <w:t>Show Position</w:t>
            </w:r>
            <w:r w:rsidR="00A179ED" w:rsidRPr="00AA46A3">
              <w:rPr>
                <w:rStyle w:val="SAPScreenElement"/>
              </w:rPr>
              <w:t xml:space="preserve"> </w:t>
            </w:r>
            <w:r w:rsidR="00A179ED" w:rsidRPr="00AA46A3">
              <w:rPr>
                <w:noProof/>
              </w:rPr>
              <w:drawing>
                <wp:inline distT="0" distB="0" distL="0" distR="0" wp14:anchorId="4C4EB919" wp14:editId="031FD558">
                  <wp:extent cx="201930" cy="166370"/>
                  <wp:effectExtent l="0" t="0" r="762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930" cy="166370"/>
                          </a:xfrm>
                          <a:prstGeom prst="rect">
                            <a:avLst/>
                          </a:prstGeom>
                          <a:noFill/>
                          <a:ln>
                            <a:noFill/>
                          </a:ln>
                        </pic:spPr>
                      </pic:pic>
                    </a:graphicData>
                  </a:graphic>
                </wp:inline>
              </w:drawing>
            </w:r>
            <w:r w:rsidR="00A179ED" w:rsidRPr="00AA46A3">
              <w:rPr>
                <w:rStyle w:val="SAPScreenElement"/>
              </w:rPr>
              <w:t xml:space="preserve"> </w:t>
            </w:r>
            <w:r w:rsidR="00A179ED" w:rsidRPr="00AA46A3">
              <w:t xml:space="preserve">icon located below </w:t>
            </w:r>
            <w:r w:rsidR="00A179ED" w:rsidRPr="00AA46A3">
              <w:rPr>
                <w:rStyle w:val="SAPScreenElement"/>
              </w:rPr>
              <w:t xml:space="preserve">&lt;position title (code)&gt; </w:t>
            </w:r>
            <w:r w:rsidR="00A179ED" w:rsidRPr="00AA46A3">
              <w:t>and</w:t>
            </w:r>
            <w:r w:rsidR="00A179ED" w:rsidRPr="00AA46A3">
              <w:rPr>
                <w:rStyle w:val="SAPScreenElement"/>
              </w:rPr>
              <w:t xml:space="preserve"> </w:t>
            </w:r>
            <w:r w:rsidR="00A179ED" w:rsidRPr="00AA46A3">
              <w:t>next to</w:t>
            </w:r>
            <w:r w:rsidR="00A179ED" w:rsidRPr="00AA46A3">
              <w:rPr>
                <w:rStyle w:val="SAPScreenElement"/>
              </w:rPr>
              <w:t xml:space="preserve"> as of &lt;selected date&gt;</w:t>
            </w:r>
            <w:r w:rsidR="00A179ED" w:rsidRPr="00AA46A3">
              <w:t>.</w:t>
            </w:r>
          </w:p>
        </w:tc>
        <w:tc>
          <w:tcPr>
            <w:tcW w:w="4500" w:type="dxa"/>
            <w:tcBorders>
              <w:top w:val="single" w:sz="8" w:space="0" w:color="999999"/>
              <w:left w:val="single" w:sz="8" w:space="0" w:color="999999"/>
              <w:bottom w:val="single" w:sz="8" w:space="0" w:color="999999"/>
              <w:right w:val="single" w:sz="8" w:space="0" w:color="999999"/>
            </w:tcBorders>
          </w:tcPr>
          <w:p w14:paraId="1035E752" w14:textId="77777777" w:rsidR="004C7454" w:rsidRPr="00AA46A3" w:rsidRDefault="004C7454" w:rsidP="006A64EB">
            <w:r w:rsidRPr="00AA46A3">
              <w:t xml:space="preserve">The </w:t>
            </w:r>
            <w:r w:rsidRPr="00AA46A3">
              <w:rPr>
                <w:rStyle w:val="SAPScreenElement"/>
              </w:rPr>
              <w:t>Position: &lt;position title (code)&gt;</w:t>
            </w:r>
            <w:r w:rsidRPr="00AA46A3">
              <w:t xml:space="preserve"> window shows up containing the position details.</w:t>
            </w:r>
          </w:p>
        </w:tc>
        <w:tc>
          <w:tcPr>
            <w:tcW w:w="1260" w:type="dxa"/>
            <w:tcBorders>
              <w:top w:val="single" w:sz="8" w:space="0" w:color="999999"/>
              <w:left w:val="single" w:sz="8" w:space="0" w:color="999999"/>
              <w:bottom w:val="single" w:sz="8" w:space="0" w:color="999999"/>
              <w:right w:val="single" w:sz="8" w:space="0" w:color="999999"/>
            </w:tcBorders>
          </w:tcPr>
          <w:p w14:paraId="7EF7EBB5" w14:textId="77777777" w:rsidR="004C7454" w:rsidRPr="00AA46A3" w:rsidRDefault="004C7454" w:rsidP="006A64EB"/>
        </w:tc>
      </w:tr>
      <w:tr w:rsidR="004C7454" w:rsidRPr="00AA46A3" w14:paraId="334A6190" w14:textId="77777777" w:rsidTr="0079395A">
        <w:trPr>
          <w:trHeight w:val="357"/>
        </w:trPr>
        <w:tc>
          <w:tcPr>
            <w:tcW w:w="900" w:type="dxa"/>
            <w:tcBorders>
              <w:top w:val="single" w:sz="8" w:space="0" w:color="999999"/>
              <w:left w:val="single" w:sz="8" w:space="0" w:color="999999"/>
              <w:bottom w:val="single" w:sz="8" w:space="0" w:color="999999"/>
              <w:right w:val="single" w:sz="8" w:space="0" w:color="999999"/>
            </w:tcBorders>
          </w:tcPr>
          <w:p w14:paraId="7C57253B" w14:textId="77777777" w:rsidR="004C7454" w:rsidRPr="00AA46A3" w:rsidRDefault="004C7454" w:rsidP="006A64EB">
            <w:r w:rsidRPr="00AA46A3">
              <w:t>6</w:t>
            </w:r>
          </w:p>
        </w:tc>
        <w:tc>
          <w:tcPr>
            <w:tcW w:w="1502" w:type="dxa"/>
            <w:tcBorders>
              <w:top w:val="single" w:sz="8" w:space="0" w:color="999999"/>
              <w:left w:val="single" w:sz="8" w:space="0" w:color="999999"/>
              <w:bottom w:val="single" w:sz="8" w:space="0" w:color="999999"/>
              <w:right w:val="single" w:sz="8" w:space="0" w:color="999999"/>
            </w:tcBorders>
          </w:tcPr>
          <w:p w14:paraId="363C4E42" w14:textId="77777777" w:rsidR="004C7454" w:rsidRPr="00D91A2F" w:rsidRDefault="004C7454" w:rsidP="006A64EB">
            <w:pPr>
              <w:rPr>
                <w:rStyle w:val="SAPEmphasis"/>
                <w:lang w:eastAsia="zh-CN"/>
              </w:rPr>
            </w:pPr>
            <w:r w:rsidRPr="00D91A2F">
              <w:rPr>
                <w:rStyle w:val="SAPEmphasis"/>
                <w:lang w:eastAsia="zh-CN"/>
              </w:rPr>
              <w:t>View Position Details</w:t>
            </w:r>
          </w:p>
        </w:tc>
        <w:tc>
          <w:tcPr>
            <w:tcW w:w="6148" w:type="dxa"/>
            <w:tcBorders>
              <w:top w:val="single" w:sz="8" w:space="0" w:color="999999"/>
              <w:left w:val="single" w:sz="8" w:space="0" w:color="999999"/>
              <w:bottom w:val="single" w:sz="8" w:space="0" w:color="999999"/>
              <w:right w:val="single" w:sz="8" w:space="0" w:color="999999"/>
            </w:tcBorders>
          </w:tcPr>
          <w:p w14:paraId="6D36AFA8" w14:textId="2F8E739C" w:rsidR="00AA339A" w:rsidRPr="00AA46A3" w:rsidRDefault="00AA339A" w:rsidP="00AA339A">
            <w:r w:rsidRPr="00AA46A3">
              <w:t xml:space="preserve">Check that the </w:t>
            </w:r>
            <w:r w:rsidRPr="00AA46A3">
              <w:rPr>
                <w:rStyle w:val="SAPScreenElement"/>
              </w:rPr>
              <w:t>Start Date</w:t>
            </w:r>
            <w:r w:rsidRPr="00AA46A3">
              <w:t xml:space="preserve"> field value coincides with the actual return date maintained in process step </w:t>
            </w:r>
            <w:r w:rsidRPr="00AA46A3">
              <w:rPr>
                <w:rStyle w:val="SAPScreenElement"/>
                <w:color w:val="auto"/>
              </w:rPr>
              <w:t xml:space="preserve">Entering Return to Work from Long-Term </w:t>
            </w:r>
            <w:r w:rsidR="00245D0B" w:rsidRPr="00AA46A3">
              <w:rPr>
                <w:rStyle w:val="SAPScreenElement"/>
                <w:color w:val="auto"/>
              </w:rPr>
              <w:t xml:space="preserve">Time Off </w:t>
            </w:r>
            <w:r w:rsidRPr="00AA46A3">
              <w:rPr>
                <w:rStyle w:val="SAPScreenElement"/>
                <w:color w:val="auto"/>
              </w:rPr>
              <w:t>Data</w:t>
            </w:r>
            <w:r w:rsidRPr="00AA46A3">
              <w:t>.</w:t>
            </w:r>
          </w:p>
          <w:p w14:paraId="545B51C6" w14:textId="029E60CF" w:rsidR="00BE2EFA" w:rsidRPr="00AA46A3" w:rsidRDefault="004C7454" w:rsidP="006A64EB">
            <w:r w:rsidRPr="00AA46A3">
              <w:t xml:space="preserve">Check that the </w:t>
            </w:r>
            <w:r w:rsidRPr="00AA46A3">
              <w:rPr>
                <w:rStyle w:val="SAPScreenElement"/>
              </w:rPr>
              <w:t>Right To Return</w:t>
            </w:r>
            <w:r w:rsidRPr="00AA46A3">
              <w:t xml:space="preserve"> section of the </w:t>
            </w:r>
            <w:r w:rsidRPr="00AA46A3">
              <w:rPr>
                <w:rStyle w:val="SAPScreenElement"/>
              </w:rPr>
              <w:t>Position: &lt;position title (code)&gt;</w:t>
            </w:r>
            <w:r w:rsidRPr="00AA46A3">
              <w:t xml:space="preserve"> window does not contain any data.</w:t>
            </w:r>
          </w:p>
        </w:tc>
        <w:tc>
          <w:tcPr>
            <w:tcW w:w="4500" w:type="dxa"/>
            <w:tcBorders>
              <w:top w:val="single" w:sz="8" w:space="0" w:color="999999"/>
              <w:left w:val="single" w:sz="8" w:space="0" w:color="999999"/>
              <w:bottom w:val="single" w:sz="8" w:space="0" w:color="999999"/>
              <w:right w:val="single" w:sz="8" w:space="0" w:color="999999"/>
            </w:tcBorders>
          </w:tcPr>
          <w:p w14:paraId="4E5CE9DA" w14:textId="77777777" w:rsidR="004C7454" w:rsidRPr="00AA46A3" w:rsidRDefault="004C7454" w:rsidP="006A64EB"/>
        </w:tc>
        <w:tc>
          <w:tcPr>
            <w:tcW w:w="1260" w:type="dxa"/>
            <w:tcBorders>
              <w:top w:val="single" w:sz="8" w:space="0" w:color="999999"/>
              <w:left w:val="single" w:sz="8" w:space="0" w:color="999999"/>
              <w:bottom w:val="single" w:sz="8" w:space="0" w:color="999999"/>
              <w:right w:val="single" w:sz="8" w:space="0" w:color="999999"/>
            </w:tcBorders>
          </w:tcPr>
          <w:p w14:paraId="5D8430A0" w14:textId="77777777" w:rsidR="004C7454" w:rsidRPr="00AA46A3" w:rsidRDefault="004C7454" w:rsidP="006A64EB"/>
        </w:tc>
      </w:tr>
      <w:tr w:rsidR="004C7454" w:rsidRPr="00AA46A3" w14:paraId="11A3D861" w14:textId="77777777" w:rsidTr="0079395A">
        <w:trPr>
          <w:trHeight w:val="357"/>
        </w:trPr>
        <w:tc>
          <w:tcPr>
            <w:tcW w:w="900" w:type="dxa"/>
            <w:tcBorders>
              <w:top w:val="single" w:sz="8" w:space="0" w:color="999999"/>
              <w:left w:val="single" w:sz="8" w:space="0" w:color="999999"/>
              <w:bottom w:val="single" w:sz="8" w:space="0" w:color="999999"/>
              <w:right w:val="single" w:sz="8" w:space="0" w:color="999999"/>
            </w:tcBorders>
          </w:tcPr>
          <w:p w14:paraId="478D9952" w14:textId="77777777" w:rsidR="004C7454" w:rsidRPr="00AA46A3" w:rsidRDefault="004C7454" w:rsidP="006A64EB">
            <w:r w:rsidRPr="00AA46A3">
              <w:t>7</w:t>
            </w:r>
          </w:p>
        </w:tc>
        <w:tc>
          <w:tcPr>
            <w:tcW w:w="1502" w:type="dxa"/>
            <w:tcBorders>
              <w:top w:val="single" w:sz="8" w:space="0" w:color="999999"/>
              <w:left w:val="single" w:sz="8" w:space="0" w:color="999999"/>
              <w:bottom w:val="single" w:sz="8" w:space="0" w:color="999999"/>
              <w:right w:val="single" w:sz="8" w:space="0" w:color="999999"/>
            </w:tcBorders>
          </w:tcPr>
          <w:p w14:paraId="1E3FA79F" w14:textId="1B31772A" w:rsidR="004C7454" w:rsidRPr="00D91A2F" w:rsidRDefault="004C7454" w:rsidP="006A64EB">
            <w:pPr>
              <w:rPr>
                <w:rStyle w:val="SAPEmphasis"/>
                <w:lang w:eastAsia="zh-CN"/>
              </w:rPr>
            </w:pPr>
            <w:r w:rsidRPr="00D91A2F">
              <w:rPr>
                <w:rStyle w:val="SAPEmphasis"/>
                <w:lang w:eastAsia="zh-CN"/>
              </w:rPr>
              <w:t>Close Window</w:t>
            </w:r>
          </w:p>
        </w:tc>
        <w:tc>
          <w:tcPr>
            <w:tcW w:w="6148" w:type="dxa"/>
            <w:tcBorders>
              <w:top w:val="single" w:sz="8" w:space="0" w:color="999999"/>
              <w:left w:val="single" w:sz="8" w:space="0" w:color="999999"/>
              <w:bottom w:val="single" w:sz="8" w:space="0" w:color="999999"/>
              <w:right w:val="single" w:sz="8" w:space="0" w:color="999999"/>
            </w:tcBorders>
          </w:tcPr>
          <w:p w14:paraId="0B0E4785" w14:textId="2996890A" w:rsidR="004C7454" w:rsidRPr="00AA46A3" w:rsidRDefault="004C7454">
            <w:r w:rsidRPr="00AA46A3">
              <w:t xml:space="preserve">When done, choose </w:t>
            </w:r>
            <w:r w:rsidRPr="00AA46A3">
              <w:rPr>
                <w:rStyle w:val="SAPScreenElement"/>
              </w:rPr>
              <w:t>X (Cancel)</w:t>
            </w:r>
            <w:r w:rsidRPr="00AA46A3">
              <w:t>.</w:t>
            </w:r>
          </w:p>
        </w:tc>
        <w:tc>
          <w:tcPr>
            <w:tcW w:w="4500" w:type="dxa"/>
            <w:tcBorders>
              <w:top w:val="single" w:sz="8" w:space="0" w:color="999999"/>
              <w:left w:val="single" w:sz="8" w:space="0" w:color="999999"/>
              <w:bottom w:val="single" w:sz="8" w:space="0" w:color="999999"/>
              <w:right w:val="single" w:sz="8" w:space="0" w:color="999999"/>
            </w:tcBorders>
          </w:tcPr>
          <w:p w14:paraId="3DDA7B1B" w14:textId="77777777" w:rsidR="004C7454" w:rsidRPr="00AA46A3" w:rsidRDefault="004C7454" w:rsidP="006A64EB"/>
        </w:tc>
        <w:tc>
          <w:tcPr>
            <w:tcW w:w="1260" w:type="dxa"/>
            <w:tcBorders>
              <w:top w:val="single" w:sz="8" w:space="0" w:color="999999"/>
              <w:left w:val="single" w:sz="8" w:space="0" w:color="999999"/>
              <w:bottom w:val="single" w:sz="8" w:space="0" w:color="999999"/>
              <w:right w:val="single" w:sz="8" w:space="0" w:color="999999"/>
            </w:tcBorders>
          </w:tcPr>
          <w:p w14:paraId="01B180B9" w14:textId="77777777" w:rsidR="004C7454" w:rsidRPr="00AA46A3" w:rsidRDefault="004C7454" w:rsidP="006A64EB"/>
        </w:tc>
      </w:tr>
    </w:tbl>
    <w:p w14:paraId="55B0CA4B" w14:textId="77777777" w:rsidR="000B5D66" w:rsidRPr="00AA46A3" w:rsidRDefault="000B5D66" w:rsidP="00190D1B">
      <w:pPr>
        <w:pStyle w:val="Heading3"/>
        <w:rPr>
          <w:rStyle w:val="SAPEmphasis"/>
          <w:rFonts w:ascii="BentonSans Bold" w:hAnsi="BentonSans Bold"/>
        </w:rPr>
      </w:pPr>
      <w:bookmarkStart w:id="1531" w:name="_Toc507513144"/>
      <w:r w:rsidRPr="00AA46A3">
        <w:rPr>
          <w:rStyle w:val="SAPEmphasis"/>
          <w:rFonts w:ascii="BentonSans Bold" w:hAnsi="BentonSans Bold"/>
        </w:rPr>
        <w:t>Viewing Employee Job Information Details</w:t>
      </w:r>
      <w:bookmarkEnd w:id="1531"/>
    </w:p>
    <w:p w14:paraId="7A4D93E8" w14:textId="77777777" w:rsidR="000B5D66" w:rsidRPr="00AA46A3" w:rsidRDefault="000B5D66" w:rsidP="000B5D66">
      <w:pPr>
        <w:pStyle w:val="SAPKeyblockTitle"/>
      </w:pPr>
      <w:r w:rsidRPr="00AA46A3">
        <w:t>Test Administration</w:t>
      </w:r>
    </w:p>
    <w:p w14:paraId="0D30245E" w14:textId="10F49D06" w:rsidR="000B5D66" w:rsidRPr="00AA46A3" w:rsidRDefault="000B5D66" w:rsidP="000B5D66">
      <w:r w:rsidRPr="00AA46A3">
        <w:t>Customer project: Fill in the project-specific parts (</w:t>
      </w:r>
      <w:r w:rsidR="00806DD6" w:rsidRPr="00AA46A3">
        <w:t>between &lt;brackets&gt;</w:t>
      </w:r>
      <w:r w:rsidRPr="00AA46A3">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0B5D66" w:rsidRPr="00AA46A3" w14:paraId="0B7DD6E3" w14:textId="77777777" w:rsidTr="00A1279B">
        <w:tc>
          <w:tcPr>
            <w:tcW w:w="2280" w:type="dxa"/>
            <w:tcBorders>
              <w:top w:val="single" w:sz="8" w:space="0" w:color="999999"/>
              <w:left w:val="single" w:sz="8" w:space="0" w:color="999999"/>
              <w:bottom w:val="single" w:sz="8" w:space="0" w:color="999999"/>
              <w:right w:val="single" w:sz="8" w:space="0" w:color="999999"/>
            </w:tcBorders>
            <w:hideMark/>
          </w:tcPr>
          <w:p w14:paraId="0AEFF202" w14:textId="77777777" w:rsidR="000B5D66" w:rsidRPr="00AA46A3" w:rsidRDefault="000B5D66" w:rsidP="00A1279B">
            <w:pPr>
              <w:rPr>
                <w:rStyle w:val="SAPEmphasis"/>
              </w:rPr>
            </w:pPr>
            <w:r w:rsidRPr="00AA46A3">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3223F19F" w14:textId="77777777" w:rsidR="000B5D66" w:rsidRPr="00AA46A3" w:rsidRDefault="000B5D66" w:rsidP="00A1279B">
            <w:r w:rsidRPr="00AA46A3">
              <w:t>&lt;X.XX&gt;</w:t>
            </w:r>
          </w:p>
        </w:tc>
        <w:tc>
          <w:tcPr>
            <w:tcW w:w="2401" w:type="dxa"/>
            <w:tcBorders>
              <w:top w:val="single" w:sz="8" w:space="0" w:color="999999"/>
              <w:left w:val="single" w:sz="8" w:space="0" w:color="999999"/>
              <w:bottom w:val="single" w:sz="8" w:space="0" w:color="999999"/>
              <w:right w:val="single" w:sz="8" w:space="0" w:color="999999"/>
            </w:tcBorders>
            <w:hideMark/>
          </w:tcPr>
          <w:p w14:paraId="27F931C3" w14:textId="77777777" w:rsidR="000B5D66" w:rsidRPr="00AA46A3" w:rsidRDefault="000B5D66" w:rsidP="00A1279B">
            <w:pPr>
              <w:rPr>
                <w:rStyle w:val="SAPEmphasis"/>
              </w:rPr>
            </w:pPr>
            <w:r w:rsidRPr="00AA46A3">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1DF6C6E1" w14:textId="77777777" w:rsidR="000B5D66" w:rsidRPr="00AA46A3" w:rsidRDefault="00806DD6" w:rsidP="00A1279B">
            <w:r w:rsidRPr="00AA46A3">
              <w:t>&lt;name&gt;</w:t>
            </w:r>
          </w:p>
        </w:tc>
        <w:tc>
          <w:tcPr>
            <w:tcW w:w="2402" w:type="dxa"/>
            <w:tcBorders>
              <w:top w:val="single" w:sz="8" w:space="0" w:color="999999"/>
              <w:left w:val="single" w:sz="8" w:space="0" w:color="999999"/>
              <w:bottom w:val="single" w:sz="8" w:space="0" w:color="999999"/>
              <w:right w:val="single" w:sz="8" w:space="0" w:color="999999"/>
            </w:tcBorders>
            <w:hideMark/>
          </w:tcPr>
          <w:p w14:paraId="1F3872B1" w14:textId="77777777" w:rsidR="000B5D66" w:rsidRPr="00AA46A3" w:rsidRDefault="000B5D66" w:rsidP="00A1279B">
            <w:pPr>
              <w:rPr>
                <w:rStyle w:val="SAPEmphasis"/>
              </w:rPr>
            </w:pPr>
            <w:r w:rsidRPr="00AA46A3">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5394B8AE" w14:textId="26C1759E" w:rsidR="000B5D66" w:rsidRPr="00AA46A3" w:rsidRDefault="00165FAC" w:rsidP="00A1279B">
            <w:r w:rsidRPr="00AA46A3">
              <w:t>&lt;date&gt;</w:t>
            </w:r>
          </w:p>
        </w:tc>
      </w:tr>
      <w:tr w:rsidR="000B5D66" w:rsidRPr="00AA46A3" w14:paraId="683DCD2F" w14:textId="77777777" w:rsidTr="00A1279B">
        <w:tc>
          <w:tcPr>
            <w:tcW w:w="2280" w:type="dxa"/>
            <w:tcBorders>
              <w:top w:val="single" w:sz="8" w:space="0" w:color="999999"/>
              <w:left w:val="single" w:sz="8" w:space="0" w:color="999999"/>
              <w:bottom w:val="single" w:sz="8" w:space="0" w:color="999999"/>
              <w:right w:val="single" w:sz="8" w:space="0" w:color="999999"/>
            </w:tcBorders>
            <w:hideMark/>
          </w:tcPr>
          <w:p w14:paraId="75A9769D" w14:textId="77777777" w:rsidR="000B5D66" w:rsidRPr="00AA46A3" w:rsidRDefault="000B5D66" w:rsidP="00A1279B">
            <w:pPr>
              <w:rPr>
                <w:rStyle w:val="SAPEmphasis"/>
              </w:rPr>
            </w:pPr>
            <w:r w:rsidRPr="00AA46A3">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01384F10" w14:textId="319B135F" w:rsidR="000B5D66" w:rsidRPr="00AA46A3" w:rsidRDefault="000B5D66" w:rsidP="00A1279B">
            <w:r w:rsidRPr="00AA46A3">
              <w:t xml:space="preserve">HR </w:t>
            </w:r>
            <w:r w:rsidR="00B8638D" w:rsidRPr="00AA46A3">
              <w:t>Administrator</w:t>
            </w:r>
          </w:p>
        </w:tc>
      </w:tr>
      <w:tr w:rsidR="000B5D66" w:rsidRPr="00AA46A3" w14:paraId="424B7F6A" w14:textId="77777777" w:rsidTr="00A1279B">
        <w:tc>
          <w:tcPr>
            <w:tcW w:w="2280" w:type="dxa"/>
            <w:tcBorders>
              <w:top w:val="single" w:sz="8" w:space="0" w:color="999999"/>
              <w:left w:val="single" w:sz="8" w:space="0" w:color="999999"/>
              <w:bottom w:val="single" w:sz="8" w:space="0" w:color="999999"/>
              <w:right w:val="single" w:sz="8" w:space="0" w:color="999999"/>
            </w:tcBorders>
            <w:hideMark/>
          </w:tcPr>
          <w:p w14:paraId="25F58301" w14:textId="77777777" w:rsidR="000B5D66" w:rsidRPr="00AA46A3" w:rsidRDefault="000B5D66" w:rsidP="00A1279B">
            <w:pPr>
              <w:rPr>
                <w:rStyle w:val="SAPEmphasis"/>
              </w:rPr>
            </w:pPr>
            <w:r w:rsidRPr="00AA46A3">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56AF9720" w14:textId="77777777" w:rsidR="000B5D66" w:rsidRPr="00AA46A3" w:rsidRDefault="000B5D66" w:rsidP="00A1279B">
            <w:r w:rsidRPr="00AA46A3">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294597B2" w14:textId="77777777" w:rsidR="000B5D66" w:rsidRPr="00AA46A3" w:rsidRDefault="000B5D66" w:rsidP="00A1279B">
            <w:pPr>
              <w:rPr>
                <w:rStyle w:val="SAPEmphasis"/>
              </w:rPr>
            </w:pPr>
            <w:r w:rsidRPr="00AA46A3">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6DD93ECF" w14:textId="48F3F93E" w:rsidR="000B5D66" w:rsidRPr="00AA46A3" w:rsidRDefault="00583EFD" w:rsidP="00A1279B">
            <w:r>
              <w:t>&lt;duration&gt;</w:t>
            </w:r>
          </w:p>
        </w:tc>
      </w:tr>
    </w:tbl>
    <w:p w14:paraId="6563D4DB" w14:textId="77777777" w:rsidR="000B5D66" w:rsidRPr="00AA46A3" w:rsidRDefault="000B5D66" w:rsidP="000B5D66">
      <w:pPr>
        <w:pStyle w:val="SAPKeyblockTitle"/>
      </w:pPr>
      <w:r w:rsidRPr="00AA46A3">
        <w:t>Purpose</w:t>
      </w:r>
    </w:p>
    <w:p w14:paraId="41E9BD1C" w14:textId="360F9AC7" w:rsidR="000B5D66" w:rsidRPr="00AA46A3" w:rsidRDefault="000B5D66" w:rsidP="000B5D66">
      <w:r w:rsidRPr="00AA46A3">
        <w:t xml:space="preserve">The HR </w:t>
      </w:r>
      <w:r w:rsidR="00B8638D" w:rsidRPr="00AA46A3">
        <w:t>Administrator</w:t>
      </w:r>
      <w:r w:rsidR="00B8638D" w:rsidRPr="00AA46A3" w:rsidDel="00B8638D">
        <w:t xml:space="preserve"> </w:t>
      </w:r>
      <w:r w:rsidRPr="00AA46A3">
        <w:t>views if the job information of the employee has been updated as expected after the employee</w:t>
      </w:r>
      <w:r w:rsidR="00190D1B" w:rsidRPr="00AA46A3">
        <w:t xml:space="preserve"> has</w:t>
      </w:r>
      <w:r w:rsidRPr="00AA46A3">
        <w:t xml:space="preserve"> </w:t>
      </w:r>
      <w:r w:rsidR="001017B3" w:rsidRPr="00AA46A3">
        <w:t>returned from</w:t>
      </w:r>
      <w:r w:rsidRPr="00AA46A3">
        <w:t xml:space="preserve"> his or her long-term </w:t>
      </w:r>
      <w:r w:rsidR="00245D0B" w:rsidRPr="00AA46A3">
        <w:t>time off</w:t>
      </w:r>
      <w:r w:rsidRPr="00AA46A3">
        <w:t>.</w:t>
      </w:r>
    </w:p>
    <w:p w14:paraId="3F08B60F" w14:textId="77777777" w:rsidR="000B5D66" w:rsidRPr="00AA46A3" w:rsidRDefault="000B5D66" w:rsidP="000B5D66">
      <w:pPr>
        <w:pStyle w:val="SAPKeyblockTitle"/>
      </w:pPr>
      <w:r w:rsidRPr="00AA46A3">
        <w:t>Procedure</w:t>
      </w:r>
    </w:p>
    <w:tbl>
      <w:tblPr>
        <w:tblW w:w="1431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890"/>
        <w:gridCol w:w="6210"/>
        <w:gridCol w:w="4078"/>
        <w:gridCol w:w="1260"/>
      </w:tblGrid>
      <w:tr w:rsidR="008F29E5" w:rsidRPr="00AA46A3" w14:paraId="1070A7B4" w14:textId="77777777" w:rsidTr="0079395A">
        <w:trPr>
          <w:trHeight w:val="576"/>
          <w:tblHeader/>
        </w:trPr>
        <w:tc>
          <w:tcPr>
            <w:tcW w:w="872" w:type="dxa"/>
            <w:tcBorders>
              <w:top w:val="single" w:sz="8" w:space="0" w:color="999999"/>
              <w:left w:val="single" w:sz="8" w:space="0" w:color="999999"/>
              <w:bottom w:val="single" w:sz="8" w:space="0" w:color="999999"/>
              <w:right w:val="single" w:sz="8" w:space="0" w:color="999999"/>
            </w:tcBorders>
            <w:shd w:val="clear" w:color="auto" w:fill="999999"/>
            <w:hideMark/>
          </w:tcPr>
          <w:p w14:paraId="4C3D43F3" w14:textId="77777777" w:rsidR="008F29E5" w:rsidRPr="00AA46A3" w:rsidRDefault="008F29E5" w:rsidP="00A1279B">
            <w:pPr>
              <w:pStyle w:val="SAPTableHeader"/>
            </w:pPr>
            <w:r w:rsidRPr="00AA46A3">
              <w:t>Test Step #</w:t>
            </w:r>
          </w:p>
        </w:tc>
        <w:tc>
          <w:tcPr>
            <w:tcW w:w="1890" w:type="dxa"/>
            <w:tcBorders>
              <w:top w:val="single" w:sz="8" w:space="0" w:color="999999"/>
              <w:left w:val="single" w:sz="8" w:space="0" w:color="999999"/>
              <w:bottom w:val="single" w:sz="8" w:space="0" w:color="999999"/>
              <w:right w:val="single" w:sz="8" w:space="0" w:color="999999"/>
            </w:tcBorders>
            <w:shd w:val="clear" w:color="auto" w:fill="999999"/>
            <w:hideMark/>
          </w:tcPr>
          <w:p w14:paraId="6564ADB2" w14:textId="77777777" w:rsidR="008F29E5" w:rsidRPr="00AA46A3" w:rsidRDefault="008F29E5" w:rsidP="00A1279B">
            <w:pPr>
              <w:pStyle w:val="SAPTableHeader"/>
            </w:pPr>
            <w:r w:rsidRPr="00AA46A3">
              <w:t>Test Step Name</w:t>
            </w:r>
          </w:p>
        </w:tc>
        <w:tc>
          <w:tcPr>
            <w:tcW w:w="6210" w:type="dxa"/>
            <w:tcBorders>
              <w:top w:val="single" w:sz="8" w:space="0" w:color="999999"/>
              <w:left w:val="single" w:sz="8" w:space="0" w:color="999999"/>
              <w:bottom w:val="single" w:sz="8" w:space="0" w:color="999999"/>
              <w:right w:val="single" w:sz="8" w:space="0" w:color="999999"/>
            </w:tcBorders>
            <w:shd w:val="clear" w:color="auto" w:fill="999999"/>
            <w:hideMark/>
          </w:tcPr>
          <w:p w14:paraId="62687F7F" w14:textId="77777777" w:rsidR="008F29E5" w:rsidRPr="00AA46A3" w:rsidRDefault="008F29E5" w:rsidP="00A1279B">
            <w:pPr>
              <w:pStyle w:val="SAPTableHeader"/>
            </w:pPr>
            <w:r w:rsidRPr="00AA46A3">
              <w:t>Instruction</w:t>
            </w:r>
          </w:p>
        </w:tc>
        <w:tc>
          <w:tcPr>
            <w:tcW w:w="4078" w:type="dxa"/>
            <w:tcBorders>
              <w:top w:val="single" w:sz="8" w:space="0" w:color="999999"/>
              <w:left w:val="single" w:sz="8" w:space="0" w:color="999999"/>
              <w:bottom w:val="single" w:sz="8" w:space="0" w:color="999999"/>
              <w:right w:val="single" w:sz="8" w:space="0" w:color="999999"/>
            </w:tcBorders>
            <w:shd w:val="clear" w:color="auto" w:fill="999999"/>
            <w:hideMark/>
          </w:tcPr>
          <w:p w14:paraId="5DF01250" w14:textId="77777777" w:rsidR="008F29E5" w:rsidRPr="00AA46A3" w:rsidRDefault="008F29E5" w:rsidP="00A1279B">
            <w:pPr>
              <w:pStyle w:val="SAPTableHeader"/>
            </w:pPr>
            <w:r w:rsidRPr="00AA46A3">
              <w:t>Expected Result</w:t>
            </w:r>
          </w:p>
        </w:tc>
        <w:tc>
          <w:tcPr>
            <w:tcW w:w="1260" w:type="dxa"/>
            <w:tcBorders>
              <w:top w:val="single" w:sz="8" w:space="0" w:color="999999"/>
              <w:left w:val="single" w:sz="8" w:space="0" w:color="999999"/>
              <w:bottom w:val="single" w:sz="8" w:space="0" w:color="999999"/>
              <w:right w:val="single" w:sz="8" w:space="0" w:color="999999"/>
            </w:tcBorders>
            <w:shd w:val="clear" w:color="auto" w:fill="999999"/>
            <w:hideMark/>
          </w:tcPr>
          <w:p w14:paraId="5DFB6578" w14:textId="77777777" w:rsidR="008F29E5" w:rsidRPr="00AA46A3" w:rsidRDefault="008F29E5" w:rsidP="00A1279B">
            <w:pPr>
              <w:pStyle w:val="SAPTableHeader"/>
            </w:pPr>
            <w:r w:rsidRPr="00AA46A3">
              <w:t>Pass / Fail / Comment</w:t>
            </w:r>
          </w:p>
        </w:tc>
      </w:tr>
      <w:tr w:rsidR="008F29E5" w:rsidRPr="00AA46A3" w14:paraId="77B29DA9" w14:textId="77777777" w:rsidTr="0079395A">
        <w:trPr>
          <w:trHeight w:val="288"/>
        </w:trPr>
        <w:tc>
          <w:tcPr>
            <w:tcW w:w="872" w:type="dxa"/>
            <w:tcBorders>
              <w:top w:val="single" w:sz="8" w:space="0" w:color="999999"/>
              <w:left w:val="single" w:sz="8" w:space="0" w:color="999999"/>
              <w:bottom w:val="single" w:sz="8" w:space="0" w:color="999999"/>
              <w:right w:val="single" w:sz="8" w:space="0" w:color="999999"/>
            </w:tcBorders>
            <w:hideMark/>
          </w:tcPr>
          <w:p w14:paraId="4CDE6893" w14:textId="77777777" w:rsidR="008F29E5" w:rsidRPr="00AA46A3" w:rsidRDefault="008F29E5" w:rsidP="00A1279B">
            <w:r w:rsidRPr="00AA46A3">
              <w:t>1</w:t>
            </w:r>
          </w:p>
        </w:tc>
        <w:tc>
          <w:tcPr>
            <w:tcW w:w="1890" w:type="dxa"/>
            <w:tcBorders>
              <w:top w:val="single" w:sz="8" w:space="0" w:color="999999"/>
              <w:left w:val="single" w:sz="8" w:space="0" w:color="999999"/>
              <w:bottom w:val="single" w:sz="8" w:space="0" w:color="999999"/>
              <w:right w:val="single" w:sz="8" w:space="0" w:color="999999"/>
            </w:tcBorders>
            <w:hideMark/>
          </w:tcPr>
          <w:p w14:paraId="0B5EB47C" w14:textId="77777777" w:rsidR="008F29E5" w:rsidRPr="0079395A" w:rsidRDefault="008F29E5" w:rsidP="00A1279B">
            <w:pPr>
              <w:rPr>
                <w:rStyle w:val="SAPEmphasis"/>
                <w:lang w:eastAsia="zh-CN"/>
              </w:rPr>
            </w:pPr>
            <w:r w:rsidRPr="0079395A">
              <w:rPr>
                <w:rStyle w:val="SAPEmphasis"/>
                <w:lang w:eastAsia="zh-CN"/>
              </w:rPr>
              <w:t>Log on</w:t>
            </w:r>
          </w:p>
        </w:tc>
        <w:tc>
          <w:tcPr>
            <w:tcW w:w="6210" w:type="dxa"/>
            <w:tcBorders>
              <w:top w:val="single" w:sz="8" w:space="0" w:color="999999"/>
              <w:left w:val="single" w:sz="8" w:space="0" w:color="999999"/>
              <w:bottom w:val="single" w:sz="8" w:space="0" w:color="999999"/>
              <w:right w:val="single" w:sz="8" w:space="0" w:color="999999"/>
            </w:tcBorders>
            <w:hideMark/>
          </w:tcPr>
          <w:p w14:paraId="4B3EADCC" w14:textId="0F1408E5" w:rsidR="008F29E5" w:rsidRPr="00AA46A3" w:rsidRDefault="008F29E5" w:rsidP="005053C2">
            <w:r w:rsidRPr="00AA46A3">
              <w:t xml:space="preserve">Log on to </w:t>
            </w:r>
            <w:r w:rsidR="008E6128" w:rsidRPr="00AA46A3">
              <w:rPr>
                <w:rStyle w:val="SAPScreenElement"/>
                <w:color w:val="auto"/>
              </w:rPr>
              <w:t>Employee Central</w:t>
            </w:r>
            <w:r w:rsidR="008E6128" w:rsidRPr="00AA46A3">
              <w:t xml:space="preserve"> </w:t>
            </w:r>
            <w:r w:rsidRPr="00AA46A3">
              <w:t xml:space="preserve">as HR </w:t>
            </w:r>
            <w:r w:rsidR="00B8638D" w:rsidRPr="00AA46A3">
              <w:t>Administrator</w:t>
            </w:r>
            <w:r w:rsidRPr="00AA46A3">
              <w:t>.</w:t>
            </w:r>
          </w:p>
        </w:tc>
        <w:tc>
          <w:tcPr>
            <w:tcW w:w="4078" w:type="dxa"/>
            <w:tcBorders>
              <w:top w:val="single" w:sz="8" w:space="0" w:color="999999"/>
              <w:left w:val="single" w:sz="8" w:space="0" w:color="999999"/>
              <w:bottom w:val="single" w:sz="8" w:space="0" w:color="999999"/>
              <w:right w:val="single" w:sz="8" w:space="0" w:color="999999"/>
            </w:tcBorders>
            <w:hideMark/>
          </w:tcPr>
          <w:p w14:paraId="3E9E4027" w14:textId="77777777" w:rsidR="008F29E5" w:rsidRPr="00AA46A3" w:rsidRDefault="008F29E5" w:rsidP="00A1279B">
            <w:r w:rsidRPr="00AA46A3">
              <w:t xml:space="preserve">The </w:t>
            </w:r>
            <w:r w:rsidRPr="00AA46A3">
              <w:rPr>
                <w:rStyle w:val="SAPScreenElement"/>
              </w:rPr>
              <w:t xml:space="preserve">Home </w:t>
            </w:r>
            <w:r w:rsidRPr="00AA46A3">
              <w:t>page is displayed.</w:t>
            </w:r>
          </w:p>
        </w:tc>
        <w:tc>
          <w:tcPr>
            <w:tcW w:w="1260" w:type="dxa"/>
            <w:tcBorders>
              <w:top w:val="single" w:sz="8" w:space="0" w:color="999999"/>
              <w:left w:val="single" w:sz="8" w:space="0" w:color="999999"/>
              <w:bottom w:val="single" w:sz="8" w:space="0" w:color="999999"/>
              <w:right w:val="single" w:sz="8" w:space="0" w:color="999999"/>
            </w:tcBorders>
          </w:tcPr>
          <w:p w14:paraId="580FF83A" w14:textId="77777777" w:rsidR="008F29E5" w:rsidRPr="00AA46A3" w:rsidRDefault="008F29E5" w:rsidP="00A1279B"/>
        </w:tc>
      </w:tr>
      <w:tr w:rsidR="008F29E5" w:rsidRPr="00AA46A3" w14:paraId="2802B630" w14:textId="77777777" w:rsidTr="0079395A">
        <w:trPr>
          <w:trHeight w:val="576"/>
        </w:trPr>
        <w:tc>
          <w:tcPr>
            <w:tcW w:w="872" w:type="dxa"/>
            <w:tcBorders>
              <w:top w:val="single" w:sz="8" w:space="0" w:color="999999"/>
              <w:left w:val="single" w:sz="8" w:space="0" w:color="999999"/>
              <w:bottom w:val="single" w:sz="8" w:space="0" w:color="999999"/>
              <w:right w:val="single" w:sz="8" w:space="0" w:color="999999"/>
            </w:tcBorders>
          </w:tcPr>
          <w:p w14:paraId="1A575F5F" w14:textId="77777777" w:rsidR="008F29E5" w:rsidRPr="00AA46A3" w:rsidRDefault="008F29E5" w:rsidP="00A1279B">
            <w:r w:rsidRPr="00AA46A3">
              <w:t>2</w:t>
            </w:r>
          </w:p>
        </w:tc>
        <w:tc>
          <w:tcPr>
            <w:tcW w:w="1890" w:type="dxa"/>
            <w:tcBorders>
              <w:top w:val="single" w:sz="8" w:space="0" w:color="999999"/>
              <w:left w:val="single" w:sz="8" w:space="0" w:color="999999"/>
              <w:bottom w:val="single" w:sz="8" w:space="0" w:color="999999"/>
              <w:right w:val="single" w:sz="8" w:space="0" w:color="999999"/>
            </w:tcBorders>
          </w:tcPr>
          <w:p w14:paraId="24F28679" w14:textId="77777777" w:rsidR="008F29E5" w:rsidRPr="0079395A" w:rsidRDefault="008F29E5" w:rsidP="00A1279B">
            <w:pPr>
              <w:rPr>
                <w:rStyle w:val="SAPEmphasis"/>
                <w:lang w:eastAsia="zh-CN"/>
              </w:rPr>
            </w:pPr>
            <w:r w:rsidRPr="0079395A">
              <w:rPr>
                <w:rStyle w:val="SAPEmphasis"/>
                <w:lang w:eastAsia="zh-CN"/>
              </w:rPr>
              <w:t>Search Employee</w:t>
            </w:r>
          </w:p>
        </w:tc>
        <w:tc>
          <w:tcPr>
            <w:tcW w:w="6210" w:type="dxa"/>
            <w:tcBorders>
              <w:top w:val="single" w:sz="8" w:space="0" w:color="999999"/>
              <w:left w:val="single" w:sz="8" w:space="0" w:color="999999"/>
              <w:bottom w:val="single" w:sz="8" w:space="0" w:color="999999"/>
              <w:right w:val="single" w:sz="8" w:space="0" w:color="999999"/>
            </w:tcBorders>
          </w:tcPr>
          <w:p w14:paraId="071D83F6" w14:textId="778F0309" w:rsidR="006F52E5" w:rsidRPr="00AA46A3" w:rsidRDefault="008F29E5">
            <w:pPr>
              <w:rPr>
                <w:rStyle w:val="SAPScreenElement"/>
                <w:rFonts w:ascii="BentonSans Book" w:hAnsi="BentonSans Book"/>
                <w:color w:val="auto"/>
              </w:rPr>
            </w:pPr>
            <w:r w:rsidRPr="00AA46A3">
              <w:t>In the</w:t>
            </w:r>
            <w:r w:rsidRPr="00AA46A3">
              <w:rPr>
                <w:rStyle w:val="SAPScreenElement"/>
              </w:rPr>
              <w:t xml:space="preserve"> Search </w:t>
            </w:r>
            <w:r w:rsidR="006F52E5" w:rsidRPr="00AA46A3">
              <w:rPr>
                <w:rStyle w:val="SAPScreenElement"/>
              </w:rPr>
              <w:t>for actions or people</w:t>
            </w:r>
            <w:r w:rsidR="006F52E5" w:rsidRPr="00AA46A3">
              <w:t xml:space="preserve"> box,</w:t>
            </w:r>
            <w:r w:rsidRPr="00AA46A3">
              <w:t xml:space="preserve"> in the top right corner of the </w:t>
            </w:r>
            <w:r w:rsidR="006F52E5" w:rsidRPr="00AA46A3">
              <w:t xml:space="preserve">screen, </w:t>
            </w:r>
            <w:r w:rsidRPr="00AA46A3">
              <w:t>enter the name (or name parts) of the employee whose job information data you want to view.</w:t>
            </w:r>
          </w:p>
        </w:tc>
        <w:tc>
          <w:tcPr>
            <w:tcW w:w="4078" w:type="dxa"/>
            <w:tcBorders>
              <w:top w:val="single" w:sz="8" w:space="0" w:color="999999"/>
              <w:left w:val="single" w:sz="8" w:space="0" w:color="999999"/>
              <w:bottom w:val="single" w:sz="8" w:space="0" w:color="999999"/>
              <w:right w:val="single" w:sz="8" w:space="0" w:color="999999"/>
            </w:tcBorders>
          </w:tcPr>
          <w:p w14:paraId="125C2A18" w14:textId="200E8688" w:rsidR="008F29E5" w:rsidRPr="00AA46A3" w:rsidRDefault="00BC6BCE" w:rsidP="00A1279B">
            <w:r w:rsidRPr="00AA46A3">
              <w:t xml:space="preserve">The autocomplete functionality suggests </w:t>
            </w:r>
            <w:r w:rsidR="008F29E5" w:rsidRPr="00AA46A3">
              <w:t>a list of employees matching your search criteria.</w:t>
            </w:r>
          </w:p>
        </w:tc>
        <w:tc>
          <w:tcPr>
            <w:tcW w:w="1260" w:type="dxa"/>
            <w:tcBorders>
              <w:top w:val="single" w:sz="8" w:space="0" w:color="999999"/>
              <w:left w:val="single" w:sz="8" w:space="0" w:color="999999"/>
              <w:bottom w:val="single" w:sz="8" w:space="0" w:color="999999"/>
              <w:right w:val="single" w:sz="8" w:space="0" w:color="999999"/>
            </w:tcBorders>
          </w:tcPr>
          <w:p w14:paraId="74C79742" w14:textId="77777777" w:rsidR="008F29E5" w:rsidRPr="00AA46A3" w:rsidRDefault="008F29E5" w:rsidP="00A1279B"/>
        </w:tc>
      </w:tr>
      <w:tr w:rsidR="008F29E5" w:rsidRPr="00AA46A3" w14:paraId="60FF441C" w14:textId="77777777" w:rsidTr="0079395A">
        <w:trPr>
          <w:trHeight w:val="576"/>
        </w:trPr>
        <w:tc>
          <w:tcPr>
            <w:tcW w:w="872" w:type="dxa"/>
            <w:tcBorders>
              <w:top w:val="single" w:sz="8" w:space="0" w:color="999999"/>
              <w:left w:val="single" w:sz="8" w:space="0" w:color="999999"/>
              <w:bottom w:val="single" w:sz="8" w:space="0" w:color="999999"/>
              <w:right w:val="single" w:sz="8" w:space="0" w:color="999999"/>
            </w:tcBorders>
          </w:tcPr>
          <w:p w14:paraId="0B1428FB" w14:textId="77777777" w:rsidR="008F29E5" w:rsidRPr="00AA46A3" w:rsidRDefault="008F29E5" w:rsidP="00A1279B">
            <w:r w:rsidRPr="00AA46A3">
              <w:t>3</w:t>
            </w:r>
          </w:p>
        </w:tc>
        <w:tc>
          <w:tcPr>
            <w:tcW w:w="1890" w:type="dxa"/>
            <w:tcBorders>
              <w:top w:val="single" w:sz="8" w:space="0" w:color="999999"/>
              <w:left w:val="single" w:sz="8" w:space="0" w:color="999999"/>
              <w:bottom w:val="single" w:sz="8" w:space="0" w:color="999999"/>
              <w:right w:val="single" w:sz="8" w:space="0" w:color="999999"/>
            </w:tcBorders>
          </w:tcPr>
          <w:p w14:paraId="1F74DAFC" w14:textId="77777777" w:rsidR="008F29E5" w:rsidRPr="0079395A" w:rsidRDefault="008F29E5" w:rsidP="00A1279B">
            <w:pPr>
              <w:rPr>
                <w:rStyle w:val="SAPEmphasis"/>
                <w:lang w:eastAsia="zh-CN"/>
              </w:rPr>
            </w:pPr>
            <w:r w:rsidRPr="0079395A">
              <w:rPr>
                <w:rStyle w:val="SAPEmphasis"/>
                <w:lang w:eastAsia="zh-CN"/>
              </w:rPr>
              <w:t>Select Employee</w:t>
            </w:r>
          </w:p>
        </w:tc>
        <w:tc>
          <w:tcPr>
            <w:tcW w:w="6210" w:type="dxa"/>
            <w:tcBorders>
              <w:top w:val="single" w:sz="8" w:space="0" w:color="999999"/>
              <w:left w:val="single" w:sz="8" w:space="0" w:color="999999"/>
              <w:bottom w:val="single" w:sz="8" w:space="0" w:color="999999"/>
              <w:right w:val="single" w:sz="8" w:space="0" w:color="999999"/>
            </w:tcBorders>
          </w:tcPr>
          <w:p w14:paraId="6101B90E" w14:textId="404BE992" w:rsidR="008F29E5" w:rsidRPr="00AA46A3" w:rsidRDefault="00BC6BCE" w:rsidP="00A1279B">
            <w:r w:rsidRPr="00AA46A3">
              <w:t>Select the appropriate employee from the result list.</w:t>
            </w:r>
          </w:p>
        </w:tc>
        <w:tc>
          <w:tcPr>
            <w:tcW w:w="4078" w:type="dxa"/>
            <w:tcBorders>
              <w:top w:val="single" w:sz="8" w:space="0" w:color="999999"/>
              <w:left w:val="single" w:sz="8" w:space="0" w:color="999999"/>
              <w:bottom w:val="single" w:sz="8" w:space="0" w:color="999999"/>
              <w:right w:val="single" w:sz="8" w:space="0" w:color="999999"/>
            </w:tcBorders>
          </w:tcPr>
          <w:p w14:paraId="1A25412E" w14:textId="77777777" w:rsidR="008F29E5" w:rsidRPr="00AA46A3" w:rsidRDefault="008F29E5" w:rsidP="00A1279B">
            <w:r w:rsidRPr="00AA46A3">
              <w:t xml:space="preserve">You are directed to the </w:t>
            </w:r>
            <w:r w:rsidRPr="00AA46A3">
              <w:rPr>
                <w:rStyle w:val="SAPScreenElement"/>
              </w:rPr>
              <w:t>Employee Files</w:t>
            </w:r>
            <w:r w:rsidRPr="00AA46A3">
              <w:t xml:space="preserve"> page in which the profile of the employee is displayed.</w:t>
            </w:r>
          </w:p>
        </w:tc>
        <w:tc>
          <w:tcPr>
            <w:tcW w:w="1260" w:type="dxa"/>
            <w:tcBorders>
              <w:top w:val="single" w:sz="8" w:space="0" w:color="999999"/>
              <w:left w:val="single" w:sz="8" w:space="0" w:color="999999"/>
              <w:bottom w:val="single" w:sz="8" w:space="0" w:color="999999"/>
              <w:right w:val="single" w:sz="8" w:space="0" w:color="999999"/>
            </w:tcBorders>
          </w:tcPr>
          <w:p w14:paraId="22423530" w14:textId="77777777" w:rsidR="008F29E5" w:rsidRPr="00AA46A3" w:rsidRDefault="008F29E5" w:rsidP="00A1279B"/>
        </w:tc>
      </w:tr>
      <w:tr w:rsidR="008F29E5" w:rsidRPr="00AA46A3" w14:paraId="5FCE1A15" w14:textId="77777777" w:rsidTr="0079395A">
        <w:trPr>
          <w:trHeight w:val="576"/>
        </w:trPr>
        <w:tc>
          <w:tcPr>
            <w:tcW w:w="872" w:type="dxa"/>
            <w:tcBorders>
              <w:top w:val="single" w:sz="8" w:space="0" w:color="999999"/>
              <w:left w:val="single" w:sz="8" w:space="0" w:color="999999"/>
              <w:bottom w:val="single" w:sz="8" w:space="0" w:color="999999"/>
              <w:right w:val="single" w:sz="8" w:space="0" w:color="999999"/>
            </w:tcBorders>
          </w:tcPr>
          <w:p w14:paraId="3BE4BF90" w14:textId="77777777" w:rsidR="008F29E5" w:rsidRPr="00AA46A3" w:rsidRDefault="008F29E5" w:rsidP="00A1279B">
            <w:r w:rsidRPr="00AA46A3">
              <w:t>4</w:t>
            </w:r>
          </w:p>
        </w:tc>
        <w:tc>
          <w:tcPr>
            <w:tcW w:w="1890" w:type="dxa"/>
            <w:tcBorders>
              <w:top w:val="single" w:sz="8" w:space="0" w:color="999999"/>
              <w:left w:val="single" w:sz="8" w:space="0" w:color="999999"/>
              <w:bottom w:val="single" w:sz="8" w:space="0" w:color="999999"/>
              <w:right w:val="single" w:sz="8" w:space="0" w:color="999999"/>
            </w:tcBorders>
          </w:tcPr>
          <w:p w14:paraId="5195C589" w14:textId="7D0CA742" w:rsidR="008F29E5" w:rsidRPr="00AA46A3" w:rsidRDefault="008F29E5" w:rsidP="003B755B">
            <w:pPr>
              <w:rPr>
                <w:rFonts w:cs="Arial"/>
                <w:b/>
                <w:szCs w:val="18"/>
              </w:rPr>
            </w:pPr>
            <w:r w:rsidRPr="0079395A">
              <w:rPr>
                <w:rStyle w:val="SAPEmphasis"/>
                <w:lang w:eastAsia="zh-CN"/>
              </w:rPr>
              <w:t>Go to</w:t>
            </w:r>
            <w:r w:rsidRPr="00AA46A3">
              <w:rPr>
                <w:rFonts w:cs="Arial"/>
                <w:b/>
                <w:szCs w:val="18"/>
              </w:rPr>
              <w:t xml:space="preserve"> </w:t>
            </w:r>
            <w:r w:rsidRPr="00AA46A3">
              <w:rPr>
                <w:rStyle w:val="SAPScreenElement"/>
                <w:b/>
                <w:color w:val="auto"/>
              </w:rPr>
              <w:t>Employment Information</w:t>
            </w:r>
            <w:r w:rsidR="004B511C" w:rsidRPr="00AA46A3">
              <w:rPr>
                <w:rFonts w:cs="Arial"/>
                <w:b/>
                <w:szCs w:val="18"/>
              </w:rPr>
              <w:t xml:space="preserve"> </w:t>
            </w:r>
            <w:r w:rsidR="004B511C" w:rsidRPr="0079395A">
              <w:rPr>
                <w:rStyle w:val="SAPEmphasis"/>
                <w:lang w:eastAsia="zh-CN"/>
              </w:rPr>
              <w:t>Section</w:t>
            </w:r>
          </w:p>
        </w:tc>
        <w:tc>
          <w:tcPr>
            <w:tcW w:w="6210" w:type="dxa"/>
            <w:tcBorders>
              <w:top w:val="single" w:sz="8" w:space="0" w:color="999999"/>
              <w:left w:val="single" w:sz="8" w:space="0" w:color="999999"/>
              <w:bottom w:val="single" w:sz="8" w:space="0" w:color="999999"/>
              <w:right w:val="single" w:sz="8" w:space="0" w:color="999999"/>
            </w:tcBorders>
          </w:tcPr>
          <w:p w14:paraId="79C80AE2" w14:textId="158FC20C" w:rsidR="008F29E5" w:rsidRPr="00AA46A3" w:rsidRDefault="001664E7">
            <w:r w:rsidRPr="00AA46A3">
              <w:t>On the</w:t>
            </w:r>
            <w:r w:rsidR="008F29E5" w:rsidRPr="00AA46A3">
              <w:t xml:space="preserve"> </w:t>
            </w:r>
            <w:r w:rsidRPr="00AA46A3">
              <w:rPr>
                <w:rStyle w:val="SAPScreenElement"/>
              </w:rPr>
              <w:t>Employee Files</w:t>
            </w:r>
            <w:r w:rsidRPr="00AA46A3">
              <w:t xml:space="preserve"> scree</w:t>
            </w:r>
            <w:r w:rsidR="0059064B" w:rsidRPr="00AA46A3">
              <w:t>n</w:t>
            </w:r>
            <w:r w:rsidRPr="00AA46A3">
              <w:t xml:space="preserve">, go to the </w:t>
            </w:r>
            <w:r w:rsidR="008F29E5" w:rsidRPr="00AA46A3">
              <w:rPr>
                <w:rStyle w:val="SAPScreenElement"/>
              </w:rPr>
              <w:t>Employment Information</w:t>
            </w:r>
            <w:r w:rsidRPr="00AA46A3">
              <w:t xml:space="preserve"> section</w:t>
            </w:r>
            <w:r w:rsidR="008F29E5" w:rsidRPr="00AA46A3">
              <w:t>.</w:t>
            </w:r>
          </w:p>
        </w:tc>
        <w:tc>
          <w:tcPr>
            <w:tcW w:w="4078" w:type="dxa"/>
            <w:tcBorders>
              <w:top w:val="single" w:sz="8" w:space="0" w:color="999999"/>
              <w:left w:val="single" w:sz="8" w:space="0" w:color="999999"/>
              <w:bottom w:val="single" w:sz="8" w:space="0" w:color="999999"/>
              <w:right w:val="single" w:sz="8" w:space="0" w:color="999999"/>
            </w:tcBorders>
          </w:tcPr>
          <w:p w14:paraId="0A567272" w14:textId="2B893AD8" w:rsidR="008F29E5" w:rsidRPr="00AA46A3" w:rsidRDefault="004B511C">
            <w:r w:rsidRPr="00AA46A3">
              <w:t>The</w:t>
            </w:r>
            <w:r w:rsidR="008F29E5" w:rsidRPr="00AA46A3">
              <w:t xml:space="preserve"> </w:t>
            </w:r>
            <w:r w:rsidR="008F29E5" w:rsidRPr="00AA46A3">
              <w:rPr>
                <w:rStyle w:val="SAPScreenElement"/>
              </w:rPr>
              <w:t>Employment Information</w:t>
            </w:r>
            <w:r w:rsidR="008F29E5" w:rsidRPr="00AA46A3">
              <w:t xml:space="preserve"> </w:t>
            </w:r>
            <w:r w:rsidRPr="00AA46A3">
              <w:t>section is displayed</w:t>
            </w:r>
            <w:r w:rsidR="008F29E5" w:rsidRPr="00AA46A3">
              <w:t>.</w:t>
            </w:r>
          </w:p>
        </w:tc>
        <w:tc>
          <w:tcPr>
            <w:tcW w:w="1260" w:type="dxa"/>
            <w:tcBorders>
              <w:top w:val="single" w:sz="8" w:space="0" w:color="999999"/>
              <w:left w:val="single" w:sz="8" w:space="0" w:color="999999"/>
              <w:bottom w:val="single" w:sz="8" w:space="0" w:color="999999"/>
              <w:right w:val="single" w:sz="8" w:space="0" w:color="999999"/>
            </w:tcBorders>
          </w:tcPr>
          <w:p w14:paraId="31713A16" w14:textId="77777777" w:rsidR="008F29E5" w:rsidRPr="00AA46A3" w:rsidRDefault="008F29E5" w:rsidP="00A1279B"/>
        </w:tc>
      </w:tr>
      <w:tr w:rsidR="005D37E0" w:rsidRPr="00AA46A3" w14:paraId="6868C97E" w14:textId="77777777" w:rsidTr="0079395A">
        <w:trPr>
          <w:trHeight w:val="576"/>
        </w:trPr>
        <w:tc>
          <w:tcPr>
            <w:tcW w:w="872" w:type="dxa"/>
            <w:tcBorders>
              <w:top w:val="single" w:sz="8" w:space="0" w:color="999999"/>
              <w:left w:val="single" w:sz="8" w:space="0" w:color="999999"/>
              <w:bottom w:val="single" w:sz="8" w:space="0" w:color="999999"/>
              <w:right w:val="single" w:sz="8" w:space="0" w:color="999999"/>
            </w:tcBorders>
          </w:tcPr>
          <w:p w14:paraId="7CB67873" w14:textId="171939B7" w:rsidR="005D37E0" w:rsidRPr="00AA46A3" w:rsidRDefault="005D37E0" w:rsidP="005D37E0">
            <w:r w:rsidRPr="00AA46A3">
              <w:rPr>
                <w:lang w:eastAsia="zh-TW"/>
              </w:rPr>
              <w:t>5</w:t>
            </w:r>
          </w:p>
        </w:tc>
        <w:tc>
          <w:tcPr>
            <w:tcW w:w="1890" w:type="dxa"/>
            <w:tcBorders>
              <w:top w:val="single" w:sz="8" w:space="0" w:color="999999"/>
              <w:left w:val="single" w:sz="8" w:space="0" w:color="999999"/>
              <w:bottom w:val="single" w:sz="8" w:space="0" w:color="999999"/>
              <w:right w:val="single" w:sz="8" w:space="0" w:color="999999"/>
            </w:tcBorders>
          </w:tcPr>
          <w:p w14:paraId="7F37D28D" w14:textId="4AA32C69" w:rsidR="005D37E0" w:rsidRPr="00AA46A3" w:rsidRDefault="005D37E0">
            <w:pPr>
              <w:rPr>
                <w:rFonts w:cs="Arial"/>
                <w:b/>
                <w:szCs w:val="18"/>
              </w:rPr>
            </w:pPr>
            <w:r w:rsidRPr="0079395A">
              <w:rPr>
                <w:rStyle w:val="SAPEmphasis"/>
                <w:lang w:eastAsia="zh-CN"/>
              </w:rPr>
              <w:t xml:space="preserve">View </w:t>
            </w:r>
            <w:r w:rsidRPr="00AA46A3">
              <w:rPr>
                <w:rStyle w:val="SAPScreenElement"/>
                <w:b/>
                <w:color w:val="auto"/>
              </w:rPr>
              <w:t>Job Information</w:t>
            </w:r>
            <w:r w:rsidRPr="00AA46A3">
              <w:rPr>
                <w:rFonts w:cs="Arial"/>
                <w:b/>
                <w:szCs w:val="18"/>
              </w:rPr>
              <w:t xml:space="preserve"> </w:t>
            </w:r>
            <w:r w:rsidR="004B511C" w:rsidRPr="0079395A">
              <w:rPr>
                <w:rStyle w:val="SAPEmphasis"/>
                <w:lang w:eastAsia="zh-CN"/>
              </w:rPr>
              <w:t>Block</w:t>
            </w:r>
          </w:p>
        </w:tc>
        <w:tc>
          <w:tcPr>
            <w:tcW w:w="6210" w:type="dxa"/>
            <w:tcBorders>
              <w:top w:val="single" w:sz="8" w:space="0" w:color="999999"/>
              <w:left w:val="single" w:sz="8" w:space="0" w:color="999999"/>
              <w:bottom w:val="single" w:sz="8" w:space="0" w:color="999999"/>
              <w:right w:val="single" w:sz="8" w:space="0" w:color="999999"/>
            </w:tcBorders>
          </w:tcPr>
          <w:p w14:paraId="1B957851" w14:textId="1A182D87" w:rsidR="005D37E0" w:rsidRPr="00AA46A3" w:rsidRDefault="005D37E0">
            <w:pPr>
              <w:rPr>
                <w:rFonts w:cstheme="minorBidi"/>
              </w:rPr>
            </w:pPr>
            <w:r w:rsidRPr="00AA46A3">
              <w:rPr>
                <w:lang w:eastAsia="zh-TW"/>
              </w:rPr>
              <w:t xml:space="preserve">Verify in the </w:t>
            </w:r>
            <w:r w:rsidRPr="00AA46A3">
              <w:rPr>
                <w:rStyle w:val="SAPScreenElement"/>
                <w:lang w:eastAsia="zh-TW"/>
              </w:rPr>
              <w:t xml:space="preserve">Job Information </w:t>
            </w:r>
            <w:r w:rsidR="004B511C" w:rsidRPr="00AA46A3">
              <w:rPr>
                <w:lang w:eastAsia="zh-TW"/>
              </w:rPr>
              <w:t xml:space="preserve">block </w:t>
            </w:r>
            <w:r w:rsidRPr="00AA46A3">
              <w:rPr>
                <w:lang w:eastAsia="zh-TW"/>
              </w:rPr>
              <w:t xml:space="preserve">of the </w:t>
            </w:r>
            <w:r w:rsidRPr="00AA46A3">
              <w:rPr>
                <w:rStyle w:val="SAPScreenElement"/>
                <w:lang w:eastAsia="zh-TW"/>
              </w:rPr>
              <w:t xml:space="preserve">Job Information </w:t>
            </w:r>
            <w:r w:rsidR="004B511C" w:rsidRPr="00AA46A3">
              <w:rPr>
                <w:lang w:eastAsia="zh-TW"/>
              </w:rPr>
              <w:t xml:space="preserve">subsection </w:t>
            </w:r>
            <w:r w:rsidRPr="00AA46A3">
              <w:rPr>
                <w:lang w:eastAsia="zh-TW"/>
              </w:rPr>
              <w:t xml:space="preserve">that the </w:t>
            </w:r>
            <w:r w:rsidRPr="00AA46A3">
              <w:rPr>
                <w:rStyle w:val="SAPScreenElement"/>
                <w:lang w:eastAsia="zh-TW"/>
              </w:rPr>
              <w:t>Employee Status</w:t>
            </w:r>
            <w:r w:rsidRPr="00AA46A3">
              <w:rPr>
                <w:lang w:eastAsia="zh-TW"/>
              </w:rPr>
              <w:t xml:space="preserve"> field has value</w:t>
            </w:r>
            <w:r w:rsidRPr="00AA46A3">
              <w:rPr>
                <w:rStyle w:val="SAPUserEntry"/>
                <w:color w:val="auto"/>
              </w:rPr>
              <w:t xml:space="preserve"> </w:t>
            </w:r>
            <w:r w:rsidRPr="00AA46A3">
              <w:rPr>
                <w:rStyle w:val="SAPUserEntry"/>
                <w:b w:val="0"/>
                <w:color w:val="auto"/>
                <w:lang w:eastAsia="zh-TW"/>
              </w:rPr>
              <w:t>Active</w:t>
            </w:r>
            <w:r w:rsidRPr="00AA46A3">
              <w:rPr>
                <w:lang w:eastAsia="zh-TW"/>
              </w:rPr>
              <w:t>.</w:t>
            </w:r>
          </w:p>
        </w:tc>
        <w:tc>
          <w:tcPr>
            <w:tcW w:w="4078" w:type="dxa"/>
            <w:tcBorders>
              <w:top w:val="single" w:sz="8" w:space="0" w:color="999999"/>
              <w:left w:val="single" w:sz="8" w:space="0" w:color="999999"/>
              <w:bottom w:val="single" w:sz="8" w:space="0" w:color="999999"/>
              <w:right w:val="single" w:sz="8" w:space="0" w:color="999999"/>
            </w:tcBorders>
          </w:tcPr>
          <w:p w14:paraId="5035701A" w14:textId="77777777" w:rsidR="005D37E0" w:rsidRPr="00AA46A3" w:rsidRDefault="005D37E0" w:rsidP="005D37E0"/>
        </w:tc>
        <w:tc>
          <w:tcPr>
            <w:tcW w:w="1260" w:type="dxa"/>
            <w:tcBorders>
              <w:top w:val="single" w:sz="8" w:space="0" w:color="999999"/>
              <w:left w:val="single" w:sz="8" w:space="0" w:color="999999"/>
              <w:bottom w:val="single" w:sz="8" w:space="0" w:color="999999"/>
              <w:right w:val="single" w:sz="8" w:space="0" w:color="999999"/>
            </w:tcBorders>
          </w:tcPr>
          <w:p w14:paraId="2D1A6386" w14:textId="77777777" w:rsidR="005D37E0" w:rsidRPr="00AA46A3" w:rsidRDefault="005D37E0" w:rsidP="005D37E0"/>
        </w:tc>
      </w:tr>
      <w:tr w:rsidR="005D37E0" w:rsidRPr="00AA46A3" w14:paraId="7CA856DB" w14:textId="77777777" w:rsidTr="0079395A">
        <w:trPr>
          <w:trHeight w:val="576"/>
        </w:trPr>
        <w:tc>
          <w:tcPr>
            <w:tcW w:w="872" w:type="dxa"/>
            <w:tcBorders>
              <w:top w:val="single" w:sz="8" w:space="0" w:color="999999"/>
              <w:left w:val="single" w:sz="8" w:space="0" w:color="999999"/>
              <w:bottom w:val="single" w:sz="8" w:space="0" w:color="999999"/>
              <w:right w:val="single" w:sz="8" w:space="0" w:color="999999"/>
            </w:tcBorders>
          </w:tcPr>
          <w:p w14:paraId="5EFF7632" w14:textId="7652A9DB" w:rsidR="005D37E0" w:rsidRPr="00AA46A3" w:rsidRDefault="005D37E0" w:rsidP="005D37E0">
            <w:pPr>
              <w:rPr>
                <w:lang w:eastAsia="zh-TW"/>
              </w:rPr>
            </w:pPr>
            <w:r w:rsidRPr="00AA46A3">
              <w:t>6</w:t>
            </w:r>
          </w:p>
        </w:tc>
        <w:tc>
          <w:tcPr>
            <w:tcW w:w="1890" w:type="dxa"/>
            <w:tcBorders>
              <w:top w:val="single" w:sz="8" w:space="0" w:color="999999"/>
              <w:left w:val="single" w:sz="8" w:space="0" w:color="999999"/>
              <w:bottom w:val="single" w:sz="8" w:space="0" w:color="999999"/>
              <w:right w:val="single" w:sz="8" w:space="0" w:color="999999"/>
            </w:tcBorders>
          </w:tcPr>
          <w:p w14:paraId="09663987" w14:textId="06CEEDDB" w:rsidR="005D37E0" w:rsidRPr="0079395A" w:rsidRDefault="005D37E0" w:rsidP="005D37E0">
            <w:pPr>
              <w:rPr>
                <w:rStyle w:val="SAPEmphasis"/>
                <w:lang w:eastAsia="zh-CN"/>
              </w:rPr>
            </w:pPr>
            <w:r w:rsidRPr="0079395A">
              <w:rPr>
                <w:rStyle w:val="SAPEmphasis"/>
                <w:lang w:eastAsia="zh-CN"/>
              </w:rPr>
              <w:t>View Position Information (Optional)</w:t>
            </w:r>
          </w:p>
        </w:tc>
        <w:tc>
          <w:tcPr>
            <w:tcW w:w="6210" w:type="dxa"/>
            <w:tcBorders>
              <w:top w:val="single" w:sz="8" w:space="0" w:color="999999"/>
              <w:left w:val="single" w:sz="8" w:space="0" w:color="999999"/>
              <w:bottom w:val="single" w:sz="8" w:space="0" w:color="999999"/>
              <w:right w:val="single" w:sz="8" w:space="0" w:color="999999"/>
            </w:tcBorders>
          </w:tcPr>
          <w:p w14:paraId="31B9AFF5" w14:textId="729A35AB" w:rsidR="005D37E0" w:rsidRPr="00AA46A3" w:rsidRDefault="005D37E0" w:rsidP="006608D2">
            <w:pPr>
              <w:rPr>
                <w:lang w:eastAsia="zh-TW"/>
              </w:rPr>
            </w:pPr>
            <w:r w:rsidRPr="00AA46A3">
              <w:rPr>
                <w:rStyle w:val="SAPEmphasis"/>
              </w:rPr>
              <w:t xml:space="preserve">Only if Position Management </w:t>
            </w:r>
            <w:r w:rsidR="00CC32A9" w:rsidRPr="00CC32A9">
              <w:rPr>
                <w:rStyle w:val="SAPEmphasis"/>
              </w:rPr>
              <w:t xml:space="preserve">has been implemented </w:t>
            </w:r>
            <w:r w:rsidRPr="00AA46A3">
              <w:rPr>
                <w:rStyle w:val="SAPEmphasis"/>
              </w:rPr>
              <w:t xml:space="preserve">and </w:t>
            </w:r>
            <w:r w:rsidR="002561F0" w:rsidRPr="00AA46A3">
              <w:rPr>
                <w:rStyle w:val="SAPScreenElement"/>
                <w:b/>
                <w:color w:val="auto"/>
              </w:rPr>
              <w:t>Right to Return</w:t>
            </w:r>
            <w:r w:rsidR="002561F0" w:rsidRPr="00AA46A3">
              <w:t xml:space="preserve"> </w:t>
            </w:r>
            <w:r w:rsidRPr="00AA46A3">
              <w:rPr>
                <w:rStyle w:val="SAPEmphasis"/>
              </w:rPr>
              <w:t xml:space="preserve">feature is activated: </w:t>
            </w:r>
            <w:r w:rsidRPr="00AA46A3">
              <w:t xml:space="preserve">In the </w:t>
            </w:r>
            <w:r w:rsidRPr="00AA46A3">
              <w:rPr>
                <w:rStyle w:val="SAPScreenElement"/>
              </w:rPr>
              <w:t>Position Information</w:t>
            </w:r>
            <w:r w:rsidRPr="00AA46A3">
              <w:t xml:space="preserve"> </w:t>
            </w:r>
            <w:r w:rsidR="002A7D32" w:rsidRPr="00AA46A3">
              <w:t xml:space="preserve">block </w:t>
            </w:r>
            <w:r w:rsidRPr="00AA46A3">
              <w:t xml:space="preserve">of the </w:t>
            </w:r>
            <w:r w:rsidR="002A7D32" w:rsidRPr="00AA46A3">
              <w:rPr>
                <w:rStyle w:val="SAPScreenElement"/>
              </w:rPr>
              <w:t xml:space="preserve">Organizational </w:t>
            </w:r>
            <w:r w:rsidRPr="00AA46A3">
              <w:rPr>
                <w:rStyle w:val="SAPScreenElement"/>
              </w:rPr>
              <w:t xml:space="preserve">Information </w:t>
            </w:r>
            <w:r w:rsidR="002A7D32" w:rsidRPr="00AA46A3">
              <w:t xml:space="preserve">subsection </w:t>
            </w:r>
            <w:r w:rsidRPr="00AA46A3">
              <w:t xml:space="preserve">verify that the employee is assigned again to the same position as before the long-term </w:t>
            </w:r>
            <w:r w:rsidR="00245D0B" w:rsidRPr="00AA46A3">
              <w:t>time off</w:t>
            </w:r>
            <w:r w:rsidRPr="00AA46A3">
              <w:t xml:space="preserve">. Verify that the </w:t>
            </w:r>
            <w:r w:rsidRPr="00AA46A3">
              <w:rPr>
                <w:rStyle w:val="SAPScreenElement"/>
              </w:rPr>
              <w:t>Position Entry Date</w:t>
            </w:r>
            <w:r w:rsidRPr="00AA46A3">
              <w:t xml:space="preserve"> coincides with the actual return date maintained in process step </w:t>
            </w:r>
            <w:r w:rsidRPr="00AA46A3">
              <w:rPr>
                <w:rStyle w:val="SAPScreenElement"/>
                <w:color w:val="auto"/>
              </w:rPr>
              <w:t xml:space="preserve">Entering Return to Work from Long-Term </w:t>
            </w:r>
            <w:r w:rsidR="00245D0B" w:rsidRPr="00AA46A3">
              <w:rPr>
                <w:rStyle w:val="SAPScreenElement"/>
                <w:color w:val="auto"/>
              </w:rPr>
              <w:t>Time Off</w:t>
            </w:r>
            <w:r w:rsidRPr="00AA46A3">
              <w:rPr>
                <w:rStyle w:val="SAPScreenElement"/>
                <w:color w:val="auto"/>
              </w:rPr>
              <w:t xml:space="preserve"> Data</w:t>
            </w:r>
            <w:r w:rsidRPr="00AA46A3">
              <w:t>.</w:t>
            </w:r>
          </w:p>
        </w:tc>
        <w:tc>
          <w:tcPr>
            <w:tcW w:w="4078" w:type="dxa"/>
            <w:tcBorders>
              <w:top w:val="single" w:sz="8" w:space="0" w:color="999999"/>
              <w:left w:val="single" w:sz="8" w:space="0" w:color="999999"/>
              <w:bottom w:val="single" w:sz="8" w:space="0" w:color="999999"/>
              <w:right w:val="single" w:sz="8" w:space="0" w:color="999999"/>
            </w:tcBorders>
          </w:tcPr>
          <w:p w14:paraId="3BA02185" w14:textId="6978F5A6" w:rsidR="005D37E0" w:rsidRPr="00AA46A3" w:rsidRDefault="005D37E0" w:rsidP="005D37E0"/>
        </w:tc>
        <w:tc>
          <w:tcPr>
            <w:tcW w:w="1260" w:type="dxa"/>
            <w:tcBorders>
              <w:top w:val="single" w:sz="8" w:space="0" w:color="999999"/>
              <w:left w:val="single" w:sz="8" w:space="0" w:color="999999"/>
              <w:bottom w:val="single" w:sz="8" w:space="0" w:color="999999"/>
              <w:right w:val="single" w:sz="8" w:space="0" w:color="999999"/>
            </w:tcBorders>
          </w:tcPr>
          <w:p w14:paraId="0932CB27" w14:textId="77777777" w:rsidR="005D37E0" w:rsidRPr="00AA46A3" w:rsidRDefault="005D37E0" w:rsidP="005D37E0"/>
        </w:tc>
      </w:tr>
      <w:tr w:rsidR="005D37E0" w:rsidRPr="00AA46A3" w14:paraId="6DAB6877" w14:textId="77777777" w:rsidTr="0079395A">
        <w:trPr>
          <w:trHeight w:val="576"/>
        </w:trPr>
        <w:tc>
          <w:tcPr>
            <w:tcW w:w="872" w:type="dxa"/>
            <w:tcBorders>
              <w:top w:val="single" w:sz="8" w:space="0" w:color="999999"/>
              <w:left w:val="single" w:sz="8" w:space="0" w:color="999999"/>
              <w:bottom w:val="single" w:sz="8" w:space="0" w:color="999999"/>
              <w:right w:val="single" w:sz="8" w:space="0" w:color="999999"/>
            </w:tcBorders>
          </w:tcPr>
          <w:p w14:paraId="76DCAFD0" w14:textId="4DFC1784" w:rsidR="005D37E0" w:rsidRPr="00AA46A3" w:rsidRDefault="005D37E0" w:rsidP="005D37E0">
            <w:pPr>
              <w:rPr>
                <w:lang w:eastAsia="zh-TW"/>
              </w:rPr>
            </w:pPr>
            <w:r w:rsidRPr="00AA46A3">
              <w:rPr>
                <w:lang w:eastAsia="zh-TW"/>
              </w:rPr>
              <w:t>7</w:t>
            </w:r>
          </w:p>
        </w:tc>
        <w:tc>
          <w:tcPr>
            <w:tcW w:w="1890" w:type="dxa"/>
            <w:tcBorders>
              <w:top w:val="single" w:sz="8" w:space="0" w:color="999999"/>
              <w:left w:val="single" w:sz="8" w:space="0" w:color="999999"/>
              <w:bottom w:val="single" w:sz="8" w:space="0" w:color="999999"/>
              <w:right w:val="single" w:sz="8" w:space="0" w:color="999999"/>
            </w:tcBorders>
          </w:tcPr>
          <w:p w14:paraId="0B51BBFF" w14:textId="4BC048AD" w:rsidR="005D37E0" w:rsidRPr="0079395A" w:rsidRDefault="005D37E0" w:rsidP="005D37E0">
            <w:pPr>
              <w:rPr>
                <w:rStyle w:val="SAPEmphasis"/>
                <w:lang w:eastAsia="zh-CN"/>
              </w:rPr>
            </w:pPr>
            <w:r w:rsidRPr="0079395A">
              <w:rPr>
                <w:rStyle w:val="SAPEmphasis"/>
                <w:lang w:eastAsia="zh-CN"/>
              </w:rPr>
              <w:t>Go to Job Information History</w:t>
            </w:r>
          </w:p>
        </w:tc>
        <w:tc>
          <w:tcPr>
            <w:tcW w:w="6210" w:type="dxa"/>
            <w:tcBorders>
              <w:top w:val="single" w:sz="8" w:space="0" w:color="999999"/>
              <w:left w:val="single" w:sz="8" w:space="0" w:color="999999"/>
              <w:bottom w:val="single" w:sz="8" w:space="0" w:color="999999"/>
              <w:right w:val="single" w:sz="8" w:space="0" w:color="999999"/>
            </w:tcBorders>
          </w:tcPr>
          <w:p w14:paraId="59A5DBCF" w14:textId="4B45CBC6" w:rsidR="005D37E0" w:rsidRPr="00AA46A3" w:rsidRDefault="004B511C">
            <w:pPr>
              <w:rPr>
                <w:lang w:eastAsia="zh-TW"/>
              </w:rPr>
            </w:pPr>
            <w:r w:rsidRPr="00AA46A3">
              <w:rPr>
                <w:lang w:eastAsia="zh-TW"/>
              </w:rPr>
              <w:t xml:space="preserve">Select the </w:t>
            </w:r>
            <w:r w:rsidRPr="00AA46A3">
              <w:rPr>
                <w:rStyle w:val="SAPScreenElement"/>
                <w:lang w:eastAsia="zh-TW"/>
              </w:rPr>
              <w:t>Clock</w:t>
            </w:r>
            <w:r w:rsidR="00130328" w:rsidRPr="00AA46A3">
              <w:rPr>
                <w:rStyle w:val="SAPScreenElement"/>
                <w:lang w:eastAsia="zh-TW"/>
              </w:rPr>
              <w:t xml:space="preserve"> </w:t>
            </w:r>
            <w:r w:rsidR="00130328" w:rsidRPr="00AA46A3">
              <w:rPr>
                <w:rStyle w:val="SAPScreenElement"/>
              </w:rPr>
              <w:t>(History)</w:t>
            </w:r>
            <w:r w:rsidRPr="00AA46A3">
              <w:rPr>
                <w:lang w:eastAsia="zh-TW"/>
              </w:rPr>
              <w:t xml:space="preserve"> icon next to </w:t>
            </w:r>
            <w:r w:rsidR="005D37E0" w:rsidRPr="00AA46A3">
              <w:rPr>
                <w:lang w:eastAsia="zh-TW"/>
              </w:rPr>
              <w:t xml:space="preserve">the </w:t>
            </w:r>
            <w:r w:rsidR="005D37E0" w:rsidRPr="00AA46A3">
              <w:rPr>
                <w:rStyle w:val="SAPScreenElement"/>
                <w:lang w:eastAsia="zh-TW"/>
              </w:rPr>
              <w:t xml:space="preserve">Job Information </w:t>
            </w:r>
            <w:r w:rsidRPr="00AA46A3">
              <w:rPr>
                <w:lang w:eastAsia="zh-TW"/>
              </w:rPr>
              <w:t>block</w:t>
            </w:r>
            <w:r w:rsidR="005D37E0" w:rsidRPr="00AA46A3">
              <w:rPr>
                <w:lang w:eastAsia="zh-TW"/>
              </w:rPr>
              <w:t>.</w:t>
            </w:r>
          </w:p>
        </w:tc>
        <w:tc>
          <w:tcPr>
            <w:tcW w:w="4078" w:type="dxa"/>
            <w:tcBorders>
              <w:top w:val="single" w:sz="8" w:space="0" w:color="999999"/>
              <w:left w:val="single" w:sz="8" w:space="0" w:color="999999"/>
              <w:bottom w:val="single" w:sz="8" w:space="0" w:color="999999"/>
              <w:right w:val="single" w:sz="8" w:space="0" w:color="999999"/>
            </w:tcBorders>
          </w:tcPr>
          <w:p w14:paraId="4AEE7A8D" w14:textId="12655D8A" w:rsidR="004B511C" w:rsidRPr="00AA46A3" w:rsidRDefault="00ED38F2" w:rsidP="008B6B61">
            <w:pPr>
              <w:rPr>
                <w:lang w:eastAsia="zh-TW"/>
              </w:rPr>
            </w:pPr>
            <w:r w:rsidRPr="00AA46A3">
              <w:rPr>
                <w:lang w:eastAsia="zh-TW"/>
              </w:rPr>
              <w:t xml:space="preserve">The </w:t>
            </w:r>
            <w:r w:rsidRPr="00AA46A3">
              <w:rPr>
                <w:rStyle w:val="SAPScreenElement"/>
                <w:lang w:eastAsia="zh-TW"/>
              </w:rPr>
              <w:t xml:space="preserve">Job Information Changes </w:t>
            </w:r>
            <w:r w:rsidRPr="00AA46A3">
              <w:rPr>
                <w:lang w:eastAsia="zh-TW"/>
              </w:rPr>
              <w:t>dialog box is displayed</w:t>
            </w:r>
            <w:r w:rsidR="005D37E0" w:rsidRPr="00AA46A3">
              <w:rPr>
                <w:lang w:eastAsia="zh-TW"/>
              </w:rPr>
              <w:t>: on the left hand-side, the historical records of the job information are listed</w:t>
            </w:r>
            <w:r w:rsidRPr="00AA46A3">
              <w:rPr>
                <w:lang w:eastAsia="zh-TW"/>
              </w:rPr>
              <w:t>;</w:t>
            </w:r>
            <w:r w:rsidR="005D37E0" w:rsidRPr="00AA46A3">
              <w:rPr>
                <w:lang w:eastAsia="zh-TW"/>
              </w:rPr>
              <w:t xml:space="preserve"> on the right hand-side</w:t>
            </w:r>
            <w:r w:rsidRPr="00AA46A3">
              <w:rPr>
                <w:lang w:eastAsia="zh-TW"/>
              </w:rPr>
              <w:t>,</w:t>
            </w:r>
            <w:r w:rsidR="005D37E0" w:rsidRPr="00AA46A3">
              <w:rPr>
                <w:lang w:eastAsia="zh-TW"/>
              </w:rPr>
              <w:t xml:space="preserve"> the</w:t>
            </w:r>
            <w:r w:rsidR="005D37E0" w:rsidRPr="00AA46A3">
              <w:rPr>
                <w:rStyle w:val="SAPScreenElement"/>
                <w:lang w:eastAsia="zh-TW"/>
              </w:rPr>
              <w:t xml:space="preserve"> </w:t>
            </w:r>
            <w:r w:rsidR="005D37E0" w:rsidRPr="00AA46A3">
              <w:rPr>
                <w:lang w:eastAsia="zh-TW"/>
              </w:rPr>
              <w:t>current valid record</w:t>
            </w:r>
            <w:r w:rsidRPr="00AA46A3">
              <w:rPr>
                <w:lang w:eastAsia="zh-TW"/>
              </w:rPr>
              <w:t xml:space="preserve"> is displayed</w:t>
            </w:r>
            <w:r w:rsidR="005D37E0" w:rsidRPr="00AA46A3">
              <w:rPr>
                <w:lang w:eastAsia="zh-TW"/>
              </w:rPr>
              <w:t>.</w:t>
            </w:r>
          </w:p>
        </w:tc>
        <w:tc>
          <w:tcPr>
            <w:tcW w:w="1260" w:type="dxa"/>
            <w:tcBorders>
              <w:top w:val="single" w:sz="8" w:space="0" w:color="999999"/>
              <w:left w:val="single" w:sz="8" w:space="0" w:color="999999"/>
              <w:bottom w:val="single" w:sz="8" w:space="0" w:color="999999"/>
              <w:right w:val="single" w:sz="8" w:space="0" w:color="999999"/>
            </w:tcBorders>
          </w:tcPr>
          <w:p w14:paraId="39E051B5" w14:textId="77777777" w:rsidR="005D37E0" w:rsidRPr="00AA46A3" w:rsidRDefault="005D37E0" w:rsidP="005D37E0"/>
        </w:tc>
      </w:tr>
      <w:tr w:rsidR="005D37E0" w:rsidRPr="00AA46A3" w14:paraId="28F83D2F" w14:textId="77777777" w:rsidTr="0079395A">
        <w:trPr>
          <w:trHeight w:val="576"/>
        </w:trPr>
        <w:tc>
          <w:tcPr>
            <w:tcW w:w="872" w:type="dxa"/>
            <w:tcBorders>
              <w:top w:val="single" w:sz="8" w:space="0" w:color="999999"/>
              <w:left w:val="single" w:sz="8" w:space="0" w:color="999999"/>
              <w:bottom w:val="single" w:sz="8" w:space="0" w:color="999999"/>
              <w:right w:val="single" w:sz="8" w:space="0" w:color="999999"/>
            </w:tcBorders>
          </w:tcPr>
          <w:p w14:paraId="00CB8B66" w14:textId="447456C6" w:rsidR="005D37E0" w:rsidRPr="00AA46A3" w:rsidRDefault="005D37E0" w:rsidP="005D37E0">
            <w:r w:rsidRPr="00AA46A3">
              <w:t>8</w:t>
            </w:r>
          </w:p>
        </w:tc>
        <w:tc>
          <w:tcPr>
            <w:tcW w:w="1890" w:type="dxa"/>
            <w:tcBorders>
              <w:top w:val="single" w:sz="8" w:space="0" w:color="999999"/>
              <w:left w:val="single" w:sz="8" w:space="0" w:color="999999"/>
              <w:bottom w:val="single" w:sz="8" w:space="0" w:color="999999"/>
              <w:right w:val="single" w:sz="8" w:space="0" w:color="999999"/>
            </w:tcBorders>
          </w:tcPr>
          <w:p w14:paraId="1BAF6D85" w14:textId="77777777" w:rsidR="005D37E0" w:rsidRPr="0079395A" w:rsidRDefault="005D37E0" w:rsidP="005D37E0">
            <w:pPr>
              <w:rPr>
                <w:rStyle w:val="SAPEmphasis"/>
                <w:lang w:eastAsia="zh-CN"/>
              </w:rPr>
            </w:pPr>
            <w:r w:rsidRPr="0079395A">
              <w:rPr>
                <w:rStyle w:val="SAPEmphasis"/>
                <w:lang w:eastAsia="zh-CN"/>
              </w:rPr>
              <w:t>View Job Information Details</w:t>
            </w:r>
          </w:p>
        </w:tc>
        <w:tc>
          <w:tcPr>
            <w:tcW w:w="6210" w:type="dxa"/>
            <w:tcBorders>
              <w:top w:val="single" w:sz="8" w:space="0" w:color="999999"/>
              <w:left w:val="single" w:sz="8" w:space="0" w:color="999999"/>
              <w:bottom w:val="single" w:sz="8" w:space="0" w:color="999999"/>
              <w:right w:val="single" w:sz="8" w:space="0" w:color="999999"/>
            </w:tcBorders>
          </w:tcPr>
          <w:p w14:paraId="34095A44" w14:textId="3920B17F" w:rsidR="005D37E0" w:rsidRPr="00AA46A3" w:rsidRDefault="005D37E0" w:rsidP="005D37E0">
            <w:r w:rsidRPr="00AA46A3">
              <w:t xml:space="preserve">In the </w:t>
            </w:r>
            <w:r w:rsidRPr="00AA46A3">
              <w:rPr>
                <w:rStyle w:val="SAPScreenElement"/>
              </w:rPr>
              <w:t>Job Information</w:t>
            </w:r>
            <w:r w:rsidR="00ED38F2" w:rsidRPr="00AA46A3">
              <w:rPr>
                <w:rStyle w:val="SAPScreenElement"/>
                <w:lang w:eastAsia="zh-TW"/>
              </w:rPr>
              <w:t xml:space="preserve"> Changes </w:t>
            </w:r>
            <w:r w:rsidR="00ED38F2" w:rsidRPr="00AA46A3">
              <w:rPr>
                <w:lang w:eastAsia="zh-TW"/>
              </w:rPr>
              <w:t xml:space="preserve">dialog box </w:t>
            </w:r>
            <w:r w:rsidRPr="00AA46A3">
              <w:t>verify that following values are displayed</w:t>
            </w:r>
            <w:r w:rsidR="00ED38F2" w:rsidRPr="00AA46A3">
              <w:rPr>
                <w:lang w:eastAsia="zh-TW"/>
              </w:rPr>
              <w:t xml:space="preserve"> in the </w:t>
            </w:r>
            <w:r w:rsidR="00ED38F2" w:rsidRPr="00AA46A3">
              <w:rPr>
                <w:rStyle w:val="SAPScreenElement"/>
                <w:lang w:eastAsia="zh-TW"/>
              </w:rPr>
              <w:t>Employee Status</w:t>
            </w:r>
            <w:r w:rsidR="00ED38F2" w:rsidRPr="00AA46A3">
              <w:rPr>
                <w:lang w:eastAsia="zh-TW"/>
              </w:rPr>
              <w:t xml:space="preserve"> and </w:t>
            </w:r>
            <w:r w:rsidR="00ED38F2" w:rsidRPr="00AA46A3">
              <w:rPr>
                <w:rStyle w:val="SAPScreenElement"/>
                <w:lang w:eastAsia="zh-TW"/>
              </w:rPr>
              <w:t>Event</w:t>
            </w:r>
            <w:r w:rsidR="00ED38F2" w:rsidRPr="00AA46A3">
              <w:rPr>
                <w:lang w:eastAsia="zh-TW"/>
              </w:rPr>
              <w:t xml:space="preserve"> blocks, respectively</w:t>
            </w:r>
            <w:r w:rsidRPr="00AA46A3">
              <w:t>:</w:t>
            </w:r>
          </w:p>
          <w:p w14:paraId="65D8A49A" w14:textId="77777777" w:rsidR="005D37E0" w:rsidRPr="00AA46A3" w:rsidRDefault="005D37E0" w:rsidP="005D37E0">
            <w:r w:rsidRPr="00AA46A3">
              <w:rPr>
                <w:rStyle w:val="SAPScreenElement"/>
              </w:rPr>
              <w:t>Employee Status</w:t>
            </w:r>
            <w:r w:rsidRPr="00AA46A3">
              <w:t xml:space="preserve">: </w:t>
            </w:r>
            <w:r w:rsidRPr="00AA46A3">
              <w:rPr>
                <w:rStyle w:val="SAPUserEntry"/>
                <w:b w:val="0"/>
                <w:color w:val="auto"/>
              </w:rPr>
              <w:t>Active</w:t>
            </w:r>
          </w:p>
          <w:p w14:paraId="432F8B7D" w14:textId="77777777" w:rsidR="005D37E0" w:rsidRPr="00AA46A3" w:rsidRDefault="005D37E0" w:rsidP="005D37E0">
            <w:r w:rsidRPr="00AA46A3">
              <w:rPr>
                <w:rStyle w:val="SAPScreenElement"/>
              </w:rPr>
              <w:t>Event</w:t>
            </w:r>
            <w:r w:rsidRPr="00AA46A3">
              <w:t xml:space="preserve">: </w:t>
            </w:r>
            <w:r w:rsidRPr="00AA46A3">
              <w:rPr>
                <w:rStyle w:val="SAPUserEntry"/>
                <w:b w:val="0"/>
                <w:color w:val="auto"/>
              </w:rPr>
              <w:t>Return</w:t>
            </w:r>
            <w:r w:rsidRPr="00AA46A3">
              <w:t xml:space="preserve"> </w:t>
            </w:r>
            <w:r w:rsidRPr="00AA46A3">
              <w:rPr>
                <w:rStyle w:val="SAPUserEntry"/>
                <w:b w:val="0"/>
                <w:color w:val="auto"/>
              </w:rPr>
              <w:t>to</w:t>
            </w:r>
            <w:r w:rsidRPr="00AA46A3">
              <w:t xml:space="preserve"> </w:t>
            </w:r>
            <w:r w:rsidRPr="00AA46A3">
              <w:rPr>
                <w:rStyle w:val="SAPUserEntry"/>
                <w:b w:val="0"/>
                <w:color w:val="auto"/>
              </w:rPr>
              <w:t>Work</w:t>
            </w:r>
          </w:p>
          <w:p w14:paraId="12070CFC" w14:textId="77777777" w:rsidR="005D37E0" w:rsidRPr="00AA46A3" w:rsidRDefault="005D37E0" w:rsidP="005D37E0">
            <w:r w:rsidRPr="00AA46A3">
              <w:rPr>
                <w:rStyle w:val="SAPScreenElement"/>
              </w:rPr>
              <w:t>Event Reason</w:t>
            </w:r>
            <w:r w:rsidRPr="00AA46A3">
              <w:t xml:space="preserve">: </w:t>
            </w:r>
            <w:r w:rsidRPr="00AA46A3">
              <w:rPr>
                <w:rStyle w:val="SAPUserEntry"/>
                <w:b w:val="0"/>
                <w:color w:val="auto"/>
              </w:rPr>
              <w:t>Return</w:t>
            </w:r>
            <w:r w:rsidRPr="00AA46A3">
              <w:t xml:space="preserve"> </w:t>
            </w:r>
            <w:r w:rsidRPr="00AA46A3">
              <w:rPr>
                <w:rStyle w:val="SAPUserEntry"/>
                <w:b w:val="0"/>
                <w:color w:val="auto"/>
              </w:rPr>
              <w:t>From</w:t>
            </w:r>
            <w:r w:rsidRPr="00AA46A3">
              <w:t xml:space="preserve"> </w:t>
            </w:r>
            <w:r w:rsidRPr="00AA46A3">
              <w:rPr>
                <w:rStyle w:val="SAPUserEntry"/>
                <w:b w:val="0"/>
                <w:color w:val="auto"/>
              </w:rPr>
              <w:t>Leave</w:t>
            </w:r>
            <w:r w:rsidRPr="00AA46A3">
              <w:t xml:space="preserve"> </w:t>
            </w:r>
            <w:r w:rsidRPr="00AA46A3">
              <w:rPr>
                <w:rStyle w:val="SAPUserEntry"/>
                <w:b w:val="0"/>
                <w:color w:val="auto"/>
              </w:rPr>
              <w:t>(RETLEAVE)</w:t>
            </w:r>
          </w:p>
        </w:tc>
        <w:tc>
          <w:tcPr>
            <w:tcW w:w="4078" w:type="dxa"/>
            <w:tcBorders>
              <w:top w:val="single" w:sz="8" w:space="0" w:color="999999"/>
              <w:left w:val="single" w:sz="8" w:space="0" w:color="999999"/>
              <w:bottom w:val="single" w:sz="8" w:space="0" w:color="999999"/>
              <w:right w:val="single" w:sz="8" w:space="0" w:color="999999"/>
            </w:tcBorders>
          </w:tcPr>
          <w:p w14:paraId="3389D978" w14:textId="77777777" w:rsidR="005D37E0" w:rsidRPr="00AA46A3" w:rsidRDefault="005D37E0" w:rsidP="005D37E0"/>
        </w:tc>
        <w:tc>
          <w:tcPr>
            <w:tcW w:w="1260" w:type="dxa"/>
            <w:tcBorders>
              <w:top w:val="single" w:sz="8" w:space="0" w:color="999999"/>
              <w:left w:val="single" w:sz="8" w:space="0" w:color="999999"/>
              <w:bottom w:val="single" w:sz="8" w:space="0" w:color="999999"/>
              <w:right w:val="single" w:sz="8" w:space="0" w:color="999999"/>
            </w:tcBorders>
          </w:tcPr>
          <w:p w14:paraId="4A6893BB" w14:textId="77777777" w:rsidR="005D37E0" w:rsidRPr="00AA46A3" w:rsidRDefault="005D37E0" w:rsidP="005D37E0"/>
        </w:tc>
      </w:tr>
    </w:tbl>
    <w:p w14:paraId="65545F3B" w14:textId="77777777" w:rsidR="0005119A" w:rsidRPr="00AA46A3" w:rsidRDefault="00DF1A4C" w:rsidP="009756A2">
      <w:pPr>
        <w:pStyle w:val="SAPNoteHeading"/>
        <w:spacing w:before="240"/>
      </w:pPr>
      <w:bookmarkStart w:id="1532" w:name="_Toc434084877"/>
      <w:bookmarkStart w:id="1533" w:name="_Toc434236549"/>
      <w:bookmarkStart w:id="1534" w:name="_Toc434239005"/>
      <w:bookmarkStart w:id="1535" w:name="_Toc437516212"/>
      <w:bookmarkEnd w:id="1532"/>
      <w:bookmarkEnd w:id="1533"/>
      <w:bookmarkEnd w:id="1534"/>
      <w:bookmarkEnd w:id="1535"/>
      <w:r w:rsidRPr="00AA46A3">
        <w:rPr>
          <w:noProof/>
        </w:rPr>
        <w:drawing>
          <wp:inline distT="0" distB="0" distL="0" distR="0" wp14:anchorId="6A62C3C6" wp14:editId="69FD604A">
            <wp:extent cx="225425" cy="225425"/>
            <wp:effectExtent l="0" t="0" r="3175" b="3175"/>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05119A" w:rsidRPr="00AA46A3">
        <w:t> Caution</w:t>
      </w:r>
    </w:p>
    <w:p w14:paraId="70D6449B" w14:textId="4675BC77" w:rsidR="0005119A" w:rsidRPr="00AA46A3" w:rsidRDefault="0005119A" w:rsidP="00245D0B">
      <w:pPr>
        <w:pStyle w:val="NoteParagraph"/>
        <w:ind w:left="624"/>
      </w:pPr>
      <w:r w:rsidRPr="00AA46A3">
        <w:rPr>
          <w:b/>
        </w:rPr>
        <w:t>Only in case integration with Employee Central Payroll is in place</w:t>
      </w:r>
      <w:r w:rsidRPr="00AA46A3">
        <w:t xml:space="preserve">, the employee time data is replicated to Employee Central Payroll. In order to check the correctness of the replicated data, proceed as described in </w:t>
      </w:r>
      <w:r w:rsidR="00190D1B" w:rsidRPr="00AA46A3">
        <w:t xml:space="preserve">the </w:t>
      </w:r>
      <w:r w:rsidRPr="00AA46A3">
        <w:t xml:space="preserve">test script of scope item </w:t>
      </w:r>
      <w:r w:rsidR="00AB44D5" w:rsidRPr="00AA46A3">
        <w:rPr>
          <w:rFonts w:ascii="BentonSans Book Italic" w:hAnsi="BentonSans Book Italic"/>
        </w:rPr>
        <w:t xml:space="preserve">Integration with </w:t>
      </w:r>
      <w:r w:rsidR="003B00C0" w:rsidRPr="00AA46A3">
        <w:rPr>
          <w:rFonts w:ascii="BentonSans Book Italic" w:hAnsi="BentonSans Book Italic"/>
        </w:rPr>
        <w:t xml:space="preserve">SAP </w:t>
      </w:r>
      <w:r w:rsidR="00AB44D5" w:rsidRPr="00AA46A3">
        <w:rPr>
          <w:rFonts w:ascii="BentonSans Book Italic" w:hAnsi="BentonSans Book Italic"/>
        </w:rPr>
        <w:t>SuccessFactors Employee Central Payroll</w:t>
      </w:r>
      <w:r w:rsidR="00AB44D5" w:rsidRPr="00AA46A3">
        <w:rPr>
          <w:rStyle w:val="SAPScreenElement"/>
          <w:color w:val="auto"/>
        </w:rPr>
        <w:t xml:space="preserve"> </w:t>
      </w:r>
      <w:r w:rsidRPr="00AA46A3">
        <w:rPr>
          <w:rStyle w:val="SAPScreenElement"/>
          <w:color w:val="auto"/>
        </w:rPr>
        <w:t>(15O)</w:t>
      </w:r>
      <w:r w:rsidRPr="00AA46A3">
        <w:t>.</w:t>
      </w:r>
    </w:p>
    <w:p w14:paraId="6712D6E8" w14:textId="77777777" w:rsidR="00EA3FB3" w:rsidRPr="00AA46A3" w:rsidRDefault="00EA3FB3" w:rsidP="002B3343">
      <w:pPr>
        <w:pStyle w:val="Heading1"/>
      </w:pPr>
      <w:bookmarkStart w:id="1536" w:name="_Toc410684934"/>
      <w:bookmarkStart w:id="1537" w:name="_Toc417475808"/>
      <w:bookmarkStart w:id="1538" w:name="_Toc507513145"/>
      <w:r w:rsidRPr="00AA46A3">
        <w:t>Appendix</w:t>
      </w:r>
      <w:bookmarkEnd w:id="1536"/>
      <w:bookmarkEnd w:id="1537"/>
      <w:bookmarkEnd w:id="1538"/>
    </w:p>
    <w:p w14:paraId="6697450F" w14:textId="77777777" w:rsidR="00AA4506" w:rsidRPr="00AA46A3" w:rsidRDefault="00AA4506" w:rsidP="00AA4506">
      <w:pPr>
        <w:pStyle w:val="Heading2"/>
        <w:keepLines w:val="0"/>
        <w:widowControl w:val="0"/>
        <w:tabs>
          <w:tab w:val="num" w:pos="576"/>
          <w:tab w:val="left" w:pos="9356"/>
        </w:tabs>
        <w:spacing w:line="240" w:lineRule="auto"/>
        <w:ind w:left="578" w:hanging="578"/>
      </w:pPr>
      <w:bookmarkStart w:id="1539" w:name="_Toc478135355"/>
      <w:bookmarkStart w:id="1540" w:name="_Toc507513146"/>
      <w:bookmarkStart w:id="1541" w:name="_Toc386012204"/>
      <w:bookmarkStart w:id="1542" w:name="_Toc410684935"/>
      <w:bookmarkStart w:id="1543" w:name="_Toc417475809"/>
      <w:r w:rsidRPr="00AA46A3">
        <w:t>Executing Process Steps using Mobile App</w:t>
      </w:r>
      <w:bookmarkEnd w:id="1539"/>
      <w:bookmarkEnd w:id="1540"/>
    </w:p>
    <w:p w14:paraId="54414FE7" w14:textId="77777777" w:rsidR="00AA4506" w:rsidRPr="00AA46A3" w:rsidRDefault="00AA4506" w:rsidP="00AA4506">
      <w:r w:rsidRPr="00AA46A3">
        <w:t xml:space="preserve">As mentioned in chapter </w:t>
      </w:r>
      <w:r w:rsidRPr="00AA46A3">
        <w:rPr>
          <w:rStyle w:val="SAPTextReference"/>
        </w:rPr>
        <w:t>Overview Table</w:t>
      </w:r>
      <w:r w:rsidRPr="00AA46A3">
        <w:t xml:space="preserve">, several process steps can be executed via mobile device. For this, the SAP SuccessFactors Mobile application must have been activated on the mobile devices of the persons executing these steps. </w:t>
      </w:r>
    </w:p>
    <w:p w14:paraId="68A329A2" w14:textId="77777777" w:rsidR="00AA4506" w:rsidRPr="00AA46A3" w:rsidRDefault="00AA4506" w:rsidP="000D186E">
      <w:pPr>
        <w:pStyle w:val="SAPNoteHeading"/>
        <w:ind w:left="576"/>
      </w:pPr>
      <w:r w:rsidRPr="00AA46A3">
        <w:rPr>
          <w:noProof/>
        </w:rPr>
        <w:drawing>
          <wp:inline distT="0" distB="0" distL="0" distR="0" wp14:anchorId="3991A68C" wp14:editId="23AF1703">
            <wp:extent cx="228600" cy="228600"/>
            <wp:effectExtent l="0" t="0" r="0" b="0"/>
            <wp:docPr id="4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A46A3">
        <w:t> Recommendation</w:t>
      </w:r>
    </w:p>
    <w:p w14:paraId="56810816" w14:textId="70BB2400" w:rsidR="00AA4506" w:rsidRPr="00AA46A3" w:rsidRDefault="00AA4506" w:rsidP="000D186E">
      <w:pPr>
        <w:ind w:left="576"/>
      </w:pPr>
      <w:r w:rsidRPr="00AA46A3">
        <w:t xml:space="preserve">For details on activating the SAP SuccessFactors Mobile application, refer to the </w:t>
      </w:r>
      <w:r w:rsidR="0078044A">
        <w:rPr>
          <w:rStyle w:val="SAPTextReference"/>
        </w:rPr>
        <w:t xml:space="preserve">Read Me </w:t>
      </w:r>
      <w:r w:rsidR="0078044A">
        <w:t>document</w:t>
      </w:r>
      <w:r w:rsidRPr="00AA46A3">
        <w:t>.</w:t>
      </w:r>
    </w:p>
    <w:p w14:paraId="2F2024D6" w14:textId="77777777" w:rsidR="00AA4506" w:rsidRPr="00AA46A3" w:rsidRDefault="00AA4506" w:rsidP="00AA4506">
      <w:pPr>
        <w:ind w:left="540"/>
      </w:pPr>
    </w:p>
    <w:p w14:paraId="7F31EE58" w14:textId="4C684D04" w:rsidR="00AA4506" w:rsidRPr="00AA46A3" w:rsidRDefault="00AA4506" w:rsidP="00AA4506">
      <w:r w:rsidRPr="00AA46A3">
        <w:t>In the following, the procedure for executing the process steps using mobile devices are given.</w:t>
      </w:r>
    </w:p>
    <w:p w14:paraId="41DA9F83" w14:textId="0121C21A" w:rsidR="00962478" w:rsidRPr="00AA46A3" w:rsidRDefault="00962478" w:rsidP="00962478">
      <w:pPr>
        <w:pStyle w:val="Heading3"/>
      </w:pPr>
      <w:bookmarkStart w:id="1544" w:name="_Toc507513147"/>
      <w:bookmarkStart w:id="1545" w:name="_Toc478135357"/>
      <w:r w:rsidRPr="00AA46A3">
        <w:t>Requesting Time Off</w:t>
      </w:r>
      <w:bookmarkEnd w:id="1544"/>
    </w:p>
    <w:p w14:paraId="7B2639C8" w14:textId="77777777" w:rsidR="00962478" w:rsidRPr="00AA46A3" w:rsidRDefault="00962478" w:rsidP="00962478">
      <w:pPr>
        <w:pStyle w:val="SAPKeyblockTitle"/>
      </w:pPr>
      <w:r w:rsidRPr="00AA46A3">
        <w:t>Purpose</w:t>
      </w:r>
    </w:p>
    <w:p w14:paraId="04839BA8" w14:textId="67E4823F" w:rsidR="00962478" w:rsidRPr="00AA46A3" w:rsidRDefault="00962478" w:rsidP="00962478">
      <w:r w:rsidRPr="00AA46A3">
        <w:t xml:space="preserve">If the SAP SuccessFactors Mobile application has been activated on the mobile devices of the employees, they can </w:t>
      </w:r>
      <w:r w:rsidR="00B81C18" w:rsidRPr="00AA46A3">
        <w:t>request time off</w:t>
      </w:r>
      <w:r w:rsidRPr="00AA46A3">
        <w:t xml:space="preserve"> also on their mobile devices.</w:t>
      </w:r>
    </w:p>
    <w:p w14:paraId="47F72205" w14:textId="60216260" w:rsidR="00962478" w:rsidRPr="00AA46A3" w:rsidRDefault="00B81C18" w:rsidP="00962478">
      <w:r w:rsidRPr="00AA46A3">
        <w:t>To request time off on the mobile device</w:t>
      </w:r>
      <w:r w:rsidR="00962478" w:rsidRPr="00AA46A3">
        <w:t>, following users can activate the SAP SuccessFactors Mobile application:</w:t>
      </w:r>
    </w:p>
    <w:p w14:paraId="6EE0F72D" w14:textId="43406785" w:rsidR="00962478" w:rsidRPr="00AA46A3" w:rsidRDefault="00066A50" w:rsidP="00962478">
      <w:pPr>
        <w:pStyle w:val="ListParagraph"/>
        <w:numPr>
          <w:ilvl w:val="0"/>
          <w:numId w:val="50"/>
        </w:numPr>
        <w:ind w:left="360"/>
      </w:pPr>
      <w:r w:rsidRPr="00AA46A3">
        <w:t>E</w:t>
      </w:r>
      <w:r w:rsidR="00962478" w:rsidRPr="00AA46A3">
        <w:t>mployee</w:t>
      </w:r>
      <w:r w:rsidR="00126C63" w:rsidRPr="00AA46A3">
        <w:t>s</w:t>
      </w:r>
      <w:r w:rsidRPr="00AA46A3">
        <w:t>.</w:t>
      </w:r>
    </w:p>
    <w:p w14:paraId="47775FA0" w14:textId="77777777" w:rsidR="00962478" w:rsidRPr="00AA46A3" w:rsidRDefault="00962478" w:rsidP="00962478">
      <w:pPr>
        <w:pStyle w:val="SAPKeyblockTitle"/>
      </w:pPr>
      <w:r w:rsidRPr="00AA46A3">
        <w:t>Procedure</w:t>
      </w:r>
    </w:p>
    <w:p w14:paraId="499C54B7" w14:textId="77777777" w:rsidR="00962478" w:rsidRPr="00AA46A3" w:rsidRDefault="00962478" w:rsidP="00962478">
      <w:pPr>
        <w:pStyle w:val="ListParagraph"/>
        <w:numPr>
          <w:ilvl w:val="0"/>
          <w:numId w:val="51"/>
        </w:numPr>
        <w:ind w:left="360"/>
      </w:pPr>
      <w:r w:rsidRPr="00AA46A3">
        <w:t>Open the SAP SuccessFactors mobile app and log on by tapping the corresponding user name.</w:t>
      </w:r>
    </w:p>
    <w:p w14:paraId="299572AC" w14:textId="436B4606" w:rsidR="00D22BBB" w:rsidRPr="00AA46A3" w:rsidRDefault="00962478" w:rsidP="00962478">
      <w:pPr>
        <w:pStyle w:val="ListParagraph"/>
        <w:numPr>
          <w:ilvl w:val="0"/>
          <w:numId w:val="51"/>
        </w:numPr>
        <w:ind w:left="360"/>
        <w:rPr>
          <w:rStyle w:val="SAPScreenElement"/>
          <w:rFonts w:ascii="BentonSans Book" w:hAnsi="BentonSans Book"/>
          <w:color w:val="auto"/>
        </w:rPr>
      </w:pPr>
      <w:r w:rsidRPr="00AA46A3">
        <w:t>Ta</w:t>
      </w:r>
      <w:r w:rsidR="00066A50" w:rsidRPr="00AA46A3">
        <w:t>p</w:t>
      </w:r>
      <w:r w:rsidRPr="00AA46A3">
        <w:t xml:space="preserve"> on </w:t>
      </w:r>
      <w:r w:rsidR="0005052F" w:rsidRPr="00AA46A3">
        <w:rPr>
          <w:rStyle w:val="SAPScreenElement"/>
        </w:rPr>
        <w:t>More</w:t>
      </w:r>
      <w:r w:rsidR="00D22BBB" w:rsidRPr="00AA46A3">
        <w:t xml:space="preserve"> and</w:t>
      </w:r>
      <w:r w:rsidRPr="00AA46A3">
        <w:t xml:space="preserve"> </w:t>
      </w:r>
      <w:r w:rsidR="00554333" w:rsidRPr="00AA46A3">
        <w:t xml:space="preserve">tap </w:t>
      </w:r>
      <w:r w:rsidR="00554333" w:rsidRPr="00AA46A3">
        <w:rPr>
          <w:rStyle w:val="SAPScreenElement"/>
        </w:rPr>
        <w:t>Time Off</w:t>
      </w:r>
      <w:r w:rsidR="00D22BBB" w:rsidRPr="00AA46A3">
        <w:rPr>
          <w:rStyle w:val="SAPScreenElement"/>
        </w:rPr>
        <w:t>.</w:t>
      </w:r>
    </w:p>
    <w:p w14:paraId="317F4863" w14:textId="742449CD" w:rsidR="00D22BBB" w:rsidRPr="00AA46A3" w:rsidRDefault="00D22BBB" w:rsidP="001B412B">
      <w:pPr>
        <w:pStyle w:val="ListParagraph"/>
        <w:numPr>
          <w:ilvl w:val="0"/>
          <w:numId w:val="51"/>
        </w:numPr>
        <w:ind w:left="360"/>
        <w:rPr>
          <w:rStyle w:val="SAPScreenElement"/>
          <w:rFonts w:ascii="BentonSans Book" w:hAnsi="BentonSans Book"/>
          <w:color w:val="auto"/>
        </w:rPr>
      </w:pPr>
      <w:r w:rsidRPr="00AA46A3">
        <w:t>Before re</w:t>
      </w:r>
      <w:r w:rsidR="001B412B" w:rsidRPr="00AA46A3">
        <w:t>questing time off, check the balance still available on your time accounts, and possibly check also whether there are any public holidays in the period when you want to take time off.</w:t>
      </w:r>
    </w:p>
    <w:p w14:paraId="0D6AD749" w14:textId="056A2076" w:rsidR="00962478" w:rsidRPr="00AA46A3" w:rsidRDefault="001B412B" w:rsidP="00962478">
      <w:pPr>
        <w:pStyle w:val="ListParagraph"/>
        <w:numPr>
          <w:ilvl w:val="0"/>
          <w:numId w:val="51"/>
        </w:numPr>
        <w:ind w:left="360"/>
      </w:pPr>
      <w:r w:rsidRPr="00AA46A3">
        <w:t>Next</w:t>
      </w:r>
      <w:r w:rsidR="00554333" w:rsidRPr="00AA46A3">
        <w:rPr>
          <w:rStyle w:val="SAPScreenElement"/>
        </w:rPr>
        <w:t xml:space="preserve">, </w:t>
      </w:r>
      <w:r w:rsidRPr="00AA46A3">
        <w:t>tap</w:t>
      </w:r>
      <w:r w:rsidR="00962478" w:rsidRPr="00AA46A3">
        <w:t xml:space="preserve"> </w:t>
      </w:r>
      <w:r w:rsidR="00A81A6F" w:rsidRPr="00AA46A3">
        <w:t xml:space="preserve">in the </w:t>
      </w:r>
      <w:r w:rsidR="00A81A6F" w:rsidRPr="00AA46A3">
        <w:rPr>
          <w:rStyle w:val="SAPScreenElement"/>
        </w:rPr>
        <w:t>Request Time Off</w:t>
      </w:r>
      <w:r w:rsidR="00A81A6F" w:rsidRPr="00AA46A3">
        <w:t xml:space="preserve"> </w:t>
      </w:r>
      <w:r w:rsidRPr="00AA46A3">
        <w:t>part of the screen</w:t>
      </w:r>
      <w:r w:rsidR="00A81A6F" w:rsidRPr="00AA46A3">
        <w:t xml:space="preserve"> on the time type for which you want to request time off</w:t>
      </w:r>
      <w:r w:rsidR="00962478" w:rsidRPr="00AA46A3">
        <w:t>.</w:t>
      </w:r>
    </w:p>
    <w:p w14:paraId="2DC56E17" w14:textId="2239E836" w:rsidR="00A81A6F" w:rsidRPr="00AA46A3" w:rsidRDefault="00A81A6F" w:rsidP="00962478">
      <w:pPr>
        <w:pStyle w:val="ListParagraph"/>
        <w:numPr>
          <w:ilvl w:val="0"/>
          <w:numId w:val="51"/>
        </w:numPr>
        <w:ind w:left="360"/>
      </w:pPr>
      <w:r w:rsidRPr="00AA46A3">
        <w:t xml:space="preserve">Enter details as appropriate. Tap on the </w:t>
      </w:r>
      <w:r w:rsidRPr="00AA46A3">
        <w:rPr>
          <w:rStyle w:val="SAPScreenElement"/>
        </w:rPr>
        <w:t>Team Absences</w:t>
      </w:r>
      <w:r w:rsidRPr="00AA46A3">
        <w:t xml:space="preserve"> part of the screen to check who is also absent during the period you are requesting time off.</w:t>
      </w:r>
    </w:p>
    <w:p w14:paraId="56D1C716" w14:textId="711E8196" w:rsidR="00962478" w:rsidRPr="00AA46A3" w:rsidRDefault="00962478" w:rsidP="00962478">
      <w:pPr>
        <w:pStyle w:val="ListParagraph"/>
        <w:numPr>
          <w:ilvl w:val="0"/>
          <w:numId w:val="51"/>
        </w:numPr>
        <w:ind w:left="360"/>
      </w:pPr>
      <w:r w:rsidRPr="00AA46A3">
        <w:t xml:space="preserve">Then </w:t>
      </w:r>
      <w:r w:rsidR="00A81A6F" w:rsidRPr="00AA46A3">
        <w:t>tap</w:t>
      </w:r>
      <w:r w:rsidRPr="00AA46A3">
        <w:t xml:space="preserve"> </w:t>
      </w:r>
      <w:r w:rsidR="00D22BBB" w:rsidRPr="00AA46A3">
        <w:rPr>
          <w:rStyle w:val="SAPScreenElement"/>
        </w:rPr>
        <w:t>Send</w:t>
      </w:r>
      <w:r w:rsidRPr="00AA46A3">
        <w:t>.</w:t>
      </w:r>
    </w:p>
    <w:p w14:paraId="56470AA0" w14:textId="46AE6CDE" w:rsidR="00962478" w:rsidRPr="00AA46A3" w:rsidRDefault="00962478" w:rsidP="00962478">
      <w:pPr>
        <w:pStyle w:val="Heading3"/>
      </w:pPr>
      <w:bookmarkStart w:id="1546" w:name="_Toc507513148"/>
      <w:r w:rsidRPr="00AA46A3">
        <w:t>Processing Time Off Requests</w:t>
      </w:r>
      <w:bookmarkEnd w:id="1545"/>
      <w:bookmarkEnd w:id="1546"/>
    </w:p>
    <w:p w14:paraId="7E6F86BF" w14:textId="77777777" w:rsidR="00962478" w:rsidRPr="00AA46A3" w:rsidRDefault="00962478" w:rsidP="00962478">
      <w:pPr>
        <w:pStyle w:val="SAPKeyblockTitle"/>
      </w:pPr>
      <w:r w:rsidRPr="00AA46A3">
        <w:t>Purpose</w:t>
      </w:r>
    </w:p>
    <w:p w14:paraId="17913970" w14:textId="77777777" w:rsidR="00962478" w:rsidRPr="00AA46A3" w:rsidRDefault="00962478" w:rsidP="00962478">
      <w:r w:rsidRPr="00AA46A3">
        <w:t>If the SAP SuccessFactors Mobile application has been activated on the mobile devices of the approvers of requests, they receive the requests also on their mobile devices. Instead of approving/rejecting the requests on the company instance website, they can do so on their mobile devices.</w:t>
      </w:r>
    </w:p>
    <w:p w14:paraId="39552E77" w14:textId="6E11792E" w:rsidR="00962478" w:rsidRPr="00AA46A3" w:rsidRDefault="00B81C18" w:rsidP="00962478">
      <w:r w:rsidRPr="00AA46A3">
        <w:t>To process time off requests on the mobile device</w:t>
      </w:r>
      <w:r w:rsidR="00962478" w:rsidRPr="00AA46A3">
        <w:t>, following users can activate the SAP SuccessFactors Mobile application:</w:t>
      </w:r>
    </w:p>
    <w:p w14:paraId="13E46E97" w14:textId="4237662D" w:rsidR="00962478" w:rsidRPr="00AA46A3" w:rsidRDefault="00066A50" w:rsidP="00962478">
      <w:pPr>
        <w:pStyle w:val="ListParagraph"/>
        <w:numPr>
          <w:ilvl w:val="0"/>
          <w:numId w:val="50"/>
        </w:numPr>
        <w:ind w:left="360"/>
      </w:pPr>
      <w:r w:rsidRPr="00AA46A3">
        <w:t>L</w:t>
      </w:r>
      <w:r w:rsidR="00962478" w:rsidRPr="00AA46A3">
        <w:t xml:space="preserve">ine </w:t>
      </w:r>
      <w:r w:rsidRPr="00AA46A3">
        <w:t>M</w:t>
      </w:r>
      <w:r w:rsidR="00962478" w:rsidRPr="00AA46A3">
        <w:t>anager</w:t>
      </w:r>
      <w:r w:rsidR="00126C63" w:rsidRPr="00AA46A3">
        <w:t>s</w:t>
      </w:r>
      <w:r w:rsidR="00962478" w:rsidRPr="00AA46A3">
        <w:t xml:space="preserve">, </w:t>
      </w:r>
    </w:p>
    <w:p w14:paraId="714B0EB3" w14:textId="17DCC0D9" w:rsidR="00962478" w:rsidRPr="00AA46A3" w:rsidRDefault="00962478" w:rsidP="00962478">
      <w:pPr>
        <w:pStyle w:val="ListParagraph"/>
        <w:numPr>
          <w:ilvl w:val="0"/>
          <w:numId w:val="50"/>
        </w:numPr>
        <w:ind w:left="360"/>
      </w:pPr>
      <w:r w:rsidRPr="00AA46A3">
        <w:t xml:space="preserve">HR </w:t>
      </w:r>
      <w:r w:rsidR="00066A50" w:rsidRPr="00AA46A3">
        <w:t>B</w:t>
      </w:r>
      <w:r w:rsidRPr="00AA46A3">
        <w:t xml:space="preserve">usiness </w:t>
      </w:r>
      <w:r w:rsidR="00066A50" w:rsidRPr="00AA46A3">
        <w:t>P</w:t>
      </w:r>
      <w:r w:rsidRPr="00AA46A3">
        <w:t>artner</w:t>
      </w:r>
      <w:r w:rsidR="002B6EE1" w:rsidRPr="00AA46A3">
        <w:t xml:space="preserve"> of the employee</w:t>
      </w:r>
      <w:r w:rsidR="00126C63" w:rsidRPr="00AA46A3">
        <w:t>s</w:t>
      </w:r>
      <w:r w:rsidRPr="00AA46A3">
        <w:t>.</w:t>
      </w:r>
    </w:p>
    <w:p w14:paraId="677FE841" w14:textId="77777777" w:rsidR="00962478" w:rsidRPr="00AA46A3" w:rsidRDefault="00962478" w:rsidP="00962478">
      <w:pPr>
        <w:pStyle w:val="SAPKeyblockTitle"/>
      </w:pPr>
      <w:r w:rsidRPr="00AA46A3">
        <w:t>Procedure</w:t>
      </w:r>
    </w:p>
    <w:p w14:paraId="30FDEFF0" w14:textId="77777777" w:rsidR="00962478" w:rsidRPr="00AA46A3" w:rsidRDefault="00962478" w:rsidP="00801C59">
      <w:pPr>
        <w:pStyle w:val="ListParagraph"/>
        <w:numPr>
          <w:ilvl w:val="0"/>
          <w:numId w:val="52"/>
        </w:numPr>
        <w:ind w:left="360"/>
      </w:pPr>
      <w:r w:rsidRPr="00AA46A3">
        <w:t>Open the SAP SuccessFactors mobile app and log on by tapping the corresponding user name.</w:t>
      </w:r>
    </w:p>
    <w:p w14:paraId="6BBBA707" w14:textId="68B079C8" w:rsidR="00801C59" w:rsidRPr="00AA46A3" w:rsidRDefault="00962478" w:rsidP="00423E55">
      <w:pPr>
        <w:pStyle w:val="ListParagraph"/>
        <w:numPr>
          <w:ilvl w:val="0"/>
          <w:numId w:val="52"/>
        </w:numPr>
        <w:ind w:left="360"/>
      </w:pPr>
      <w:r w:rsidRPr="00AA46A3">
        <w:t xml:space="preserve">Tap on </w:t>
      </w:r>
      <w:r w:rsidRPr="00AA46A3">
        <w:rPr>
          <w:rStyle w:val="SAPScreenElement"/>
        </w:rPr>
        <w:t>To-Do</w:t>
      </w:r>
      <w:r w:rsidRPr="00AA46A3">
        <w:t xml:space="preserve"> </w:t>
      </w:r>
      <w:r w:rsidR="00485F89">
        <w:t xml:space="preserve">and under </w:t>
      </w:r>
      <w:r w:rsidRPr="00AA46A3">
        <w:rPr>
          <w:rStyle w:val="SAPScreenElement"/>
        </w:rPr>
        <w:t>Approve Requests</w:t>
      </w:r>
      <w:r w:rsidRPr="00AA46A3">
        <w:t xml:space="preserve"> select the appropriate</w:t>
      </w:r>
      <w:r w:rsidR="002B6EE1" w:rsidRPr="00AA46A3">
        <w:t xml:space="preserve"> time off</w:t>
      </w:r>
      <w:r w:rsidRPr="00AA46A3">
        <w:t xml:space="preserve"> request you need to process.</w:t>
      </w:r>
    </w:p>
    <w:p w14:paraId="7B30A2E5" w14:textId="41D03630" w:rsidR="00962478" w:rsidRPr="00AA46A3" w:rsidRDefault="00962478" w:rsidP="00423E55">
      <w:pPr>
        <w:pStyle w:val="ListParagraph"/>
        <w:numPr>
          <w:ilvl w:val="0"/>
          <w:numId w:val="52"/>
        </w:numPr>
        <w:ind w:left="360"/>
      </w:pPr>
      <w:r w:rsidRPr="00AA46A3">
        <w:t xml:space="preserve">On the </w:t>
      </w:r>
      <w:r w:rsidRPr="00AA46A3">
        <w:rPr>
          <w:rStyle w:val="SAPScreenElement"/>
        </w:rPr>
        <w:t>Details</w:t>
      </w:r>
      <w:r w:rsidRPr="00AA46A3">
        <w:t xml:space="preserve"> screen, review the request, and if satisfied, </w:t>
      </w:r>
      <w:r w:rsidR="00B81C18" w:rsidRPr="00AA46A3">
        <w:t>tap</w:t>
      </w:r>
      <w:r w:rsidRPr="00AA46A3">
        <w:t xml:space="preserve"> </w:t>
      </w:r>
      <w:r w:rsidRPr="00AA46A3">
        <w:rPr>
          <w:rStyle w:val="SAPScreenElement"/>
        </w:rPr>
        <w:t>Approve</w:t>
      </w:r>
      <w:r w:rsidRPr="00AA46A3">
        <w:t>.</w:t>
      </w:r>
    </w:p>
    <w:p w14:paraId="13E6257A" w14:textId="77777777" w:rsidR="00962478" w:rsidRPr="00AA46A3" w:rsidRDefault="00962478" w:rsidP="0079395A">
      <w:pPr>
        <w:ind w:left="360"/>
      </w:pPr>
      <w:r w:rsidRPr="00AA46A3">
        <w:rPr>
          <w:noProof/>
        </w:rPr>
        <w:drawing>
          <wp:inline distT="0" distB="0" distL="0" distR="0" wp14:anchorId="353682D0" wp14:editId="07453CB5">
            <wp:extent cx="228600" cy="228600"/>
            <wp:effectExtent l="0" t="0" r="0" b="0"/>
            <wp:docPr id="5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A46A3">
        <w:t> </w:t>
      </w:r>
      <w:r w:rsidRPr="00AA46A3">
        <w:rPr>
          <w:rFonts w:ascii="BentonSans Regular" w:hAnsi="BentonSans Regular"/>
          <w:color w:val="666666"/>
          <w:sz w:val="22"/>
        </w:rPr>
        <w:t>Note</w:t>
      </w:r>
    </w:p>
    <w:p w14:paraId="3190C689" w14:textId="091FBD87" w:rsidR="002B6EE1" w:rsidRPr="00AA46A3" w:rsidRDefault="00962478" w:rsidP="0079395A">
      <w:pPr>
        <w:ind w:left="360"/>
      </w:pPr>
      <w:r w:rsidRPr="00AA46A3">
        <w:t xml:space="preserve">If </w:t>
      </w:r>
      <w:r w:rsidR="002B6EE1" w:rsidRPr="00AA46A3">
        <w:t>appropriate</w:t>
      </w:r>
      <w:r w:rsidRPr="00AA46A3">
        <w:t xml:space="preserve">, you can also </w:t>
      </w:r>
      <w:r w:rsidR="002B6EE1" w:rsidRPr="00AA46A3">
        <w:t xml:space="preserve">decline </w:t>
      </w:r>
      <w:r w:rsidRPr="00AA46A3">
        <w:t xml:space="preserve">the time off request. In this case, it is recommended to add a comment explaining your decision. Then </w:t>
      </w:r>
      <w:r w:rsidR="00B81C18" w:rsidRPr="00AA46A3">
        <w:t>tap</w:t>
      </w:r>
      <w:r w:rsidRPr="00AA46A3">
        <w:t xml:space="preserve"> </w:t>
      </w:r>
      <w:r w:rsidR="002B6EE1" w:rsidRPr="00AA46A3">
        <w:rPr>
          <w:rStyle w:val="SAPScreenElement"/>
        </w:rPr>
        <w:t>Decline</w:t>
      </w:r>
      <w:r w:rsidRPr="00AA46A3">
        <w:t xml:space="preserve">. </w:t>
      </w:r>
    </w:p>
    <w:p w14:paraId="3C07DB44" w14:textId="133B9D1A" w:rsidR="002B6EE1" w:rsidRPr="0082055E" w:rsidRDefault="002B6EE1" w:rsidP="0079395A">
      <w:pPr>
        <w:ind w:left="360"/>
      </w:pPr>
      <w:r w:rsidRPr="00AA46A3">
        <w:rPr>
          <w:lang w:eastAsia="zh-TW"/>
        </w:rPr>
        <w:t xml:space="preserve">You may also pass the request to someone else to approve. For this </w:t>
      </w:r>
      <w:r w:rsidR="00B81C18" w:rsidRPr="00AA46A3">
        <w:rPr>
          <w:lang w:eastAsia="zh-TW"/>
        </w:rPr>
        <w:t>tap</w:t>
      </w:r>
      <w:r w:rsidRPr="00AA46A3">
        <w:rPr>
          <w:lang w:eastAsia="zh-TW"/>
        </w:rPr>
        <w:t xml:space="preserve"> </w:t>
      </w:r>
      <w:r w:rsidRPr="00AA46A3">
        <w:rPr>
          <w:rStyle w:val="SAPScreenElement"/>
          <w:lang w:eastAsia="zh-TW"/>
        </w:rPr>
        <w:t>Delegate</w:t>
      </w:r>
      <w:r w:rsidRPr="00AA46A3">
        <w:rPr>
          <w:lang w:eastAsia="zh-TW"/>
        </w:rPr>
        <w:t>.</w:t>
      </w:r>
    </w:p>
    <w:p w14:paraId="58CB7200" w14:textId="4F49F69F" w:rsidR="00EA3FB3" w:rsidRPr="00AA46A3" w:rsidRDefault="00EA3FB3" w:rsidP="00EA3FB3">
      <w:pPr>
        <w:pStyle w:val="Heading2"/>
        <w:ind w:left="576" w:hanging="576"/>
      </w:pPr>
      <w:bookmarkStart w:id="1547" w:name="_Toc507513149"/>
      <w:commentRangeStart w:id="1548"/>
      <w:r w:rsidRPr="00AA46A3">
        <w:t>Process Chains</w:t>
      </w:r>
      <w:bookmarkEnd w:id="1541"/>
      <w:bookmarkEnd w:id="1542"/>
      <w:bookmarkEnd w:id="1543"/>
      <w:commentRangeEnd w:id="1548"/>
      <w:r w:rsidR="00932F91">
        <w:rPr>
          <w:rStyle w:val="CommentReference"/>
          <w:rFonts w:ascii="BentonSans Book" w:eastAsia="MS Mincho" w:hAnsi="BentonSans Book"/>
          <w:color w:val="auto"/>
        </w:rPr>
        <w:commentReference w:id="1548"/>
      </w:r>
      <w:bookmarkEnd w:id="1547"/>
    </w:p>
    <w:p w14:paraId="0FE13D2C" w14:textId="063FFA0E" w:rsidR="00EA3FB3" w:rsidRDefault="00EA3FB3" w:rsidP="00EA3FB3">
      <w:pPr>
        <w:rPr>
          <w:ins w:id="1549" w:author="Author" w:date="2018-02-14T11:37:00Z"/>
        </w:rPr>
      </w:pPr>
      <w:r w:rsidRPr="00AA46A3">
        <w:t xml:space="preserve">The process to be tested in this test case is part of a chain of integrated processes. </w:t>
      </w:r>
    </w:p>
    <w:p w14:paraId="5F689AE3" w14:textId="0F2848C7" w:rsidR="00DE27C5" w:rsidRPr="00AA46A3" w:rsidRDefault="00DE27C5" w:rsidP="00EA3FB3">
      <w:ins w:id="1550" w:author="Author" w:date="2018-02-14T11:37:00Z">
        <w:r>
          <w:t>In the assumption that the</w:t>
        </w:r>
        <w:r w:rsidRPr="00383F3F">
          <w:t xml:space="preserve"> </w:t>
        </w:r>
        <w:r w:rsidRPr="0060089D">
          <w:rPr>
            <w:rStyle w:val="SAPEmphasis"/>
          </w:rPr>
          <w:t xml:space="preserve">Employee Central related content </w:t>
        </w:r>
        <w:del w:id="1551" w:author="Author" w:date="2018-02-14T13:16:00Z">
          <w:r w:rsidRPr="0060089D" w:rsidDel="00977D5E">
            <w:rPr>
              <w:rStyle w:val="SAPEmphasis"/>
            </w:rPr>
            <w:delText>has been deployed</w:delText>
          </w:r>
          <w:r w:rsidRPr="00383F3F" w:rsidDel="00977D5E">
            <w:delText xml:space="preserve"> </w:delText>
          </w:r>
        </w:del>
        <w:r w:rsidRPr="00383F3F">
          <w:t xml:space="preserve">in your instance </w:t>
        </w:r>
      </w:ins>
      <w:ins w:id="1552" w:author="Author" w:date="2018-02-14T13:16:00Z">
        <w:r w:rsidR="00977D5E" w:rsidRPr="0060089D">
          <w:rPr>
            <w:rStyle w:val="SAPEmphasis"/>
          </w:rPr>
          <w:t>has been deployed</w:t>
        </w:r>
        <w:r w:rsidR="00977D5E" w:rsidRPr="00383F3F">
          <w:t xml:space="preserve"> </w:t>
        </w:r>
      </w:ins>
      <w:ins w:id="1553" w:author="Author" w:date="2018-02-14T11:37:00Z">
        <w:r w:rsidRPr="0060089D">
          <w:rPr>
            <w:rStyle w:val="SAPEmphasis"/>
          </w:rPr>
          <w:t>with the SAP Best Practices</w:t>
        </w:r>
        <w:r w:rsidRPr="00383F3F">
          <w:t>,</w:t>
        </w:r>
        <w:r>
          <w:t xml:space="preserve"> you can test</w:t>
        </w:r>
        <w:r w:rsidRPr="00383F3F">
          <w:t xml:space="preserve"> </w:t>
        </w:r>
        <w:r>
          <w:t>following</w:t>
        </w:r>
        <w:r w:rsidRPr="00383F3F">
          <w:t xml:space="preserve"> business processes</w:t>
        </w:r>
        <w:r>
          <w:t>.</w:t>
        </w:r>
      </w:ins>
    </w:p>
    <w:p w14:paraId="4EF48C49" w14:textId="77777777" w:rsidR="00EA3FB3" w:rsidRPr="00AA46A3" w:rsidRDefault="00EA3FB3" w:rsidP="00EA3FB3">
      <w:pPr>
        <w:pStyle w:val="Heading3"/>
        <w:ind w:left="720" w:hanging="720"/>
      </w:pPr>
      <w:bookmarkStart w:id="1554" w:name="_Toc188964946"/>
      <w:bookmarkStart w:id="1555" w:name="_Toc357081295"/>
      <w:bookmarkStart w:id="1556" w:name="_Toc406685178"/>
      <w:bookmarkStart w:id="1557" w:name="_Toc410684936"/>
      <w:bookmarkStart w:id="1558" w:name="_Toc417475810"/>
      <w:bookmarkStart w:id="1559" w:name="_Toc507513150"/>
      <w:bookmarkStart w:id="1560" w:name="_Toc357081296"/>
      <w:r w:rsidRPr="00AA46A3">
        <w:t>Preceding Process</w:t>
      </w:r>
      <w:bookmarkEnd w:id="1554"/>
      <w:r w:rsidRPr="00AA46A3">
        <w:t>es</w:t>
      </w:r>
      <w:bookmarkEnd w:id="1555"/>
      <w:bookmarkEnd w:id="1556"/>
      <w:bookmarkEnd w:id="1557"/>
      <w:bookmarkEnd w:id="1558"/>
      <w:bookmarkEnd w:id="1559"/>
    </w:p>
    <w:p w14:paraId="16B6BB6B" w14:textId="77777777" w:rsidR="00EA3FB3" w:rsidRPr="00AA46A3" w:rsidRDefault="00EA3FB3" w:rsidP="00EA3FB3">
      <w:r w:rsidRPr="00AA46A3">
        <w:t>You may first have completed the following business processes and conditions before you start with the test steps:</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Change w:id="1561" w:author="Author" w:date="2018-02-14T11:41:00Z">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PrChange>
      </w:tblPr>
      <w:tblGrid>
        <w:gridCol w:w="3842"/>
        <w:gridCol w:w="10444"/>
        <w:tblGridChange w:id="1562">
          <w:tblGrid>
            <w:gridCol w:w="2042"/>
            <w:gridCol w:w="12244"/>
          </w:tblGrid>
        </w:tblGridChange>
      </w:tblGrid>
      <w:tr w:rsidR="00EA3FB3" w:rsidRPr="00AA46A3" w14:paraId="064E6487" w14:textId="77777777" w:rsidTr="00DE27C5">
        <w:trPr>
          <w:tblHeader/>
          <w:trPrChange w:id="1563" w:author="Author" w:date="2018-02-14T11:41:00Z">
            <w:trPr>
              <w:tblHeader/>
            </w:trPr>
          </w:trPrChange>
        </w:trPr>
        <w:tc>
          <w:tcPr>
            <w:tcW w:w="3842" w:type="dxa"/>
            <w:tcBorders>
              <w:top w:val="single" w:sz="8" w:space="0" w:color="999999"/>
              <w:left w:val="single" w:sz="8" w:space="0" w:color="999999"/>
              <w:bottom w:val="single" w:sz="8" w:space="0" w:color="999999"/>
              <w:right w:val="single" w:sz="8" w:space="0" w:color="999999"/>
            </w:tcBorders>
            <w:shd w:val="clear" w:color="auto" w:fill="999999"/>
            <w:hideMark/>
            <w:tcPrChange w:id="1564" w:author="Author" w:date="2018-02-14T11:41:00Z">
              <w:tcPr>
                <w:tcW w:w="2042"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7B40A4C0" w14:textId="77777777" w:rsidR="00EA3FB3" w:rsidRPr="00AA46A3" w:rsidRDefault="00EA3FB3" w:rsidP="007C03AC">
            <w:pPr>
              <w:pStyle w:val="SAPTableHeader"/>
            </w:pPr>
            <w:r w:rsidRPr="00AA46A3">
              <w:t>Process</w:t>
            </w:r>
          </w:p>
        </w:tc>
        <w:tc>
          <w:tcPr>
            <w:tcW w:w="10444" w:type="dxa"/>
            <w:tcBorders>
              <w:top w:val="single" w:sz="8" w:space="0" w:color="999999"/>
              <w:left w:val="single" w:sz="8" w:space="0" w:color="999999"/>
              <w:bottom w:val="single" w:sz="8" w:space="0" w:color="999999"/>
              <w:right w:val="single" w:sz="8" w:space="0" w:color="999999"/>
            </w:tcBorders>
            <w:shd w:val="clear" w:color="auto" w:fill="999999"/>
            <w:hideMark/>
            <w:tcPrChange w:id="1565" w:author="Author" w:date="2018-02-14T11:41:00Z">
              <w:tcPr>
                <w:tcW w:w="12244"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79FD5262" w14:textId="77777777" w:rsidR="00EA3FB3" w:rsidRPr="00AA46A3" w:rsidRDefault="00EA3FB3" w:rsidP="007C03AC">
            <w:pPr>
              <w:pStyle w:val="SAPTableHeader"/>
            </w:pPr>
            <w:r w:rsidRPr="00AA46A3">
              <w:t>Business Condition</w:t>
            </w:r>
          </w:p>
        </w:tc>
      </w:tr>
      <w:tr w:rsidR="00EA3FB3" w:rsidRPr="00AA46A3" w14:paraId="1745FCEE" w14:textId="77777777" w:rsidTr="00DE27C5">
        <w:tc>
          <w:tcPr>
            <w:tcW w:w="3842" w:type="dxa"/>
            <w:tcBorders>
              <w:top w:val="single" w:sz="8" w:space="0" w:color="999999"/>
              <w:left w:val="single" w:sz="8" w:space="0" w:color="999999"/>
              <w:bottom w:val="single" w:sz="8" w:space="0" w:color="999999"/>
              <w:right w:val="single" w:sz="8" w:space="0" w:color="999999"/>
            </w:tcBorders>
            <w:hideMark/>
            <w:tcPrChange w:id="1566" w:author="Author" w:date="2018-02-14T11:41:00Z">
              <w:tcPr>
                <w:tcW w:w="2042" w:type="dxa"/>
                <w:tcBorders>
                  <w:top w:val="single" w:sz="8" w:space="0" w:color="999999"/>
                  <w:left w:val="single" w:sz="8" w:space="0" w:color="999999"/>
                  <w:bottom w:val="single" w:sz="8" w:space="0" w:color="999999"/>
                  <w:right w:val="single" w:sz="8" w:space="0" w:color="999999"/>
                </w:tcBorders>
                <w:hideMark/>
              </w:tcPr>
            </w:tcPrChange>
          </w:tcPr>
          <w:p w14:paraId="08734A51" w14:textId="237731F6" w:rsidR="00EA3FB3" w:rsidRPr="00AA46A3" w:rsidRDefault="00DE27C5" w:rsidP="007C03AC">
            <w:pPr>
              <w:rPr>
                <w:rStyle w:val="SAPScreenElement"/>
                <w:color w:val="auto"/>
              </w:rPr>
            </w:pPr>
            <w:ins w:id="1567" w:author="Author" w:date="2018-02-14T11:38:00Z">
              <w:r>
                <w:t>I</w:t>
              </w:r>
              <w:r w:rsidRPr="00383F3F">
                <w:t>n case</w:t>
              </w:r>
              <w:r>
                <w:t xml:space="preserve"> the</w:t>
              </w:r>
              <w:r w:rsidRPr="0073146F">
                <w:t xml:space="preserve"> </w:t>
              </w:r>
              <w:r w:rsidRPr="0073146F">
                <w:rPr>
                  <w:rStyle w:val="SAPEmphasis"/>
                </w:rPr>
                <w:t xml:space="preserve">Core </w:t>
              </w:r>
              <w:r w:rsidRPr="0060089D">
                <w:t xml:space="preserve">content </w:t>
              </w:r>
              <w:r w:rsidRPr="0073146F">
                <w:t xml:space="preserve">has been </w:t>
              </w:r>
              <w:r>
                <w:t>deployed:</w:t>
              </w:r>
              <w:r w:rsidRPr="00945767">
                <w:rPr>
                  <w:rStyle w:val="SAPTextReference"/>
                </w:rPr>
                <w:t xml:space="preserve"> </w:t>
              </w:r>
            </w:ins>
            <w:r w:rsidR="007C03AC" w:rsidRPr="00AA46A3">
              <w:rPr>
                <w:rStyle w:val="SAPScreenElement"/>
                <w:color w:val="auto"/>
              </w:rPr>
              <w:t>Add New Employee / Rehire</w:t>
            </w:r>
            <w:r w:rsidR="00EA3FB3" w:rsidRPr="00AA46A3">
              <w:rPr>
                <w:rStyle w:val="SAPScreenElement"/>
                <w:color w:val="auto"/>
              </w:rPr>
              <w:t xml:space="preserve"> (FJ</w:t>
            </w:r>
            <w:r w:rsidR="007C03AC" w:rsidRPr="00AA46A3">
              <w:rPr>
                <w:rStyle w:val="SAPScreenElement"/>
                <w:color w:val="auto"/>
              </w:rPr>
              <w:t>0</w:t>
            </w:r>
            <w:r w:rsidR="00EA3FB3" w:rsidRPr="00AA46A3">
              <w:rPr>
                <w:rStyle w:val="SAPScreenElement"/>
                <w:color w:val="auto"/>
              </w:rPr>
              <w:t>)</w:t>
            </w:r>
          </w:p>
        </w:tc>
        <w:tc>
          <w:tcPr>
            <w:tcW w:w="10444" w:type="dxa"/>
            <w:tcBorders>
              <w:top w:val="single" w:sz="8" w:space="0" w:color="999999"/>
              <w:left w:val="single" w:sz="8" w:space="0" w:color="999999"/>
              <w:bottom w:val="single" w:sz="8" w:space="0" w:color="999999"/>
              <w:right w:val="single" w:sz="8" w:space="0" w:color="999999"/>
            </w:tcBorders>
            <w:hideMark/>
            <w:tcPrChange w:id="1568" w:author="Author" w:date="2018-02-14T11:41:00Z">
              <w:tcPr>
                <w:tcW w:w="12244" w:type="dxa"/>
                <w:tcBorders>
                  <w:top w:val="single" w:sz="8" w:space="0" w:color="999999"/>
                  <w:left w:val="single" w:sz="8" w:space="0" w:color="999999"/>
                  <w:bottom w:val="single" w:sz="8" w:space="0" w:color="999999"/>
                  <w:right w:val="single" w:sz="8" w:space="0" w:color="999999"/>
                </w:tcBorders>
                <w:hideMark/>
              </w:tcPr>
            </w:tcPrChange>
          </w:tcPr>
          <w:p w14:paraId="00F08827" w14:textId="77777777" w:rsidR="00DE27C5" w:rsidRDefault="007C03AC" w:rsidP="007C03AC">
            <w:pPr>
              <w:rPr>
                <w:ins w:id="1569" w:author="Author" w:date="2018-02-14T11:35:00Z"/>
              </w:rPr>
            </w:pPr>
            <w:r w:rsidRPr="00AA46A3">
              <w:t xml:space="preserve">Employees must have been hired (or rehired) and already exist in the system. </w:t>
            </w:r>
          </w:p>
          <w:p w14:paraId="49F6AC8A" w14:textId="4F8AAED5" w:rsidR="00EA3FB3" w:rsidRPr="00AA46A3" w:rsidRDefault="00196160" w:rsidP="007C03AC">
            <w:commentRangeStart w:id="1570"/>
            <w:r w:rsidRPr="00A067BB">
              <w:rPr>
                <w:rStyle w:val="SAPEmphasis"/>
              </w:rPr>
              <w:t xml:space="preserve">In case integration with SAP SuccessFactors Employee Central Payroll is in </w:t>
            </w:r>
            <w:r>
              <w:rPr>
                <w:rStyle w:val="SAPEmphasis"/>
              </w:rPr>
              <w:t>scope</w:t>
            </w:r>
            <w:r w:rsidR="007C03AC" w:rsidRPr="00AA46A3">
              <w:t xml:space="preserve">, employee master data </w:t>
            </w:r>
            <w:del w:id="1571" w:author="Author" w:date="2018-02-14T11:36:00Z">
              <w:r w:rsidR="007C03AC" w:rsidRPr="00AA46A3" w:rsidDel="00DE27C5">
                <w:delText xml:space="preserve">has </w:delText>
              </w:r>
            </w:del>
            <w:ins w:id="1572" w:author="Author" w:date="2018-02-14T11:36:00Z">
              <w:r w:rsidR="00DE27C5">
                <w:t>needs to be</w:t>
              </w:r>
              <w:r w:rsidR="00DE27C5" w:rsidRPr="00AA46A3">
                <w:t xml:space="preserve"> </w:t>
              </w:r>
            </w:ins>
            <w:del w:id="1573" w:author="Author" w:date="2018-02-14T11:36:00Z">
              <w:r w:rsidR="007C03AC" w:rsidRPr="00AA46A3" w:rsidDel="00DE27C5">
                <w:delText xml:space="preserve">already been </w:delText>
              </w:r>
            </w:del>
            <w:r w:rsidR="007C03AC" w:rsidRPr="00AA46A3">
              <w:t xml:space="preserve">replicated </w:t>
            </w:r>
            <w:ins w:id="1574" w:author="Author" w:date="2018-02-14T11:36:00Z">
              <w:r w:rsidR="00DE27C5">
                <w:t xml:space="preserve">first </w:t>
              </w:r>
            </w:ins>
            <w:r w:rsidR="007C03AC" w:rsidRPr="00AA46A3">
              <w:t xml:space="preserve">to the </w:t>
            </w:r>
            <w:r w:rsidR="003B00C0" w:rsidRPr="00AA46A3">
              <w:t xml:space="preserve">SAP </w:t>
            </w:r>
            <w:r w:rsidR="003B7B51" w:rsidRPr="00AA46A3">
              <w:t>SuccessFactors Employee Central</w:t>
            </w:r>
            <w:r w:rsidR="003B7B51" w:rsidRPr="00AA46A3">
              <w:rPr>
                <w:rStyle w:val="SAPEmphasis"/>
              </w:rPr>
              <w:t xml:space="preserve"> </w:t>
            </w:r>
            <w:r w:rsidR="007C03AC" w:rsidRPr="00AA46A3">
              <w:t>Payroll system</w:t>
            </w:r>
            <w:ins w:id="1575" w:author="Author" w:date="2018-02-14T11:35:00Z">
              <w:r w:rsidR="00DE27C5">
                <w:t>, before a replication of time data can take place</w:t>
              </w:r>
            </w:ins>
            <w:r w:rsidR="007C03AC" w:rsidRPr="00AA46A3">
              <w:t>.</w:t>
            </w:r>
            <w:commentRangeEnd w:id="1570"/>
            <w:r w:rsidR="002C4E2C">
              <w:rPr>
                <w:rStyle w:val="CommentReference"/>
              </w:rPr>
              <w:commentReference w:id="1570"/>
            </w:r>
          </w:p>
        </w:tc>
      </w:tr>
      <w:tr w:rsidR="00EB39DA" w:rsidRPr="00AA46A3" w14:paraId="04260CF1" w14:textId="77777777" w:rsidTr="00DE27C5">
        <w:tc>
          <w:tcPr>
            <w:tcW w:w="3842" w:type="dxa"/>
            <w:tcBorders>
              <w:top w:val="single" w:sz="8" w:space="0" w:color="999999"/>
              <w:left w:val="single" w:sz="8" w:space="0" w:color="999999"/>
              <w:bottom w:val="single" w:sz="8" w:space="0" w:color="999999"/>
              <w:right w:val="single" w:sz="8" w:space="0" w:color="999999"/>
            </w:tcBorders>
            <w:tcPrChange w:id="1576" w:author="Author" w:date="2018-02-14T11:41:00Z">
              <w:tcPr>
                <w:tcW w:w="2042" w:type="dxa"/>
                <w:tcBorders>
                  <w:top w:val="single" w:sz="8" w:space="0" w:color="999999"/>
                  <w:left w:val="single" w:sz="8" w:space="0" w:color="999999"/>
                  <w:bottom w:val="single" w:sz="8" w:space="0" w:color="999999"/>
                  <w:right w:val="single" w:sz="8" w:space="0" w:color="999999"/>
                </w:tcBorders>
              </w:tcPr>
            </w:tcPrChange>
          </w:tcPr>
          <w:p w14:paraId="685E0746" w14:textId="648552E1" w:rsidR="00EB39DA" w:rsidRPr="005271E0" w:rsidRDefault="00DE27C5" w:rsidP="00EB39DA">
            <w:pPr>
              <w:rPr>
                <w:rStyle w:val="SAPScreenElement"/>
                <w:color w:val="auto"/>
              </w:rPr>
            </w:pPr>
            <w:ins w:id="1577" w:author="Author" w:date="2018-02-14T11:39:00Z">
              <w:r w:rsidRPr="0060089D">
                <w:t>In case</w:t>
              </w:r>
              <w:r w:rsidRPr="0073146F">
                <w:rPr>
                  <w:rStyle w:val="SAPEmphasis"/>
                </w:rPr>
                <w:t xml:space="preserve"> </w:t>
              </w:r>
            </w:ins>
            <w:ins w:id="1578" w:author="Author" w:date="2018-02-14T11:40:00Z">
              <w:r>
                <w:t>the</w:t>
              </w:r>
              <w:r w:rsidRPr="0073146F">
                <w:t xml:space="preserve"> </w:t>
              </w:r>
            </w:ins>
            <w:ins w:id="1579" w:author="Author" w:date="2018-02-14T11:39:00Z">
              <w:r w:rsidRPr="002326C1">
                <w:rPr>
                  <w:rStyle w:val="SAPEmphasis"/>
                </w:rPr>
                <w:t>Payroll Time Sheet</w:t>
              </w:r>
              <w:r w:rsidRPr="002326C1">
                <w:t xml:space="preserve"> </w:t>
              </w:r>
            </w:ins>
            <w:ins w:id="1580" w:author="Author" w:date="2018-02-14T11:40:00Z">
              <w:r w:rsidRPr="0060089D">
                <w:t xml:space="preserve">content </w:t>
              </w:r>
              <w:r w:rsidRPr="0073146F">
                <w:t xml:space="preserve">has </w:t>
              </w:r>
            </w:ins>
            <w:ins w:id="1581" w:author="Author" w:date="2018-02-14T11:39:00Z">
              <w:r w:rsidRPr="002326C1">
                <w:t xml:space="preserve">been </w:t>
              </w:r>
              <w:r>
                <w:t>deployed</w:t>
              </w:r>
            </w:ins>
            <w:ins w:id="1582" w:author="Author" w:date="2018-02-14T11:40:00Z">
              <w:r>
                <w:t>:</w:t>
              </w:r>
            </w:ins>
            <w:ins w:id="1583" w:author="Author" w:date="2018-02-14T11:39:00Z">
              <w:r w:rsidRPr="005271E0">
                <w:rPr>
                  <w:rFonts w:ascii="BentonSans Book Italic" w:hAnsi="BentonSans Book Italic"/>
                </w:rPr>
                <w:t xml:space="preserve"> </w:t>
              </w:r>
            </w:ins>
            <w:r w:rsidR="00EB39DA" w:rsidRPr="005271E0">
              <w:rPr>
                <w:rFonts w:ascii="BentonSans Book Italic" w:hAnsi="BentonSans Book Italic"/>
              </w:rPr>
              <w:t>Record Working Time</w:t>
            </w:r>
            <w:r w:rsidR="00EB39DA" w:rsidRPr="005271E0">
              <w:rPr>
                <w:rStyle w:val="SAPScreenElement"/>
                <w:color w:val="auto"/>
              </w:rPr>
              <w:t xml:space="preserve"> (15S) (Optional)</w:t>
            </w:r>
          </w:p>
        </w:tc>
        <w:tc>
          <w:tcPr>
            <w:tcW w:w="10444" w:type="dxa"/>
            <w:tcBorders>
              <w:top w:val="single" w:sz="8" w:space="0" w:color="999999"/>
              <w:left w:val="single" w:sz="8" w:space="0" w:color="999999"/>
              <w:bottom w:val="single" w:sz="8" w:space="0" w:color="999999"/>
              <w:right w:val="single" w:sz="8" w:space="0" w:color="999999"/>
            </w:tcBorders>
            <w:tcPrChange w:id="1584" w:author="Author" w:date="2018-02-14T11:41:00Z">
              <w:tcPr>
                <w:tcW w:w="12244" w:type="dxa"/>
                <w:tcBorders>
                  <w:top w:val="single" w:sz="8" w:space="0" w:color="999999"/>
                  <w:left w:val="single" w:sz="8" w:space="0" w:color="999999"/>
                  <w:bottom w:val="single" w:sz="8" w:space="0" w:color="999999"/>
                  <w:right w:val="single" w:sz="8" w:space="0" w:color="999999"/>
                </w:tcBorders>
              </w:tcPr>
            </w:tcPrChange>
          </w:tcPr>
          <w:p w14:paraId="7A4A0170" w14:textId="1113A2C8" w:rsidR="00812D48" w:rsidRPr="005271E0" w:rsidRDefault="00EB39DA" w:rsidP="00EB39DA">
            <w:del w:id="1585" w:author="Author" w:date="2018-02-14T11:40:00Z">
              <w:r w:rsidRPr="005271E0" w:rsidDel="00DE27C5">
                <w:delText xml:space="preserve">In case </w:delText>
              </w:r>
              <w:r w:rsidR="00196160" w:rsidDel="00DE27C5">
                <w:delText xml:space="preserve">the </w:delText>
              </w:r>
              <w:r w:rsidR="00196160" w:rsidRPr="009F5286" w:rsidDel="00DE27C5">
                <w:rPr>
                  <w:rStyle w:val="SAPEmphasis"/>
                </w:rPr>
                <w:delText xml:space="preserve">Payroll </w:delText>
              </w:r>
              <w:r w:rsidR="00196160" w:rsidRPr="00E3594C" w:rsidDel="00DE27C5">
                <w:rPr>
                  <w:rStyle w:val="SAPEmphasis"/>
                </w:rPr>
                <w:delText>Time Sheet</w:delText>
              </w:r>
              <w:r w:rsidR="00196160" w:rsidDel="00DE27C5">
                <w:delText xml:space="preserve"> module has also</w:delText>
              </w:r>
              <w:r w:rsidR="00196160" w:rsidRPr="00CA3FA6" w:rsidDel="00DE27C5">
                <w:delText xml:space="preserve"> been implemented</w:delText>
              </w:r>
              <w:r w:rsidR="00196160" w:rsidDel="00DE27C5">
                <w:delText xml:space="preserve"> in the</w:delText>
              </w:r>
              <w:r w:rsidR="00196160" w:rsidRPr="00C033F4" w:rsidDel="00DE27C5">
                <w:rPr>
                  <w:rStyle w:val="SAPEmphasis"/>
                </w:rPr>
                <w:delText xml:space="preserve"> SAP SuccessFactors</w:delText>
              </w:r>
              <w:r w:rsidR="00196160" w:rsidDel="00DE27C5">
                <w:rPr>
                  <w:rStyle w:val="SAPEmphasis"/>
                </w:rPr>
                <w:delText xml:space="preserve"> Employee Central instance: </w:delText>
              </w:r>
              <w:r w:rsidR="00196160" w:rsidRPr="00912441" w:rsidDel="00DE27C5">
                <w:delText>u</w:delText>
              </w:r>
            </w:del>
            <w:ins w:id="1586" w:author="Author" w:date="2018-02-14T11:40:00Z">
              <w:r w:rsidR="00DE27C5">
                <w:t>U</w:t>
              </w:r>
            </w:ins>
            <w:r w:rsidR="00196160" w:rsidRPr="00912441">
              <w:t>nder certain conditions the employee may accrue upon recording working time an appropriate amount for time account</w:t>
            </w:r>
            <w:ins w:id="1587" w:author="Author" w:date="2018-02-12T13:59:00Z">
              <w:r w:rsidR="00CC2203">
                <w:t xml:space="preserve"> type</w:t>
              </w:r>
            </w:ins>
            <w:r w:rsidR="00196160" w:rsidRPr="00912441">
              <w:rPr>
                <w:rStyle w:val="UserInput"/>
                <w:sz w:val="18"/>
              </w:rPr>
              <w:t xml:space="preserve"> Working Time Accounts </w:t>
            </w:r>
            <w:r w:rsidR="00196160">
              <w:t>or</w:t>
            </w:r>
            <w:r w:rsidR="00196160" w:rsidRPr="00912441">
              <w:rPr>
                <w:rStyle w:val="UserInput"/>
                <w:sz w:val="18"/>
              </w:rPr>
              <w:t xml:space="preserve"> Time Off in Lieu</w:t>
            </w:r>
            <w:r w:rsidR="00196160">
              <w:t>.</w:t>
            </w:r>
            <w:r w:rsidR="00196160" w:rsidRPr="00912441">
              <w:t xml:space="preserve"> </w:t>
            </w:r>
            <w:r w:rsidR="00196160">
              <w:t>The employee can</w:t>
            </w:r>
            <w:r w:rsidR="00196160" w:rsidRPr="00912441">
              <w:t xml:space="preserve"> </w:t>
            </w:r>
            <w:r w:rsidR="00196160">
              <w:t>then request time off of type</w:t>
            </w:r>
            <w:r w:rsidR="00196160" w:rsidRPr="00912441">
              <w:rPr>
                <w:rStyle w:val="UserInput"/>
                <w:sz w:val="18"/>
              </w:rPr>
              <w:t xml:space="preserve"> Working Time Accounts </w:t>
            </w:r>
            <w:r w:rsidR="00196160">
              <w:t>or</w:t>
            </w:r>
            <w:r w:rsidR="00196160" w:rsidRPr="00912441">
              <w:rPr>
                <w:rStyle w:val="UserInput"/>
                <w:sz w:val="18"/>
              </w:rPr>
              <w:t xml:space="preserve"> Time Off in Lieu</w:t>
            </w:r>
            <w:r w:rsidR="00196160">
              <w:t>.</w:t>
            </w:r>
          </w:p>
        </w:tc>
      </w:tr>
    </w:tbl>
    <w:p w14:paraId="73050548" w14:textId="77777777" w:rsidR="00EA3FB3" w:rsidRPr="00AA46A3" w:rsidRDefault="00EA3FB3" w:rsidP="00EA3FB3">
      <w:pPr>
        <w:pStyle w:val="Heading3"/>
        <w:ind w:left="720" w:hanging="720"/>
      </w:pPr>
      <w:bookmarkStart w:id="1588" w:name="_Toc410684937"/>
      <w:bookmarkStart w:id="1589" w:name="_Toc417475811"/>
      <w:bookmarkStart w:id="1590" w:name="_Toc507513151"/>
      <w:r w:rsidRPr="00AA46A3">
        <w:t>Succeeding Processes</w:t>
      </w:r>
      <w:bookmarkEnd w:id="1560"/>
      <w:bookmarkEnd w:id="1588"/>
      <w:bookmarkEnd w:id="1589"/>
      <w:bookmarkEnd w:id="1590"/>
    </w:p>
    <w:p w14:paraId="22A89EA8" w14:textId="77777777" w:rsidR="00EA3FB3" w:rsidRPr="00AA46A3" w:rsidRDefault="00EA3FB3" w:rsidP="00EA3FB3">
      <w:r w:rsidRPr="00AA46A3">
        <w:t>After completing the activities in this test case, you can continue testing the following business processes:</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3780"/>
        <w:gridCol w:w="10506"/>
      </w:tblGrid>
      <w:tr w:rsidR="00EA3FB3" w:rsidRPr="00AA46A3" w14:paraId="19105736" w14:textId="77777777" w:rsidTr="00190D1B">
        <w:trPr>
          <w:tblHeader/>
        </w:trPr>
        <w:tc>
          <w:tcPr>
            <w:tcW w:w="3780" w:type="dxa"/>
            <w:tcBorders>
              <w:top w:val="single" w:sz="8" w:space="0" w:color="999999"/>
              <w:left w:val="single" w:sz="8" w:space="0" w:color="999999"/>
              <w:bottom w:val="single" w:sz="8" w:space="0" w:color="999999"/>
              <w:right w:val="single" w:sz="8" w:space="0" w:color="999999"/>
            </w:tcBorders>
            <w:shd w:val="clear" w:color="auto" w:fill="999999"/>
            <w:hideMark/>
          </w:tcPr>
          <w:p w14:paraId="39DB647B" w14:textId="77777777" w:rsidR="00EA3FB3" w:rsidRPr="00AA46A3" w:rsidRDefault="00EA3FB3" w:rsidP="007C03AC">
            <w:pPr>
              <w:pStyle w:val="SAPTableHeader"/>
            </w:pPr>
            <w:r w:rsidRPr="00AA46A3">
              <w:t>Process</w:t>
            </w:r>
          </w:p>
        </w:tc>
        <w:tc>
          <w:tcPr>
            <w:tcW w:w="10506" w:type="dxa"/>
            <w:tcBorders>
              <w:top w:val="single" w:sz="8" w:space="0" w:color="999999"/>
              <w:left w:val="single" w:sz="8" w:space="0" w:color="999999"/>
              <w:bottom w:val="single" w:sz="8" w:space="0" w:color="999999"/>
              <w:right w:val="single" w:sz="8" w:space="0" w:color="999999"/>
            </w:tcBorders>
            <w:shd w:val="clear" w:color="auto" w:fill="999999"/>
            <w:hideMark/>
          </w:tcPr>
          <w:p w14:paraId="30AA872B" w14:textId="77777777" w:rsidR="00EA3FB3" w:rsidRPr="00AA46A3" w:rsidRDefault="00EA3FB3" w:rsidP="007C03AC">
            <w:pPr>
              <w:pStyle w:val="SAPTableHeader"/>
            </w:pPr>
            <w:r w:rsidRPr="00AA46A3">
              <w:t>Business Condition</w:t>
            </w:r>
          </w:p>
        </w:tc>
      </w:tr>
      <w:tr w:rsidR="00EA3FB3" w:rsidRPr="00AA46A3" w14:paraId="03483DF0" w14:textId="77777777" w:rsidTr="00190D1B">
        <w:tc>
          <w:tcPr>
            <w:tcW w:w="3780" w:type="dxa"/>
            <w:tcBorders>
              <w:top w:val="single" w:sz="8" w:space="0" w:color="999999"/>
              <w:left w:val="single" w:sz="8" w:space="0" w:color="999999"/>
              <w:bottom w:val="single" w:sz="8" w:space="0" w:color="999999"/>
              <w:right w:val="single" w:sz="8" w:space="0" w:color="999999"/>
            </w:tcBorders>
            <w:hideMark/>
          </w:tcPr>
          <w:p w14:paraId="22EE7D3F" w14:textId="7A71EA57" w:rsidR="00EA3FB3" w:rsidRPr="00AA46A3" w:rsidRDefault="00AB44D5" w:rsidP="00763343">
            <w:pPr>
              <w:rPr>
                <w:rStyle w:val="SAPScreenElement"/>
                <w:color w:val="auto"/>
              </w:rPr>
            </w:pPr>
            <w:r w:rsidRPr="00AA46A3">
              <w:rPr>
                <w:rFonts w:ascii="BentonSans Book Italic" w:hAnsi="BentonSans Book Italic"/>
              </w:rPr>
              <w:t xml:space="preserve">Integration with </w:t>
            </w:r>
            <w:r w:rsidR="003B00C0" w:rsidRPr="00AA46A3">
              <w:rPr>
                <w:rFonts w:ascii="BentonSans Book Italic" w:hAnsi="BentonSans Book Italic"/>
              </w:rPr>
              <w:t xml:space="preserve">SAP </w:t>
            </w:r>
            <w:r w:rsidRPr="00AA46A3">
              <w:rPr>
                <w:rFonts w:ascii="BentonSans Book Italic" w:hAnsi="BentonSans Book Italic"/>
              </w:rPr>
              <w:t>SuccessFactors Employee Central Payroll</w:t>
            </w:r>
            <w:r w:rsidRPr="00AA46A3">
              <w:rPr>
                <w:rStyle w:val="SAPScreenElement"/>
                <w:color w:val="auto"/>
              </w:rPr>
              <w:t xml:space="preserve"> </w:t>
            </w:r>
            <w:r w:rsidR="00763343" w:rsidRPr="00AA46A3">
              <w:rPr>
                <w:rStyle w:val="SAPScreenElement"/>
                <w:color w:val="auto"/>
              </w:rPr>
              <w:t>(15O)</w:t>
            </w:r>
            <w:r w:rsidR="00EA3FB3" w:rsidRPr="00AA46A3">
              <w:rPr>
                <w:rStyle w:val="SAPScreenElement"/>
                <w:color w:val="auto"/>
              </w:rPr>
              <w:t xml:space="preserve"> (Optional)</w:t>
            </w:r>
          </w:p>
        </w:tc>
        <w:tc>
          <w:tcPr>
            <w:tcW w:w="10506" w:type="dxa"/>
            <w:tcBorders>
              <w:top w:val="single" w:sz="8" w:space="0" w:color="999999"/>
              <w:left w:val="single" w:sz="8" w:space="0" w:color="999999"/>
              <w:bottom w:val="single" w:sz="8" w:space="0" w:color="999999"/>
              <w:right w:val="single" w:sz="8" w:space="0" w:color="999999"/>
            </w:tcBorders>
            <w:hideMark/>
          </w:tcPr>
          <w:p w14:paraId="3247B06E" w14:textId="2FC1627C" w:rsidR="00EA3FB3" w:rsidRPr="00AA46A3" w:rsidRDefault="00196160" w:rsidP="00763343">
            <w:r w:rsidRPr="00A067BB">
              <w:rPr>
                <w:rStyle w:val="SAPEmphasis"/>
              </w:rPr>
              <w:t xml:space="preserve">In case integration with SAP SuccessFactors Employee Central Payroll is in </w:t>
            </w:r>
            <w:r>
              <w:rPr>
                <w:rStyle w:val="SAPEmphasis"/>
              </w:rPr>
              <w:t>scope</w:t>
            </w:r>
            <w:r w:rsidR="00EA3FB3" w:rsidRPr="00AA46A3">
              <w:t>, the employee</w:t>
            </w:r>
            <w:r w:rsidR="00763343" w:rsidRPr="00AA46A3">
              <w:t xml:space="preserve"> time</w:t>
            </w:r>
            <w:r w:rsidR="00EA3FB3" w:rsidRPr="00AA46A3">
              <w:t xml:space="preserve"> data </w:t>
            </w:r>
            <w:r w:rsidR="00763343" w:rsidRPr="00AA46A3">
              <w:t xml:space="preserve">is </w:t>
            </w:r>
            <w:r w:rsidR="00EA3FB3" w:rsidRPr="00AA46A3">
              <w:t>transferred from</w:t>
            </w:r>
            <w:r w:rsidR="006D6F77" w:rsidRPr="00AA46A3">
              <w:t xml:space="preserve"> SAP</w:t>
            </w:r>
            <w:r w:rsidR="00EA3FB3" w:rsidRPr="00AA46A3">
              <w:t xml:space="preserve"> </w:t>
            </w:r>
            <w:r w:rsidR="003B7B51" w:rsidRPr="00AA46A3">
              <w:t>SuccessFactors Employee Central</w:t>
            </w:r>
            <w:r w:rsidR="00EC62BB" w:rsidRPr="00AA46A3">
              <w:t xml:space="preserve"> </w:t>
            </w:r>
            <w:r w:rsidR="00763343" w:rsidRPr="00AA46A3">
              <w:t>to</w:t>
            </w:r>
            <w:r w:rsidR="00EA3FB3" w:rsidRPr="00AA46A3">
              <w:t xml:space="preserve"> </w:t>
            </w:r>
            <w:r w:rsidR="003B00C0" w:rsidRPr="00AA46A3">
              <w:t xml:space="preserve">SAP </w:t>
            </w:r>
            <w:r w:rsidR="003B7B51" w:rsidRPr="00AA46A3">
              <w:t>SuccessFactors Employee Central</w:t>
            </w:r>
            <w:r w:rsidR="003B7B51" w:rsidRPr="00AA46A3">
              <w:rPr>
                <w:rStyle w:val="SAPEmphasis"/>
              </w:rPr>
              <w:t xml:space="preserve"> </w:t>
            </w:r>
            <w:r w:rsidR="00EA3FB3" w:rsidRPr="00AA46A3">
              <w:t>Payroll</w:t>
            </w:r>
            <w:r w:rsidR="00763343" w:rsidRPr="00AA46A3">
              <w:t xml:space="preserve"> and can be checked there for correctness</w:t>
            </w:r>
            <w:r w:rsidR="00EA3FB3" w:rsidRPr="00AA46A3">
              <w:t>.</w:t>
            </w:r>
          </w:p>
        </w:tc>
      </w:tr>
    </w:tbl>
    <w:p w14:paraId="057CC8BA" w14:textId="77777777" w:rsidR="00985A3A" w:rsidRPr="00AA46A3" w:rsidRDefault="00985A3A" w:rsidP="00985A3A"/>
    <w:p w14:paraId="1F2D4551" w14:textId="77777777" w:rsidR="00985A3A" w:rsidRPr="00AA46A3" w:rsidRDefault="00985A3A" w:rsidP="00985A3A">
      <w:pPr>
        <w:spacing w:before="0" w:after="200" w:line="276" w:lineRule="auto"/>
      </w:pPr>
    </w:p>
    <w:p w14:paraId="26C8F24F" w14:textId="77777777" w:rsidR="00985A3A" w:rsidRPr="00AA46A3" w:rsidRDefault="00985A3A" w:rsidP="00985A3A">
      <w:pPr>
        <w:pStyle w:val="SAPHeading1NoNumber"/>
      </w:pPr>
      <w:r w:rsidRPr="00AA46A3">
        <w:t>Typographic Conventions</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20" w:firstRow="1" w:lastRow="0" w:firstColumn="0" w:lastColumn="0" w:noHBand="0" w:noVBand="1"/>
      </w:tblPr>
      <w:tblGrid>
        <w:gridCol w:w="1688"/>
        <w:gridCol w:w="12598"/>
      </w:tblGrid>
      <w:tr w:rsidR="00985A3A" w:rsidRPr="00AA46A3" w14:paraId="0C7A0A83" w14:textId="77777777" w:rsidTr="00064E7D">
        <w:trPr>
          <w:tblHeader/>
        </w:trPr>
        <w:tc>
          <w:tcPr>
            <w:tcW w:w="1554"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06048CA5" w14:textId="77777777" w:rsidR="00985A3A" w:rsidRPr="00AA46A3" w:rsidRDefault="00985A3A" w:rsidP="00064E7D">
            <w:pPr>
              <w:keepNext/>
              <w:rPr>
                <w:b/>
                <w:color w:val="FFFFFF"/>
              </w:rPr>
            </w:pPr>
            <w:r w:rsidRPr="00AA46A3">
              <w:rPr>
                <w:b/>
                <w:color w:val="FFFFFF"/>
              </w:rPr>
              <w:t>Type Style</w:t>
            </w:r>
          </w:p>
        </w:tc>
        <w:tc>
          <w:tcPr>
            <w:tcW w:w="11598"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779439CB" w14:textId="77777777" w:rsidR="00985A3A" w:rsidRPr="00AA46A3" w:rsidRDefault="00985A3A" w:rsidP="00064E7D">
            <w:pPr>
              <w:keepNext/>
              <w:rPr>
                <w:b/>
                <w:color w:val="FFFFFF"/>
              </w:rPr>
            </w:pPr>
            <w:r w:rsidRPr="00AA46A3">
              <w:rPr>
                <w:b/>
                <w:color w:val="FFFFFF"/>
              </w:rPr>
              <w:t>Description</w:t>
            </w:r>
          </w:p>
        </w:tc>
      </w:tr>
      <w:tr w:rsidR="00985A3A" w:rsidRPr="00AA46A3" w14:paraId="53A52B2C" w14:textId="77777777" w:rsidTr="00064E7D">
        <w:tc>
          <w:tcPr>
            <w:tcW w:w="1554" w:type="dxa"/>
            <w:shd w:val="clear" w:color="auto" w:fill="auto"/>
          </w:tcPr>
          <w:p w14:paraId="40F1F2B8" w14:textId="77777777" w:rsidR="00985A3A" w:rsidRPr="00AA46A3" w:rsidRDefault="00985A3A" w:rsidP="006672EB">
            <w:r w:rsidRPr="00AA46A3">
              <w:rPr>
                <w:rStyle w:val="SAPScreenElement"/>
              </w:rPr>
              <w:t>Example</w:t>
            </w:r>
          </w:p>
        </w:tc>
        <w:tc>
          <w:tcPr>
            <w:tcW w:w="11598" w:type="dxa"/>
            <w:shd w:val="clear" w:color="auto" w:fill="auto"/>
          </w:tcPr>
          <w:p w14:paraId="1CF9605A" w14:textId="77777777" w:rsidR="00985A3A" w:rsidRPr="00AA46A3" w:rsidRDefault="00985A3A" w:rsidP="006672EB">
            <w:r w:rsidRPr="00AA46A3">
              <w:t>Words or characters quoted from the screen. These include field names, screen titles, pushbuttons labels, menu names, menu paths, and menu options.</w:t>
            </w:r>
          </w:p>
          <w:p w14:paraId="25F21891" w14:textId="77777777" w:rsidR="00985A3A" w:rsidRPr="00AA46A3" w:rsidRDefault="00985A3A" w:rsidP="006672EB">
            <w:r w:rsidRPr="00AA46A3">
              <w:t>Textual cross-references to other documents.</w:t>
            </w:r>
          </w:p>
        </w:tc>
      </w:tr>
      <w:tr w:rsidR="00985A3A" w:rsidRPr="00AA46A3" w14:paraId="21536FF4" w14:textId="77777777" w:rsidTr="00064E7D">
        <w:tc>
          <w:tcPr>
            <w:tcW w:w="1554" w:type="dxa"/>
            <w:shd w:val="clear" w:color="auto" w:fill="F2F2F2"/>
          </w:tcPr>
          <w:p w14:paraId="02760F2E" w14:textId="77777777" w:rsidR="00985A3A" w:rsidRPr="00AA46A3" w:rsidRDefault="00985A3A" w:rsidP="006672EB">
            <w:pPr>
              <w:rPr>
                <w:rStyle w:val="SAPEmphasis"/>
              </w:rPr>
            </w:pPr>
            <w:r w:rsidRPr="00AA46A3">
              <w:rPr>
                <w:rStyle w:val="SAPEmphasis"/>
              </w:rPr>
              <w:t>Example</w:t>
            </w:r>
          </w:p>
        </w:tc>
        <w:tc>
          <w:tcPr>
            <w:tcW w:w="11598" w:type="dxa"/>
            <w:shd w:val="clear" w:color="auto" w:fill="F2F2F2"/>
          </w:tcPr>
          <w:p w14:paraId="0631032C" w14:textId="77777777" w:rsidR="00985A3A" w:rsidRPr="00AA46A3" w:rsidRDefault="00985A3A" w:rsidP="006672EB">
            <w:r w:rsidRPr="00AA46A3">
              <w:t>Emphasized words or expressions.</w:t>
            </w:r>
          </w:p>
        </w:tc>
      </w:tr>
      <w:tr w:rsidR="00985A3A" w:rsidRPr="00AA46A3" w14:paraId="534D4795" w14:textId="77777777" w:rsidTr="00064E7D">
        <w:tc>
          <w:tcPr>
            <w:tcW w:w="1554" w:type="dxa"/>
            <w:shd w:val="clear" w:color="auto" w:fill="auto"/>
          </w:tcPr>
          <w:p w14:paraId="18FA9A42" w14:textId="77777777" w:rsidR="00985A3A" w:rsidRPr="00AA46A3" w:rsidRDefault="00985A3A" w:rsidP="006672EB">
            <w:r w:rsidRPr="00AA46A3">
              <w:rPr>
                <w:rStyle w:val="SAPMonospace"/>
              </w:rPr>
              <w:t>EXAMPLE</w:t>
            </w:r>
          </w:p>
        </w:tc>
        <w:tc>
          <w:tcPr>
            <w:tcW w:w="11598" w:type="dxa"/>
            <w:shd w:val="clear" w:color="auto" w:fill="auto"/>
          </w:tcPr>
          <w:p w14:paraId="60FC8A2A" w14:textId="77777777" w:rsidR="00985A3A" w:rsidRPr="00AA46A3" w:rsidRDefault="00985A3A" w:rsidP="006672EB">
            <w:r w:rsidRPr="00AA46A3">
              <w:t>Technical names of system objects. These include report names, program names, transaction codes, table names, and key concepts of a programming language when they are surrounded by body text, for example, SELECT and INCLUDE.</w:t>
            </w:r>
          </w:p>
        </w:tc>
      </w:tr>
      <w:tr w:rsidR="00985A3A" w:rsidRPr="00AA46A3" w14:paraId="3A22FB76" w14:textId="77777777" w:rsidTr="00064E7D">
        <w:tc>
          <w:tcPr>
            <w:tcW w:w="1554" w:type="dxa"/>
            <w:shd w:val="clear" w:color="auto" w:fill="F2F2F2"/>
          </w:tcPr>
          <w:p w14:paraId="56C00AE0" w14:textId="77777777" w:rsidR="00985A3A" w:rsidRPr="00AA46A3" w:rsidRDefault="00985A3A" w:rsidP="006672EB">
            <w:pPr>
              <w:rPr>
                <w:rStyle w:val="SAPMonospace"/>
              </w:rPr>
            </w:pPr>
            <w:r w:rsidRPr="00AA46A3">
              <w:rPr>
                <w:rStyle w:val="SAPMonospace"/>
              </w:rPr>
              <w:t>Example</w:t>
            </w:r>
          </w:p>
        </w:tc>
        <w:tc>
          <w:tcPr>
            <w:tcW w:w="11598" w:type="dxa"/>
            <w:shd w:val="clear" w:color="auto" w:fill="F2F2F2"/>
          </w:tcPr>
          <w:p w14:paraId="206E14DC" w14:textId="77777777" w:rsidR="00985A3A" w:rsidRPr="00AA46A3" w:rsidRDefault="00985A3A" w:rsidP="006672EB">
            <w:r w:rsidRPr="00AA46A3">
              <w:t>Output on the screen. This includes file and directory names and their paths, messages, names of variables and parameters, source text, and names of installation, upgrade and database tools.</w:t>
            </w:r>
          </w:p>
        </w:tc>
      </w:tr>
      <w:tr w:rsidR="00985A3A" w:rsidRPr="00AA46A3" w14:paraId="6FF40963" w14:textId="77777777" w:rsidTr="00064E7D">
        <w:tc>
          <w:tcPr>
            <w:tcW w:w="1554" w:type="dxa"/>
            <w:shd w:val="clear" w:color="auto" w:fill="auto"/>
          </w:tcPr>
          <w:p w14:paraId="6B15B8E7" w14:textId="77777777" w:rsidR="00985A3A" w:rsidRPr="00AA46A3" w:rsidRDefault="00985A3A" w:rsidP="006672EB">
            <w:pPr>
              <w:rPr>
                <w:rStyle w:val="SAPEmphasis"/>
              </w:rPr>
            </w:pPr>
            <w:r w:rsidRPr="00AA46A3">
              <w:rPr>
                <w:rStyle w:val="SAPUserEntry"/>
              </w:rPr>
              <w:t>Example</w:t>
            </w:r>
          </w:p>
        </w:tc>
        <w:tc>
          <w:tcPr>
            <w:tcW w:w="11598" w:type="dxa"/>
            <w:shd w:val="clear" w:color="auto" w:fill="auto"/>
          </w:tcPr>
          <w:p w14:paraId="3B636A5B" w14:textId="77777777" w:rsidR="00985A3A" w:rsidRPr="00AA46A3" w:rsidRDefault="00985A3A" w:rsidP="006672EB">
            <w:r w:rsidRPr="00AA46A3">
              <w:t>Exact user entry. These are words or characters that you enter in the system exactly as they appear in the documentation.</w:t>
            </w:r>
          </w:p>
        </w:tc>
      </w:tr>
      <w:tr w:rsidR="00985A3A" w:rsidRPr="00AA46A3" w14:paraId="52688239" w14:textId="77777777" w:rsidTr="00064E7D">
        <w:tc>
          <w:tcPr>
            <w:tcW w:w="1554" w:type="dxa"/>
            <w:shd w:val="clear" w:color="auto" w:fill="F2F2F2"/>
          </w:tcPr>
          <w:p w14:paraId="0018FD20" w14:textId="77777777" w:rsidR="00985A3A" w:rsidRPr="00AA46A3" w:rsidRDefault="00985A3A" w:rsidP="006672EB">
            <w:pPr>
              <w:rPr>
                <w:rStyle w:val="SAPUserEntry"/>
              </w:rPr>
            </w:pPr>
            <w:r w:rsidRPr="00AA46A3">
              <w:rPr>
                <w:rStyle w:val="SAPUserEntry"/>
              </w:rPr>
              <w:t>&lt;Example&gt;</w:t>
            </w:r>
          </w:p>
        </w:tc>
        <w:tc>
          <w:tcPr>
            <w:tcW w:w="11598" w:type="dxa"/>
            <w:shd w:val="clear" w:color="auto" w:fill="F2F2F2"/>
          </w:tcPr>
          <w:p w14:paraId="59B3664D" w14:textId="77777777" w:rsidR="00985A3A" w:rsidRPr="00AA46A3" w:rsidRDefault="00985A3A" w:rsidP="006672EB">
            <w:r w:rsidRPr="00AA46A3">
              <w:t>Variable user entry. Angle brackets indicate that you replace these words and characters with appropriate entries to make entries in the system.</w:t>
            </w:r>
          </w:p>
        </w:tc>
      </w:tr>
      <w:tr w:rsidR="00985A3A" w:rsidRPr="00AA46A3" w14:paraId="51E9D92B" w14:textId="77777777" w:rsidTr="00064E7D">
        <w:tc>
          <w:tcPr>
            <w:tcW w:w="1554" w:type="dxa"/>
            <w:shd w:val="clear" w:color="auto" w:fill="auto"/>
          </w:tcPr>
          <w:p w14:paraId="0E589B8D" w14:textId="77777777" w:rsidR="00985A3A" w:rsidRPr="00AA46A3" w:rsidRDefault="00985A3A" w:rsidP="006672EB">
            <w:pPr>
              <w:rPr>
                <w:rStyle w:val="SAPKeyboard"/>
              </w:rPr>
            </w:pPr>
            <w:r w:rsidRPr="00AA46A3">
              <w:rPr>
                <w:rStyle w:val="SAPKeyboard"/>
              </w:rPr>
              <w:t>EXAMPLE</w:t>
            </w:r>
          </w:p>
        </w:tc>
        <w:tc>
          <w:tcPr>
            <w:tcW w:w="11598" w:type="dxa"/>
            <w:shd w:val="clear" w:color="auto" w:fill="auto"/>
          </w:tcPr>
          <w:p w14:paraId="785437B3" w14:textId="77777777" w:rsidR="00985A3A" w:rsidRPr="00AA46A3" w:rsidRDefault="00985A3A" w:rsidP="006672EB">
            <w:r w:rsidRPr="00AA46A3">
              <w:t xml:space="preserve">Keys on the keyboard, for example, </w:t>
            </w:r>
            <w:r w:rsidRPr="00AA46A3">
              <w:rPr>
                <w:rStyle w:val="SAPKeyboard"/>
              </w:rPr>
              <w:t>F2</w:t>
            </w:r>
            <w:r w:rsidRPr="00AA46A3">
              <w:t xml:space="preserve"> or </w:t>
            </w:r>
            <w:r w:rsidRPr="00AA46A3">
              <w:rPr>
                <w:rStyle w:val="SAPKeyboard"/>
              </w:rPr>
              <w:t>ENTER</w:t>
            </w:r>
            <w:r w:rsidRPr="00AA46A3">
              <w:t>.</w:t>
            </w:r>
          </w:p>
        </w:tc>
      </w:tr>
    </w:tbl>
    <w:p w14:paraId="133D2C4D" w14:textId="77777777" w:rsidR="00985A3A" w:rsidRPr="00AA46A3" w:rsidRDefault="00985A3A" w:rsidP="00985A3A"/>
    <w:p w14:paraId="2CD94C1B" w14:textId="77777777" w:rsidR="00985A3A" w:rsidRPr="00AA46A3" w:rsidRDefault="00985A3A" w:rsidP="00985A3A">
      <w:pPr>
        <w:spacing w:before="0" w:after="200" w:line="276" w:lineRule="auto"/>
      </w:pPr>
    </w:p>
    <w:p w14:paraId="27498240" w14:textId="77777777" w:rsidR="00985A3A" w:rsidRPr="00AA46A3" w:rsidRDefault="00985A3A" w:rsidP="00985A3A">
      <w:pPr>
        <w:sectPr w:rsidR="00985A3A" w:rsidRPr="00AA46A3" w:rsidSect="006672EB">
          <w:footerReference w:type="even" r:id="rId27"/>
          <w:footerReference w:type="default" r:id="rId28"/>
          <w:footerReference w:type="first" r:id="rId29"/>
          <w:pgSz w:w="15842" w:h="12242" w:orient="landscape" w:code="1"/>
          <w:pgMar w:top="885" w:right="816" w:bottom="720" w:left="720" w:header="567" w:footer="397" w:gutter="0"/>
          <w:cols w:space="708"/>
          <w:docGrid w:linePitch="360"/>
        </w:sectPr>
      </w:pPr>
    </w:p>
    <w:tbl>
      <w:tblPr>
        <w:tblpPr w:leftFromText="142" w:rightFromText="142" w:vertAnchor="text" w:horzAnchor="margin" w:tblpXSpec="right" w:tblpY="-56"/>
        <w:tblOverlap w:val="never"/>
        <w:tblW w:w="3969" w:type="dxa"/>
        <w:tblCellMar>
          <w:top w:w="85" w:type="dxa"/>
          <w:left w:w="113" w:type="dxa"/>
          <w:bottom w:w="85" w:type="dxa"/>
          <w:right w:w="113" w:type="dxa"/>
        </w:tblCellMar>
        <w:tblLook w:val="0600" w:firstRow="0" w:lastRow="0" w:firstColumn="0" w:lastColumn="0" w:noHBand="1" w:noVBand="1"/>
      </w:tblPr>
      <w:tblGrid>
        <w:gridCol w:w="3969"/>
      </w:tblGrid>
      <w:tr w:rsidR="00985A3A" w:rsidRPr="00AA46A3" w14:paraId="5E503555" w14:textId="77777777" w:rsidTr="00064E7D">
        <w:trPr>
          <w:trHeight w:hRule="exact" w:val="227"/>
        </w:trPr>
        <w:tc>
          <w:tcPr>
            <w:tcW w:w="3969" w:type="dxa"/>
            <w:shd w:val="clear" w:color="auto" w:fill="000000"/>
            <w:tcMar>
              <w:top w:w="0" w:type="dxa"/>
              <w:bottom w:w="0" w:type="dxa"/>
            </w:tcMar>
          </w:tcPr>
          <w:p w14:paraId="4A168DF1" w14:textId="77777777" w:rsidR="00985A3A" w:rsidRPr="00AA46A3" w:rsidRDefault="00985A3A" w:rsidP="00064E7D"/>
        </w:tc>
      </w:tr>
      <w:tr w:rsidR="00985A3A" w:rsidRPr="00AA46A3" w14:paraId="1347AC2D" w14:textId="77777777" w:rsidTr="00064E7D">
        <w:trPr>
          <w:trHeight w:hRule="exact" w:val="1134"/>
        </w:trPr>
        <w:tc>
          <w:tcPr>
            <w:tcW w:w="3969" w:type="dxa"/>
            <w:shd w:val="clear" w:color="auto" w:fill="FFFFFF"/>
          </w:tcPr>
          <w:p w14:paraId="461AF577" w14:textId="77777777" w:rsidR="00985A3A" w:rsidRPr="00AA46A3" w:rsidRDefault="00985A3A" w:rsidP="00064E7D">
            <w:pPr>
              <w:pStyle w:val="SAPLastPageGray"/>
              <w:rPr>
                <w:lang w:val="en-US"/>
              </w:rPr>
            </w:pPr>
            <w:r w:rsidRPr="00AA46A3">
              <w:rPr>
                <w:lang w:val="en-US"/>
              </w:rPr>
              <w:t>www.sap.com/contactsap</w:t>
            </w:r>
          </w:p>
        </w:tc>
      </w:tr>
      <w:tr w:rsidR="00985A3A" w:rsidRPr="00AA46A3" w14:paraId="436D840D" w14:textId="77777777" w:rsidTr="00064E7D">
        <w:trPr>
          <w:trHeight w:val="8902"/>
        </w:trPr>
        <w:tc>
          <w:tcPr>
            <w:tcW w:w="3969" w:type="dxa"/>
            <w:shd w:val="clear" w:color="auto" w:fill="FFFFFF"/>
            <w:vAlign w:val="bottom"/>
          </w:tcPr>
          <w:p w14:paraId="3FA4FAF0" w14:textId="1F0D0915" w:rsidR="00985A3A" w:rsidRPr="00AA46A3" w:rsidRDefault="005027A3" w:rsidP="00064E7D">
            <w:pPr>
              <w:pStyle w:val="SAPLastPageNormal"/>
              <w:rPr>
                <w:lang w:val="en-US"/>
              </w:rPr>
            </w:pPr>
            <w:bookmarkStart w:id="1591" w:name="copyright"/>
            <w:r>
              <w:rPr>
                <w:lang w:val="en-US"/>
              </w:rPr>
              <w:t>© 2018</w:t>
            </w:r>
            <w:r w:rsidR="00985A3A" w:rsidRPr="00AA46A3">
              <w:rPr>
                <w:lang w:val="en-US"/>
              </w:rPr>
              <w:t xml:space="preserve"> SAP SE or an SAP affiliate company. All rights reserved.</w:t>
            </w:r>
            <w:bookmarkEnd w:id="1591"/>
          </w:p>
          <w:p w14:paraId="373B92B1" w14:textId="77777777" w:rsidR="00985A3A" w:rsidRPr="00AA46A3" w:rsidRDefault="00985A3A" w:rsidP="00064E7D">
            <w:pPr>
              <w:pStyle w:val="SAPLastPageNormal"/>
              <w:rPr>
                <w:lang w:val="en-US"/>
              </w:rPr>
            </w:pPr>
            <w:bookmarkStart w:id="1592" w:name="copyright_fulltext"/>
            <w:r w:rsidRPr="00AA46A3">
              <w:rPr>
                <w:lang w:val="en-US"/>
              </w:rPr>
              <w:t>No part of this publication may be reproduced or transmitted in any form or for any purpose without the express permission of SAP SE or an SAP affiliate company.</w:t>
            </w:r>
          </w:p>
          <w:p w14:paraId="03777169" w14:textId="77777777" w:rsidR="00985A3A" w:rsidRPr="00AA46A3" w:rsidRDefault="00985A3A" w:rsidP="00064E7D">
            <w:pPr>
              <w:pStyle w:val="SAPLastPageNormal"/>
              <w:rPr>
                <w:lang w:val="en-US"/>
              </w:rPr>
            </w:pPr>
            <w:r w:rsidRPr="00AA46A3">
              <w:rPr>
                <w:lang w:val="en-US"/>
              </w:rPr>
              <w:t xml:space="preserve">SAP and other SAP products and services mentioned herein as well as their respective logos are trademarks or registered trademarks of SAP SE (or an SAP affiliate company) in Germany and other countries. Please see </w:t>
            </w:r>
            <w:r w:rsidR="006642DF">
              <w:fldChar w:fldCharType="begin"/>
            </w:r>
            <w:r w:rsidR="006642DF" w:rsidRPr="00941358">
              <w:rPr>
                <w:lang w:val="en-US"/>
                <w:rPrChange w:id="1593" w:author="Author" w:date="2018-02-07T14:33:00Z">
                  <w:rPr/>
                </w:rPrChange>
              </w:rPr>
              <w:instrText xml:space="preserve"> HYPERLINK "http://global.sap.com/corporate-en/legal/copyright/index.epx" \l "trademark" </w:instrText>
            </w:r>
            <w:r w:rsidR="006642DF">
              <w:fldChar w:fldCharType="separate"/>
            </w:r>
            <w:r w:rsidRPr="00AA46A3">
              <w:rPr>
                <w:rStyle w:val="Hyperlink"/>
                <w:rFonts w:cs="Arial"/>
                <w:sz w:val="12"/>
                <w:lang w:val="en-US"/>
              </w:rPr>
              <w:t>http://global.sap.com/corporate-en/legal/copyright/index.epx#trademark</w:t>
            </w:r>
            <w:r w:rsidR="006642DF">
              <w:rPr>
                <w:rStyle w:val="Hyperlink"/>
                <w:rFonts w:cs="Arial"/>
                <w:sz w:val="12"/>
                <w:lang w:val="en-US"/>
              </w:rPr>
              <w:fldChar w:fldCharType="end"/>
            </w:r>
            <w:r w:rsidRPr="00AA46A3">
              <w:rPr>
                <w:lang w:val="en-US"/>
              </w:rPr>
              <w:t xml:space="preserve"> for additional trademark information and notices.</w:t>
            </w:r>
          </w:p>
          <w:p w14:paraId="18468C35" w14:textId="77777777" w:rsidR="00985A3A" w:rsidRPr="00AA46A3" w:rsidRDefault="00985A3A" w:rsidP="00064E7D">
            <w:pPr>
              <w:pStyle w:val="SAPLastPageNormal"/>
              <w:rPr>
                <w:lang w:val="en-US"/>
              </w:rPr>
            </w:pPr>
            <w:r w:rsidRPr="00AA46A3">
              <w:rPr>
                <w:lang w:val="en-US"/>
              </w:rPr>
              <w:t>Some software products marketed by SAP SE and its distributors contain proprietary software components of other software vendors.</w:t>
            </w:r>
          </w:p>
          <w:p w14:paraId="657D9688" w14:textId="77777777" w:rsidR="00985A3A" w:rsidRPr="00AA46A3" w:rsidRDefault="00985A3A" w:rsidP="00064E7D">
            <w:pPr>
              <w:pStyle w:val="SAPLastPageNormal"/>
              <w:rPr>
                <w:lang w:val="en-US"/>
              </w:rPr>
            </w:pPr>
            <w:r w:rsidRPr="00AA46A3">
              <w:rPr>
                <w:lang w:val="en-US"/>
              </w:rPr>
              <w:t>National product specifications may vary.</w:t>
            </w:r>
          </w:p>
          <w:p w14:paraId="1E04D1F9" w14:textId="77777777" w:rsidR="00985A3A" w:rsidRPr="00AA46A3" w:rsidRDefault="00985A3A" w:rsidP="00064E7D">
            <w:pPr>
              <w:pStyle w:val="SAPLastPageNormal"/>
              <w:rPr>
                <w:lang w:val="en-US"/>
              </w:rPr>
            </w:pPr>
            <w:r w:rsidRPr="00AA46A3">
              <w:rPr>
                <w:lang w:val="en-US"/>
              </w:rPr>
              <w:t xml:space="preserve">These materials are provided by SAP SE or an SAP affiliate company for informational purposes only, without representation or warranty of any kind, and SAP SE or its affiliated companies shall not be liable for errors or omissions with respect to the materials. The only warranties for SAP SE or SAP affiliate company products and </w:t>
            </w:r>
          </w:p>
          <w:p w14:paraId="39F80CE2" w14:textId="77777777" w:rsidR="00985A3A" w:rsidRPr="00AA46A3" w:rsidRDefault="00985A3A" w:rsidP="00064E7D">
            <w:pPr>
              <w:pStyle w:val="SAPLastPageNormal"/>
              <w:rPr>
                <w:lang w:val="en-US"/>
              </w:rPr>
            </w:pPr>
            <w:r w:rsidRPr="00AA46A3">
              <w:rPr>
                <w:lang w:val="en-US"/>
              </w:rPr>
              <w:t xml:space="preserve">services are those that are set forth in the express warranty statements accompanying such products and services, if any. Nothing herein should be construed as constituting an additional warranty. </w:t>
            </w:r>
          </w:p>
          <w:p w14:paraId="7C130241" w14:textId="77777777" w:rsidR="00985A3A" w:rsidRPr="00AA46A3" w:rsidRDefault="00985A3A" w:rsidP="00064E7D">
            <w:pPr>
              <w:pStyle w:val="SAPLastPageNormal"/>
              <w:rPr>
                <w:lang w:val="en-US"/>
              </w:rPr>
            </w:pPr>
            <w:r w:rsidRPr="00AA46A3">
              <w:rPr>
                <w:lang w:val="en-US"/>
              </w:rPr>
              <w:t>In particular, SAP SE or its affiliated companies have no obligation to pursue any course of business outlined in this document or any related presentation, or to develop or release any functionality mentioned therein. This document, or any related presentation, and SAP SE’s or its affiliated companies’ strategy and possible future developments, products, and/or platform directions and functionality are all subject to change and may be changed by SAP SE or its affiliated companies at any time for any reason without notice. The information in this document is not a commitment, promise, or legal obligation to deliver any material, code, or functionality. All forward-looking statements are subject to various risks and uncertainties that could cause actual results to differ materially from expectations. Readers are cautioned not to place undue reliance on these forward-looking statements, which speak only as of their dates, and they should not be relied upon in making purchasing decisions.</w:t>
            </w:r>
            <w:bookmarkEnd w:id="1592"/>
          </w:p>
          <w:p w14:paraId="004A74BF" w14:textId="77777777" w:rsidR="00985A3A" w:rsidRPr="00AA46A3" w:rsidRDefault="00985A3A" w:rsidP="00064E7D">
            <w:pPr>
              <w:pStyle w:val="SAPMaterialNumber"/>
            </w:pPr>
          </w:p>
        </w:tc>
      </w:tr>
    </w:tbl>
    <w:p w14:paraId="5B6FB732" w14:textId="77777777" w:rsidR="00985A3A" w:rsidRPr="00AA46A3" w:rsidRDefault="00DF1A4C" w:rsidP="00985A3A">
      <w:pPr>
        <w:pStyle w:val="SAPLastPageNormal"/>
        <w:rPr>
          <w:lang w:val="en-US"/>
        </w:rPr>
      </w:pPr>
      <w:r w:rsidRPr="00AA46A3">
        <w:rPr>
          <w:noProof/>
          <w:lang w:val="en-US"/>
        </w:rPr>
        <w:drawing>
          <wp:anchor distT="0" distB="0" distL="114300" distR="114300" simplePos="0" relativeHeight="251657728" behindDoc="0" locked="1" layoutInCell="1" allowOverlap="1" wp14:anchorId="3863DD29" wp14:editId="6A284569">
            <wp:simplePos x="0" y="0"/>
            <wp:positionH relativeFrom="page">
              <wp:posOffset>706755</wp:posOffset>
            </wp:positionH>
            <wp:positionV relativeFrom="page">
              <wp:posOffset>6769100</wp:posOffset>
            </wp:positionV>
            <wp:extent cx="579120" cy="283845"/>
            <wp:effectExtent l="0" t="0" r="0" b="1905"/>
            <wp:wrapNone/>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9120" cy="283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D3E489" w14:textId="77777777" w:rsidR="00FE7361" w:rsidRPr="00AA46A3" w:rsidRDefault="00FE7361"/>
    <w:sectPr w:rsidR="00FE7361" w:rsidRPr="00AA46A3" w:rsidSect="006672EB">
      <w:headerReference w:type="default" r:id="rId31"/>
      <w:footerReference w:type="default" r:id="rId32"/>
      <w:headerReference w:type="first" r:id="rId33"/>
      <w:footerReference w:type="first" r:id="rId34"/>
      <w:type w:val="evenPage"/>
      <w:pgSz w:w="15842" w:h="12242" w:orient="landscape" w:code="1"/>
      <w:pgMar w:top="720" w:right="720" w:bottom="720" w:left="720" w:header="397" w:footer="284"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Author" w:date="2018-02-07T14:46:00Z" w:initials="A">
    <w:p w14:paraId="6FBF1FAB" w14:textId="316B8BE1" w:rsidR="00773874" w:rsidRDefault="00773874">
      <w:pPr>
        <w:pStyle w:val="CommentText"/>
      </w:pPr>
      <w:r>
        <w:rPr>
          <w:rStyle w:val="CommentReference"/>
        </w:rPr>
        <w:annotationRef/>
      </w:r>
      <w:r>
        <w:t xml:space="preserve">Checked with employee 35 (Olaf Iceage hired in California) </w:t>
      </w:r>
      <w:r w:rsidRPr="006B0F8F">
        <w:rPr>
          <w:highlight w:val="green"/>
        </w:rPr>
        <w:t>Time account is actually account type. So rename “time account” to “time account type”??</w:t>
      </w:r>
    </w:p>
  </w:comment>
  <w:comment w:id="38" w:author="Author" w:date="2018-02-09T14:32:00Z" w:initials="A">
    <w:p w14:paraId="72A708BA" w14:textId="777CBAD4" w:rsidR="00773874" w:rsidRDefault="00773874">
      <w:pPr>
        <w:pStyle w:val="CommentText"/>
      </w:pPr>
      <w:r w:rsidRPr="008B595C">
        <w:rPr>
          <w:rStyle w:val="CommentReference"/>
          <w:highlight w:val="yellow"/>
        </w:rPr>
        <w:annotationRef/>
      </w:r>
      <w:r w:rsidRPr="008B595C">
        <w:rPr>
          <w:highlight w:val="yellow"/>
        </w:rPr>
        <w:t>Adapt roles</w:t>
      </w:r>
      <w:r>
        <w:rPr>
          <w:highlight w:val="yellow"/>
        </w:rPr>
        <w:t>? If yes, then i</w:t>
      </w:r>
      <w:r w:rsidRPr="008B595C">
        <w:rPr>
          <w:highlight w:val="yellow"/>
        </w:rPr>
        <w:t>n all docus!</w:t>
      </w:r>
    </w:p>
  </w:comment>
  <w:comment w:id="65" w:author="Author" w:date="2018-02-13T09:47:00Z" w:initials="A">
    <w:p w14:paraId="1A2E6054" w14:textId="16CC1651" w:rsidR="00773874" w:rsidRDefault="00773874">
      <w:pPr>
        <w:pStyle w:val="CommentText"/>
      </w:pPr>
      <w:r>
        <w:rPr>
          <w:rStyle w:val="CommentReference"/>
        </w:rPr>
        <w:annotationRef/>
      </w:r>
      <w:r w:rsidRPr="003313C5">
        <w:rPr>
          <w:highlight w:val="yellow"/>
        </w:rPr>
        <w:t>Adapt to be more modular!!! Maybe add, that if core implemented from UPC, too, then check FJ0</w:t>
      </w:r>
    </w:p>
  </w:comment>
  <w:comment w:id="88" w:author="Author" w:date="2018-02-13T12:42:00Z" w:initials="A">
    <w:p w14:paraId="5969ED47" w14:textId="09231ACA" w:rsidR="00773874" w:rsidRDefault="00773874">
      <w:pPr>
        <w:pStyle w:val="CommentText"/>
      </w:pPr>
      <w:r w:rsidRPr="00932F91">
        <w:rPr>
          <w:rStyle w:val="CommentReference"/>
          <w:highlight w:val="red"/>
        </w:rPr>
        <w:annotationRef/>
      </w:r>
      <w:r w:rsidRPr="009B2799">
        <w:rPr>
          <w:highlight w:val="green"/>
        </w:rPr>
        <w:t>Correct in the other FJ7, too</w:t>
      </w:r>
    </w:p>
  </w:comment>
  <w:comment w:id="92" w:author="Author" w:date="2018-02-19T16:40:00Z" w:initials="A">
    <w:p w14:paraId="7B8B4BAB" w14:textId="766CF628" w:rsidR="00773874" w:rsidRDefault="00773874">
      <w:pPr>
        <w:pStyle w:val="CommentText"/>
      </w:pPr>
      <w:r>
        <w:rPr>
          <w:rStyle w:val="CommentReference"/>
        </w:rPr>
        <w:annotationRef/>
      </w:r>
      <w:r>
        <w:t>Mention both time off workbooks?</w:t>
      </w:r>
    </w:p>
  </w:comment>
  <w:comment w:id="110" w:author="Author" w:date="2018-02-15T09:15:00Z" w:initials="A">
    <w:p w14:paraId="6E0F6AB5" w14:textId="4DFD2DB6" w:rsidR="00773874" w:rsidRDefault="00773874">
      <w:pPr>
        <w:pStyle w:val="CommentText"/>
      </w:pPr>
      <w:r>
        <w:rPr>
          <w:rStyle w:val="CommentReference"/>
        </w:rPr>
        <w:annotationRef/>
      </w:r>
      <w:r>
        <w:t>Maybe delete? (if yes, then From all countries)</w:t>
      </w:r>
    </w:p>
  </w:comment>
  <w:comment w:id="197" w:author="Author" w:date="2018-02-14T14:53:00Z" w:initials="A">
    <w:p w14:paraId="4EEE2007" w14:textId="050316C8" w:rsidR="00773874" w:rsidRDefault="00773874">
      <w:pPr>
        <w:pStyle w:val="CommentText"/>
      </w:pPr>
      <w:r w:rsidRPr="00533799">
        <w:rPr>
          <w:rStyle w:val="CommentReference"/>
          <w:highlight w:val="yellow"/>
        </w:rPr>
        <w:annotationRef/>
      </w:r>
      <w:r w:rsidRPr="00533799">
        <w:rPr>
          <w:highlight w:val="yellow"/>
        </w:rPr>
        <w:t>ADAPT!, ask Alberto</w:t>
      </w:r>
      <w:r>
        <w:t>, CA and CO are from high level the same</w:t>
      </w:r>
    </w:p>
  </w:comment>
  <w:comment w:id="207" w:author="Author" w:date="2018-02-14T14:04:00Z" w:initials="A">
    <w:p w14:paraId="64F44D23" w14:textId="105A8564" w:rsidR="00773874" w:rsidRDefault="00773874">
      <w:pPr>
        <w:pStyle w:val="CommentText"/>
      </w:pPr>
      <w:r w:rsidRPr="00BB1FA4">
        <w:rPr>
          <w:rStyle w:val="CommentReference"/>
          <w:highlight w:val="red"/>
        </w:rPr>
        <w:annotationRef/>
      </w:r>
      <w:r w:rsidRPr="00BB1FA4">
        <w:rPr>
          <w:highlight w:val="red"/>
        </w:rPr>
        <w:t>Take over to the other countries</w:t>
      </w:r>
    </w:p>
  </w:comment>
  <w:comment w:id="222" w:author="Author" w:date="2018-02-15T12:13:00Z" w:initials="A">
    <w:p w14:paraId="04BE7403" w14:textId="1A6A9EE9" w:rsidR="00773874" w:rsidRDefault="00773874">
      <w:pPr>
        <w:pStyle w:val="CommentText"/>
      </w:pPr>
      <w:r>
        <w:rPr>
          <w:rStyle w:val="CommentReference"/>
        </w:rPr>
        <w:annotationRef/>
      </w:r>
      <w:r w:rsidRPr="000352B8">
        <w:rPr>
          <w:highlight w:val="red"/>
        </w:rPr>
        <w:t>ADAPT</w:t>
      </w:r>
      <w:r>
        <w:t>, remove config guide</w:t>
      </w:r>
    </w:p>
  </w:comment>
  <w:comment w:id="230" w:author="Author" w:date="2018-02-16T13:28:00Z" w:initials="A">
    <w:p w14:paraId="3E62EE5F" w14:textId="4987A260" w:rsidR="00773874" w:rsidRDefault="00773874">
      <w:pPr>
        <w:pStyle w:val="CommentText"/>
      </w:pPr>
      <w:r w:rsidRPr="00C46079">
        <w:rPr>
          <w:rStyle w:val="CommentReference"/>
          <w:highlight w:val="red"/>
        </w:rPr>
        <w:annotationRef/>
      </w:r>
      <w:r w:rsidRPr="00C46079">
        <w:rPr>
          <w:highlight w:val="red"/>
        </w:rPr>
        <w:t>ADAPT</w:t>
      </w:r>
    </w:p>
  </w:comment>
  <w:comment w:id="231" w:author="Author" w:date="2018-02-27T15:33:00Z" w:initials="A">
    <w:p w14:paraId="234DE477" w14:textId="431B3C65" w:rsidR="00773874" w:rsidRDefault="00773874">
      <w:pPr>
        <w:pStyle w:val="CommentText"/>
      </w:pPr>
      <w:r w:rsidRPr="00DB7D74">
        <w:rPr>
          <w:rStyle w:val="CommentReference"/>
          <w:highlight w:val="green"/>
        </w:rPr>
        <w:annotationRef/>
      </w:r>
      <w:r w:rsidRPr="00DB7D74">
        <w:rPr>
          <w:highlight w:val="green"/>
        </w:rPr>
        <w:t>delete</w:t>
      </w:r>
    </w:p>
  </w:comment>
  <w:comment w:id="243" w:author="Author" w:date="2018-02-13T12:43:00Z" w:initials="A">
    <w:p w14:paraId="004096CB" w14:textId="1F1D56E6" w:rsidR="00773874" w:rsidRDefault="00773874">
      <w:pPr>
        <w:pStyle w:val="CommentText"/>
      </w:pPr>
      <w:r>
        <w:rPr>
          <w:rStyle w:val="CommentReference"/>
        </w:rPr>
        <w:annotationRef/>
      </w:r>
      <w:r>
        <w:t>Delete, as is anyway described below!</w:t>
      </w:r>
    </w:p>
  </w:comment>
  <w:comment w:id="252" w:author="Author" w:date="2018-02-19T16:42:00Z" w:initials="A">
    <w:p w14:paraId="6CC08348" w14:textId="294CCD4F" w:rsidR="00773874" w:rsidRDefault="00773874">
      <w:pPr>
        <w:pStyle w:val="CommentText"/>
      </w:pPr>
      <w:r>
        <w:rPr>
          <w:rStyle w:val="CommentReference"/>
        </w:rPr>
        <w:annotationRef/>
      </w:r>
      <w:r>
        <w:t>Mention both WB?</w:t>
      </w:r>
    </w:p>
  </w:comment>
  <w:comment w:id="258" w:author="Author" w:date="2018-02-07T15:09:00Z" w:initials="A">
    <w:p w14:paraId="154A5671" w14:textId="59807BF3" w:rsidR="00773874" w:rsidRDefault="00773874">
      <w:pPr>
        <w:pStyle w:val="CommentText"/>
      </w:pPr>
      <w:r>
        <w:rPr>
          <w:rStyle w:val="CommentReference"/>
        </w:rPr>
        <w:annotationRef/>
      </w:r>
      <w:r w:rsidRPr="009B2799">
        <w:rPr>
          <w:highlight w:val="green"/>
        </w:rPr>
        <w:t>For CA, only Sickness, Vacation, Floating time account types as well time types</w:t>
      </w:r>
    </w:p>
  </w:comment>
  <w:comment w:id="259" w:author="Author" w:date="2018-02-08T18:11:00Z" w:initials="A">
    <w:p w14:paraId="414AC1D0" w14:textId="764FAB34" w:rsidR="00773874" w:rsidRDefault="00773874">
      <w:pPr>
        <w:pStyle w:val="CommentText"/>
      </w:pPr>
      <w:r>
        <w:rPr>
          <w:rStyle w:val="CommentReference"/>
        </w:rPr>
        <w:annotationRef/>
      </w:r>
      <w:r w:rsidRPr="003E33DE">
        <w:rPr>
          <w:highlight w:val="green"/>
        </w:rPr>
        <w:t>Correct time types are in UPC, CA has all time types like US</w:t>
      </w:r>
    </w:p>
  </w:comment>
  <w:comment w:id="260" w:author="Author" w:date="2018-02-15T12:09:00Z" w:initials="A">
    <w:p w14:paraId="65F3C0E8" w14:textId="1FA234AA" w:rsidR="00773874" w:rsidRDefault="00773874">
      <w:pPr>
        <w:pStyle w:val="CommentText"/>
      </w:pPr>
      <w:r w:rsidRPr="00C2249B">
        <w:rPr>
          <w:rStyle w:val="CommentReference"/>
          <w:highlight w:val="red"/>
        </w:rPr>
        <w:annotationRef/>
      </w:r>
      <w:r w:rsidRPr="0028562A">
        <w:rPr>
          <w:highlight w:val="green"/>
        </w:rPr>
        <w:t>adapt</w:t>
      </w:r>
    </w:p>
  </w:comment>
  <w:comment w:id="261" w:author="Author" w:date="2018-02-15T12:09:00Z" w:initials="A">
    <w:p w14:paraId="2830239B" w14:textId="4046CBEF" w:rsidR="00773874" w:rsidRDefault="00773874">
      <w:pPr>
        <w:pStyle w:val="CommentText"/>
      </w:pPr>
      <w:r>
        <w:rPr>
          <w:rStyle w:val="CommentReference"/>
        </w:rPr>
        <w:annotationRef/>
      </w:r>
      <w:r w:rsidRPr="0028562A">
        <w:rPr>
          <w:highlight w:val="green"/>
        </w:rPr>
        <w:t>done, take over to other countries!</w:t>
      </w:r>
    </w:p>
  </w:comment>
  <w:comment w:id="274" w:author="Author" w:date="2018-02-15T08:54:00Z" w:initials="A">
    <w:p w14:paraId="13846829" w14:textId="7FCD0CFB" w:rsidR="00773874" w:rsidRDefault="00773874">
      <w:pPr>
        <w:pStyle w:val="CommentText"/>
      </w:pPr>
      <w:r>
        <w:rPr>
          <w:rStyle w:val="CommentReference"/>
        </w:rPr>
        <w:annotationRef/>
      </w:r>
      <w:r>
        <w:t>maybe replace with “different time account types”, like for AU</w:t>
      </w:r>
    </w:p>
  </w:comment>
  <w:comment w:id="290" w:author="Author" w:date="2018-02-07T15:31:00Z" w:initials="A">
    <w:p w14:paraId="22F950C3" w14:textId="4B3914A8" w:rsidR="00773874" w:rsidRDefault="00773874">
      <w:pPr>
        <w:pStyle w:val="CommentText"/>
      </w:pPr>
      <w:r>
        <w:rPr>
          <w:rStyle w:val="CommentReference"/>
        </w:rPr>
        <w:annotationRef/>
      </w:r>
      <w:r>
        <w:t>Maybe detail a bit for CA</w:t>
      </w:r>
    </w:p>
  </w:comment>
  <w:comment w:id="313" w:author="Author" w:date="2018-02-09T10:25:00Z" w:initials="A">
    <w:p w14:paraId="5BCFCE36" w14:textId="1A519289" w:rsidR="00773874" w:rsidRDefault="00773874">
      <w:pPr>
        <w:pStyle w:val="CommentText"/>
      </w:pPr>
      <w:r>
        <w:rPr>
          <w:rStyle w:val="CommentReference"/>
        </w:rPr>
        <w:annotationRef/>
      </w:r>
      <w:r w:rsidRPr="00F40EE8">
        <w:rPr>
          <w:highlight w:val="green"/>
        </w:rPr>
        <w:t>Add to all other steps where appropriate!</w:t>
      </w:r>
    </w:p>
  </w:comment>
  <w:comment w:id="327" w:author="Author" w:date="2018-02-07T15:24:00Z" w:initials="A">
    <w:p w14:paraId="20748642" w14:textId="3E814485" w:rsidR="00773874" w:rsidRDefault="00773874">
      <w:pPr>
        <w:pStyle w:val="CommentText"/>
      </w:pPr>
      <w:r>
        <w:rPr>
          <w:rStyle w:val="CommentReference"/>
        </w:rPr>
        <w:annotationRef/>
      </w:r>
      <w:r>
        <w:t>For CA in addition SIckness</w:t>
      </w:r>
    </w:p>
  </w:comment>
  <w:comment w:id="329" w:author="Author" w:date="2018-02-07T15:25:00Z" w:initials="A">
    <w:p w14:paraId="2F2FE721" w14:textId="1DDC1F3F" w:rsidR="00773874" w:rsidRDefault="00773874">
      <w:pPr>
        <w:pStyle w:val="CommentText"/>
      </w:pPr>
      <w:r>
        <w:rPr>
          <w:rStyle w:val="CommentReference"/>
        </w:rPr>
        <w:annotationRef/>
      </w:r>
      <w:r w:rsidRPr="00E669B0">
        <w:rPr>
          <w:highlight w:val="red"/>
        </w:rPr>
        <w:t>At least there for CA. to check if there for other countries, too</w:t>
      </w:r>
    </w:p>
  </w:comment>
  <w:comment w:id="330" w:author="Author" w:date="2018-02-09T14:25:00Z" w:initials="A">
    <w:p w14:paraId="60B4F207" w14:textId="2674D6CA" w:rsidR="00773874" w:rsidRDefault="00773874">
      <w:pPr>
        <w:pStyle w:val="CommentText"/>
      </w:pPr>
      <w:r>
        <w:rPr>
          <w:rStyle w:val="CommentReference"/>
        </w:rPr>
        <w:annotationRef/>
      </w:r>
      <w:r>
        <w:t>For AU (at least generic profile) not there.</w:t>
      </w:r>
    </w:p>
  </w:comment>
  <w:comment w:id="445" w:author="Author" w:date="2018-02-13T17:59:00Z" w:initials="A">
    <w:p w14:paraId="69F3AD79" w14:textId="13C90AFC" w:rsidR="00773874" w:rsidRDefault="00773874">
      <w:pPr>
        <w:pStyle w:val="CommentText"/>
      </w:pPr>
      <w:r w:rsidRPr="000352B8">
        <w:rPr>
          <w:rStyle w:val="CommentReference"/>
          <w:highlight w:val="red"/>
        </w:rPr>
        <w:annotationRef/>
      </w:r>
      <w:r w:rsidRPr="000352B8">
        <w:rPr>
          <w:highlight w:val="red"/>
        </w:rPr>
        <w:t>REFORMULATE!!!</w:t>
      </w:r>
    </w:p>
  </w:comment>
  <w:comment w:id="966" w:author="Author" w:date="2018-02-27T15:00:00Z" w:initials="A">
    <w:p w14:paraId="721F531F" w14:textId="680A951D" w:rsidR="00773874" w:rsidRDefault="00773874">
      <w:pPr>
        <w:pStyle w:val="CommentText"/>
      </w:pPr>
      <w:r>
        <w:rPr>
          <w:rStyle w:val="CommentReference"/>
        </w:rPr>
        <w:annotationRef/>
      </w:r>
      <w:r w:rsidRPr="00446B43">
        <w:rPr>
          <w:highlight w:val="red"/>
        </w:rPr>
        <w:t>ADAPT IN THE OTHER DOCUS AS WELL!</w:t>
      </w:r>
    </w:p>
  </w:comment>
  <w:comment w:id="977" w:author="Author" w:date="2018-02-16T11:37:00Z" w:initials="A">
    <w:p w14:paraId="33B31FD5" w14:textId="2AF97C68" w:rsidR="00773874" w:rsidRDefault="00773874">
      <w:pPr>
        <w:pStyle w:val="CommentText"/>
      </w:pPr>
      <w:r w:rsidRPr="00C84475">
        <w:rPr>
          <w:rStyle w:val="CommentReference"/>
          <w:highlight w:val="red"/>
        </w:rPr>
        <w:annotationRef/>
      </w:r>
      <w:r w:rsidRPr="00C84475">
        <w:rPr>
          <w:highlight w:val="red"/>
        </w:rPr>
        <w:t>MAYBE NOT MENTION AT ALL!!</w:t>
      </w:r>
    </w:p>
  </w:comment>
  <w:comment w:id="1013" w:author="Author" w:date="2018-02-16T11:19:00Z" w:initials="A">
    <w:p w14:paraId="5F07466D" w14:textId="539F21FE" w:rsidR="00773874" w:rsidRDefault="00773874">
      <w:pPr>
        <w:pStyle w:val="CommentText"/>
      </w:pPr>
      <w:r>
        <w:rPr>
          <w:rStyle w:val="CommentReference"/>
        </w:rPr>
        <w:annotationRef/>
      </w:r>
      <w:r w:rsidRPr="00446B43">
        <w:rPr>
          <w:highlight w:val="red"/>
        </w:rPr>
        <w:t>Geht auch mit Take Action -&gt; Manage Leave of Absence</w:t>
      </w:r>
    </w:p>
  </w:comment>
  <w:comment w:id="1065" w:author="Author" w:date="2018-02-07T14:44:00Z" w:initials="A">
    <w:p w14:paraId="49CADFF5" w14:textId="77777777" w:rsidR="00773874" w:rsidRDefault="00773874">
      <w:pPr>
        <w:pStyle w:val="CommentText"/>
      </w:pPr>
      <w:r>
        <w:rPr>
          <w:rStyle w:val="CommentReference"/>
        </w:rPr>
        <w:annotationRef/>
      </w:r>
      <w:r>
        <w:t>For California employee, also Sickness</w:t>
      </w:r>
    </w:p>
    <w:p w14:paraId="24BB49E8" w14:textId="11CB423D" w:rsidR="00773874" w:rsidRDefault="00773874">
      <w:pPr>
        <w:pStyle w:val="CommentText"/>
      </w:pPr>
      <w:r>
        <w:rPr>
          <w:noProof/>
        </w:rPr>
        <w:drawing>
          <wp:inline distT="0" distB="0" distL="0" distR="0" wp14:anchorId="3DB8D216" wp14:editId="76606B1C">
            <wp:extent cx="1647825" cy="704850"/>
            <wp:effectExtent l="0" t="0" r="9525"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47825" cy="704850"/>
                    </a:xfrm>
                    <a:prstGeom prst="rect">
                      <a:avLst/>
                    </a:prstGeom>
                  </pic:spPr>
                </pic:pic>
              </a:graphicData>
            </a:graphic>
          </wp:inline>
        </w:drawing>
      </w:r>
    </w:p>
  </w:comment>
  <w:comment w:id="1048" w:author="Author" w:date="2018-02-15T10:25:00Z" w:initials="A">
    <w:p w14:paraId="04CC0C8E" w14:textId="593C6CA2" w:rsidR="00773874" w:rsidRDefault="00773874">
      <w:pPr>
        <w:pStyle w:val="CommentText"/>
      </w:pPr>
      <w:r w:rsidRPr="000047B2">
        <w:rPr>
          <w:rStyle w:val="CommentReference"/>
          <w:highlight w:val="red"/>
        </w:rPr>
        <w:annotationRef/>
      </w:r>
      <w:r w:rsidRPr="009B2799">
        <w:rPr>
          <w:highlight w:val="green"/>
        </w:rPr>
        <w:t>Reformulate, especially first phrase is not correct</w:t>
      </w:r>
    </w:p>
  </w:comment>
  <w:comment w:id="1049" w:author="Author" w:date="2018-02-15T11:59:00Z" w:initials="A">
    <w:p w14:paraId="573C5392" w14:textId="60F05427" w:rsidR="00773874" w:rsidRDefault="00773874">
      <w:pPr>
        <w:pStyle w:val="CommentText"/>
      </w:pPr>
      <w:r>
        <w:rPr>
          <w:rStyle w:val="CommentReference"/>
        </w:rPr>
        <w:annotationRef/>
      </w:r>
      <w:r w:rsidRPr="009B2799">
        <w:rPr>
          <w:highlight w:val="green"/>
        </w:rPr>
        <w:t>Done, also taken over to other countries</w:t>
      </w:r>
    </w:p>
  </w:comment>
  <w:comment w:id="1075" w:author="Author" w:date="2018-02-15T10:26:00Z" w:initials="A">
    <w:p w14:paraId="6EC9F39E" w14:textId="5B30DEE1" w:rsidR="00773874" w:rsidRDefault="00773874">
      <w:pPr>
        <w:pStyle w:val="CommentText"/>
      </w:pPr>
      <w:r w:rsidRPr="003313A8">
        <w:rPr>
          <w:rStyle w:val="CommentReference"/>
          <w:highlight w:val="green"/>
        </w:rPr>
        <w:annotationRef/>
      </w:r>
      <w:r w:rsidRPr="003313A8">
        <w:rPr>
          <w:highlight w:val="green"/>
        </w:rPr>
        <w:t>For CA &amp; CO vacation carried over!</w:t>
      </w:r>
    </w:p>
  </w:comment>
  <w:comment w:id="1098" w:author="Author" w:date="2018-02-16T09:49:00Z" w:initials="A">
    <w:p w14:paraId="1B8D2DDD" w14:textId="40616943" w:rsidR="00773874" w:rsidRDefault="00773874">
      <w:pPr>
        <w:pStyle w:val="CommentText"/>
      </w:pPr>
      <w:r>
        <w:rPr>
          <w:rStyle w:val="CommentReference"/>
        </w:rPr>
        <w:annotationRef/>
      </w:r>
      <w:r>
        <w:t>Needs to be adapted, no config guides anymore</w:t>
      </w:r>
    </w:p>
  </w:comment>
  <w:comment w:id="1103" w:author="Author" w:date="2018-02-19T16:44:00Z" w:initials="A">
    <w:p w14:paraId="516CDE7D" w14:textId="56C62AD2" w:rsidR="00773874" w:rsidRDefault="00773874">
      <w:pPr>
        <w:pStyle w:val="CommentText"/>
      </w:pPr>
      <w:r>
        <w:rPr>
          <w:rStyle w:val="CommentReference"/>
        </w:rPr>
        <w:annotationRef/>
      </w:r>
      <w:r>
        <w:t>Maybe combine with below note?</w:t>
      </w:r>
    </w:p>
  </w:comment>
  <w:comment w:id="1114" w:author="Author" w:date="2018-02-14T14:42:00Z" w:initials="A">
    <w:p w14:paraId="2833964F" w14:textId="516B05D7" w:rsidR="00773874" w:rsidRDefault="00773874">
      <w:pPr>
        <w:pStyle w:val="CommentText"/>
      </w:pPr>
      <w:r>
        <w:rPr>
          <w:rStyle w:val="CommentReference"/>
        </w:rPr>
        <w:annotationRef/>
      </w:r>
      <w:r>
        <w:t>Idem for Sickness (CA)</w:t>
      </w:r>
    </w:p>
  </w:comment>
  <w:comment w:id="1124" w:author="Author" w:date="2018-02-19T16:43:00Z" w:initials="A">
    <w:p w14:paraId="06BE3376" w14:textId="40774AD7" w:rsidR="00773874" w:rsidRDefault="00773874">
      <w:pPr>
        <w:pStyle w:val="CommentText"/>
      </w:pPr>
      <w:r>
        <w:rPr>
          <w:rStyle w:val="CommentReference"/>
        </w:rPr>
        <w:annotationRef/>
      </w:r>
      <w:r>
        <w:t>Maybe combine with above note?</w:t>
      </w:r>
    </w:p>
  </w:comment>
  <w:comment w:id="1128" w:author="Author" w:date="2018-02-13T18:01:00Z" w:initials="A">
    <w:p w14:paraId="2BFBBECB" w14:textId="3592A4EA" w:rsidR="00773874" w:rsidRDefault="00773874">
      <w:pPr>
        <w:pStyle w:val="CommentText"/>
      </w:pPr>
      <w:r>
        <w:rPr>
          <w:rStyle w:val="CommentReference"/>
        </w:rPr>
        <w:annotationRef/>
      </w:r>
      <w:r>
        <w:t>adapt</w:t>
      </w:r>
    </w:p>
  </w:comment>
  <w:comment w:id="1140" w:author="Author" w:date="2018-02-15T17:21:00Z" w:initials="A">
    <w:p w14:paraId="0B450811" w14:textId="51A26EDA" w:rsidR="00773874" w:rsidRDefault="00773874">
      <w:pPr>
        <w:pStyle w:val="CommentText"/>
      </w:pPr>
      <w:r>
        <w:rPr>
          <w:rStyle w:val="CommentReference"/>
        </w:rPr>
        <w:annotationRef/>
      </w:r>
      <w:r w:rsidRPr="003313A8">
        <w:rPr>
          <w:highlight w:val="green"/>
        </w:rPr>
        <w:t>sickness for CA must be at least 2 hours</w:t>
      </w:r>
    </w:p>
  </w:comment>
  <w:comment w:id="1167" w:author="Author" w:date="2018-02-07T14:46:00Z" w:initials="A">
    <w:p w14:paraId="147B437D" w14:textId="16E97DD7" w:rsidR="00773874" w:rsidRDefault="00773874">
      <w:pPr>
        <w:pStyle w:val="CommentText"/>
      </w:pPr>
      <w:r>
        <w:rPr>
          <w:rStyle w:val="CommentReference"/>
        </w:rPr>
        <w:annotationRef/>
      </w:r>
      <w:r>
        <w:t>Not there for California, instead Sickness</w:t>
      </w:r>
    </w:p>
  </w:comment>
  <w:comment w:id="1168" w:author="Author" w:date="2018-02-09T09:32:00Z" w:initials="A">
    <w:p w14:paraId="15DF2A58" w14:textId="35EB2ED7" w:rsidR="00773874" w:rsidRDefault="00773874">
      <w:pPr>
        <w:pStyle w:val="CommentText"/>
      </w:pPr>
      <w:r>
        <w:rPr>
          <w:rStyle w:val="CommentReference"/>
        </w:rPr>
        <w:annotationRef/>
      </w:r>
      <w:r>
        <w:t>CA has same time types as US, so most likely, Other button will show up in addition of Vacation, Floating, Sickness</w:t>
      </w:r>
    </w:p>
  </w:comment>
  <w:comment w:id="1235" w:author="Author" w:date="2018-02-15T10:36:00Z" w:initials="A">
    <w:p w14:paraId="20E7FB8F" w14:textId="0F9F00F8" w:rsidR="00773874" w:rsidRDefault="00773874">
      <w:pPr>
        <w:pStyle w:val="CommentText"/>
      </w:pPr>
      <w:r w:rsidRPr="003C3894">
        <w:rPr>
          <w:highlight w:val="green"/>
        </w:rPr>
        <w:t xml:space="preserve">Add </w:t>
      </w:r>
      <w:r w:rsidRPr="003C3894">
        <w:rPr>
          <w:rStyle w:val="CommentReference"/>
          <w:highlight w:val="green"/>
        </w:rPr>
        <w:annotationRef/>
      </w:r>
      <w:r w:rsidRPr="003C3894">
        <w:rPr>
          <w:highlight w:val="green"/>
        </w:rPr>
        <w:t>Sickness for CA!</w:t>
      </w:r>
    </w:p>
  </w:comment>
  <w:comment w:id="1302" w:author="Author" w:date="2018-02-07T17:53:00Z" w:initials="A">
    <w:p w14:paraId="265B0A0C" w14:textId="05AF525B" w:rsidR="00773874" w:rsidRDefault="00773874">
      <w:pPr>
        <w:pStyle w:val="CommentText"/>
      </w:pPr>
      <w:r>
        <w:rPr>
          <w:rStyle w:val="CommentReference"/>
        </w:rPr>
        <w:annotationRef/>
      </w:r>
      <w:r w:rsidRPr="00AD4C38">
        <w:rPr>
          <w:highlight w:val="green"/>
        </w:rPr>
        <w:t>For CA sickness everything is in hours</w:t>
      </w:r>
    </w:p>
  </w:comment>
  <w:comment w:id="1345" w:author="Author" w:date="2018-02-13T12:45:00Z" w:initials="A">
    <w:p w14:paraId="40DED650" w14:textId="0CCFE125" w:rsidR="00773874" w:rsidRDefault="00773874">
      <w:pPr>
        <w:pStyle w:val="CommentText"/>
      </w:pPr>
      <w:r w:rsidRPr="00932F91">
        <w:rPr>
          <w:rStyle w:val="CommentReference"/>
          <w:highlight w:val="red"/>
        </w:rPr>
        <w:annotationRef/>
      </w:r>
      <w:r w:rsidRPr="008D0EB6">
        <w:rPr>
          <w:highlight w:val="green"/>
        </w:rPr>
        <w:t>ADAPT TO BE MODULAR,</w:t>
      </w:r>
      <w:r>
        <w:t xml:space="preserve"> </w:t>
      </w:r>
      <w:r w:rsidRPr="008D0EB6">
        <w:rPr>
          <w:highlight w:val="green"/>
        </w:rPr>
        <w:t>copy to the other countries</w:t>
      </w:r>
    </w:p>
  </w:comment>
  <w:comment w:id="1513" w:author="Author" w:date="2018-02-08T10:35:00Z" w:initials="A">
    <w:p w14:paraId="2630C3C4" w14:textId="663046D4" w:rsidR="00773874" w:rsidRDefault="00773874">
      <w:pPr>
        <w:pStyle w:val="CommentText"/>
      </w:pPr>
      <w:r>
        <w:rPr>
          <w:rStyle w:val="CommentReference"/>
        </w:rPr>
        <w:annotationRef/>
      </w:r>
      <w:r>
        <w:t>Reformulate?</w:t>
      </w:r>
    </w:p>
  </w:comment>
  <w:comment w:id="1548" w:author="Author" w:date="2018-02-13T12:45:00Z" w:initials="A">
    <w:p w14:paraId="414F7321" w14:textId="0FC4D996" w:rsidR="00773874" w:rsidRDefault="00773874">
      <w:pPr>
        <w:pStyle w:val="CommentText"/>
      </w:pPr>
      <w:r w:rsidRPr="00932F91">
        <w:rPr>
          <w:rStyle w:val="CommentReference"/>
          <w:highlight w:val="red"/>
        </w:rPr>
        <w:annotationRef/>
      </w:r>
      <w:r w:rsidRPr="00932F91">
        <w:rPr>
          <w:highlight w:val="red"/>
        </w:rPr>
        <w:t>REFORMULATE</w:t>
      </w:r>
    </w:p>
  </w:comment>
  <w:comment w:id="1570" w:author="Author" w:date="2018-02-08T15:11:00Z" w:initials="A">
    <w:p w14:paraId="6C014697" w14:textId="057F32A7" w:rsidR="00773874" w:rsidRDefault="00773874">
      <w:pPr>
        <w:pStyle w:val="CommentText"/>
      </w:pPr>
      <w:r>
        <w:rPr>
          <w:rStyle w:val="CommentReference"/>
        </w:rPr>
        <w:annotationRef/>
      </w:r>
      <w:r>
        <w:t>Think if keep! Sync to all countries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BF1FAB" w15:done="1"/>
  <w15:commentEx w15:paraId="72A708BA" w15:done="0"/>
  <w15:commentEx w15:paraId="1A2E6054" w15:done="1"/>
  <w15:commentEx w15:paraId="5969ED47" w15:done="1"/>
  <w15:commentEx w15:paraId="7B8B4BAB" w15:done="0"/>
  <w15:commentEx w15:paraId="6E0F6AB5" w15:done="0"/>
  <w15:commentEx w15:paraId="4EEE2007" w15:done="0"/>
  <w15:commentEx w15:paraId="64F44D23" w15:done="1"/>
  <w15:commentEx w15:paraId="04BE7403" w15:done="1"/>
  <w15:commentEx w15:paraId="3E62EE5F" w15:done="0"/>
  <w15:commentEx w15:paraId="234DE477" w15:paraIdParent="3E62EE5F" w15:done="0"/>
  <w15:commentEx w15:paraId="004096CB" w15:done="0"/>
  <w15:commentEx w15:paraId="6CC08348" w15:done="0"/>
  <w15:commentEx w15:paraId="154A5671" w15:done="1"/>
  <w15:commentEx w15:paraId="414AC1D0" w15:paraIdParent="154A5671" w15:done="1"/>
  <w15:commentEx w15:paraId="65F3C0E8" w15:done="1"/>
  <w15:commentEx w15:paraId="2830239B" w15:paraIdParent="65F3C0E8" w15:done="1"/>
  <w15:commentEx w15:paraId="13846829" w15:done="0"/>
  <w15:commentEx w15:paraId="22F950C3" w15:done="1"/>
  <w15:commentEx w15:paraId="5BCFCE36" w15:done="1"/>
  <w15:commentEx w15:paraId="20748642" w15:done="1"/>
  <w15:commentEx w15:paraId="2F2FE721" w15:done="1"/>
  <w15:commentEx w15:paraId="60B4F207" w15:paraIdParent="2F2FE721" w15:done="1"/>
  <w15:commentEx w15:paraId="69F3AD79" w15:done="0"/>
  <w15:commentEx w15:paraId="721F531F" w15:done="1"/>
  <w15:commentEx w15:paraId="33B31FD5" w15:done="0"/>
  <w15:commentEx w15:paraId="5F07466D" w15:done="1"/>
  <w15:commentEx w15:paraId="24BB49E8" w15:done="1"/>
  <w15:commentEx w15:paraId="04CC0C8E" w15:done="1"/>
  <w15:commentEx w15:paraId="573C5392" w15:paraIdParent="04CC0C8E" w15:done="1"/>
  <w15:commentEx w15:paraId="6EC9F39E" w15:done="1"/>
  <w15:commentEx w15:paraId="1B8D2DDD" w15:done="1"/>
  <w15:commentEx w15:paraId="516CDE7D" w15:done="0"/>
  <w15:commentEx w15:paraId="2833964F" w15:done="1"/>
  <w15:commentEx w15:paraId="06BE3376" w15:done="0"/>
  <w15:commentEx w15:paraId="2BFBBECB" w15:done="1"/>
  <w15:commentEx w15:paraId="0B450811" w15:done="1"/>
  <w15:commentEx w15:paraId="147B437D" w15:done="1"/>
  <w15:commentEx w15:paraId="15DF2A58" w15:paraIdParent="147B437D" w15:done="1"/>
  <w15:commentEx w15:paraId="20E7FB8F" w15:done="1"/>
  <w15:commentEx w15:paraId="265B0A0C" w15:done="1"/>
  <w15:commentEx w15:paraId="40DED650" w15:done="1"/>
  <w15:commentEx w15:paraId="2630C3C4" w15:done="0"/>
  <w15:commentEx w15:paraId="414F7321" w15:done="1"/>
  <w15:commentEx w15:paraId="6C01469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97F725" w14:textId="77777777" w:rsidR="00773874" w:rsidRDefault="00773874" w:rsidP="00985A3A">
      <w:pPr>
        <w:spacing w:before="0" w:after="0" w:line="240" w:lineRule="auto"/>
      </w:pPr>
      <w:r>
        <w:separator/>
      </w:r>
    </w:p>
  </w:endnote>
  <w:endnote w:type="continuationSeparator" w:id="0">
    <w:p w14:paraId="27FD9806" w14:textId="77777777" w:rsidR="00773874" w:rsidRDefault="00773874" w:rsidP="00985A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ntonSans Book">
    <w:panose1 w:val="02000503000000020004"/>
    <w:charset w:val="00"/>
    <w:family w:val="auto"/>
    <w:pitch w:val="variable"/>
    <w:sig w:usb0="A00002FF" w:usb1="5000A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BentonSans Bold">
    <w:panose1 w:val="02000803000000020004"/>
    <w:charset w:val="00"/>
    <w:family w:val="auto"/>
    <w:pitch w:val="variable"/>
    <w:sig w:usb0="A00002FF" w:usb1="5000A04B" w:usb2="00000000" w:usb3="00000000" w:csb0="0000019F" w:csb1="00000000"/>
  </w:font>
  <w:font w:name="SAPSerifRegular">
    <w:altName w:val="Times New Roman"/>
    <w:charset w:val="00"/>
    <w:family w:val="auto"/>
    <w:pitch w:val="variable"/>
    <w:sig w:usb0="00000001" w:usb1="0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BentonSans">
    <w:altName w:val="Calibri"/>
    <w:panose1 w:val="00000000000000000000"/>
    <w:charset w:val="00"/>
    <w:family w:val="swiss"/>
    <w:notTrueType/>
    <w:pitch w:val="default"/>
    <w:sig w:usb0="00000003" w:usb1="00000000" w:usb2="00000000" w:usb3="00000000" w:csb0="00000001" w:csb1="00000000"/>
  </w:font>
  <w:font w:name="BentonSans Medium">
    <w:panose1 w:val="02000603000000020004"/>
    <w:charset w:val="00"/>
    <w:family w:val="auto"/>
    <w:pitch w:val="variable"/>
    <w:sig w:usb0="A00002FF" w:usb1="5000A04B" w:usb2="00000000" w:usb3="00000000" w:csb0="0000019F" w:csb1="00000000"/>
  </w:font>
  <w:font w:name="Cambria">
    <w:panose1 w:val="02040503050406030204"/>
    <w:charset w:val="00"/>
    <w:family w:val="roman"/>
    <w:pitch w:val="variable"/>
    <w:sig w:usb0="E00002FF" w:usb1="400004FF" w:usb2="00000000" w:usb3="00000000" w:csb0="0000019F" w:csb1="00000000"/>
  </w:font>
  <w:font w:name="BentonSans Regular">
    <w:panose1 w:val="02000503000000020004"/>
    <w:charset w:val="00"/>
    <w:family w:val="auto"/>
    <w:pitch w:val="variable"/>
    <w:sig w:usb0="A00002FF" w:usb1="5000A04B" w:usb2="00000000" w:usb3="00000000" w:csb0="0000019F" w:csb1="00000000"/>
  </w:font>
  <w:font w:name="BentonSans Regular Italic">
    <w:panose1 w:val="02000503000000090004"/>
    <w:charset w:val="00"/>
    <w:family w:val="auto"/>
    <w:pitch w:val="variable"/>
    <w:sig w:usb0="A00002FF" w:usb1="5000A04B" w:usb2="00000000" w:usb3="00000000" w:csb0="0000019F" w:csb1="00000000"/>
  </w:font>
  <w:font w:name="BentonSans Book Italic">
    <w:panose1 w:val="02000503000000090004"/>
    <w:charset w:val="00"/>
    <w:family w:val="auto"/>
    <w:pitch w:val="variable"/>
    <w:sig w:usb0="A00002FF" w:usb1="5000A04B" w:usb2="00000000" w:usb3="00000000" w:csb0="0000019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154" w:type="dxa"/>
      <w:tblLayout w:type="fixed"/>
      <w:tblCellMar>
        <w:left w:w="0" w:type="dxa"/>
        <w:right w:w="0" w:type="dxa"/>
      </w:tblCellMar>
      <w:tblLook w:val="04A0" w:firstRow="1" w:lastRow="0" w:firstColumn="1" w:lastColumn="0" w:noHBand="0" w:noVBand="1"/>
    </w:tblPr>
    <w:tblGrid>
      <w:gridCol w:w="797"/>
      <w:gridCol w:w="4983"/>
      <w:gridCol w:w="7374"/>
    </w:tblGrid>
    <w:tr w:rsidR="00773874" w:rsidRPr="005D1853" w14:paraId="147BDBF8" w14:textId="77777777" w:rsidTr="00064E7D">
      <w:tc>
        <w:tcPr>
          <w:tcW w:w="567" w:type="dxa"/>
          <w:shd w:val="clear" w:color="auto" w:fill="auto"/>
          <w:vAlign w:val="bottom"/>
        </w:tcPr>
        <w:p w14:paraId="6FA816A8" w14:textId="77777777" w:rsidR="00773874" w:rsidRPr="00A57007" w:rsidRDefault="00773874" w:rsidP="006672EB">
          <w:pPr>
            <w:pStyle w:val="SAPFooterleft"/>
            <w:rPr>
              <w:rStyle w:val="SAPFooterPageNumber"/>
            </w:rPr>
          </w:pPr>
          <w:r w:rsidRPr="00A57007">
            <w:rPr>
              <w:rStyle w:val="SAPFooterPageNumber"/>
            </w:rPr>
            <w:fldChar w:fldCharType="begin"/>
          </w:r>
          <w:r w:rsidRPr="00A57007">
            <w:rPr>
              <w:rStyle w:val="SAPFooterPageNumber"/>
            </w:rPr>
            <w:instrText xml:space="preserve"> PAGE  \* Arabic  \* MERGEFORMAT </w:instrText>
          </w:r>
          <w:r w:rsidRPr="00A57007">
            <w:rPr>
              <w:rStyle w:val="SAPFooterPageNumber"/>
            </w:rPr>
            <w:fldChar w:fldCharType="separate"/>
          </w:r>
          <w:r>
            <w:rPr>
              <w:rStyle w:val="SAPFooterPageNumber"/>
              <w:noProof/>
            </w:rPr>
            <w:t>1</w:t>
          </w:r>
          <w:r w:rsidRPr="00A57007">
            <w:rPr>
              <w:rStyle w:val="SAPFooterPageNumber"/>
            </w:rPr>
            <w:fldChar w:fldCharType="end"/>
          </w:r>
        </w:p>
      </w:tc>
      <w:tc>
        <w:tcPr>
          <w:tcW w:w="3544" w:type="dxa"/>
          <w:shd w:val="clear" w:color="auto" w:fill="auto"/>
          <w:vAlign w:val="bottom"/>
        </w:tcPr>
        <w:p w14:paraId="1E7A12F6" w14:textId="77777777" w:rsidR="00773874" w:rsidRPr="00A57007" w:rsidRDefault="003F5703" w:rsidP="006672EB">
          <w:pPr>
            <w:pStyle w:val="SAPFooterleft"/>
          </w:pPr>
          <w:fldSimple w:instr=" REF securitylevel \* MERGEFORMAT ">
            <w:r w:rsidR="00773874" w:rsidRPr="009A75D8">
              <w:rPr>
                <w:rStyle w:val="SAPFooterSecurityLevel"/>
              </w:rPr>
              <w:t>Customer</w:t>
            </w:r>
          </w:fldSimple>
          <w:r w:rsidR="00773874" w:rsidRPr="00FF7175">
            <w:rPr>
              <w:rStyle w:val="SAPFooterSecurityLevel"/>
            </w:rPr>
            <w:t xml:space="preserve"> </w:t>
          </w:r>
          <w:r w:rsidR="00773874" w:rsidRPr="00A57007">
            <w:br/>
          </w:r>
          <w:fldSimple w:instr=" REF copyright \* MERGEFORMAT ">
            <w:r w:rsidR="00773874">
              <w:t xml:space="preserve">© 2015 SAP </w:t>
            </w:r>
            <w:r w:rsidR="00773874" w:rsidRPr="001A58BA">
              <w:t>SE</w:t>
            </w:r>
            <w:r w:rsidR="00773874">
              <w:t xml:space="preserve"> or an SAP affiliate company</w:t>
            </w:r>
            <w:r w:rsidR="00773874" w:rsidRPr="00CD309F">
              <w:t>. All rights reserv</w:t>
            </w:r>
            <w:r w:rsidR="00773874">
              <w:t>ed.</w:t>
            </w:r>
          </w:fldSimple>
        </w:p>
      </w:tc>
      <w:tc>
        <w:tcPr>
          <w:tcW w:w="5245" w:type="dxa"/>
          <w:shd w:val="clear" w:color="auto" w:fill="auto"/>
          <w:vAlign w:val="bottom"/>
        </w:tcPr>
        <w:p w14:paraId="4C361872" w14:textId="77777777" w:rsidR="00773874" w:rsidRDefault="003F5703" w:rsidP="006672EB">
          <w:pPr>
            <w:pStyle w:val="SAPFooterright"/>
          </w:pPr>
          <w:fldSimple w:instr=" REF maintitle \* MERGEFORMAT ">
            <w:r w:rsidR="00773874" w:rsidRPr="006B26F5">
              <w:t>Request and Manage Time Off</w:t>
            </w:r>
            <w:r w:rsidR="00773874">
              <w:t xml:space="preserve"> </w:t>
            </w:r>
          </w:fldSimple>
        </w:p>
        <w:p w14:paraId="5254A647" w14:textId="77777777" w:rsidR="00773874" w:rsidRPr="001B2C66" w:rsidRDefault="003F5703" w:rsidP="006672EB">
          <w:pPr>
            <w:pStyle w:val="SAPFooterCurrentTopicRight"/>
          </w:pPr>
          <w:fldSimple w:instr=" STYLEREF &quot;SAP_Heading1NoNumber&quot; \l  \* MERGEFORMAT ">
            <w:r w:rsidR="00773874">
              <w:t>Typographic Conventions</w:t>
            </w:r>
          </w:fldSimple>
        </w:p>
      </w:tc>
    </w:tr>
  </w:tbl>
  <w:p w14:paraId="6EB27B54" w14:textId="77777777" w:rsidR="00773874" w:rsidRPr="00E63F4C" w:rsidRDefault="00773874" w:rsidP="006672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154" w:type="dxa"/>
      <w:tblCellMar>
        <w:left w:w="0" w:type="dxa"/>
        <w:right w:w="0" w:type="dxa"/>
      </w:tblCellMar>
      <w:tblLook w:val="04A0" w:firstRow="1" w:lastRow="0" w:firstColumn="1" w:lastColumn="0" w:noHBand="0" w:noVBand="1"/>
    </w:tblPr>
    <w:tblGrid>
      <w:gridCol w:w="7374"/>
      <w:gridCol w:w="4983"/>
      <w:gridCol w:w="797"/>
    </w:tblGrid>
    <w:tr w:rsidR="00773874" w:rsidRPr="005D1853" w14:paraId="348A7837" w14:textId="77777777" w:rsidTr="00064E7D">
      <w:tc>
        <w:tcPr>
          <w:tcW w:w="5245" w:type="dxa"/>
          <w:shd w:val="clear" w:color="auto" w:fill="auto"/>
          <w:vAlign w:val="bottom"/>
        </w:tcPr>
        <w:p w14:paraId="3131120B" w14:textId="77777777" w:rsidR="00773874" w:rsidRPr="001B2C66" w:rsidRDefault="003F5703" w:rsidP="006672EB">
          <w:pPr>
            <w:pStyle w:val="SAPFooterleft"/>
          </w:pPr>
          <w:fldSimple w:instr=" REF maintitle \* MERGEFORMAT ">
            <w:r w:rsidR="00773874" w:rsidRPr="006B26F5">
              <w:t>Request and Manage Time Off</w:t>
            </w:r>
            <w:r w:rsidR="00773874">
              <w:t xml:space="preserve"> </w:t>
            </w:r>
          </w:fldSimple>
        </w:p>
        <w:p w14:paraId="428E0244" w14:textId="2ADFF621" w:rsidR="00773874" w:rsidRPr="001B2C66" w:rsidRDefault="003F5703" w:rsidP="006672EB">
          <w:pPr>
            <w:pStyle w:val="SAPFooterCurrentTopicLeft"/>
          </w:pPr>
          <w:fldSimple w:instr=" STYLEREF &quot;SAP_Heading1NoNumber&quot; \l  \* MERGEFORMAT ">
            <w:r w:rsidR="00D53C70">
              <w:rPr>
                <w:noProof/>
              </w:rPr>
              <w:t>Typographic Conventions</w:t>
            </w:r>
          </w:fldSimple>
        </w:p>
      </w:tc>
      <w:tc>
        <w:tcPr>
          <w:tcW w:w="3544" w:type="dxa"/>
          <w:shd w:val="clear" w:color="auto" w:fill="auto"/>
          <w:vAlign w:val="bottom"/>
        </w:tcPr>
        <w:p w14:paraId="5CF9D579" w14:textId="77777777" w:rsidR="00773874" w:rsidRPr="00FF7175" w:rsidRDefault="00773874" w:rsidP="006672EB">
          <w:pPr>
            <w:pStyle w:val="SAPFooterright"/>
            <w:rPr>
              <w:rStyle w:val="SAPFooterSecurityLevel"/>
            </w:rPr>
          </w:pPr>
          <w:r w:rsidRPr="00FF7175">
            <w:rPr>
              <w:rStyle w:val="SAPFooterSecurityLevel"/>
            </w:rPr>
            <w:t xml:space="preserve"> </w:t>
          </w:r>
          <w:fldSimple w:instr=" REF securitylevel \* MERGEFORMAT ">
            <w:r w:rsidRPr="009A75D8">
              <w:rPr>
                <w:rStyle w:val="SAPFooterSecurityLevel"/>
              </w:rPr>
              <w:t>Customer</w:t>
            </w:r>
          </w:fldSimple>
          <w:r w:rsidRPr="00FF7175">
            <w:rPr>
              <w:rStyle w:val="SAPFooterSecurityLevel"/>
            </w:rPr>
            <w:t xml:space="preserve"> </w:t>
          </w:r>
        </w:p>
        <w:p w14:paraId="777F7CF0" w14:textId="1EBBCA33" w:rsidR="00773874" w:rsidRPr="000456B0" w:rsidRDefault="003F5703" w:rsidP="006672EB">
          <w:pPr>
            <w:pStyle w:val="SAPFooterright"/>
          </w:pPr>
          <w:fldSimple w:instr=" REF copyright \* MERGEFORMAT ">
            <w:r w:rsidR="00773874">
              <w:t xml:space="preserve">© 2018 SAP </w:t>
            </w:r>
            <w:r w:rsidR="00773874" w:rsidRPr="001A58BA">
              <w:t>SE</w:t>
            </w:r>
            <w:r w:rsidR="00773874">
              <w:t xml:space="preserve"> or an SAP affiliate company</w:t>
            </w:r>
            <w:r w:rsidR="00773874" w:rsidRPr="00CD309F">
              <w:t>. All rights reserv</w:t>
            </w:r>
            <w:r w:rsidR="00773874">
              <w:t>ed.</w:t>
            </w:r>
          </w:fldSimple>
          <w:r w:rsidR="00773874" w:rsidRPr="000456B0">
            <w:t xml:space="preserve"> </w:t>
          </w:r>
        </w:p>
      </w:tc>
      <w:tc>
        <w:tcPr>
          <w:tcW w:w="567" w:type="dxa"/>
          <w:shd w:val="clear" w:color="auto" w:fill="auto"/>
          <w:vAlign w:val="bottom"/>
        </w:tcPr>
        <w:p w14:paraId="70E8F84C" w14:textId="44D6402B" w:rsidR="00773874" w:rsidRPr="00AA10B2" w:rsidRDefault="00773874" w:rsidP="006672EB">
          <w:pPr>
            <w:pStyle w:val="SAPFooterright"/>
            <w:rPr>
              <w:rStyle w:val="SAPFooterPageNumber"/>
            </w:rPr>
          </w:pPr>
          <w:r w:rsidRPr="00AA10B2">
            <w:rPr>
              <w:rStyle w:val="SAPFooterPageNumber"/>
            </w:rPr>
            <w:fldChar w:fldCharType="begin"/>
          </w:r>
          <w:r w:rsidRPr="00AA10B2">
            <w:rPr>
              <w:rStyle w:val="SAPFooterPageNumber"/>
            </w:rPr>
            <w:instrText xml:space="preserve"> PAGE  \* Arabic  \* MERGEFORMAT </w:instrText>
          </w:r>
          <w:r w:rsidRPr="00AA10B2">
            <w:rPr>
              <w:rStyle w:val="SAPFooterPageNumber"/>
            </w:rPr>
            <w:fldChar w:fldCharType="separate"/>
          </w:r>
          <w:r w:rsidR="00D53C70">
            <w:rPr>
              <w:rStyle w:val="SAPFooterPageNumber"/>
            </w:rPr>
            <w:t>2</w:t>
          </w:r>
          <w:r w:rsidRPr="00AA10B2">
            <w:rPr>
              <w:rStyle w:val="SAPFooterPageNumber"/>
            </w:rPr>
            <w:fldChar w:fldCharType="end"/>
          </w:r>
        </w:p>
      </w:tc>
    </w:tr>
  </w:tbl>
  <w:p w14:paraId="3F32B284" w14:textId="77777777" w:rsidR="00773874" w:rsidRPr="00E63F4C" w:rsidRDefault="00773874" w:rsidP="006672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805" w:type="dxa"/>
      <w:tblLayout w:type="fixed"/>
      <w:tblCellMar>
        <w:left w:w="0" w:type="dxa"/>
        <w:right w:w="0" w:type="dxa"/>
      </w:tblCellMar>
      <w:tblLook w:val="04A0" w:firstRow="1" w:lastRow="0" w:firstColumn="1" w:lastColumn="0" w:noHBand="0" w:noVBand="1"/>
    </w:tblPr>
    <w:tblGrid>
      <w:gridCol w:w="801"/>
      <w:gridCol w:w="5004"/>
    </w:tblGrid>
    <w:tr w:rsidR="00773874" w:rsidRPr="00D779BD" w14:paraId="05A5D951" w14:textId="77777777" w:rsidTr="00064E7D">
      <w:tc>
        <w:tcPr>
          <w:tcW w:w="801" w:type="dxa"/>
          <w:shd w:val="clear" w:color="auto" w:fill="auto"/>
          <w:vAlign w:val="bottom"/>
        </w:tcPr>
        <w:p w14:paraId="1F51A06E" w14:textId="77777777" w:rsidR="00773874" w:rsidRPr="00D779BD" w:rsidRDefault="00773874" w:rsidP="006672EB">
          <w:pPr>
            <w:pStyle w:val="SAPFooterleft"/>
            <w:rPr>
              <w:rStyle w:val="SAPFooterPageNumber"/>
            </w:rPr>
          </w:pPr>
        </w:p>
      </w:tc>
      <w:tc>
        <w:tcPr>
          <w:tcW w:w="5004" w:type="dxa"/>
          <w:shd w:val="clear" w:color="auto" w:fill="auto"/>
          <w:vAlign w:val="bottom"/>
        </w:tcPr>
        <w:p w14:paraId="19845B0E" w14:textId="77777777" w:rsidR="00773874" w:rsidRPr="00D779BD" w:rsidRDefault="00773874" w:rsidP="006672EB">
          <w:pPr>
            <w:pStyle w:val="SAPFooterleft"/>
          </w:pPr>
        </w:p>
      </w:tc>
    </w:tr>
  </w:tbl>
  <w:p w14:paraId="468EB8DD" w14:textId="77777777" w:rsidR="00773874" w:rsidRPr="00CD0E2F" w:rsidRDefault="00773874" w:rsidP="006672E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154" w:type="dxa"/>
      <w:tblLayout w:type="fixed"/>
      <w:tblCellMar>
        <w:left w:w="0" w:type="dxa"/>
        <w:right w:w="0" w:type="dxa"/>
      </w:tblCellMar>
      <w:tblLook w:val="04A0" w:firstRow="1" w:lastRow="0" w:firstColumn="1" w:lastColumn="0" w:noHBand="0" w:noVBand="1"/>
    </w:tblPr>
    <w:tblGrid>
      <w:gridCol w:w="797"/>
      <w:gridCol w:w="4983"/>
      <w:gridCol w:w="7374"/>
    </w:tblGrid>
    <w:tr w:rsidR="00773874" w:rsidRPr="005D1853" w14:paraId="1214BCAD" w14:textId="77777777" w:rsidTr="00064E7D">
      <w:tc>
        <w:tcPr>
          <w:tcW w:w="567" w:type="dxa"/>
          <w:shd w:val="clear" w:color="auto" w:fill="auto"/>
          <w:vAlign w:val="bottom"/>
        </w:tcPr>
        <w:p w14:paraId="5AB19F54" w14:textId="77777777" w:rsidR="00773874" w:rsidRPr="004319A4" w:rsidRDefault="00773874" w:rsidP="006672EB">
          <w:pPr>
            <w:pStyle w:val="SAPFooterlef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Pr>
              <w:rStyle w:val="SAPFooterPageNumber"/>
              <w:noProof/>
            </w:rPr>
            <w:t>14</w:t>
          </w:r>
          <w:r w:rsidRPr="004319A4">
            <w:rPr>
              <w:rStyle w:val="SAPFooterPageNumber"/>
            </w:rPr>
            <w:fldChar w:fldCharType="end"/>
          </w:r>
        </w:p>
      </w:tc>
      <w:tc>
        <w:tcPr>
          <w:tcW w:w="3544" w:type="dxa"/>
          <w:shd w:val="clear" w:color="auto" w:fill="auto"/>
          <w:vAlign w:val="bottom"/>
        </w:tcPr>
        <w:p w14:paraId="6B3A4257" w14:textId="77777777" w:rsidR="00773874" w:rsidRPr="00860C35" w:rsidRDefault="003F5703" w:rsidP="006672EB">
          <w:pPr>
            <w:pStyle w:val="SAPFooterleft"/>
          </w:pPr>
          <w:fldSimple w:instr=" REF securitylevel \* MERGEFORMAT " w:fldLock="1">
            <w:r w:rsidR="00773874" w:rsidRPr="001A58BA">
              <w:rPr>
                <w:rStyle w:val="SAPFooterSecurityLevel"/>
              </w:rPr>
              <w:t>Customer</w:t>
            </w:r>
          </w:fldSimple>
          <w:r w:rsidR="00773874" w:rsidRPr="00860C35">
            <w:rPr>
              <w:rStyle w:val="SAPFooterSecurityLevel"/>
            </w:rPr>
            <w:t xml:space="preserve"> </w:t>
          </w:r>
          <w:r w:rsidR="00773874" w:rsidRPr="00860C35">
            <w:br/>
          </w:r>
          <w:fldSimple w:instr=" REF copyright \* MERGEFORMAT ">
            <w:r w:rsidR="00773874">
              <w:t xml:space="preserve">© 2015 SAP </w:t>
            </w:r>
            <w:r w:rsidR="00773874" w:rsidRPr="001A58BA">
              <w:t>SE</w:t>
            </w:r>
            <w:r w:rsidR="00773874">
              <w:t xml:space="preserve"> or an SAP affiliate company</w:t>
            </w:r>
            <w:r w:rsidR="00773874" w:rsidRPr="00CD309F">
              <w:t>. All rights reserv</w:t>
            </w:r>
            <w:r w:rsidR="00773874">
              <w:t>ed.</w:t>
            </w:r>
          </w:fldSimple>
        </w:p>
      </w:tc>
      <w:tc>
        <w:tcPr>
          <w:tcW w:w="5245" w:type="dxa"/>
          <w:shd w:val="clear" w:color="auto" w:fill="auto"/>
          <w:vAlign w:val="bottom"/>
        </w:tcPr>
        <w:p w14:paraId="350FE1DE" w14:textId="77777777" w:rsidR="00773874" w:rsidRDefault="003F5703" w:rsidP="006672EB">
          <w:pPr>
            <w:pStyle w:val="SAPFooterright"/>
          </w:pPr>
          <w:fldSimple w:instr=" REF maintitle \* MERGEFORMAT ">
            <w:r w:rsidR="00773874" w:rsidRPr="006B26F5">
              <w:t>Request and Manage Time Off</w:t>
            </w:r>
            <w:r w:rsidR="00773874">
              <w:t xml:space="preserve"> </w:t>
            </w:r>
          </w:fldSimple>
        </w:p>
        <w:p w14:paraId="3D58C89B" w14:textId="77777777" w:rsidR="00773874" w:rsidRPr="001B2C66" w:rsidRDefault="003F5703" w:rsidP="006672EB">
          <w:pPr>
            <w:pStyle w:val="SAPFooterCurrentTopicRight"/>
          </w:pPr>
          <w:fldSimple w:instr=" STYLEREF &quot;Heading 1&quot; \l \* MERGEFORMAT ">
            <w:r w:rsidR="00773874">
              <w:t>Purpose</w:t>
            </w:r>
          </w:fldSimple>
        </w:p>
      </w:tc>
    </w:tr>
  </w:tbl>
  <w:p w14:paraId="4096EE92" w14:textId="77777777" w:rsidR="00773874" w:rsidRPr="00E63F4C" w:rsidRDefault="00773874" w:rsidP="006672E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288" w:type="dxa"/>
      <w:tblCellMar>
        <w:left w:w="0" w:type="dxa"/>
        <w:right w:w="0" w:type="dxa"/>
      </w:tblCellMar>
      <w:tblLook w:val="04A0" w:firstRow="1" w:lastRow="0" w:firstColumn="1" w:lastColumn="0" w:noHBand="0" w:noVBand="1"/>
    </w:tblPr>
    <w:tblGrid>
      <w:gridCol w:w="8010"/>
      <w:gridCol w:w="5412"/>
      <w:gridCol w:w="866"/>
    </w:tblGrid>
    <w:tr w:rsidR="00773874" w:rsidRPr="005D1853" w14:paraId="00364848" w14:textId="77777777" w:rsidTr="00064E7D">
      <w:tc>
        <w:tcPr>
          <w:tcW w:w="5245" w:type="dxa"/>
          <w:shd w:val="clear" w:color="auto" w:fill="auto"/>
          <w:vAlign w:val="bottom"/>
        </w:tcPr>
        <w:p w14:paraId="55FAC9C3" w14:textId="77777777" w:rsidR="00773874" w:rsidRDefault="003F5703" w:rsidP="006672EB">
          <w:pPr>
            <w:pStyle w:val="SAPFooterleft"/>
          </w:pPr>
          <w:fldSimple w:instr=" REF maintitle \* MERGEFORMAT ">
            <w:r w:rsidR="00773874" w:rsidRPr="006B26F5">
              <w:t>Request and Manage Time Off</w:t>
            </w:r>
            <w:r w:rsidR="00773874">
              <w:t xml:space="preserve"> </w:t>
            </w:r>
          </w:fldSimple>
          <w:r w:rsidR="00773874">
            <w:t>(</w:t>
          </w:r>
          <w:r w:rsidR="00773874" w:rsidRPr="0019668F">
            <w:t>F</w:t>
          </w:r>
          <w:r w:rsidR="00773874">
            <w:t>J7)</w:t>
          </w:r>
        </w:p>
        <w:p w14:paraId="111B1762" w14:textId="05D8D8D3" w:rsidR="00773874" w:rsidRPr="001B2C66" w:rsidRDefault="003F5703" w:rsidP="006672EB">
          <w:pPr>
            <w:pStyle w:val="SAPFooterCurrentTopicLeft"/>
          </w:pPr>
          <w:fldSimple w:instr=" STYLEREF &quot;Heading 1&quot; \l \* MERGEFORMAT ">
            <w:r w:rsidR="00D53C70">
              <w:rPr>
                <w:noProof/>
              </w:rPr>
              <w:t>Prerequisites</w:t>
            </w:r>
          </w:fldSimple>
        </w:p>
      </w:tc>
      <w:tc>
        <w:tcPr>
          <w:tcW w:w="3544" w:type="dxa"/>
          <w:shd w:val="clear" w:color="auto" w:fill="auto"/>
          <w:vAlign w:val="bottom"/>
        </w:tcPr>
        <w:p w14:paraId="575CC066" w14:textId="77777777" w:rsidR="00773874" w:rsidRPr="00860C35" w:rsidRDefault="00773874" w:rsidP="006672EB">
          <w:pPr>
            <w:pStyle w:val="SAPFooterright"/>
            <w:rPr>
              <w:rStyle w:val="SAPFooterSecurityLevel"/>
            </w:rPr>
          </w:pPr>
          <w:r w:rsidRPr="00860C35">
            <w:rPr>
              <w:rStyle w:val="SAPFooterSecurityLevel"/>
            </w:rPr>
            <w:t xml:space="preserve"> </w:t>
          </w:r>
          <w:fldSimple w:instr=" REF securitylevel \* MERGEFORMAT ">
            <w:r w:rsidRPr="009A75D8">
              <w:rPr>
                <w:rStyle w:val="SAPFooterSecurityLevel"/>
              </w:rPr>
              <w:t>Customer</w:t>
            </w:r>
          </w:fldSimple>
          <w:r w:rsidRPr="00860C35">
            <w:rPr>
              <w:rStyle w:val="SAPFooterSecurityLevel"/>
            </w:rPr>
            <w:t xml:space="preserve"> </w:t>
          </w:r>
        </w:p>
        <w:p w14:paraId="1C4DF2EE" w14:textId="12E71A11" w:rsidR="00773874" w:rsidRPr="00860C35" w:rsidRDefault="003F5703" w:rsidP="006672EB">
          <w:pPr>
            <w:pStyle w:val="SAPFooterright"/>
          </w:pPr>
          <w:fldSimple w:instr=" REF copyright \* MERGEFORMAT ">
            <w:r w:rsidR="00773874">
              <w:t xml:space="preserve">© 2018 SAP </w:t>
            </w:r>
            <w:r w:rsidR="00773874" w:rsidRPr="001A58BA">
              <w:t>SE</w:t>
            </w:r>
            <w:r w:rsidR="00773874">
              <w:t xml:space="preserve"> or an SAP affiliate company</w:t>
            </w:r>
            <w:r w:rsidR="00773874" w:rsidRPr="00CD309F">
              <w:t>. All rights reserv</w:t>
            </w:r>
            <w:r w:rsidR="00773874">
              <w:t>ed.</w:t>
            </w:r>
          </w:fldSimple>
          <w:r w:rsidR="00773874" w:rsidRPr="00860C35">
            <w:t xml:space="preserve"> </w:t>
          </w:r>
        </w:p>
      </w:tc>
      <w:tc>
        <w:tcPr>
          <w:tcW w:w="567" w:type="dxa"/>
          <w:shd w:val="clear" w:color="auto" w:fill="auto"/>
          <w:vAlign w:val="bottom"/>
        </w:tcPr>
        <w:p w14:paraId="756D612F" w14:textId="1F8DCCA0" w:rsidR="00773874" w:rsidRPr="004319A4" w:rsidRDefault="00773874" w:rsidP="006672EB">
          <w:pPr>
            <w:pStyle w:val="SAPFooterrigh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sidR="00D53C70">
            <w:rPr>
              <w:rStyle w:val="SAPFooterPageNumber"/>
            </w:rPr>
            <w:t>10</w:t>
          </w:r>
          <w:r w:rsidRPr="004319A4">
            <w:rPr>
              <w:rStyle w:val="SAPFooterPageNumber"/>
            </w:rPr>
            <w:fldChar w:fldCharType="end"/>
          </w:r>
        </w:p>
      </w:tc>
    </w:tr>
  </w:tbl>
  <w:p w14:paraId="3D7F9D8A" w14:textId="77777777" w:rsidR="00773874" w:rsidRPr="00E63F4C" w:rsidRDefault="00773874" w:rsidP="006672E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CellMar>
        <w:left w:w="0" w:type="dxa"/>
        <w:right w:w="0" w:type="dxa"/>
      </w:tblCellMar>
      <w:tblLook w:val="04A0" w:firstRow="1" w:lastRow="0" w:firstColumn="1" w:lastColumn="0" w:noHBand="0" w:noVBand="1"/>
    </w:tblPr>
    <w:tblGrid>
      <w:gridCol w:w="5954"/>
      <w:gridCol w:w="2835"/>
      <w:gridCol w:w="567"/>
    </w:tblGrid>
    <w:tr w:rsidR="00773874" w:rsidRPr="005D1853" w14:paraId="14EB2B1B" w14:textId="77777777" w:rsidTr="00064E7D">
      <w:tc>
        <w:tcPr>
          <w:tcW w:w="5954" w:type="dxa"/>
          <w:shd w:val="clear" w:color="auto" w:fill="auto"/>
          <w:vAlign w:val="bottom"/>
        </w:tcPr>
        <w:p w14:paraId="147F9544" w14:textId="77777777" w:rsidR="00773874" w:rsidRPr="004319A4" w:rsidRDefault="003F5703" w:rsidP="006672EB">
          <w:pPr>
            <w:pStyle w:val="SAPFooterleft"/>
          </w:pPr>
          <w:fldSimple w:instr=" REF maintitle \* MERGEFORMAT ">
            <w:r w:rsidR="00773874" w:rsidRPr="006B26F5">
              <w:t>Request and Manage Time Off</w:t>
            </w:r>
            <w:r w:rsidR="00773874">
              <w:t xml:space="preserve"> </w:t>
            </w:r>
          </w:fldSimple>
          <w:r w:rsidR="00773874" w:rsidRPr="004319A4">
            <w:br/>
          </w:r>
          <w:r w:rsidR="00773874" w:rsidRPr="004319A4">
            <w:rPr>
              <w:rStyle w:val="SAPEmphasis"/>
            </w:rPr>
            <w:fldChar w:fldCharType="begin"/>
          </w:r>
          <w:r w:rsidR="00773874" w:rsidRPr="004319A4">
            <w:rPr>
              <w:rStyle w:val="SAPEmphasis"/>
            </w:rPr>
            <w:instrText xml:space="preserve"> IF </w:instrText>
          </w:r>
          <w:r w:rsidR="00773874" w:rsidRPr="004319A4">
            <w:rPr>
              <w:rStyle w:val="SAPEmphasis"/>
            </w:rPr>
            <w:fldChar w:fldCharType="begin"/>
          </w:r>
          <w:r w:rsidR="00773874" w:rsidRPr="004319A4">
            <w:rPr>
              <w:rStyle w:val="SAPEmphasis"/>
            </w:rPr>
            <w:instrText xml:space="preserve"> STYLEREF "SAP_Title1NoNumber" </w:instrText>
          </w:r>
          <w:r w:rsidR="00773874" w:rsidRPr="004319A4">
            <w:rPr>
              <w:rStyle w:val="SAPEmphasis"/>
            </w:rPr>
            <w:fldChar w:fldCharType="separate"/>
          </w:r>
          <w:r w:rsidR="00773874" w:rsidRPr="00064E7D">
            <w:rPr>
              <w:rStyle w:val="SAPEmphasis"/>
              <w:b/>
              <w:bCs/>
              <w:noProof/>
            </w:rPr>
            <w:instrText>Error! Use the Home tab to apply SAP_Title1NoNumber to the text that you want to appear here.</w:instrText>
          </w:r>
          <w:r w:rsidR="00773874" w:rsidRPr="004319A4">
            <w:rPr>
              <w:rStyle w:val="SAPEmphasis"/>
            </w:rPr>
            <w:fldChar w:fldCharType="end"/>
          </w:r>
          <w:r w:rsidR="00773874" w:rsidRPr="004319A4">
            <w:rPr>
              <w:rStyle w:val="SAPEmphasis"/>
            </w:rPr>
            <w:instrText xml:space="preserve"> = "Error! No text of specified style in document." </w:instrText>
          </w:r>
          <w:fldSimple w:instr=" STYLEREF &quot;Heading 1&quot; \l \* MERGEFORMAT ">
            <w:r w:rsidR="00773874">
              <w:rPr>
                <w:rStyle w:val="SAPEmphasis"/>
                <w:noProof/>
              </w:rPr>
              <w:instrText>&lt;Title of Chapter 1&gt;</w:instrText>
            </w:r>
          </w:fldSimple>
          <w:r w:rsidR="00773874" w:rsidRPr="004319A4">
            <w:rPr>
              <w:rStyle w:val="SAPEmphasis"/>
            </w:rPr>
            <w:instrText xml:space="preserve"> </w:instrText>
          </w:r>
          <w:r w:rsidR="00773874" w:rsidRPr="004319A4">
            <w:rPr>
              <w:rStyle w:val="SAPEmphasis"/>
            </w:rPr>
            <w:fldChar w:fldCharType="begin"/>
          </w:r>
          <w:r w:rsidR="00773874" w:rsidRPr="004319A4">
            <w:rPr>
              <w:rStyle w:val="SAPEmphasis"/>
            </w:rPr>
            <w:instrText xml:space="preserve"> STYLEREF "SAP_Title1NoNumber" \l \* MERGEFORMAT </w:instrText>
          </w:r>
          <w:r w:rsidR="00773874" w:rsidRPr="004319A4">
            <w:rPr>
              <w:rStyle w:val="SAPEmphasis"/>
            </w:rPr>
            <w:fldChar w:fldCharType="separate"/>
          </w:r>
          <w:r w:rsidR="00773874" w:rsidRPr="00064E7D">
            <w:rPr>
              <w:rStyle w:val="SAPEmphasis"/>
              <w:b/>
              <w:bCs/>
              <w:noProof/>
            </w:rPr>
            <w:instrText>Error! Use the Home tab to apply SAP_Title1NoNumber to the text that you want to appear here.</w:instrText>
          </w:r>
          <w:r w:rsidR="00773874" w:rsidRPr="004319A4">
            <w:rPr>
              <w:rStyle w:val="SAPEmphasis"/>
            </w:rPr>
            <w:fldChar w:fldCharType="end"/>
          </w:r>
          <w:r w:rsidR="00773874" w:rsidRPr="004319A4">
            <w:rPr>
              <w:rStyle w:val="SAPEmphasis"/>
            </w:rPr>
            <w:fldChar w:fldCharType="separate"/>
          </w:r>
          <w:r w:rsidR="00773874" w:rsidRPr="00064E7D">
            <w:rPr>
              <w:rStyle w:val="SAPEmphasis"/>
              <w:b/>
              <w:bCs/>
              <w:noProof/>
            </w:rPr>
            <w:t>Error! Use the Home tab to apply SAP_Title1NoNumber to the text that you want to appear here.</w:t>
          </w:r>
          <w:r w:rsidR="00773874" w:rsidRPr="004319A4">
            <w:rPr>
              <w:rStyle w:val="SAPEmphasis"/>
            </w:rPr>
            <w:fldChar w:fldCharType="end"/>
          </w:r>
        </w:p>
      </w:tc>
      <w:tc>
        <w:tcPr>
          <w:tcW w:w="2835" w:type="dxa"/>
          <w:shd w:val="clear" w:color="auto" w:fill="auto"/>
          <w:vAlign w:val="bottom"/>
        </w:tcPr>
        <w:p w14:paraId="7D8E1908" w14:textId="77777777" w:rsidR="00773874" w:rsidRPr="004319A4" w:rsidRDefault="003F5703" w:rsidP="006672EB">
          <w:pPr>
            <w:pStyle w:val="SAPFooterright"/>
            <w:rPr>
              <w:rStyle w:val="SAPFooterSecurityLevel"/>
            </w:rPr>
          </w:pPr>
          <w:fldSimple w:instr=" REF securitylevel \* MERGEFORMAT ">
            <w:r w:rsidR="00773874" w:rsidRPr="009A75D8">
              <w:rPr>
                <w:rStyle w:val="SAPFooterSecurityLevel"/>
              </w:rPr>
              <w:t>Customer</w:t>
            </w:r>
          </w:fldSimple>
          <w:r w:rsidR="00773874" w:rsidRPr="004319A4">
            <w:rPr>
              <w:rStyle w:val="SAPFooterSecurityLevel"/>
            </w:rPr>
            <w:t xml:space="preserve"> </w:t>
          </w:r>
        </w:p>
        <w:p w14:paraId="4F63451C" w14:textId="77777777" w:rsidR="00773874" w:rsidRPr="006E5D80" w:rsidRDefault="003F5703" w:rsidP="006672EB">
          <w:pPr>
            <w:pStyle w:val="SAPFooterright"/>
          </w:pPr>
          <w:fldSimple w:instr=" REF copyright \* MERGEFORMAT ">
            <w:r w:rsidR="00773874">
              <w:t xml:space="preserve">© 2015 SAP </w:t>
            </w:r>
            <w:r w:rsidR="00773874" w:rsidRPr="001A58BA">
              <w:t>SE</w:t>
            </w:r>
            <w:r w:rsidR="00773874">
              <w:t xml:space="preserve"> or an SAP affiliate company</w:t>
            </w:r>
            <w:r w:rsidR="00773874" w:rsidRPr="00CD309F">
              <w:t>. All rights reserv</w:t>
            </w:r>
            <w:r w:rsidR="00773874">
              <w:t>ed.</w:t>
            </w:r>
          </w:fldSimple>
          <w:r w:rsidR="00773874" w:rsidRPr="004319A4">
            <w:t xml:space="preserve"> </w:t>
          </w:r>
        </w:p>
      </w:tc>
      <w:tc>
        <w:tcPr>
          <w:tcW w:w="567" w:type="dxa"/>
          <w:shd w:val="clear" w:color="auto" w:fill="auto"/>
          <w:vAlign w:val="bottom"/>
        </w:tcPr>
        <w:p w14:paraId="2E5F3118" w14:textId="77777777" w:rsidR="00773874" w:rsidRPr="004319A4" w:rsidRDefault="00773874" w:rsidP="006672EB">
          <w:pPr>
            <w:pStyle w:val="SAPFooterrigh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Pr>
              <w:rStyle w:val="SAPFooterPageNumber"/>
            </w:rPr>
            <w:t>2</w:t>
          </w:r>
          <w:r w:rsidRPr="004319A4">
            <w:rPr>
              <w:rStyle w:val="SAPFooterPageNumber"/>
            </w:rPr>
            <w:fldChar w:fldCharType="end"/>
          </w:r>
        </w:p>
      </w:tc>
    </w:tr>
  </w:tbl>
  <w:p w14:paraId="1CE165EE" w14:textId="77777777" w:rsidR="00773874" w:rsidRPr="00460944" w:rsidRDefault="00773874" w:rsidP="006672E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776EF" w14:textId="77777777" w:rsidR="00773874" w:rsidRPr="005A5CB4" w:rsidRDefault="00773874" w:rsidP="006672E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587EB" w14:textId="77777777" w:rsidR="00773874" w:rsidRPr="00B02C27" w:rsidRDefault="00773874" w:rsidP="006672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049916" w14:textId="77777777" w:rsidR="00773874" w:rsidRDefault="00773874" w:rsidP="00985A3A">
      <w:pPr>
        <w:spacing w:before="0" w:after="0" w:line="240" w:lineRule="auto"/>
      </w:pPr>
      <w:r>
        <w:separator/>
      </w:r>
    </w:p>
  </w:footnote>
  <w:footnote w:type="continuationSeparator" w:id="0">
    <w:p w14:paraId="46D70684" w14:textId="77777777" w:rsidR="00773874" w:rsidRDefault="00773874" w:rsidP="00985A3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48B58E" w14:textId="77777777" w:rsidR="00773874" w:rsidRDefault="00773874">
    <w:pPr>
      <w:spacing w:before="0"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666EBD" w14:textId="77777777" w:rsidR="00773874" w:rsidRPr="005B6104" w:rsidRDefault="00773874" w:rsidP="006672EB">
    <w:pPr>
      <w:pStyle w:val="SAPHeader"/>
      <w:rPr>
        <w:sz w:val="4"/>
        <w:szCs w:val="4"/>
        <w:lang w:val="de-DE"/>
      </w:rPr>
    </w:pPr>
  </w:p>
  <w:p w14:paraId="5BB308F3" w14:textId="77777777" w:rsidR="00773874" w:rsidRPr="005B6104" w:rsidRDefault="00773874">
    <w:pPr>
      <w:pStyle w:val="Heade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0386D2" w14:textId="77777777" w:rsidR="00773874" w:rsidRDefault="00773874">
    <w:pPr>
      <w:spacing w:before="0"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8AA0A" w14:textId="77777777" w:rsidR="00773874" w:rsidRPr="0002171C" w:rsidRDefault="00773874" w:rsidP="006672E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4FD00" w14:textId="77777777" w:rsidR="00773874" w:rsidRPr="0002171C" w:rsidRDefault="00773874" w:rsidP="006672EB">
    <w:pPr>
      <w:pStyle w:val="Header"/>
    </w:pPr>
    <w:r>
      <w:rPr>
        <w:noProof/>
      </w:rPr>
      <w:drawing>
        <wp:anchor distT="0" distB="0" distL="114300" distR="114300" simplePos="0" relativeHeight="251657728" behindDoc="0" locked="1" layoutInCell="1" allowOverlap="1" wp14:anchorId="4CD3C959" wp14:editId="73E03D2F">
          <wp:simplePos x="0" y="0"/>
          <wp:positionH relativeFrom="page">
            <wp:posOffset>360045</wp:posOffset>
          </wp:positionH>
          <wp:positionV relativeFrom="page">
            <wp:posOffset>9937115</wp:posOffset>
          </wp:positionV>
          <wp:extent cx="579755" cy="284480"/>
          <wp:effectExtent l="0" t="0" r="0" b="127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9755" cy="2844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7DE9BFC"/>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6E4A88D6"/>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9DFC52CC"/>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8B12A586"/>
    <w:lvl w:ilvl="0">
      <w:start w:val="1"/>
      <w:numFmt w:val="decimal"/>
      <w:lvlText w:val="%1."/>
      <w:lvlJc w:val="left"/>
      <w:pPr>
        <w:ind w:left="643" w:hanging="360"/>
      </w:pPr>
      <w:rPr>
        <w:rFonts w:cs="Times New Roman"/>
      </w:rPr>
    </w:lvl>
  </w:abstractNum>
  <w:abstractNum w:abstractNumId="4" w15:restartNumberingAfterBreak="0">
    <w:nsid w:val="FFFFFF80"/>
    <w:multiLevelType w:val="singleLevel"/>
    <w:tmpl w:val="E25A41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CAED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75C8034"/>
    <w:lvl w:ilvl="0">
      <w:start w:val="1"/>
      <w:numFmt w:val="bullet"/>
      <w:lvlText w:val="-"/>
      <w:lvlJc w:val="left"/>
      <w:pPr>
        <w:ind w:left="926" w:hanging="360"/>
      </w:pPr>
      <w:rPr>
        <w:rFonts w:ascii="Courier New" w:hAnsi="Courier New" w:hint="default"/>
      </w:rPr>
    </w:lvl>
  </w:abstractNum>
  <w:abstractNum w:abstractNumId="7" w15:restartNumberingAfterBreak="0">
    <w:nsid w:val="FFFFFF83"/>
    <w:multiLevelType w:val="singleLevel"/>
    <w:tmpl w:val="D92AE24E"/>
    <w:lvl w:ilvl="0">
      <w:start w:val="1"/>
      <w:numFmt w:val="bullet"/>
      <w:pStyle w:val="ListBullet2"/>
      <w:lvlText w:val="o"/>
      <w:lvlJc w:val="left"/>
      <w:pPr>
        <w:ind w:left="643" w:hanging="360"/>
      </w:pPr>
      <w:rPr>
        <w:rFonts w:ascii="Courier New" w:hAnsi="Courier New" w:hint="default"/>
      </w:rPr>
    </w:lvl>
  </w:abstractNum>
  <w:abstractNum w:abstractNumId="8" w15:restartNumberingAfterBreak="0">
    <w:nsid w:val="FFFFFF88"/>
    <w:multiLevelType w:val="singleLevel"/>
    <w:tmpl w:val="2B2CB9A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D124CE6A"/>
    <w:lvl w:ilvl="0">
      <w:start w:val="1"/>
      <w:numFmt w:val="bullet"/>
      <w:pStyle w:val="ListBullet"/>
      <w:lvlText w:val=""/>
      <w:lvlJc w:val="left"/>
      <w:pPr>
        <w:ind w:left="417" w:hanging="360"/>
      </w:pPr>
      <w:rPr>
        <w:rFonts w:ascii="Symbol" w:hAnsi="Symbol" w:hint="default"/>
      </w:rPr>
    </w:lvl>
  </w:abstractNum>
  <w:abstractNum w:abstractNumId="10" w15:restartNumberingAfterBreak="0">
    <w:nsid w:val="00294329"/>
    <w:multiLevelType w:val="hybridMultilevel"/>
    <w:tmpl w:val="11A64C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1" w15:restartNumberingAfterBreak="0">
    <w:nsid w:val="00876D67"/>
    <w:multiLevelType w:val="hybridMultilevel"/>
    <w:tmpl w:val="86AC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A90A11"/>
    <w:multiLevelType w:val="multilevel"/>
    <w:tmpl w:val="DED661B2"/>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b w:val="0"/>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3" w15:restartNumberingAfterBreak="0">
    <w:nsid w:val="02594B11"/>
    <w:multiLevelType w:val="multilevel"/>
    <w:tmpl w:val="B656A248"/>
    <w:lvl w:ilvl="0">
      <w:start w:val="1"/>
      <w:numFmt w:val="decimal"/>
      <w:pStyle w:val="ListNumber"/>
      <w:lvlText w:val="%1."/>
      <w:lvlJc w:val="left"/>
      <w:pPr>
        <w:ind w:left="340" w:hanging="340"/>
      </w:pPr>
      <w:rPr>
        <w:rFonts w:ascii="BentonSans Book" w:hAnsi="BentonSans Book" w:cs="Times New Roman" w:hint="default"/>
        <w:sz w:val="18"/>
      </w:rPr>
    </w:lvl>
    <w:lvl w:ilvl="1">
      <w:start w:val="1"/>
      <w:numFmt w:val="decimal"/>
      <w:pStyle w:val="ListNumber2"/>
      <w:lvlText w:val="%2."/>
      <w:lvlJc w:val="left"/>
      <w:pPr>
        <w:ind w:left="680" w:hanging="340"/>
      </w:pPr>
      <w:rPr>
        <w:rFonts w:hint="default"/>
      </w:rPr>
    </w:lvl>
    <w:lvl w:ilvl="2">
      <w:start w:val="1"/>
      <w:numFmt w:val="decimal"/>
      <w:pStyle w:val="ListNumber3"/>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decimal"/>
      <w:lvlText w:val="%5."/>
      <w:lvlJc w:val="left"/>
      <w:pPr>
        <w:ind w:left="1700" w:hanging="340"/>
      </w:pPr>
      <w:rPr>
        <w:rFonts w:hint="default"/>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14" w15:restartNumberingAfterBreak="0">
    <w:nsid w:val="039F1800"/>
    <w:multiLevelType w:val="hybridMultilevel"/>
    <w:tmpl w:val="D1125A56"/>
    <w:lvl w:ilvl="0" w:tplc="FCF4E99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A77445"/>
    <w:multiLevelType w:val="hybridMultilevel"/>
    <w:tmpl w:val="9A4CF6A4"/>
    <w:lvl w:ilvl="0" w:tplc="9C00395E">
      <w:start w:val="1"/>
      <w:numFmt w:val="lowerLetter"/>
      <w:lvlText w:val="%1)"/>
      <w:lvlJc w:val="left"/>
      <w:pPr>
        <w:ind w:left="1060" w:hanging="360"/>
      </w:pPr>
      <w:rPr>
        <w:rFonts w:cs="Times New Roman"/>
      </w:rPr>
    </w:lvl>
    <w:lvl w:ilvl="1" w:tplc="04070019" w:tentative="1">
      <w:start w:val="1"/>
      <w:numFmt w:val="lowerLetter"/>
      <w:lvlText w:val="%2."/>
      <w:lvlJc w:val="left"/>
      <w:pPr>
        <w:ind w:left="1780" w:hanging="360"/>
      </w:pPr>
      <w:rPr>
        <w:rFonts w:cs="Times New Roman"/>
      </w:rPr>
    </w:lvl>
    <w:lvl w:ilvl="2" w:tplc="0407001B" w:tentative="1">
      <w:start w:val="1"/>
      <w:numFmt w:val="lowerRoman"/>
      <w:lvlText w:val="%3."/>
      <w:lvlJc w:val="right"/>
      <w:pPr>
        <w:ind w:left="2500" w:hanging="180"/>
      </w:pPr>
      <w:rPr>
        <w:rFonts w:cs="Times New Roman"/>
      </w:rPr>
    </w:lvl>
    <w:lvl w:ilvl="3" w:tplc="0407000F" w:tentative="1">
      <w:start w:val="1"/>
      <w:numFmt w:val="decimal"/>
      <w:lvlText w:val="%4."/>
      <w:lvlJc w:val="left"/>
      <w:pPr>
        <w:ind w:left="3220" w:hanging="360"/>
      </w:pPr>
      <w:rPr>
        <w:rFonts w:cs="Times New Roman"/>
      </w:rPr>
    </w:lvl>
    <w:lvl w:ilvl="4" w:tplc="04070019" w:tentative="1">
      <w:start w:val="1"/>
      <w:numFmt w:val="lowerLetter"/>
      <w:lvlText w:val="%5."/>
      <w:lvlJc w:val="left"/>
      <w:pPr>
        <w:ind w:left="3940" w:hanging="360"/>
      </w:pPr>
      <w:rPr>
        <w:rFonts w:cs="Times New Roman"/>
      </w:rPr>
    </w:lvl>
    <w:lvl w:ilvl="5" w:tplc="0407001B" w:tentative="1">
      <w:start w:val="1"/>
      <w:numFmt w:val="lowerRoman"/>
      <w:lvlText w:val="%6."/>
      <w:lvlJc w:val="right"/>
      <w:pPr>
        <w:ind w:left="4660" w:hanging="180"/>
      </w:pPr>
      <w:rPr>
        <w:rFonts w:cs="Times New Roman"/>
      </w:rPr>
    </w:lvl>
    <w:lvl w:ilvl="6" w:tplc="0407000F" w:tentative="1">
      <w:start w:val="1"/>
      <w:numFmt w:val="decimal"/>
      <w:lvlText w:val="%7."/>
      <w:lvlJc w:val="left"/>
      <w:pPr>
        <w:ind w:left="5380" w:hanging="360"/>
      </w:pPr>
      <w:rPr>
        <w:rFonts w:cs="Times New Roman"/>
      </w:rPr>
    </w:lvl>
    <w:lvl w:ilvl="7" w:tplc="04070019" w:tentative="1">
      <w:start w:val="1"/>
      <w:numFmt w:val="lowerLetter"/>
      <w:lvlText w:val="%8."/>
      <w:lvlJc w:val="left"/>
      <w:pPr>
        <w:ind w:left="6100" w:hanging="360"/>
      </w:pPr>
      <w:rPr>
        <w:rFonts w:cs="Times New Roman"/>
      </w:rPr>
    </w:lvl>
    <w:lvl w:ilvl="8" w:tplc="0407001B" w:tentative="1">
      <w:start w:val="1"/>
      <w:numFmt w:val="lowerRoman"/>
      <w:lvlText w:val="%9."/>
      <w:lvlJc w:val="right"/>
      <w:pPr>
        <w:ind w:left="6820" w:hanging="180"/>
      </w:pPr>
      <w:rPr>
        <w:rFonts w:cs="Times New Roman"/>
      </w:rPr>
    </w:lvl>
  </w:abstractNum>
  <w:abstractNum w:abstractNumId="16" w15:restartNumberingAfterBreak="0">
    <w:nsid w:val="12753974"/>
    <w:multiLevelType w:val="hybridMultilevel"/>
    <w:tmpl w:val="147085AE"/>
    <w:lvl w:ilvl="0" w:tplc="DC7E7908">
      <w:start w:val="1"/>
      <w:numFmt w:val="bullet"/>
      <w:lvlText w:val=""/>
      <w:lvlJc w:val="left"/>
      <w:pPr>
        <w:ind w:left="417"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984198"/>
    <w:multiLevelType w:val="hybridMultilevel"/>
    <w:tmpl w:val="3C9C9C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5D53C18"/>
    <w:multiLevelType w:val="hybridMultilevel"/>
    <w:tmpl w:val="441C76CC"/>
    <w:lvl w:ilvl="0" w:tplc="088E9288">
      <w:start w:val="1"/>
      <w:numFmt w:val="bullet"/>
      <w:lvlText w:val="-"/>
      <w:lvlJc w:val="left"/>
      <w:pPr>
        <w:ind w:left="701" w:hanging="360"/>
      </w:pPr>
      <w:rPr>
        <w:rFonts w:ascii="Courier New" w:hAnsi="Courier New" w:hint="default"/>
      </w:rPr>
    </w:lvl>
    <w:lvl w:ilvl="1" w:tplc="04070003" w:tentative="1">
      <w:start w:val="1"/>
      <w:numFmt w:val="bullet"/>
      <w:lvlText w:val="o"/>
      <w:lvlJc w:val="left"/>
      <w:pPr>
        <w:ind w:left="1421" w:hanging="360"/>
      </w:pPr>
      <w:rPr>
        <w:rFonts w:ascii="Courier New" w:hAnsi="Courier New" w:cs="Courier New" w:hint="default"/>
      </w:rPr>
    </w:lvl>
    <w:lvl w:ilvl="2" w:tplc="04070005" w:tentative="1">
      <w:start w:val="1"/>
      <w:numFmt w:val="bullet"/>
      <w:lvlText w:val=""/>
      <w:lvlJc w:val="left"/>
      <w:pPr>
        <w:ind w:left="2141" w:hanging="360"/>
      </w:pPr>
      <w:rPr>
        <w:rFonts w:ascii="Wingdings" w:hAnsi="Wingdings" w:hint="default"/>
      </w:rPr>
    </w:lvl>
    <w:lvl w:ilvl="3" w:tplc="04070001" w:tentative="1">
      <w:start w:val="1"/>
      <w:numFmt w:val="bullet"/>
      <w:lvlText w:val=""/>
      <w:lvlJc w:val="left"/>
      <w:pPr>
        <w:ind w:left="2861" w:hanging="360"/>
      </w:pPr>
      <w:rPr>
        <w:rFonts w:ascii="Symbol" w:hAnsi="Symbol" w:hint="default"/>
      </w:rPr>
    </w:lvl>
    <w:lvl w:ilvl="4" w:tplc="04070003" w:tentative="1">
      <w:start w:val="1"/>
      <w:numFmt w:val="bullet"/>
      <w:lvlText w:val="o"/>
      <w:lvlJc w:val="left"/>
      <w:pPr>
        <w:ind w:left="3581" w:hanging="360"/>
      </w:pPr>
      <w:rPr>
        <w:rFonts w:ascii="Courier New" w:hAnsi="Courier New" w:cs="Courier New" w:hint="default"/>
      </w:rPr>
    </w:lvl>
    <w:lvl w:ilvl="5" w:tplc="04070005" w:tentative="1">
      <w:start w:val="1"/>
      <w:numFmt w:val="bullet"/>
      <w:lvlText w:val=""/>
      <w:lvlJc w:val="left"/>
      <w:pPr>
        <w:ind w:left="4301" w:hanging="360"/>
      </w:pPr>
      <w:rPr>
        <w:rFonts w:ascii="Wingdings" w:hAnsi="Wingdings" w:hint="default"/>
      </w:rPr>
    </w:lvl>
    <w:lvl w:ilvl="6" w:tplc="04070001" w:tentative="1">
      <w:start w:val="1"/>
      <w:numFmt w:val="bullet"/>
      <w:lvlText w:val=""/>
      <w:lvlJc w:val="left"/>
      <w:pPr>
        <w:ind w:left="5021" w:hanging="360"/>
      </w:pPr>
      <w:rPr>
        <w:rFonts w:ascii="Symbol" w:hAnsi="Symbol" w:hint="default"/>
      </w:rPr>
    </w:lvl>
    <w:lvl w:ilvl="7" w:tplc="04070003" w:tentative="1">
      <w:start w:val="1"/>
      <w:numFmt w:val="bullet"/>
      <w:lvlText w:val="o"/>
      <w:lvlJc w:val="left"/>
      <w:pPr>
        <w:ind w:left="5741" w:hanging="360"/>
      </w:pPr>
      <w:rPr>
        <w:rFonts w:ascii="Courier New" w:hAnsi="Courier New" w:cs="Courier New" w:hint="default"/>
      </w:rPr>
    </w:lvl>
    <w:lvl w:ilvl="8" w:tplc="04070005" w:tentative="1">
      <w:start w:val="1"/>
      <w:numFmt w:val="bullet"/>
      <w:lvlText w:val=""/>
      <w:lvlJc w:val="left"/>
      <w:pPr>
        <w:ind w:left="6461" w:hanging="360"/>
      </w:pPr>
      <w:rPr>
        <w:rFonts w:ascii="Wingdings" w:hAnsi="Wingdings" w:hint="default"/>
      </w:rPr>
    </w:lvl>
  </w:abstractNum>
  <w:abstractNum w:abstractNumId="19" w15:restartNumberingAfterBreak="0">
    <w:nsid w:val="16254CE5"/>
    <w:multiLevelType w:val="singleLevel"/>
    <w:tmpl w:val="555AEF5C"/>
    <w:lvl w:ilvl="0">
      <w:start w:val="1"/>
      <w:numFmt w:val="decimal"/>
      <w:lvlText w:val="%1."/>
      <w:lvlJc w:val="left"/>
      <w:pPr>
        <w:tabs>
          <w:tab w:val="num" w:pos="360"/>
        </w:tabs>
        <w:ind w:left="360" w:hanging="360"/>
      </w:pPr>
      <w:rPr>
        <w:rFonts w:hint="default"/>
        <w:b w:val="0"/>
        <w:i w:val="0"/>
      </w:rPr>
    </w:lvl>
  </w:abstractNum>
  <w:abstractNum w:abstractNumId="20" w15:restartNumberingAfterBreak="0">
    <w:nsid w:val="1B1E158F"/>
    <w:multiLevelType w:val="hybridMultilevel"/>
    <w:tmpl w:val="9F0E89B2"/>
    <w:lvl w:ilvl="0" w:tplc="7CD43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14A4BA6"/>
    <w:multiLevelType w:val="hybridMultilevel"/>
    <w:tmpl w:val="27D2FAD4"/>
    <w:lvl w:ilvl="0" w:tplc="3094031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1B2E62"/>
    <w:multiLevelType w:val="hybridMultilevel"/>
    <w:tmpl w:val="673AB2D0"/>
    <w:lvl w:ilvl="0" w:tplc="735ADF10">
      <w:start w:val="5"/>
      <w:numFmt w:val="bullet"/>
      <w:lvlText w:val=""/>
      <w:lvlJc w:val="left"/>
      <w:pPr>
        <w:ind w:left="720" w:hanging="360"/>
      </w:pPr>
      <w:rPr>
        <w:rFonts w:ascii="Symbol" w:eastAsia="SimSu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289F2951"/>
    <w:multiLevelType w:val="hybridMultilevel"/>
    <w:tmpl w:val="A5484572"/>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4" w15:restartNumberingAfterBreak="0">
    <w:nsid w:val="2BE535CD"/>
    <w:multiLevelType w:val="hybridMultilevel"/>
    <w:tmpl w:val="6D9A079E"/>
    <w:lvl w:ilvl="0" w:tplc="088E9288">
      <w:start w:val="1"/>
      <w:numFmt w:val="bullet"/>
      <w:lvlText w:val="-"/>
      <w:lvlJc w:val="left"/>
      <w:pPr>
        <w:ind w:left="701" w:hanging="360"/>
      </w:pPr>
      <w:rPr>
        <w:rFonts w:ascii="Courier New" w:hAnsi="Courier New" w:hint="default"/>
      </w:rPr>
    </w:lvl>
    <w:lvl w:ilvl="1" w:tplc="04070003" w:tentative="1">
      <w:start w:val="1"/>
      <w:numFmt w:val="bullet"/>
      <w:lvlText w:val="o"/>
      <w:lvlJc w:val="left"/>
      <w:pPr>
        <w:ind w:left="1421" w:hanging="360"/>
      </w:pPr>
      <w:rPr>
        <w:rFonts w:ascii="Courier New" w:hAnsi="Courier New" w:cs="Courier New" w:hint="default"/>
      </w:rPr>
    </w:lvl>
    <w:lvl w:ilvl="2" w:tplc="04070005" w:tentative="1">
      <w:start w:val="1"/>
      <w:numFmt w:val="bullet"/>
      <w:lvlText w:val=""/>
      <w:lvlJc w:val="left"/>
      <w:pPr>
        <w:ind w:left="2141" w:hanging="360"/>
      </w:pPr>
      <w:rPr>
        <w:rFonts w:ascii="Wingdings" w:hAnsi="Wingdings" w:hint="default"/>
      </w:rPr>
    </w:lvl>
    <w:lvl w:ilvl="3" w:tplc="04070001" w:tentative="1">
      <w:start w:val="1"/>
      <w:numFmt w:val="bullet"/>
      <w:lvlText w:val=""/>
      <w:lvlJc w:val="left"/>
      <w:pPr>
        <w:ind w:left="2861" w:hanging="360"/>
      </w:pPr>
      <w:rPr>
        <w:rFonts w:ascii="Symbol" w:hAnsi="Symbol" w:hint="default"/>
      </w:rPr>
    </w:lvl>
    <w:lvl w:ilvl="4" w:tplc="04070003" w:tentative="1">
      <w:start w:val="1"/>
      <w:numFmt w:val="bullet"/>
      <w:lvlText w:val="o"/>
      <w:lvlJc w:val="left"/>
      <w:pPr>
        <w:ind w:left="3581" w:hanging="360"/>
      </w:pPr>
      <w:rPr>
        <w:rFonts w:ascii="Courier New" w:hAnsi="Courier New" w:cs="Courier New" w:hint="default"/>
      </w:rPr>
    </w:lvl>
    <w:lvl w:ilvl="5" w:tplc="04070005" w:tentative="1">
      <w:start w:val="1"/>
      <w:numFmt w:val="bullet"/>
      <w:lvlText w:val=""/>
      <w:lvlJc w:val="left"/>
      <w:pPr>
        <w:ind w:left="4301" w:hanging="360"/>
      </w:pPr>
      <w:rPr>
        <w:rFonts w:ascii="Wingdings" w:hAnsi="Wingdings" w:hint="default"/>
      </w:rPr>
    </w:lvl>
    <w:lvl w:ilvl="6" w:tplc="04070001" w:tentative="1">
      <w:start w:val="1"/>
      <w:numFmt w:val="bullet"/>
      <w:lvlText w:val=""/>
      <w:lvlJc w:val="left"/>
      <w:pPr>
        <w:ind w:left="5021" w:hanging="360"/>
      </w:pPr>
      <w:rPr>
        <w:rFonts w:ascii="Symbol" w:hAnsi="Symbol" w:hint="default"/>
      </w:rPr>
    </w:lvl>
    <w:lvl w:ilvl="7" w:tplc="04070003" w:tentative="1">
      <w:start w:val="1"/>
      <w:numFmt w:val="bullet"/>
      <w:lvlText w:val="o"/>
      <w:lvlJc w:val="left"/>
      <w:pPr>
        <w:ind w:left="5741" w:hanging="360"/>
      </w:pPr>
      <w:rPr>
        <w:rFonts w:ascii="Courier New" w:hAnsi="Courier New" w:cs="Courier New" w:hint="default"/>
      </w:rPr>
    </w:lvl>
    <w:lvl w:ilvl="8" w:tplc="04070005" w:tentative="1">
      <w:start w:val="1"/>
      <w:numFmt w:val="bullet"/>
      <w:lvlText w:val=""/>
      <w:lvlJc w:val="left"/>
      <w:pPr>
        <w:ind w:left="6461" w:hanging="360"/>
      </w:pPr>
      <w:rPr>
        <w:rFonts w:ascii="Wingdings" w:hAnsi="Wingdings" w:hint="default"/>
      </w:rPr>
    </w:lvl>
  </w:abstractNum>
  <w:abstractNum w:abstractNumId="25" w15:restartNumberingAfterBreak="0">
    <w:nsid w:val="2D5B441F"/>
    <w:multiLevelType w:val="hybridMultilevel"/>
    <w:tmpl w:val="2A8CC8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2E8C7C5F"/>
    <w:multiLevelType w:val="hybridMultilevel"/>
    <w:tmpl w:val="51F20704"/>
    <w:lvl w:ilvl="0" w:tplc="459499A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3522DF"/>
    <w:multiLevelType w:val="hybridMultilevel"/>
    <w:tmpl w:val="52061F0C"/>
    <w:lvl w:ilvl="0" w:tplc="0409000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340E4BB8"/>
    <w:multiLevelType w:val="hybridMultilevel"/>
    <w:tmpl w:val="2EA61430"/>
    <w:lvl w:ilvl="0" w:tplc="088E9288">
      <w:start w:val="1"/>
      <w:numFmt w:val="bullet"/>
      <w:lvlText w:val="-"/>
      <w:lvlJc w:val="left"/>
      <w:pPr>
        <w:ind w:left="701" w:hanging="360"/>
      </w:pPr>
      <w:rPr>
        <w:rFonts w:ascii="Courier New" w:hAnsi="Courier New" w:hint="default"/>
      </w:rPr>
    </w:lvl>
    <w:lvl w:ilvl="1" w:tplc="04070003" w:tentative="1">
      <w:start w:val="1"/>
      <w:numFmt w:val="bullet"/>
      <w:lvlText w:val="o"/>
      <w:lvlJc w:val="left"/>
      <w:pPr>
        <w:ind w:left="1421" w:hanging="360"/>
      </w:pPr>
      <w:rPr>
        <w:rFonts w:ascii="Courier New" w:hAnsi="Courier New" w:cs="Courier New" w:hint="default"/>
      </w:rPr>
    </w:lvl>
    <w:lvl w:ilvl="2" w:tplc="04070005" w:tentative="1">
      <w:start w:val="1"/>
      <w:numFmt w:val="bullet"/>
      <w:lvlText w:val=""/>
      <w:lvlJc w:val="left"/>
      <w:pPr>
        <w:ind w:left="2141" w:hanging="360"/>
      </w:pPr>
      <w:rPr>
        <w:rFonts w:ascii="Wingdings" w:hAnsi="Wingdings" w:hint="default"/>
      </w:rPr>
    </w:lvl>
    <w:lvl w:ilvl="3" w:tplc="04070001" w:tentative="1">
      <w:start w:val="1"/>
      <w:numFmt w:val="bullet"/>
      <w:lvlText w:val=""/>
      <w:lvlJc w:val="left"/>
      <w:pPr>
        <w:ind w:left="2861" w:hanging="360"/>
      </w:pPr>
      <w:rPr>
        <w:rFonts w:ascii="Symbol" w:hAnsi="Symbol" w:hint="default"/>
      </w:rPr>
    </w:lvl>
    <w:lvl w:ilvl="4" w:tplc="04070003" w:tentative="1">
      <w:start w:val="1"/>
      <w:numFmt w:val="bullet"/>
      <w:lvlText w:val="o"/>
      <w:lvlJc w:val="left"/>
      <w:pPr>
        <w:ind w:left="3581" w:hanging="360"/>
      </w:pPr>
      <w:rPr>
        <w:rFonts w:ascii="Courier New" w:hAnsi="Courier New" w:cs="Courier New" w:hint="default"/>
      </w:rPr>
    </w:lvl>
    <w:lvl w:ilvl="5" w:tplc="04070005" w:tentative="1">
      <w:start w:val="1"/>
      <w:numFmt w:val="bullet"/>
      <w:lvlText w:val=""/>
      <w:lvlJc w:val="left"/>
      <w:pPr>
        <w:ind w:left="4301" w:hanging="360"/>
      </w:pPr>
      <w:rPr>
        <w:rFonts w:ascii="Wingdings" w:hAnsi="Wingdings" w:hint="default"/>
      </w:rPr>
    </w:lvl>
    <w:lvl w:ilvl="6" w:tplc="04070001" w:tentative="1">
      <w:start w:val="1"/>
      <w:numFmt w:val="bullet"/>
      <w:lvlText w:val=""/>
      <w:lvlJc w:val="left"/>
      <w:pPr>
        <w:ind w:left="5021" w:hanging="360"/>
      </w:pPr>
      <w:rPr>
        <w:rFonts w:ascii="Symbol" w:hAnsi="Symbol" w:hint="default"/>
      </w:rPr>
    </w:lvl>
    <w:lvl w:ilvl="7" w:tplc="04070003" w:tentative="1">
      <w:start w:val="1"/>
      <w:numFmt w:val="bullet"/>
      <w:lvlText w:val="o"/>
      <w:lvlJc w:val="left"/>
      <w:pPr>
        <w:ind w:left="5741" w:hanging="360"/>
      </w:pPr>
      <w:rPr>
        <w:rFonts w:ascii="Courier New" w:hAnsi="Courier New" w:cs="Courier New" w:hint="default"/>
      </w:rPr>
    </w:lvl>
    <w:lvl w:ilvl="8" w:tplc="04070005" w:tentative="1">
      <w:start w:val="1"/>
      <w:numFmt w:val="bullet"/>
      <w:lvlText w:val=""/>
      <w:lvlJc w:val="left"/>
      <w:pPr>
        <w:ind w:left="6461" w:hanging="360"/>
      </w:pPr>
      <w:rPr>
        <w:rFonts w:ascii="Wingdings" w:hAnsi="Wingdings" w:hint="default"/>
      </w:rPr>
    </w:lvl>
  </w:abstractNum>
  <w:abstractNum w:abstractNumId="29" w15:restartNumberingAfterBreak="0">
    <w:nsid w:val="3B206B50"/>
    <w:multiLevelType w:val="hybridMultilevel"/>
    <w:tmpl w:val="0046BA30"/>
    <w:lvl w:ilvl="0" w:tplc="459499A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781A87"/>
    <w:multiLevelType w:val="hybridMultilevel"/>
    <w:tmpl w:val="3814A288"/>
    <w:lvl w:ilvl="0" w:tplc="A24E1A1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6463BDD"/>
    <w:multiLevelType w:val="hybridMultilevel"/>
    <w:tmpl w:val="A63CBA5C"/>
    <w:lvl w:ilvl="0" w:tplc="0407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2" w15:restartNumberingAfterBreak="0">
    <w:nsid w:val="4960352C"/>
    <w:multiLevelType w:val="hybridMultilevel"/>
    <w:tmpl w:val="EF2E5740"/>
    <w:lvl w:ilvl="0" w:tplc="371CBAFC">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4F1C2827"/>
    <w:multiLevelType w:val="hybridMultilevel"/>
    <w:tmpl w:val="24042D76"/>
    <w:lvl w:ilvl="0" w:tplc="8BD4EE32">
      <w:start w:val="1"/>
      <w:numFmt w:val="lowerLetter"/>
      <w:lvlText w:val="%1)"/>
      <w:lvlJc w:val="left"/>
      <w:pPr>
        <w:ind w:left="1400" w:hanging="360"/>
      </w:pPr>
      <w:rPr>
        <w:rFonts w:cs="Times New Roman"/>
      </w:rPr>
    </w:lvl>
    <w:lvl w:ilvl="1" w:tplc="04070019" w:tentative="1">
      <w:start w:val="1"/>
      <w:numFmt w:val="lowerLetter"/>
      <w:lvlText w:val="%2."/>
      <w:lvlJc w:val="left"/>
      <w:pPr>
        <w:ind w:left="2120" w:hanging="360"/>
      </w:pPr>
      <w:rPr>
        <w:rFonts w:cs="Times New Roman"/>
      </w:rPr>
    </w:lvl>
    <w:lvl w:ilvl="2" w:tplc="0407001B" w:tentative="1">
      <w:start w:val="1"/>
      <w:numFmt w:val="lowerRoman"/>
      <w:lvlText w:val="%3."/>
      <w:lvlJc w:val="right"/>
      <w:pPr>
        <w:ind w:left="2840" w:hanging="180"/>
      </w:pPr>
      <w:rPr>
        <w:rFonts w:cs="Times New Roman"/>
      </w:rPr>
    </w:lvl>
    <w:lvl w:ilvl="3" w:tplc="0407000F" w:tentative="1">
      <w:start w:val="1"/>
      <w:numFmt w:val="decimal"/>
      <w:lvlText w:val="%4."/>
      <w:lvlJc w:val="left"/>
      <w:pPr>
        <w:ind w:left="3560" w:hanging="360"/>
      </w:pPr>
      <w:rPr>
        <w:rFonts w:cs="Times New Roman"/>
      </w:rPr>
    </w:lvl>
    <w:lvl w:ilvl="4" w:tplc="04070019" w:tentative="1">
      <w:start w:val="1"/>
      <w:numFmt w:val="lowerLetter"/>
      <w:lvlText w:val="%5."/>
      <w:lvlJc w:val="left"/>
      <w:pPr>
        <w:ind w:left="4280" w:hanging="360"/>
      </w:pPr>
      <w:rPr>
        <w:rFonts w:cs="Times New Roman"/>
      </w:rPr>
    </w:lvl>
    <w:lvl w:ilvl="5" w:tplc="0407001B" w:tentative="1">
      <w:start w:val="1"/>
      <w:numFmt w:val="lowerRoman"/>
      <w:lvlText w:val="%6."/>
      <w:lvlJc w:val="right"/>
      <w:pPr>
        <w:ind w:left="5000" w:hanging="180"/>
      </w:pPr>
      <w:rPr>
        <w:rFonts w:cs="Times New Roman"/>
      </w:rPr>
    </w:lvl>
    <w:lvl w:ilvl="6" w:tplc="0407000F" w:tentative="1">
      <w:start w:val="1"/>
      <w:numFmt w:val="decimal"/>
      <w:lvlText w:val="%7."/>
      <w:lvlJc w:val="left"/>
      <w:pPr>
        <w:ind w:left="5720" w:hanging="360"/>
      </w:pPr>
      <w:rPr>
        <w:rFonts w:cs="Times New Roman"/>
      </w:rPr>
    </w:lvl>
    <w:lvl w:ilvl="7" w:tplc="04070019" w:tentative="1">
      <w:start w:val="1"/>
      <w:numFmt w:val="lowerLetter"/>
      <w:lvlText w:val="%8."/>
      <w:lvlJc w:val="left"/>
      <w:pPr>
        <w:ind w:left="6440" w:hanging="360"/>
      </w:pPr>
      <w:rPr>
        <w:rFonts w:cs="Times New Roman"/>
      </w:rPr>
    </w:lvl>
    <w:lvl w:ilvl="8" w:tplc="0407001B" w:tentative="1">
      <w:start w:val="1"/>
      <w:numFmt w:val="lowerRoman"/>
      <w:lvlText w:val="%9."/>
      <w:lvlJc w:val="right"/>
      <w:pPr>
        <w:ind w:left="7160" w:hanging="180"/>
      </w:pPr>
      <w:rPr>
        <w:rFonts w:cs="Times New Roman"/>
      </w:rPr>
    </w:lvl>
  </w:abstractNum>
  <w:abstractNum w:abstractNumId="34" w15:restartNumberingAfterBreak="0">
    <w:nsid w:val="56276378"/>
    <w:multiLevelType w:val="hybridMultilevel"/>
    <w:tmpl w:val="758E4214"/>
    <w:lvl w:ilvl="0" w:tplc="088E9288">
      <w:start w:val="1"/>
      <w:numFmt w:val="bullet"/>
      <w:pStyle w:val="ListBullet3"/>
      <w:lvlText w:val="-"/>
      <w:lvlJc w:val="left"/>
      <w:pPr>
        <w:ind w:left="1040" w:hanging="360"/>
      </w:pPr>
      <w:rPr>
        <w:rFonts w:ascii="Courier New" w:hAnsi="Courier New" w:hint="default"/>
      </w:rPr>
    </w:lvl>
    <w:lvl w:ilvl="1" w:tplc="04070003">
      <w:start w:val="1"/>
      <w:numFmt w:val="bullet"/>
      <w:lvlText w:val="o"/>
      <w:lvlJc w:val="left"/>
      <w:pPr>
        <w:ind w:left="1760" w:hanging="360"/>
      </w:pPr>
      <w:rPr>
        <w:rFonts w:ascii="Courier New" w:hAnsi="Courier New" w:cs="Courier New" w:hint="default"/>
      </w:rPr>
    </w:lvl>
    <w:lvl w:ilvl="2" w:tplc="04070005" w:tentative="1">
      <w:start w:val="1"/>
      <w:numFmt w:val="bullet"/>
      <w:lvlText w:val=""/>
      <w:lvlJc w:val="left"/>
      <w:pPr>
        <w:ind w:left="2480" w:hanging="360"/>
      </w:pPr>
      <w:rPr>
        <w:rFonts w:ascii="Wingdings" w:hAnsi="Wingdings" w:hint="default"/>
      </w:rPr>
    </w:lvl>
    <w:lvl w:ilvl="3" w:tplc="04070001" w:tentative="1">
      <w:start w:val="1"/>
      <w:numFmt w:val="bullet"/>
      <w:lvlText w:val=""/>
      <w:lvlJc w:val="left"/>
      <w:pPr>
        <w:ind w:left="3200" w:hanging="360"/>
      </w:pPr>
      <w:rPr>
        <w:rFonts w:ascii="Symbol" w:hAnsi="Symbol" w:hint="default"/>
      </w:rPr>
    </w:lvl>
    <w:lvl w:ilvl="4" w:tplc="04070003" w:tentative="1">
      <w:start w:val="1"/>
      <w:numFmt w:val="bullet"/>
      <w:lvlText w:val="o"/>
      <w:lvlJc w:val="left"/>
      <w:pPr>
        <w:ind w:left="3920" w:hanging="360"/>
      </w:pPr>
      <w:rPr>
        <w:rFonts w:ascii="Courier New" w:hAnsi="Courier New" w:cs="Courier New" w:hint="default"/>
      </w:rPr>
    </w:lvl>
    <w:lvl w:ilvl="5" w:tplc="04070005" w:tentative="1">
      <w:start w:val="1"/>
      <w:numFmt w:val="bullet"/>
      <w:lvlText w:val=""/>
      <w:lvlJc w:val="left"/>
      <w:pPr>
        <w:ind w:left="4640" w:hanging="360"/>
      </w:pPr>
      <w:rPr>
        <w:rFonts w:ascii="Wingdings" w:hAnsi="Wingdings" w:hint="default"/>
      </w:rPr>
    </w:lvl>
    <w:lvl w:ilvl="6" w:tplc="04070001" w:tentative="1">
      <w:start w:val="1"/>
      <w:numFmt w:val="bullet"/>
      <w:lvlText w:val=""/>
      <w:lvlJc w:val="left"/>
      <w:pPr>
        <w:ind w:left="5360" w:hanging="360"/>
      </w:pPr>
      <w:rPr>
        <w:rFonts w:ascii="Symbol" w:hAnsi="Symbol" w:hint="default"/>
      </w:rPr>
    </w:lvl>
    <w:lvl w:ilvl="7" w:tplc="04070003" w:tentative="1">
      <w:start w:val="1"/>
      <w:numFmt w:val="bullet"/>
      <w:lvlText w:val="o"/>
      <w:lvlJc w:val="left"/>
      <w:pPr>
        <w:ind w:left="6080" w:hanging="360"/>
      </w:pPr>
      <w:rPr>
        <w:rFonts w:ascii="Courier New" w:hAnsi="Courier New" w:cs="Courier New" w:hint="default"/>
      </w:rPr>
    </w:lvl>
    <w:lvl w:ilvl="8" w:tplc="04070005" w:tentative="1">
      <w:start w:val="1"/>
      <w:numFmt w:val="bullet"/>
      <w:lvlText w:val=""/>
      <w:lvlJc w:val="left"/>
      <w:pPr>
        <w:ind w:left="6800" w:hanging="360"/>
      </w:pPr>
      <w:rPr>
        <w:rFonts w:ascii="Wingdings" w:hAnsi="Wingdings" w:hint="default"/>
      </w:rPr>
    </w:lvl>
  </w:abstractNum>
  <w:abstractNum w:abstractNumId="35" w15:restartNumberingAfterBreak="0">
    <w:nsid w:val="56F126E4"/>
    <w:multiLevelType w:val="hybridMultilevel"/>
    <w:tmpl w:val="11124E5C"/>
    <w:lvl w:ilvl="0" w:tplc="0407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A10906"/>
    <w:multiLevelType w:val="hybridMultilevel"/>
    <w:tmpl w:val="8ABE38CA"/>
    <w:lvl w:ilvl="0" w:tplc="F9D4C232">
      <w:start w:val="1"/>
      <w:numFmt w:val="decimal"/>
      <w:lvlText w:val="%1."/>
      <w:lvlJc w:val="left"/>
      <w:pPr>
        <w:ind w:left="770" w:hanging="360"/>
      </w:pPr>
      <w:rPr>
        <w:rFonts w:hint="default"/>
      </w:rPr>
    </w:lvl>
    <w:lvl w:ilvl="1" w:tplc="04090019">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7" w15:restartNumberingAfterBreak="0">
    <w:nsid w:val="5B120A59"/>
    <w:multiLevelType w:val="hybridMultilevel"/>
    <w:tmpl w:val="78D86C6A"/>
    <w:lvl w:ilvl="0" w:tplc="0407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BB62C6"/>
    <w:multiLevelType w:val="hybridMultilevel"/>
    <w:tmpl w:val="2EC81688"/>
    <w:lvl w:ilvl="0" w:tplc="ADE4B086">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9" w15:restartNumberingAfterBreak="0">
    <w:nsid w:val="5C5C7B75"/>
    <w:multiLevelType w:val="multilevel"/>
    <w:tmpl w:val="EF2E5740"/>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0" w15:restartNumberingAfterBreak="0">
    <w:nsid w:val="5E315A82"/>
    <w:multiLevelType w:val="hybridMultilevel"/>
    <w:tmpl w:val="D47AF02A"/>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41" w15:restartNumberingAfterBreak="0">
    <w:nsid w:val="5E4D690B"/>
    <w:multiLevelType w:val="hybridMultilevel"/>
    <w:tmpl w:val="28BAB13A"/>
    <w:lvl w:ilvl="0" w:tplc="04070001">
      <w:start w:val="1"/>
      <w:numFmt w:val="bullet"/>
      <w:lvlText w:val=""/>
      <w:lvlJc w:val="left"/>
      <w:pPr>
        <w:tabs>
          <w:tab w:val="num" w:pos="1437"/>
        </w:tabs>
        <w:ind w:left="1437" w:hanging="360"/>
      </w:pPr>
      <w:rPr>
        <w:rFonts w:ascii="Symbol" w:hAnsi="Symbol" w:hint="default"/>
      </w:rPr>
    </w:lvl>
    <w:lvl w:ilvl="1" w:tplc="04070003" w:tentative="1">
      <w:start w:val="1"/>
      <w:numFmt w:val="bullet"/>
      <w:lvlText w:val="o"/>
      <w:lvlJc w:val="left"/>
      <w:pPr>
        <w:tabs>
          <w:tab w:val="num" w:pos="2157"/>
        </w:tabs>
        <w:ind w:left="2157" w:hanging="360"/>
      </w:pPr>
      <w:rPr>
        <w:rFonts w:ascii="Courier New" w:hAnsi="Courier New" w:cs="Courier New" w:hint="default"/>
      </w:rPr>
    </w:lvl>
    <w:lvl w:ilvl="2" w:tplc="04070005" w:tentative="1">
      <w:start w:val="1"/>
      <w:numFmt w:val="bullet"/>
      <w:lvlText w:val=""/>
      <w:lvlJc w:val="left"/>
      <w:pPr>
        <w:tabs>
          <w:tab w:val="num" w:pos="2877"/>
        </w:tabs>
        <w:ind w:left="2877" w:hanging="360"/>
      </w:pPr>
      <w:rPr>
        <w:rFonts w:ascii="Wingdings" w:hAnsi="Wingdings" w:hint="default"/>
      </w:rPr>
    </w:lvl>
    <w:lvl w:ilvl="3" w:tplc="04070001" w:tentative="1">
      <w:start w:val="1"/>
      <w:numFmt w:val="bullet"/>
      <w:lvlText w:val=""/>
      <w:lvlJc w:val="left"/>
      <w:pPr>
        <w:tabs>
          <w:tab w:val="num" w:pos="3597"/>
        </w:tabs>
        <w:ind w:left="3597" w:hanging="360"/>
      </w:pPr>
      <w:rPr>
        <w:rFonts w:ascii="Symbol" w:hAnsi="Symbol" w:hint="default"/>
      </w:rPr>
    </w:lvl>
    <w:lvl w:ilvl="4" w:tplc="04070003" w:tentative="1">
      <w:start w:val="1"/>
      <w:numFmt w:val="bullet"/>
      <w:lvlText w:val="o"/>
      <w:lvlJc w:val="left"/>
      <w:pPr>
        <w:tabs>
          <w:tab w:val="num" w:pos="4317"/>
        </w:tabs>
        <w:ind w:left="4317" w:hanging="360"/>
      </w:pPr>
      <w:rPr>
        <w:rFonts w:ascii="Courier New" w:hAnsi="Courier New" w:cs="Courier New" w:hint="default"/>
      </w:rPr>
    </w:lvl>
    <w:lvl w:ilvl="5" w:tplc="04070005" w:tentative="1">
      <w:start w:val="1"/>
      <w:numFmt w:val="bullet"/>
      <w:lvlText w:val=""/>
      <w:lvlJc w:val="left"/>
      <w:pPr>
        <w:tabs>
          <w:tab w:val="num" w:pos="5037"/>
        </w:tabs>
        <w:ind w:left="5037" w:hanging="360"/>
      </w:pPr>
      <w:rPr>
        <w:rFonts w:ascii="Wingdings" w:hAnsi="Wingdings" w:hint="default"/>
      </w:rPr>
    </w:lvl>
    <w:lvl w:ilvl="6" w:tplc="04070001" w:tentative="1">
      <w:start w:val="1"/>
      <w:numFmt w:val="bullet"/>
      <w:lvlText w:val=""/>
      <w:lvlJc w:val="left"/>
      <w:pPr>
        <w:tabs>
          <w:tab w:val="num" w:pos="5757"/>
        </w:tabs>
        <w:ind w:left="5757" w:hanging="360"/>
      </w:pPr>
      <w:rPr>
        <w:rFonts w:ascii="Symbol" w:hAnsi="Symbol" w:hint="default"/>
      </w:rPr>
    </w:lvl>
    <w:lvl w:ilvl="7" w:tplc="04070003" w:tentative="1">
      <w:start w:val="1"/>
      <w:numFmt w:val="bullet"/>
      <w:lvlText w:val="o"/>
      <w:lvlJc w:val="left"/>
      <w:pPr>
        <w:tabs>
          <w:tab w:val="num" w:pos="6477"/>
        </w:tabs>
        <w:ind w:left="6477" w:hanging="360"/>
      </w:pPr>
      <w:rPr>
        <w:rFonts w:ascii="Courier New" w:hAnsi="Courier New" w:cs="Courier New" w:hint="default"/>
      </w:rPr>
    </w:lvl>
    <w:lvl w:ilvl="8" w:tplc="04070005" w:tentative="1">
      <w:start w:val="1"/>
      <w:numFmt w:val="bullet"/>
      <w:lvlText w:val=""/>
      <w:lvlJc w:val="left"/>
      <w:pPr>
        <w:tabs>
          <w:tab w:val="num" w:pos="7197"/>
        </w:tabs>
        <w:ind w:left="7197" w:hanging="360"/>
      </w:pPr>
      <w:rPr>
        <w:rFonts w:ascii="Wingdings" w:hAnsi="Wingdings" w:hint="default"/>
      </w:rPr>
    </w:lvl>
  </w:abstractNum>
  <w:abstractNum w:abstractNumId="42" w15:restartNumberingAfterBreak="0">
    <w:nsid w:val="6EA03963"/>
    <w:multiLevelType w:val="hybridMultilevel"/>
    <w:tmpl w:val="B972D6FC"/>
    <w:lvl w:ilvl="0" w:tplc="04070001">
      <w:start w:val="1"/>
      <w:numFmt w:val="bullet"/>
      <w:lvlText w:val=""/>
      <w:lvlJc w:val="left"/>
      <w:pPr>
        <w:ind w:left="1400" w:hanging="360"/>
      </w:pPr>
      <w:rPr>
        <w:rFonts w:ascii="Symbol" w:hAnsi="Symbol" w:hint="default"/>
      </w:rPr>
    </w:lvl>
    <w:lvl w:ilvl="1" w:tplc="04070003" w:tentative="1">
      <w:start w:val="1"/>
      <w:numFmt w:val="bullet"/>
      <w:lvlText w:val="o"/>
      <w:lvlJc w:val="left"/>
      <w:pPr>
        <w:ind w:left="2120" w:hanging="360"/>
      </w:pPr>
      <w:rPr>
        <w:rFonts w:ascii="Courier New" w:hAnsi="Courier New" w:cs="Courier New" w:hint="default"/>
      </w:rPr>
    </w:lvl>
    <w:lvl w:ilvl="2" w:tplc="04070005" w:tentative="1">
      <w:start w:val="1"/>
      <w:numFmt w:val="bullet"/>
      <w:lvlText w:val=""/>
      <w:lvlJc w:val="left"/>
      <w:pPr>
        <w:ind w:left="2840" w:hanging="360"/>
      </w:pPr>
      <w:rPr>
        <w:rFonts w:ascii="Wingdings" w:hAnsi="Wingdings" w:hint="default"/>
      </w:rPr>
    </w:lvl>
    <w:lvl w:ilvl="3" w:tplc="04070001" w:tentative="1">
      <w:start w:val="1"/>
      <w:numFmt w:val="bullet"/>
      <w:lvlText w:val=""/>
      <w:lvlJc w:val="left"/>
      <w:pPr>
        <w:ind w:left="3560" w:hanging="360"/>
      </w:pPr>
      <w:rPr>
        <w:rFonts w:ascii="Symbol" w:hAnsi="Symbol" w:hint="default"/>
      </w:rPr>
    </w:lvl>
    <w:lvl w:ilvl="4" w:tplc="04070003" w:tentative="1">
      <w:start w:val="1"/>
      <w:numFmt w:val="bullet"/>
      <w:lvlText w:val="o"/>
      <w:lvlJc w:val="left"/>
      <w:pPr>
        <w:ind w:left="4280" w:hanging="360"/>
      </w:pPr>
      <w:rPr>
        <w:rFonts w:ascii="Courier New" w:hAnsi="Courier New" w:cs="Courier New" w:hint="default"/>
      </w:rPr>
    </w:lvl>
    <w:lvl w:ilvl="5" w:tplc="04070005" w:tentative="1">
      <w:start w:val="1"/>
      <w:numFmt w:val="bullet"/>
      <w:lvlText w:val=""/>
      <w:lvlJc w:val="left"/>
      <w:pPr>
        <w:ind w:left="5000" w:hanging="360"/>
      </w:pPr>
      <w:rPr>
        <w:rFonts w:ascii="Wingdings" w:hAnsi="Wingdings" w:hint="default"/>
      </w:rPr>
    </w:lvl>
    <w:lvl w:ilvl="6" w:tplc="04070001" w:tentative="1">
      <w:start w:val="1"/>
      <w:numFmt w:val="bullet"/>
      <w:lvlText w:val=""/>
      <w:lvlJc w:val="left"/>
      <w:pPr>
        <w:ind w:left="5720" w:hanging="360"/>
      </w:pPr>
      <w:rPr>
        <w:rFonts w:ascii="Symbol" w:hAnsi="Symbol" w:hint="default"/>
      </w:rPr>
    </w:lvl>
    <w:lvl w:ilvl="7" w:tplc="04070003" w:tentative="1">
      <w:start w:val="1"/>
      <w:numFmt w:val="bullet"/>
      <w:lvlText w:val="o"/>
      <w:lvlJc w:val="left"/>
      <w:pPr>
        <w:ind w:left="6440" w:hanging="360"/>
      </w:pPr>
      <w:rPr>
        <w:rFonts w:ascii="Courier New" w:hAnsi="Courier New" w:cs="Courier New" w:hint="default"/>
      </w:rPr>
    </w:lvl>
    <w:lvl w:ilvl="8" w:tplc="04070005" w:tentative="1">
      <w:start w:val="1"/>
      <w:numFmt w:val="bullet"/>
      <w:lvlText w:val=""/>
      <w:lvlJc w:val="left"/>
      <w:pPr>
        <w:ind w:left="7160"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2"/>
  </w:num>
  <w:num w:numId="8">
    <w:abstractNumId w:val="32"/>
  </w:num>
  <w:num w:numId="9">
    <w:abstractNumId w:val="39"/>
  </w:num>
  <w:num w:numId="10">
    <w:abstractNumId w:val="5"/>
  </w:num>
  <w:num w:numId="11">
    <w:abstractNumId w:val="4"/>
  </w:num>
  <w:num w:numId="12">
    <w:abstractNumId w:val="1"/>
  </w:num>
  <w:num w:numId="13">
    <w:abstractNumId w:val="0"/>
  </w:num>
  <w:num w:numId="14">
    <w:abstractNumId w:val="16"/>
  </w:num>
  <w:num w:numId="15">
    <w:abstractNumId w:val="14"/>
  </w:num>
  <w:num w:numId="16">
    <w:abstractNumId w:val="21"/>
  </w:num>
  <w:num w:numId="17">
    <w:abstractNumId w:val="38"/>
  </w:num>
  <w:num w:numId="18">
    <w:abstractNumId w:val="15"/>
  </w:num>
  <w:num w:numId="19">
    <w:abstractNumId w:val="33"/>
  </w:num>
  <w:num w:numId="20">
    <w:abstractNumId w:val="8"/>
    <w:lvlOverride w:ilvl="0">
      <w:startOverride w:val="1"/>
    </w:lvlOverride>
  </w:num>
  <w:num w:numId="21">
    <w:abstractNumId w:val="8"/>
    <w:lvlOverride w:ilvl="0">
      <w:startOverride w:val="1"/>
    </w:lvlOverride>
  </w:num>
  <w:num w:numId="22">
    <w:abstractNumId w:val="13"/>
  </w:num>
  <w:num w:numId="23">
    <w:abstractNumId w:val="41"/>
  </w:num>
  <w:num w:numId="24">
    <w:abstractNumId w:val="19"/>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6"/>
  </w:num>
  <w:num w:numId="29">
    <w:abstractNumId w:val="22"/>
  </w:num>
  <w:num w:numId="30">
    <w:abstractNumId w:val="22"/>
  </w:num>
  <w:num w:numId="31">
    <w:abstractNumId w:val="29"/>
  </w:num>
  <w:num w:numId="32">
    <w:abstractNumId w:val="26"/>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0"/>
  </w:num>
  <w:num w:numId="35">
    <w:abstractNumId w:val="17"/>
  </w:num>
  <w:num w:numId="36">
    <w:abstractNumId w:val="23"/>
  </w:num>
  <w:num w:numId="37">
    <w:abstractNumId w:val="42"/>
  </w:num>
  <w:num w:numId="38">
    <w:abstractNumId w:val="25"/>
  </w:num>
  <w:num w:numId="39">
    <w:abstractNumId w:val="27"/>
  </w:num>
  <w:num w:numId="40">
    <w:abstractNumId w:val="6"/>
  </w:num>
  <w:num w:numId="41">
    <w:abstractNumId w:val="18"/>
  </w:num>
  <w:num w:numId="42">
    <w:abstractNumId w:val="24"/>
  </w:num>
  <w:num w:numId="43">
    <w:abstractNumId w:val="34"/>
  </w:num>
  <w:num w:numId="44">
    <w:abstractNumId w:val="25"/>
  </w:num>
  <w:num w:numId="45">
    <w:abstractNumId w:val="31"/>
  </w:num>
  <w:num w:numId="46">
    <w:abstractNumId w:val="10"/>
  </w:num>
  <w:num w:numId="47">
    <w:abstractNumId w:val="22"/>
  </w:num>
  <w:num w:numId="48">
    <w:abstractNumId w:val="22"/>
  </w:num>
  <w:num w:numId="49">
    <w:abstractNumId w:val="22"/>
  </w:num>
  <w:num w:numId="50">
    <w:abstractNumId w:val="11"/>
  </w:num>
  <w:num w:numId="51">
    <w:abstractNumId w:val="35"/>
  </w:num>
  <w:num w:numId="52">
    <w:abstractNumId w:val="20"/>
  </w:num>
  <w:num w:numId="53">
    <w:abstractNumId w:val="28"/>
  </w:num>
  <w:num w:numId="54">
    <w:abstractNumId w:val="37"/>
  </w:num>
  <w:num w:numId="55">
    <w:abstractNumId w:val="34"/>
  </w:num>
  <w:num w:numId="56">
    <w:abstractNumId w:val="30"/>
  </w:num>
  <w:num w:numId="57">
    <w:abstractNumId w:val="3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attachedTemplate r:id="rId1"/>
  <w:linkStyles/>
  <w:trackRevisions/>
  <w:defaultTabStop w:val="720"/>
  <w:hyphenationZone w:val="425"/>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A3A"/>
    <w:rsid w:val="000012E3"/>
    <w:rsid w:val="00001FBE"/>
    <w:rsid w:val="00002BCB"/>
    <w:rsid w:val="00003693"/>
    <w:rsid w:val="000047B2"/>
    <w:rsid w:val="000076B6"/>
    <w:rsid w:val="00010252"/>
    <w:rsid w:val="00016E51"/>
    <w:rsid w:val="00016E56"/>
    <w:rsid w:val="00016FA0"/>
    <w:rsid w:val="0002044B"/>
    <w:rsid w:val="000227D0"/>
    <w:rsid w:val="000244AF"/>
    <w:rsid w:val="00031089"/>
    <w:rsid w:val="00031950"/>
    <w:rsid w:val="00032AE9"/>
    <w:rsid w:val="00034F47"/>
    <w:rsid w:val="000352B8"/>
    <w:rsid w:val="00035EA2"/>
    <w:rsid w:val="000400DD"/>
    <w:rsid w:val="00041169"/>
    <w:rsid w:val="0004588F"/>
    <w:rsid w:val="0005052F"/>
    <w:rsid w:val="0005119A"/>
    <w:rsid w:val="000532C7"/>
    <w:rsid w:val="00053F9F"/>
    <w:rsid w:val="00054ABD"/>
    <w:rsid w:val="00060CD3"/>
    <w:rsid w:val="000620A0"/>
    <w:rsid w:val="00064E7D"/>
    <w:rsid w:val="00065E21"/>
    <w:rsid w:val="00066A50"/>
    <w:rsid w:val="00066CE5"/>
    <w:rsid w:val="00070B31"/>
    <w:rsid w:val="000710BE"/>
    <w:rsid w:val="0007336A"/>
    <w:rsid w:val="0007459B"/>
    <w:rsid w:val="00080736"/>
    <w:rsid w:val="0008143D"/>
    <w:rsid w:val="0008172B"/>
    <w:rsid w:val="00083A85"/>
    <w:rsid w:val="00087870"/>
    <w:rsid w:val="00091DC6"/>
    <w:rsid w:val="0009234C"/>
    <w:rsid w:val="000959EB"/>
    <w:rsid w:val="000A24BB"/>
    <w:rsid w:val="000A29AF"/>
    <w:rsid w:val="000B00C7"/>
    <w:rsid w:val="000B0D18"/>
    <w:rsid w:val="000B5D66"/>
    <w:rsid w:val="000B7441"/>
    <w:rsid w:val="000C7DF8"/>
    <w:rsid w:val="000D186E"/>
    <w:rsid w:val="000E0A73"/>
    <w:rsid w:val="000E1168"/>
    <w:rsid w:val="000E1AC5"/>
    <w:rsid w:val="000E1C77"/>
    <w:rsid w:val="000E319E"/>
    <w:rsid w:val="000E3CDE"/>
    <w:rsid w:val="000E56B8"/>
    <w:rsid w:val="000F024D"/>
    <w:rsid w:val="000F1360"/>
    <w:rsid w:val="000F1FBF"/>
    <w:rsid w:val="001017B3"/>
    <w:rsid w:val="00107C6E"/>
    <w:rsid w:val="00111445"/>
    <w:rsid w:val="00116209"/>
    <w:rsid w:val="00116274"/>
    <w:rsid w:val="0011706F"/>
    <w:rsid w:val="00123128"/>
    <w:rsid w:val="00126392"/>
    <w:rsid w:val="00126C63"/>
    <w:rsid w:val="001278F7"/>
    <w:rsid w:val="00130328"/>
    <w:rsid w:val="00135D2E"/>
    <w:rsid w:val="00135F56"/>
    <w:rsid w:val="00136056"/>
    <w:rsid w:val="00136359"/>
    <w:rsid w:val="00136865"/>
    <w:rsid w:val="0014304D"/>
    <w:rsid w:val="00144002"/>
    <w:rsid w:val="00144760"/>
    <w:rsid w:val="00147E80"/>
    <w:rsid w:val="0015022B"/>
    <w:rsid w:val="0015234A"/>
    <w:rsid w:val="00153786"/>
    <w:rsid w:val="00156706"/>
    <w:rsid w:val="00156AE4"/>
    <w:rsid w:val="00157852"/>
    <w:rsid w:val="00161859"/>
    <w:rsid w:val="0016260A"/>
    <w:rsid w:val="00162E1E"/>
    <w:rsid w:val="00165FAC"/>
    <w:rsid w:val="001664E7"/>
    <w:rsid w:val="00166E4D"/>
    <w:rsid w:val="001673A2"/>
    <w:rsid w:val="00167B85"/>
    <w:rsid w:val="00170B5B"/>
    <w:rsid w:val="00170C40"/>
    <w:rsid w:val="00171828"/>
    <w:rsid w:val="00173817"/>
    <w:rsid w:val="00173999"/>
    <w:rsid w:val="001763D1"/>
    <w:rsid w:val="0018234E"/>
    <w:rsid w:val="001828AD"/>
    <w:rsid w:val="00183AE6"/>
    <w:rsid w:val="00183D62"/>
    <w:rsid w:val="00187808"/>
    <w:rsid w:val="00190D1B"/>
    <w:rsid w:val="0019158E"/>
    <w:rsid w:val="00191DE1"/>
    <w:rsid w:val="00196160"/>
    <w:rsid w:val="001A1497"/>
    <w:rsid w:val="001B0E69"/>
    <w:rsid w:val="001B1427"/>
    <w:rsid w:val="001B412B"/>
    <w:rsid w:val="001B523B"/>
    <w:rsid w:val="001B6209"/>
    <w:rsid w:val="001C22A0"/>
    <w:rsid w:val="001C352D"/>
    <w:rsid w:val="001C3793"/>
    <w:rsid w:val="001C4065"/>
    <w:rsid w:val="001C56F7"/>
    <w:rsid w:val="001D3684"/>
    <w:rsid w:val="001D4643"/>
    <w:rsid w:val="001D51DB"/>
    <w:rsid w:val="001D5BA1"/>
    <w:rsid w:val="001D5BE8"/>
    <w:rsid w:val="001D5F34"/>
    <w:rsid w:val="001D6F6B"/>
    <w:rsid w:val="001E3BD4"/>
    <w:rsid w:val="001F114C"/>
    <w:rsid w:val="001F329F"/>
    <w:rsid w:val="001F7A39"/>
    <w:rsid w:val="002028F7"/>
    <w:rsid w:val="00203FDF"/>
    <w:rsid w:val="0020667F"/>
    <w:rsid w:val="002100C8"/>
    <w:rsid w:val="002118DB"/>
    <w:rsid w:val="0021211E"/>
    <w:rsid w:val="002213CF"/>
    <w:rsid w:val="0022205A"/>
    <w:rsid w:val="0022240F"/>
    <w:rsid w:val="00223B1D"/>
    <w:rsid w:val="0022455D"/>
    <w:rsid w:val="002269BA"/>
    <w:rsid w:val="002307E9"/>
    <w:rsid w:val="00230842"/>
    <w:rsid w:val="00230CAD"/>
    <w:rsid w:val="00230E23"/>
    <w:rsid w:val="0023201C"/>
    <w:rsid w:val="002408C5"/>
    <w:rsid w:val="00244361"/>
    <w:rsid w:val="00245D0B"/>
    <w:rsid w:val="00252269"/>
    <w:rsid w:val="002532A0"/>
    <w:rsid w:val="002561F0"/>
    <w:rsid w:val="002573AC"/>
    <w:rsid w:val="00257887"/>
    <w:rsid w:val="00264019"/>
    <w:rsid w:val="00264BDB"/>
    <w:rsid w:val="00266328"/>
    <w:rsid w:val="002715E9"/>
    <w:rsid w:val="002723AE"/>
    <w:rsid w:val="00272E69"/>
    <w:rsid w:val="00275227"/>
    <w:rsid w:val="002755DC"/>
    <w:rsid w:val="00277395"/>
    <w:rsid w:val="00277E93"/>
    <w:rsid w:val="002855F9"/>
    <w:rsid w:val="0028562A"/>
    <w:rsid w:val="002859BD"/>
    <w:rsid w:val="00286928"/>
    <w:rsid w:val="00286B5C"/>
    <w:rsid w:val="002871B9"/>
    <w:rsid w:val="002875F8"/>
    <w:rsid w:val="00296A63"/>
    <w:rsid w:val="002A1C7F"/>
    <w:rsid w:val="002A395A"/>
    <w:rsid w:val="002A7C4B"/>
    <w:rsid w:val="002A7D32"/>
    <w:rsid w:val="002B1A79"/>
    <w:rsid w:val="002B2673"/>
    <w:rsid w:val="002B3343"/>
    <w:rsid w:val="002B6EE1"/>
    <w:rsid w:val="002C39CE"/>
    <w:rsid w:val="002C4E2C"/>
    <w:rsid w:val="002C727F"/>
    <w:rsid w:val="002D04BF"/>
    <w:rsid w:val="002D49B3"/>
    <w:rsid w:val="002D4AF4"/>
    <w:rsid w:val="002D5251"/>
    <w:rsid w:val="002D587F"/>
    <w:rsid w:val="002E0CD3"/>
    <w:rsid w:val="002E20AE"/>
    <w:rsid w:val="002E3349"/>
    <w:rsid w:val="002E4299"/>
    <w:rsid w:val="002E5788"/>
    <w:rsid w:val="002E7868"/>
    <w:rsid w:val="002F77F3"/>
    <w:rsid w:val="00301FDD"/>
    <w:rsid w:val="003022FF"/>
    <w:rsid w:val="00303842"/>
    <w:rsid w:val="0030598A"/>
    <w:rsid w:val="00305E93"/>
    <w:rsid w:val="00311E44"/>
    <w:rsid w:val="00313447"/>
    <w:rsid w:val="003200E8"/>
    <w:rsid w:val="00321E59"/>
    <w:rsid w:val="00322CE9"/>
    <w:rsid w:val="0032337B"/>
    <w:rsid w:val="003241CB"/>
    <w:rsid w:val="0032457B"/>
    <w:rsid w:val="0032572D"/>
    <w:rsid w:val="00326F9F"/>
    <w:rsid w:val="003313A8"/>
    <w:rsid w:val="003313C5"/>
    <w:rsid w:val="0033211A"/>
    <w:rsid w:val="00334177"/>
    <w:rsid w:val="00336487"/>
    <w:rsid w:val="00341C46"/>
    <w:rsid w:val="003426D6"/>
    <w:rsid w:val="00343C53"/>
    <w:rsid w:val="00347FA0"/>
    <w:rsid w:val="00351A7B"/>
    <w:rsid w:val="003523E0"/>
    <w:rsid w:val="003558FE"/>
    <w:rsid w:val="00356A3B"/>
    <w:rsid w:val="0036363C"/>
    <w:rsid w:val="00364CD7"/>
    <w:rsid w:val="00374374"/>
    <w:rsid w:val="0037490F"/>
    <w:rsid w:val="00374E63"/>
    <w:rsid w:val="00375FEF"/>
    <w:rsid w:val="00381D2B"/>
    <w:rsid w:val="00382F2C"/>
    <w:rsid w:val="00383111"/>
    <w:rsid w:val="00383E71"/>
    <w:rsid w:val="00384E89"/>
    <w:rsid w:val="00387974"/>
    <w:rsid w:val="00390C5D"/>
    <w:rsid w:val="003919CF"/>
    <w:rsid w:val="003943BB"/>
    <w:rsid w:val="00396C59"/>
    <w:rsid w:val="003A1A86"/>
    <w:rsid w:val="003A2202"/>
    <w:rsid w:val="003A4BEC"/>
    <w:rsid w:val="003B00C0"/>
    <w:rsid w:val="003B3C2F"/>
    <w:rsid w:val="003B5F2F"/>
    <w:rsid w:val="003B755B"/>
    <w:rsid w:val="003B7B51"/>
    <w:rsid w:val="003C2FE7"/>
    <w:rsid w:val="003C3894"/>
    <w:rsid w:val="003C38E1"/>
    <w:rsid w:val="003C56CE"/>
    <w:rsid w:val="003D0416"/>
    <w:rsid w:val="003D102A"/>
    <w:rsid w:val="003D4F91"/>
    <w:rsid w:val="003E2D74"/>
    <w:rsid w:val="003E33DE"/>
    <w:rsid w:val="003E3D3E"/>
    <w:rsid w:val="003E5017"/>
    <w:rsid w:val="003E543D"/>
    <w:rsid w:val="003F03F3"/>
    <w:rsid w:val="003F06B0"/>
    <w:rsid w:val="003F1A58"/>
    <w:rsid w:val="003F32CC"/>
    <w:rsid w:val="003F5703"/>
    <w:rsid w:val="003F5A36"/>
    <w:rsid w:val="004027E1"/>
    <w:rsid w:val="0040321E"/>
    <w:rsid w:val="004039EA"/>
    <w:rsid w:val="00404369"/>
    <w:rsid w:val="00404751"/>
    <w:rsid w:val="00405D60"/>
    <w:rsid w:val="004062C6"/>
    <w:rsid w:val="00407D15"/>
    <w:rsid w:val="00411861"/>
    <w:rsid w:val="0041226C"/>
    <w:rsid w:val="00415549"/>
    <w:rsid w:val="004202F8"/>
    <w:rsid w:val="00423E55"/>
    <w:rsid w:val="004273CE"/>
    <w:rsid w:val="00432E0D"/>
    <w:rsid w:val="0043470D"/>
    <w:rsid w:val="00434E8F"/>
    <w:rsid w:val="004438B0"/>
    <w:rsid w:val="00443B65"/>
    <w:rsid w:val="00444F25"/>
    <w:rsid w:val="00446B43"/>
    <w:rsid w:val="004503C3"/>
    <w:rsid w:val="004510A4"/>
    <w:rsid w:val="00454BE7"/>
    <w:rsid w:val="00456559"/>
    <w:rsid w:val="00456927"/>
    <w:rsid w:val="00462A98"/>
    <w:rsid w:val="00465C66"/>
    <w:rsid w:val="0046610A"/>
    <w:rsid w:val="00472A6D"/>
    <w:rsid w:val="00476784"/>
    <w:rsid w:val="00476E5E"/>
    <w:rsid w:val="00480DFA"/>
    <w:rsid w:val="00484F31"/>
    <w:rsid w:val="00485432"/>
    <w:rsid w:val="00485F89"/>
    <w:rsid w:val="00490DF1"/>
    <w:rsid w:val="00491BDF"/>
    <w:rsid w:val="004948ED"/>
    <w:rsid w:val="00495805"/>
    <w:rsid w:val="0049617D"/>
    <w:rsid w:val="00497516"/>
    <w:rsid w:val="004A0578"/>
    <w:rsid w:val="004A22E0"/>
    <w:rsid w:val="004A2D92"/>
    <w:rsid w:val="004A3050"/>
    <w:rsid w:val="004A3EF9"/>
    <w:rsid w:val="004A47DE"/>
    <w:rsid w:val="004A4C29"/>
    <w:rsid w:val="004A670E"/>
    <w:rsid w:val="004B5033"/>
    <w:rsid w:val="004B511C"/>
    <w:rsid w:val="004B66D5"/>
    <w:rsid w:val="004B6FAA"/>
    <w:rsid w:val="004C0001"/>
    <w:rsid w:val="004C01AC"/>
    <w:rsid w:val="004C1EDD"/>
    <w:rsid w:val="004C35CC"/>
    <w:rsid w:val="004C3C1E"/>
    <w:rsid w:val="004C6C0F"/>
    <w:rsid w:val="004C7454"/>
    <w:rsid w:val="004D100A"/>
    <w:rsid w:val="004D50B5"/>
    <w:rsid w:val="004E5A85"/>
    <w:rsid w:val="004F066E"/>
    <w:rsid w:val="004F2B4D"/>
    <w:rsid w:val="004F2DD4"/>
    <w:rsid w:val="004F65A9"/>
    <w:rsid w:val="004F6C9F"/>
    <w:rsid w:val="005027A3"/>
    <w:rsid w:val="00502F48"/>
    <w:rsid w:val="005034E6"/>
    <w:rsid w:val="00504B84"/>
    <w:rsid w:val="005053C2"/>
    <w:rsid w:val="00506CC9"/>
    <w:rsid w:val="005076A8"/>
    <w:rsid w:val="00510176"/>
    <w:rsid w:val="00511D35"/>
    <w:rsid w:val="00511E4C"/>
    <w:rsid w:val="00513AC9"/>
    <w:rsid w:val="00515807"/>
    <w:rsid w:val="005179C1"/>
    <w:rsid w:val="005179C7"/>
    <w:rsid w:val="005200A1"/>
    <w:rsid w:val="00521682"/>
    <w:rsid w:val="005220B9"/>
    <w:rsid w:val="0052493F"/>
    <w:rsid w:val="00525091"/>
    <w:rsid w:val="0052652F"/>
    <w:rsid w:val="005271E0"/>
    <w:rsid w:val="005278C9"/>
    <w:rsid w:val="00533799"/>
    <w:rsid w:val="005355E3"/>
    <w:rsid w:val="00536195"/>
    <w:rsid w:val="00541178"/>
    <w:rsid w:val="0054135D"/>
    <w:rsid w:val="005438A1"/>
    <w:rsid w:val="00550A1A"/>
    <w:rsid w:val="0055127B"/>
    <w:rsid w:val="00554333"/>
    <w:rsid w:val="005547FA"/>
    <w:rsid w:val="00556941"/>
    <w:rsid w:val="00556F80"/>
    <w:rsid w:val="005570DF"/>
    <w:rsid w:val="0055755A"/>
    <w:rsid w:val="00557A29"/>
    <w:rsid w:val="00564B60"/>
    <w:rsid w:val="0056764D"/>
    <w:rsid w:val="00581FC0"/>
    <w:rsid w:val="00583EFD"/>
    <w:rsid w:val="00585A77"/>
    <w:rsid w:val="005864B1"/>
    <w:rsid w:val="0059064B"/>
    <w:rsid w:val="00592A8C"/>
    <w:rsid w:val="00593742"/>
    <w:rsid w:val="005962FC"/>
    <w:rsid w:val="00596A51"/>
    <w:rsid w:val="00597F04"/>
    <w:rsid w:val="005A1C39"/>
    <w:rsid w:val="005A752A"/>
    <w:rsid w:val="005B00D9"/>
    <w:rsid w:val="005B2C61"/>
    <w:rsid w:val="005B5946"/>
    <w:rsid w:val="005C05B7"/>
    <w:rsid w:val="005C08E9"/>
    <w:rsid w:val="005C24B3"/>
    <w:rsid w:val="005C3501"/>
    <w:rsid w:val="005C57FC"/>
    <w:rsid w:val="005C672C"/>
    <w:rsid w:val="005D0C60"/>
    <w:rsid w:val="005D1F9E"/>
    <w:rsid w:val="005D2A4C"/>
    <w:rsid w:val="005D37E0"/>
    <w:rsid w:val="005D7E9F"/>
    <w:rsid w:val="005E0116"/>
    <w:rsid w:val="005E2E36"/>
    <w:rsid w:val="005E494F"/>
    <w:rsid w:val="005E7C6B"/>
    <w:rsid w:val="005F0E82"/>
    <w:rsid w:val="005F1517"/>
    <w:rsid w:val="005F28E2"/>
    <w:rsid w:val="005F46E4"/>
    <w:rsid w:val="00603086"/>
    <w:rsid w:val="00603825"/>
    <w:rsid w:val="006042BF"/>
    <w:rsid w:val="00604EF7"/>
    <w:rsid w:val="00605092"/>
    <w:rsid w:val="0061143C"/>
    <w:rsid w:val="0061212F"/>
    <w:rsid w:val="00617A5E"/>
    <w:rsid w:val="00620922"/>
    <w:rsid w:val="00620979"/>
    <w:rsid w:val="0062333B"/>
    <w:rsid w:val="0062382D"/>
    <w:rsid w:val="0062420D"/>
    <w:rsid w:val="00624EBB"/>
    <w:rsid w:val="00630888"/>
    <w:rsid w:val="00631319"/>
    <w:rsid w:val="0063135F"/>
    <w:rsid w:val="006322C8"/>
    <w:rsid w:val="00634760"/>
    <w:rsid w:val="00634FD3"/>
    <w:rsid w:val="006401AA"/>
    <w:rsid w:val="006424FF"/>
    <w:rsid w:val="00643B3D"/>
    <w:rsid w:val="00645BF3"/>
    <w:rsid w:val="0064648A"/>
    <w:rsid w:val="0064693D"/>
    <w:rsid w:val="006526CE"/>
    <w:rsid w:val="00653BE4"/>
    <w:rsid w:val="00653D80"/>
    <w:rsid w:val="00656153"/>
    <w:rsid w:val="006608D2"/>
    <w:rsid w:val="006642DF"/>
    <w:rsid w:val="0066430B"/>
    <w:rsid w:val="00664E10"/>
    <w:rsid w:val="006657D8"/>
    <w:rsid w:val="0066634B"/>
    <w:rsid w:val="006667E7"/>
    <w:rsid w:val="006672EB"/>
    <w:rsid w:val="00667972"/>
    <w:rsid w:val="006760F9"/>
    <w:rsid w:val="0067626F"/>
    <w:rsid w:val="006805DD"/>
    <w:rsid w:val="0068060A"/>
    <w:rsid w:val="00680E15"/>
    <w:rsid w:val="00682DD9"/>
    <w:rsid w:val="006871D4"/>
    <w:rsid w:val="0069122C"/>
    <w:rsid w:val="006925BE"/>
    <w:rsid w:val="00692ED5"/>
    <w:rsid w:val="00693845"/>
    <w:rsid w:val="00694317"/>
    <w:rsid w:val="0069620D"/>
    <w:rsid w:val="00696539"/>
    <w:rsid w:val="006A43BB"/>
    <w:rsid w:val="006A4D4F"/>
    <w:rsid w:val="006A64EB"/>
    <w:rsid w:val="006A7F67"/>
    <w:rsid w:val="006B0161"/>
    <w:rsid w:val="006B0F8F"/>
    <w:rsid w:val="006B2710"/>
    <w:rsid w:val="006B6897"/>
    <w:rsid w:val="006C0760"/>
    <w:rsid w:val="006C3A03"/>
    <w:rsid w:val="006C532B"/>
    <w:rsid w:val="006C6938"/>
    <w:rsid w:val="006D03BF"/>
    <w:rsid w:val="006D0CDD"/>
    <w:rsid w:val="006D1055"/>
    <w:rsid w:val="006D174B"/>
    <w:rsid w:val="006D382A"/>
    <w:rsid w:val="006D61B9"/>
    <w:rsid w:val="006D6F77"/>
    <w:rsid w:val="006D7F91"/>
    <w:rsid w:val="006E0656"/>
    <w:rsid w:val="006E45FF"/>
    <w:rsid w:val="006E6A34"/>
    <w:rsid w:val="006F52E5"/>
    <w:rsid w:val="006F55DC"/>
    <w:rsid w:val="00702520"/>
    <w:rsid w:val="007035B9"/>
    <w:rsid w:val="0070727C"/>
    <w:rsid w:val="007140ED"/>
    <w:rsid w:val="00716AB5"/>
    <w:rsid w:val="00720C2E"/>
    <w:rsid w:val="00721C02"/>
    <w:rsid w:val="00722BFC"/>
    <w:rsid w:val="007240A0"/>
    <w:rsid w:val="0072484F"/>
    <w:rsid w:val="00730960"/>
    <w:rsid w:val="00730AE1"/>
    <w:rsid w:val="00730BAC"/>
    <w:rsid w:val="00731351"/>
    <w:rsid w:val="00737BAC"/>
    <w:rsid w:val="00741A9B"/>
    <w:rsid w:val="00743A30"/>
    <w:rsid w:val="007505B8"/>
    <w:rsid w:val="007510FA"/>
    <w:rsid w:val="007556E7"/>
    <w:rsid w:val="00755CAA"/>
    <w:rsid w:val="00756510"/>
    <w:rsid w:val="0076293C"/>
    <w:rsid w:val="00763343"/>
    <w:rsid w:val="007633DE"/>
    <w:rsid w:val="00767D28"/>
    <w:rsid w:val="0077372B"/>
    <w:rsid w:val="00773874"/>
    <w:rsid w:val="00773DE4"/>
    <w:rsid w:val="007742D8"/>
    <w:rsid w:val="00775CC9"/>
    <w:rsid w:val="00776573"/>
    <w:rsid w:val="00777946"/>
    <w:rsid w:val="0078044A"/>
    <w:rsid w:val="00781327"/>
    <w:rsid w:val="00781DD8"/>
    <w:rsid w:val="00783A04"/>
    <w:rsid w:val="007870C9"/>
    <w:rsid w:val="0078755C"/>
    <w:rsid w:val="0079395A"/>
    <w:rsid w:val="00797273"/>
    <w:rsid w:val="007A012C"/>
    <w:rsid w:val="007A19CF"/>
    <w:rsid w:val="007A655F"/>
    <w:rsid w:val="007A799C"/>
    <w:rsid w:val="007B1D27"/>
    <w:rsid w:val="007B4D07"/>
    <w:rsid w:val="007B72EA"/>
    <w:rsid w:val="007B785F"/>
    <w:rsid w:val="007C03AC"/>
    <w:rsid w:val="007C2016"/>
    <w:rsid w:val="007C75C0"/>
    <w:rsid w:val="007D04CC"/>
    <w:rsid w:val="007D2D9E"/>
    <w:rsid w:val="007D3D14"/>
    <w:rsid w:val="007D6134"/>
    <w:rsid w:val="007E0454"/>
    <w:rsid w:val="007E281F"/>
    <w:rsid w:val="007E3C64"/>
    <w:rsid w:val="007E4C97"/>
    <w:rsid w:val="007E6C42"/>
    <w:rsid w:val="007E6F3F"/>
    <w:rsid w:val="007E7886"/>
    <w:rsid w:val="007E7C28"/>
    <w:rsid w:val="007F1F99"/>
    <w:rsid w:val="007F5F86"/>
    <w:rsid w:val="007F60E1"/>
    <w:rsid w:val="007F7F47"/>
    <w:rsid w:val="00801646"/>
    <w:rsid w:val="00801C59"/>
    <w:rsid w:val="00802730"/>
    <w:rsid w:val="008039CA"/>
    <w:rsid w:val="00803F29"/>
    <w:rsid w:val="0080587C"/>
    <w:rsid w:val="0080653C"/>
    <w:rsid w:val="00806DD6"/>
    <w:rsid w:val="00807C32"/>
    <w:rsid w:val="008106AC"/>
    <w:rsid w:val="00812D48"/>
    <w:rsid w:val="008134E6"/>
    <w:rsid w:val="00815217"/>
    <w:rsid w:val="0081776B"/>
    <w:rsid w:val="00820309"/>
    <w:rsid w:val="0082055E"/>
    <w:rsid w:val="00821CC7"/>
    <w:rsid w:val="00821D32"/>
    <w:rsid w:val="008231A8"/>
    <w:rsid w:val="00823E80"/>
    <w:rsid w:val="0082756A"/>
    <w:rsid w:val="00833342"/>
    <w:rsid w:val="00836FFF"/>
    <w:rsid w:val="00837721"/>
    <w:rsid w:val="00843D2E"/>
    <w:rsid w:val="00843DBE"/>
    <w:rsid w:val="0084598A"/>
    <w:rsid w:val="00845B95"/>
    <w:rsid w:val="00847A69"/>
    <w:rsid w:val="008511CF"/>
    <w:rsid w:val="00854087"/>
    <w:rsid w:val="0085428A"/>
    <w:rsid w:val="0086738F"/>
    <w:rsid w:val="00870FB9"/>
    <w:rsid w:val="00872E2B"/>
    <w:rsid w:val="00875586"/>
    <w:rsid w:val="008770CD"/>
    <w:rsid w:val="00881699"/>
    <w:rsid w:val="00881BE3"/>
    <w:rsid w:val="008836F0"/>
    <w:rsid w:val="00885E47"/>
    <w:rsid w:val="008867F1"/>
    <w:rsid w:val="00886E80"/>
    <w:rsid w:val="00890F41"/>
    <w:rsid w:val="008945A3"/>
    <w:rsid w:val="00894D5A"/>
    <w:rsid w:val="00895A38"/>
    <w:rsid w:val="008A024A"/>
    <w:rsid w:val="008A3330"/>
    <w:rsid w:val="008A497A"/>
    <w:rsid w:val="008A5E07"/>
    <w:rsid w:val="008B23B1"/>
    <w:rsid w:val="008B3F35"/>
    <w:rsid w:val="008B595C"/>
    <w:rsid w:val="008B68D1"/>
    <w:rsid w:val="008B6B61"/>
    <w:rsid w:val="008C1E6C"/>
    <w:rsid w:val="008C272D"/>
    <w:rsid w:val="008C2B44"/>
    <w:rsid w:val="008C5EC7"/>
    <w:rsid w:val="008C7AAE"/>
    <w:rsid w:val="008D0BBB"/>
    <w:rsid w:val="008D0E65"/>
    <w:rsid w:val="008D0EB6"/>
    <w:rsid w:val="008D171A"/>
    <w:rsid w:val="008D3F6F"/>
    <w:rsid w:val="008D7E6F"/>
    <w:rsid w:val="008D7F88"/>
    <w:rsid w:val="008E02CF"/>
    <w:rsid w:val="008E1484"/>
    <w:rsid w:val="008E5240"/>
    <w:rsid w:val="008E5478"/>
    <w:rsid w:val="008E6128"/>
    <w:rsid w:val="008E6E29"/>
    <w:rsid w:val="008E74FC"/>
    <w:rsid w:val="008F05BA"/>
    <w:rsid w:val="008F113E"/>
    <w:rsid w:val="008F20E2"/>
    <w:rsid w:val="008F2822"/>
    <w:rsid w:val="008F29E5"/>
    <w:rsid w:val="0090274F"/>
    <w:rsid w:val="00903684"/>
    <w:rsid w:val="00911B0F"/>
    <w:rsid w:val="00913857"/>
    <w:rsid w:val="0091418C"/>
    <w:rsid w:val="00915CBA"/>
    <w:rsid w:val="009163CB"/>
    <w:rsid w:val="00916505"/>
    <w:rsid w:val="009177E3"/>
    <w:rsid w:val="0092167F"/>
    <w:rsid w:val="00926C24"/>
    <w:rsid w:val="00926E38"/>
    <w:rsid w:val="00932384"/>
    <w:rsid w:val="00932F91"/>
    <w:rsid w:val="00937058"/>
    <w:rsid w:val="00941358"/>
    <w:rsid w:val="009422A4"/>
    <w:rsid w:val="00942935"/>
    <w:rsid w:val="00942D73"/>
    <w:rsid w:val="00944604"/>
    <w:rsid w:val="00944D1D"/>
    <w:rsid w:val="0095041E"/>
    <w:rsid w:val="009514C8"/>
    <w:rsid w:val="0095424A"/>
    <w:rsid w:val="009544FA"/>
    <w:rsid w:val="0095477F"/>
    <w:rsid w:val="00955978"/>
    <w:rsid w:val="009600E6"/>
    <w:rsid w:val="0096153C"/>
    <w:rsid w:val="00961A73"/>
    <w:rsid w:val="00962478"/>
    <w:rsid w:val="009637A2"/>
    <w:rsid w:val="00971896"/>
    <w:rsid w:val="00973946"/>
    <w:rsid w:val="00974170"/>
    <w:rsid w:val="009745D2"/>
    <w:rsid w:val="009756A2"/>
    <w:rsid w:val="00977D5E"/>
    <w:rsid w:val="00980989"/>
    <w:rsid w:val="00980DF8"/>
    <w:rsid w:val="00982AFD"/>
    <w:rsid w:val="00985A3A"/>
    <w:rsid w:val="00987B39"/>
    <w:rsid w:val="0099767F"/>
    <w:rsid w:val="00997D94"/>
    <w:rsid w:val="009A0BD5"/>
    <w:rsid w:val="009A12E8"/>
    <w:rsid w:val="009A169C"/>
    <w:rsid w:val="009A1909"/>
    <w:rsid w:val="009A2D7E"/>
    <w:rsid w:val="009A3278"/>
    <w:rsid w:val="009A5E0A"/>
    <w:rsid w:val="009A75D8"/>
    <w:rsid w:val="009B0A8D"/>
    <w:rsid w:val="009B2799"/>
    <w:rsid w:val="009B7CC2"/>
    <w:rsid w:val="009C3808"/>
    <w:rsid w:val="009C464E"/>
    <w:rsid w:val="009C74C5"/>
    <w:rsid w:val="009C774E"/>
    <w:rsid w:val="009D2723"/>
    <w:rsid w:val="009D2E74"/>
    <w:rsid w:val="009D31BF"/>
    <w:rsid w:val="009D6E2D"/>
    <w:rsid w:val="009E0A96"/>
    <w:rsid w:val="009E0B9E"/>
    <w:rsid w:val="009E527C"/>
    <w:rsid w:val="009E654C"/>
    <w:rsid w:val="009F19CF"/>
    <w:rsid w:val="009F1CF2"/>
    <w:rsid w:val="009F29DB"/>
    <w:rsid w:val="009F7D21"/>
    <w:rsid w:val="00A0021A"/>
    <w:rsid w:val="00A04352"/>
    <w:rsid w:val="00A120A5"/>
    <w:rsid w:val="00A1279B"/>
    <w:rsid w:val="00A15582"/>
    <w:rsid w:val="00A16A17"/>
    <w:rsid w:val="00A179ED"/>
    <w:rsid w:val="00A21843"/>
    <w:rsid w:val="00A240D3"/>
    <w:rsid w:val="00A25D65"/>
    <w:rsid w:val="00A27CBB"/>
    <w:rsid w:val="00A3113F"/>
    <w:rsid w:val="00A32336"/>
    <w:rsid w:val="00A35CDE"/>
    <w:rsid w:val="00A41D53"/>
    <w:rsid w:val="00A41E88"/>
    <w:rsid w:val="00A439BA"/>
    <w:rsid w:val="00A43A56"/>
    <w:rsid w:val="00A443C5"/>
    <w:rsid w:val="00A517B2"/>
    <w:rsid w:val="00A52701"/>
    <w:rsid w:val="00A52EF6"/>
    <w:rsid w:val="00A54DD3"/>
    <w:rsid w:val="00A612F2"/>
    <w:rsid w:val="00A62748"/>
    <w:rsid w:val="00A63837"/>
    <w:rsid w:val="00A7122F"/>
    <w:rsid w:val="00A723FA"/>
    <w:rsid w:val="00A74750"/>
    <w:rsid w:val="00A77365"/>
    <w:rsid w:val="00A77E71"/>
    <w:rsid w:val="00A80E67"/>
    <w:rsid w:val="00A81A6F"/>
    <w:rsid w:val="00A82BF5"/>
    <w:rsid w:val="00A870E5"/>
    <w:rsid w:val="00A9515A"/>
    <w:rsid w:val="00AA339A"/>
    <w:rsid w:val="00AA4017"/>
    <w:rsid w:val="00AA4506"/>
    <w:rsid w:val="00AA46A3"/>
    <w:rsid w:val="00AA70D7"/>
    <w:rsid w:val="00AB15DA"/>
    <w:rsid w:val="00AB2D61"/>
    <w:rsid w:val="00AB36D0"/>
    <w:rsid w:val="00AB44D5"/>
    <w:rsid w:val="00AB7486"/>
    <w:rsid w:val="00AC2823"/>
    <w:rsid w:val="00AC3D49"/>
    <w:rsid w:val="00AC4E43"/>
    <w:rsid w:val="00AD1F04"/>
    <w:rsid w:val="00AD4C38"/>
    <w:rsid w:val="00AD5651"/>
    <w:rsid w:val="00AE0CEC"/>
    <w:rsid w:val="00AE144D"/>
    <w:rsid w:val="00AE76A0"/>
    <w:rsid w:val="00AF629F"/>
    <w:rsid w:val="00B009AE"/>
    <w:rsid w:val="00B01963"/>
    <w:rsid w:val="00B066E7"/>
    <w:rsid w:val="00B0779A"/>
    <w:rsid w:val="00B127BD"/>
    <w:rsid w:val="00B146F3"/>
    <w:rsid w:val="00B175E7"/>
    <w:rsid w:val="00B20EA9"/>
    <w:rsid w:val="00B212E4"/>
    <w:rsid w:val="00B22ABD"/>
    <w:rsid w:val="00B24F90"/>
    <w:rsid w:val="00B311C4"/>
    <w:rsid w:val="00B357E2"/>
    <w:rsid w:val="00B37217"/>
    <w:rsid w:val="00B37D3B"/>
    <w:rsid w:val="00B40600"/>
    <w:rsid w:val="00B45DA5"/>
    <w:rsid w:val="00B5089E"/>
    <w:rsid w:val="00B54B31"/>
    <w:rsid w:val="00B61FA7"/>
    <w:rsid w:val="00B677F7"/>
    <w:rsid w:val="00B704C2"/>
    <w:rsid w:val="00B71423"/>
    <w:rsid w:val="00B75708"/>
    <w:rsid w:val="00B81C18"/>
    <w:rsid w:val="00B84D0A"/>
    <w:rsid w:val="00B853E1"/>
    <w:rsid w:val="00B8638D"/>
    <w:rsid w:val="00B90169"/>
    <w:rsid w:val="00B9293E"/>
    <w:rsid w:val="00B94700"/>
    <w:rsid w:val="00B94B54"/>
    <w:rsid w:val="00B94F57"/>
    <w:rsid w:val="00B959D4"/>
    <w:rsid w:val="00B95CF2"/>
    <w:rsid w:val="00BA0D8B"/>
    <w:rsid w:val="00BA1C18"/>
    <w:rsid w:val="00BA38D8"/>
    <w:rsid w:val="00BA4736"/>
    <w:rsid w:val="00BA69DA"/>
    <w:rsid w:val="00BA7726"/>
    <w:rsid w:val="00BB0A9E"/>
    <w:rsid w:val="00BB0E03"/>
    <w:rsid w:val="00BB1FA4"/>
    <w:rsid w:val="00BB341D"/>
    <w:rsid w:val="00BB3A40"/>
    <w:rsid w:val="00BB7F02"/>
    <w:rsid w:val="00BC1F96"/>
    <w:rsid w:val="00BC4D85"/>
    <w:rsid w:val="00BC6BCE"/>
    <w:rsid w:val="00BC75DE"/>
    <w:rsid w:val="00BC7E49"/>
    <w:rsid w:val="00BD2AF6"/>
    <w:rsid w:val="00BD2B2C"/>
    <w:rsid w:val="00BD39B9"/>
    <w:rsid w:val="00BD42C0"/>
    <w:rsid w:val="00BD4A13"/>
    <w:rsid w:val="00BD71D4"/>
    <w:rsid w:val="00BE0563"/>
    <w:rsid w:val="00BE0B81"/>
    <w:rsid w:val="00BE2EFA"/>
    <w:rsid w:val="00BF1137"/>
    <w:rsid w:val="00BF3A24"/>
    <w:rsid w:val="00BF4194"/>
    <w:rsid w:val="00BF54E1"/>
    <w:rsid w:val="00C00D10"/>
    <w:rsid w:val="00C03983"/>
    <w:rsid w:val="00C047D1"/>
    <w:rsid w:val="00C04D83"/>
    <w:rsid w:val="00C107CF"/>
    <w:rsid w:val="00C127E1"/>
    <w:rsid w:val="00C12EF1"/>
    <w:rsid w:val="00C138C3"/>
    <w:rsid w:val="00C13913"/>
    <w:rsid w:val="00C15748"/>
    <w:rsid w:val="00C2249B"/>
    <w:rsid w:val="00C239A0"/>
    <w:rsid w:val="00C23D76"/>
    <w:rsid w:val="00C2489E"/>
    <w:rsid w:val="00C24F99"/>
    <w:rsid w:val="00C25CE5"/>
    <w:rsid w:val="00C273D7"/>
    <w:rsid w:val="00C31FDA"/>
    <w:rsid w:val="00C32207"/>
    <w:rsid w:val="00C34253"/>
    <w:rsid w:val="00C37F8B"/>
    <w:rsid w:val="00C40844"/>
    <w:rsid w:val="00C41567"/>
    <w:rsid w:val="00C417F4"/>
    <w:rsid w:val="00C46079"/>
    <w:rsid w:val="00C46760"/>
    <w:rsid w:val="00C46FDD"/>
    <w:rsid w:val="00C4744B"/>
    <w:rsid w:val="00C51638"/>
    <w:rsid w:val="00C54A43"/>
    <w:rsid w:val="00C560F4"/>
    <w:rsid w:val="00C56224"/>
    <w:rsid w:val="00C56631"/>
    <w:rsid w:val="00C57B99"/>
    <w:rsid w:val="00C63478"/>
    <w:rsid w:val="00C63C96"/>
    <w:rsid w:val="00C70428"/>
    <w:rsid w:val="00C77885"/>
    <w:rsid w:val="00C82ED4"/>
    <w:rsid w:val="00C84475"/>
    <w:rsid w:val="00C85222"/>
    <w:rsid w:val="00C87E52"/>
    <w:rsid w:val="00C9189F"/>
    <w:rsid w:val="00C93FF5"/>
    <w:rsid w:val="00CA3CD4"/>
    <w:rsid w:val="00CA4070"/>
    <w:rsid w:val="00CA5978"/>
    <w:rsid w:val="00CB0407"/>
    <w:rsid w:val="00CB07BE"/>
    <w:rsid w:val="00CB0955"/>
    <w:rsid w:val="00CB1149"/>
    <w:rsid w:val="00CB4686"/>
    <w:rsid w:val="00CB51FF"/>
    <w:rsid w:val="00CB59E4"/>
    <w:rsid w:val="00CB63B8"/>
    <w:rsid w:val="00CB6D1D"/>
    <w:rsid w:val="00CB7D22"/>
    <w:rsid w:val="00CC0423"/>
    <w:rsid w:val="00CC2203"/>
    <w:rsid w:val="00CC22A2"/>
    <w:rsid w:val="00CC32A9"/>
    <w:rsid w:val="00CD11EF"/>
    <w:rsid w:val="00CD128E"/>
    <w:rsid w:val="00CD13FA"/>
    <w:rsid w:val="00CD6842"/>
    <w:rsid w:val="00CE192B"/>
    <w:rsid w:val="00CE2648"/>
    <w:rsid w:val="00CE312C"/>
    <w:rsid w:val="00CE6EDA"/>
    <w:rsid w:val="00CE7EDF"/>
    <w:rsid w:val="00CF0287"/>
    <w:rsid w:val="00CF1115"/>
    <w:rsid w:val="00CF1420"/>
    <w:rsid w:val="00CF25A1"/>
    <w:rsid w:val="00CF2A93"/>
    <w:rsid w:val="00CF3007"/>
    <w:rsid w:val="00CF6268"/>
    <w:rsid w:val="00CF6D6C"/>
    <w:rsid w:val="00CF70B3"/>
    <w:rsid w:val="00D00D5E"/>
    <w:rsid w:val="00D016C7"/>
    <w:rsid w:val="00D0229D"/>
    <w:rsid w:val="00D03AEB"/>
    <w:rsid w:val="00D057F8"/>
    <w:rsid w:val="00D1029F"/>
    <w:rsid w:val="00D10899"/>
    <w:rsid w:val="00D12B21"/>
    <w:rsid w:val="00D131C5"/>
    <w:rsid w:val="00D200DC"/>
    <w:rsid w:val="00D2105C"/>
    <w:rsid w:val="00D21485"/>
    <w:rsid w:val="00D21D1F"/>
    <w:rsid w:val="00D22BBB"/>
    <w:rsid w:val="00D2322C"/>
    <w:rsid w:val="00D30267"/>
    <w:rsid w:val="00D32530"/>
    <w:rsid w:val="00D32A25"/>
    <w:rsid w:val="00D32F05"/>
    <w:rsid w:val="00D33B2C"/>
    <w:rsid w:val="00D50882"/>
    <w:rsid w:val="00D512D4"/>
    <w:rsid w:val="00D523EF"/>
    <w:rsid w:val="00D53C70"/>
    <w:rsid w:val="00D55703"/>
    <w:rsid w:val="00D570DA"/>
    <w:rsid w:val="00D6116B"/>
    <w:rsid w:val="00D61ABF"/>
    <w:rsid w:val="00D62180"/>
    <w:rsid w:val="00D648A0"/>
    <w:rsid w:val="00D655C2"/>
    <w:rsid w:val="00D65C94"/>
    <w:rsid w:val="00D7298C"/>
    <w:rsid w:val="00D75EA7"/>
    <w:rsid w:val="00D77F6B"/>
    <w:rsid w:val="00D80BD0"/>
    <w:rsid w:val="00D82ABB"/>
    <w:rsid w:val="00D832CD"/>
    <w:rsid w:val="00D853B9"/>
    <w:rsid w:val="00D904C1"/>
    <w:rsid w:val="00D90E6B"/>
    <w:rsid w:val="00D91695"/>
    <w:rsid w:val="00D91A2F"/>
    <w:rsid w:val="00DA015E"/>
    <w:rsid w:val="00DA1072"/>
    <w:rsid w:val="00DA29CB"/>
    <w:rsid w:val="00DA2E1F"/>
    <w:rsid w:val="00DA4A4B"/>
    <w:rsid w:val="00DA730A"/>
    <w:rsid w:val="00DB256B"/>
    <w:rsid w:val="00DB36DF"/>
    <w:rsid w:val="00DB7D74"/>
    <w:rsid w:val="00DC0CAF"/>
    <w:rsid w:val="00DC10F3"/>
    <w:rsid w:val="00DC1E86"/>
    <w:rsid w:val="00DC40CD"/>
    <w:rsid w:val="00DC4DBE"/>
    <w:rsid w:val="00DC55E3"/>
    <w:rsid w:val="00DD23FC"/>
    <w:rsid w:val="00DD4854"/>
    <w:rsid w:val="00DD57E8"/>
    <w:rsid w:val="00DD7008"/>
    <w:rsid w:val="00DD734A"/>
    <w:rsid w:val="00DE18A8"/>
    <w:rsid w:val="00DE27C5"/>
    <w:rsid w:val="00DE3120"/>
    <w:rsid w:val="00DE678A"/>
    <w:rsid w:val="00DE7082"/>
    <w:rsid w:val="00DF013C"/>
    <w:rsid w:val="00DF0E8F"/>
    <w:rsid w:val="00DF1A4C"/>
    <w:rsid w:val="00DF21C5"/>
    <w:rsid w:val="00DF436D"/>
    <w:rsid w:val="00DF498F"/>
    <w:rsid w:val="00DF6D46"/>
    <w:rsid w:val="00E03F42"/>
    <w:rsid w:val="00E0529A"/>
    <w:rsid w:val="00E05A7E"/>
    <w:rsid w:val="00E10145"/>
    <w:rsid w:val="00E114FB"/>
    <w:rsid w:val="00E11A9C"/>
    <w:rsid w:val="00E14D98"/>
    <w:rsid w:val="00E2158C"/>
    <w:rsid w:val="00E22065"/>
    <w:rsid w:val="00E23453"/>
    <w:rsid w:val="00E258B8"/>
    <w:rsid w:val="00E2600D"/>
    <w:rsid w:val="00E31672"/>
    <w:rsid w:val="00E316FB"/>
    <w:rsid w:val="00E3355F"/>
    <w:rsid w:val="00E339A0"/>
    <w:rsid w:val="00E35443"/>
    <w:rsid w:val="00E3616D"/>
    <w:rsid w:val="00E4007E"/>
    <w:rsid w:val="00E426A4"/>
    <w:rsid w:val="00E4339D"/>
    <w:rsid w:val="00E45EE0"/>
    <w:rsid w:val="00E46131"/>
    <w:rsid w:val="00E467F8"/>
    <w:rsid w:val="00E46974"/>
    <w:rsid w:val="00E504F7"/>
    <w:rsid w:val="00E50757"/>
    <w:rsid w:val="00E5432A"/>
    <w:rsid w:val="00E54407"/>
    <w:rsid w:val="00E578CE"/>
    <w:rsid w:val="00E60B60"/>
    <w:rsid w:val="00E63A62"/>
    <w:rsid w:val="00E65576"/>
    <w:rsid w:val="00E65762"/>
    <w:rsid w:val="00E65CC0"/>
    <w:rsid w:val="00E66484"/>
    <w:rsid w:val="00E669B0"/>
    <w:rsid w:val="00E669BA"/>
    <w:rsid w:val="00E731C6"/>
    <w:rsid w:val="00E74E55"/>
    <w:rsid w:val="00E80159"/>
    <w:rsid w:val="00E818E1"/>
    <w:rsid w:val="00E82F67"/>
    <w:rsid w:val="00E83389"/>
    <w:rsid w:val="00E83857"/>
    <w:rsid w:val="00E84FFB"/>
    <w:rsid w:val="00E85485"/>
    <w:rsid w:val="00E87AD5"/>
    <w:rsid w:val="00E910E0"/>
    <w:rsid w:val="00E93D8C"/>
    <w:rsid w:val="00E95045"/>
    <w:rsid w:val="00E95623"/>
    <w:rsid w:val="00E9603E"/>
    <w:rsid w:val="00E97812"/>
    <w:rsid w:val="00EA1D41"/>
    <w:rsid w:val="00EA2587"/>
    <w:rsid w:val="00EA2BE1"/>
    <w:rsid w:val="00EA316E"/>
    <w:rsid w:val="00EA3920"/>
    <w:rsid w:val="00EA3FB3"/>
    <w:rsid w:val="00EA7085"/>
    <w:rsid w:val="00EB0408"/>
    <w:rsid w:val="00EB14CB"/>
    <w:rsid w:val="00EB39DA"/>
    <w:rsid w:val="00EB5E05"/>
    <w:rsid w:val="00EC4DDC"/>
    <w:rsid w:val="00EC5142"/>
    <w:rsid w:val="00EC5A70"/>
    <w:rsid w:val="00EC62BB"/>
    <w:rsid w:val="00EC658C"/>
    <w:rsid w:val="00EC66E4"/>
    <w:rsid w:val="00EC708D"/>
    <w:rsid w:val="00EC719C"/>
    <w:rsid w:val="00ED0D70"/>
    <w:rsid w:val="00ED1E0B"/>
    <w:rsid w:val="00ED38F2"/>
    <w:rsid w:val="00ED5879"/>
    <w:rsid w:val="00ED5D02"/>
    <w:rsid w:val="00ED62C5"/>
    <w:rsid w:val="00ED65F6"/>
    <w:rsid w:val="00EE18B3"/>
    <w:rsid w:val="00EE2E3D"/>
    <w:rsid w:val="00EE6269"/>
    <w:rsid w:val="00EE72BA"/>
    <w:rsid w:val="00EF0FBD"/>
    <w:rsid w:val="00EF373E"/>
    <w:rsid w:val="00EF60C9"/>
    <w:rsid w:val="00EF64EF"/>
    <w:rsid w:val="00EF699D"/>
    <w:rsid w:val="00EF7E2C"/>
    <w:rsid w:val="00F014FA"/>
    <w:rsid w:val="00F0168B"/>
    <w:rsid w:val="00F03FDD"/>
    <w:rsid w:val="00F05267"/>
    <w:rsid w:val="00F066FE"/>
    <w:rsid w:val="00F106FC"/>
    <w:rsid w:val="00F12D50"/>
    <w:rsid w:val="00F15FB9"/>
    <w:rsid w:val="00F165F2"/>
    <w:rsid w:val="00F179BB"/>
    <w:rsid w:val="00F24140"/>
    <w:rsid w:val="00F24720"/>
    <w:rsid w:val="00F2618D"/>
    <w:rsid w:val="00F30ECB"/>
    <w:rsid w:val="00F33012"/>
    <w:rsid w:val="00F35AE9"/>
    <w:rsid w:val="00F40EE8"/>
    <w:rsid w:val="00F41B6E"/>
    <w:rsid w:val="00F448D6"/>
    <w:rsid w:val="00F477B1"/>
    <w:rsid w:val="00F50138"/>
    <w:rsid w:val="00F51056"/>
    <w:rsid w:val="00F540A5"/>
    <w:rsid w:val="00F543FD"/>
    <w:rsid w:val="00F55A0E"/>
    <w:rsid w:val="00F56FD8"/>
    <w:rsid w:val="00F57322"/>
    <w:rsid w:val="00F61773"/>
    <w:rsid w:val="00F65392"/>
    <w:rsid w:val="00F6599D"/>
    <w:rsid w:val="00F65CBF"/>
    <w:rsid w:val="00F677B4"/>
    <w:rsid w:val="00F71B6A"/>
    <w:rsid w:val="00F723CD"/>
    <w:rsid w:val="00F74FDF"/>
    <w:rsid w:val="00F75CDD"/>
    <w:rsid w:val="00F77B9F"/>
    <w:rsid w:val="00F83B4C"/>
    <w:rsid w:val="00F861B6"/>
    <w:rsid w:val="00F91DDF"/>
    <w:rsid w:val="00F94C2A"/>
    <w:rsid w:val="00F9638B"/>
    <w:rsid w:val="00FA122F"/>
    <w:rsid w:val="00FA224F"/>
    <w:rsid w:val="00FA5209"/>
    <w:rsid w:val="00FA548A"/>
    <w:rsid w:val="00FA67BF"/>
    <w:rsid w:val="00FB0006"/>
    <w:rsid w:val="00FB21CE"/>
    <w:rsid w:val="00FB29E3"/>
    <w:rsid w:val="00FB4D57"/>
    <w:rsid w:val="00FB68D0"/>
    <w:rsid w:val="00FC410A"/>
    <w:rsid w:val="00FD582B"/>
    <w:rsid w:val="00FD59BF"/>
    <w:rsid w:val="00FE2C72"/>
    <w:rsid w:val="00FE372E"/>
    <w:rsid w:val="00FE3F34"/>
    <w:rsid w:val="00FE4876"/>
    <w:rsid w:val="00FE4F9E"/>
    <w:rsid w:val="00FE6AD8"/>
    <w:rsid w:val="00FE7361"/>
    <w:rsid w:val="00FF2970"/>
    <w:rsid w:val="00FF2DCC"/>
    <w:rsid w:val="00FF5470"/>
    <w:rsid w:val="00FF5990"/>
    <w:rsid w:val="00FF6F2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1A7DB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de-DE"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77E71"/>
    <w:pPr>
      <w:spacing w:before="60" w:after="60" w:line="264" w:lineRule="auto"/>
    </w:pPr>
    <w:rPr>
      <w:rFonts w:ascii="BentonSans Book" w:eastAsia="MS Mincho" w:hAnsi="BentonSans Book"/>
      <w:sz w:val="18"/>
      <w:szCs w:val="24"/>
      <w:lang w:val="en-US" w:eastAsia="en-US"/>
    </w:rPr>
  </w:style>
  <w:style w:type="paragraph" w:styleId="Heading1">
    <w:name w:val="heading 1"/>
    <w:basedOn w:val="Normal"/>
    <w:next w:val="Normal"/>
    <w:link w:val="Heading1Char"/>
    <w:uiPriority w:val="9"/>
    <w:qFormat/>
    <w:rsid w:val="00A77E71"/>
    <w:pPr>
      <w:keepNext/>
      <w:keepLines/>
      <w:pageBreakBefore/>
      <w:numPr>
        <w:numId w:val="7"/>
      </w:numPr>
      <w:spacing w:before="120" w:after="560" w:line="480" w:lineRule="exact"/>
      <w:ind w:left="851" w:hanging="851"/>
      <w:outlineLvl w:val="0"/>
    </w:pPr>
    <w:rPr>
      <w:rFonts w:ascii="BentonSans Bold" w:eastAsia="SimSun" w:hAnsi="BentonSans Bold"/>
      <w:bCs/>
      <w:color w:val="666666"/>
      <w:sz w:val="40"/>
      <w:szCs w:val="28"/>
    </w:rPr>
  </w:style>
  <w:style w:type="paragraph" w:styleId="Heading2">
    <w:name w:val="heading 2"/>
    <w:aliases w:val="Chapter Title"/>
    <w:basedOn w:val="Heading1"/>
    <w:next w:val="Normal"/>
    <w:link w:val="Heading2Char"/>
    <w:unhideWhenUsed/>
    <w:qFormat/>
    <w:rsid w:val="00A77E71"/>
    <w:pPr>
      <w:pageBreakBefore w:val="0"/>
      <w:numPr>
        <w:ilvl w:val="1"/>
      </w:numPr>
      <w:spacing w:before="560" w:after="320" w:line="360" w:lineRule="exact"/>
      <w:ind w:left="851" w:hanging="851"/>
      <w:outlineLvl w:val="1"/>
    </w:pPr>
    <w:rPr>
      <w:bCs w:val="0"/>
      <w:sz w:val="30"/>
      <w:szCs w:val="26"/>
    </w:rPr>
  </w:style>
  <w:style w:type="paragraph" w:styleId="Heading3">
    <w:name w:val="heading 3"/>
    <w:basedOn w:val="Heading2"/>
    <w:next w:val="Normal"/>
    <w:link w:val="Heading3Char"/>
    <w:unhideWhenUsed/>
    <w:qFormat/>
    <w:rsid w:val="00A77E71"/>
    <w:pPr>
      <w:numPr>
        <w:ilvl w:val="2"/>
      </w:numPr>
      <w:ind w:left="1134" w:hanging="1134"/>
      <w:outlineLvl w:val="2"/>
    </w:pPr>
    <w:rPr>
      <w:bCs/>
    </w:rPr>
  </w:style>
  <w:style w:type="paragraph" w:styleId="Heading4">
    <w:name w:val="heading 4"/>
    <w:aliases w:val="Map Title,Bullet 1,PA Micro Section,ASAPHeading 4"/>
    <w:basedOn w:val="Heading2"/>
    <w:next w:val="Normal"/>
    <w:link w:val="Heading4Char"/>
    <w:unhideWhenUsed/>
    <w:qFormat/>
    <w:rsid w:val="00A77E71"/>
    <w:pPr>
      <w:numPr>
        <w:ilvl w:val="3"/>
      </w:numPr>
      <w:ind w:left="1418" w:hanging="1418"/>
      <w:outlineLvl w:val="3"/>
    </w:pPr>
    <w:rPr>
      <w:bCs/>
      <w:iCs/>
    </w:rPr>
  </w:style>
  <w:style w:type="paragraph" w:styleId="Heading5">
    <w:name w:val="heading 5"/>
    <w:basedOn w:val="Heading2"/>
    <w:next w:val="Normal"/>
    <w:link w:val="Heading5Char"/>
    <w:unhideWhenUsed/>
    <w:qFormat/>
    <w:rsid w:val="00A77E71"/>
    <w:pPr>
      <w:numPr>
        <w:ilvl w:val="4"/>
      </w:numPr>
      <w:ind w:left="1701" w:hanging="1701"/>
      <w:outlineLvl w:val="4"/>
    </w:pPr>
  </w:style>
  <w:style w:type="paragraph" w:styleId="Heading6">
    <w:name w:val="heading 6"/>
    <w:basedOn w:val="Heading2"/>
    <w:next w:val="Normal"/>
    <w:link w:val="Heading6Char"/>
    <w:uiPriority w:val="9"/>
    <w:unhideWhenUsed/>
    <w:rsid w:val="00A77E71"/>
    <w:pPr>
      <w:numPr>
        <w:ilvl w:val="5"/>
      </w:numPr>
      <w:ind w:left="1871" w:hanging="1871"/>
      <w:outlineLvl w:val="5"/>
    </w:pPr>
    <w:rPr>
      <w:iCs/>
    </w:rPr>
  </w:style>
  <w:style w:type="paragraph" w:styleId="Heading7">
    <w:name w:val="heading 7"/>
    <w:basedOn w:val="Heading2"/>
    <w:next w:val="Normal"/>
    <w:link w:val="Heading7Char"/>
    <w:uiPriority w:val="9"/>
    <w:unhideWhenUsed/>
    <w:rsid w:val="00A77E71"/>
    <w:pPr>
      <w:numPr>
        <w:ilvl w:val="6"/>
      </w:numPr>
      <w:ind w:left="1985" w:hanging="1985"/>
      <w:outlineLvl w:val="6"/>
    </w:pPr>
    <w:rPr>
      <w:iCs/>
    </w:rPr>
  </w:style>
  <w:style w:type="paragraph" w:styleId="Heading8">
    <w:name w:val="heading 8"/>
    <w:basedOn w:val="Heading2"/>
    <w:next w:val="Normal"/>
    <w:link w:val="Heading8Char"/>
    <w:uiPriority w:val="9"/>
    <w:unhideWhenUsed/>
    <w:rsid w:val="00A77E71"/>
    <w:pPr>
      <w:numPr>
        <w:ilvl w:val="7"/>
      </w:numPr>
      <w:ind w:left="2268" w:hanging="2268"/>
      <w:outlineLvl w:val="7"/>
    </w:pPr>
    <w:rPr>
      <w:szCs w:val="20"/>
    </w:rPr>
  </w:style>
  <w:style w:type="paragraph" w:styleId="Heading9">
    <w:name w:val="heading 9"/>
    <w:basedOn w:val="Heading2"/>
    <w:next w:val="Normal"/>
    <w:link w:val="Heading9Char"/>
    <w:uiPriority w:val="9"/>
    <w:unhideWhenUsed/>
    <w:rsid w:val="00A77E71"/>
    <w:pPr>
      <w:numPr>
        <w:ilvl w:val="8"/>
      </w:numPr>
      <w:ind w:left="2495" w:hanging="2495"/>
      <w:outlineLvl w:val="8"/>
    </w:pPr>
    <w:rPr>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77E71"/>
    <w:rPr>
      <w:rFonts w:ascii="BentonSans Bold" w:hAnsi="BentonSans Bold"/>
      <w:bCs/>
      <w:color w:val="666666"/>
      <w:sz w:val="40"/>
      <w:szCs w:val="28"/>
      <w:lang w:eastAsia="en-US"/>
    </w:rPr>
  </w:style>
  <w:style w:type="character" w:customStyle="1" w:styleId="Heading2Char">
    <w:name w:val="Heading 2 Char"/>
    <w:aliases w:val="Chapter Title Char"/>
    <w:link w:val="Heading2"/>
    <w:rsid w:val="00A77E71"/>
    <w:rPr>
      <w:rFonts w:ascii="BentonSans Bold" w:hAnsi="BentonSans Bold"/>
      <w:color w:val="666666"/>
      <w:sz w:val="30"/>
      <w:szCs w:val="26"/>
      <w:lang w:eastAsia="en-US"/>
    </w:rPr>
  </w:style>
  <w:style w:type="character" w:customStyle="1" w:styleId="Heading3Char">
    <w:name w:val="Heading 3 Char"/>
    <w:link w:val="Heading3"/>
    <w:rsid w:val="00A77E71"/>
    <w:rPr>
      <w:rFonts w:ascii="BentonSans Bold" w:hAnsi="BentonSans Bold"/>
      <w:bCs/>
      <w:color w:val="666666"/>
      <w:sz w:val="30"/>
      <w:szCs w:val="26"/>
      <w:lang w:eastAsia="en-US"/>
    </w:rPr>
  </w:style>
  <w:style w:type="character" w:customStyle="1" w:styleId="Heading4Char">
    <w:name w:val="Heading 4 Char"/>
    <w:aliases w:val="Map Title Char,Bullet 1 Char,PA Micro Section Char,ASAPHeading 4 Char"/>
    <w:link w:val="Heading4"/>
    <w:rsid w:val="00A77E71"/>
    <w:rPr>
      <w:rFonts w:ascii="BentonSans Bold" w:hAnsi="BentonSans Bold"/>
      <w:bCs/>
      <w:iCs/>
      <w:color w:val="666666"/>
      <w:sz w:val="30"/>
      <w:szCs w:val="26"/>
      <w:lang w:eastAsia="en-US"/>
    </w:rPr>
  </w:style>
  <w:style w:type="character" w:customStyle="1" w:styleId="Heading5Char">
    <w:name w:val="Heading 5 Char"/>
    <w:link w:val="Heading5"/>
    <w:rsid w:val="00A77E71"/>
    <w:rPr>
      <w:rFonts w:ascii="BentonSans Bold" w:hAnsi="BentonSans Bold"/>
      <w:color w:val="666666"/>
      <w:sz w:val="30"/>
      <w:szCs w:val="26"/>
      <w:lang w:eastAsia="en-US"/>
    </w:rPr>
  </w:style>
  <w:style w:type="character" w:customStyle="1" w:styleId="Heading6Char">
    <w:name w:val="Heading 6 Char"/>
    <w:link w:val="Heading6"/>
    <w:uiPriority w:val="9"/>
    <w:rsid w:val="00A77E71"/>
    <w:rPr>
      <w:rFonts w:ascii="BentonSans Bold" w:hAnsi="BentonSans Bold"/>
      <w:iCs/>
      <w:color w:val="666666"/>
      <w:sz w:val="30"/>
      <w:szCs w:val="26"/>
      <w:lang w:eastAsia="en-US"/>
    </w:rPr>
  </w:style>
  <w:style w:type="character" w:customStyle="1" w:styleId="Heading7Char">
    <w:name w:val="Heading 7 Char"/>
    <w:link w:val="Heading7"/>
    <w:uiPriority w:val="9"/>
    <w:rsid w:val="00A77E71"/>
    <w:rPr>
      <w:rFonts w:ascii="BentonSans Bold" w:hAnsi="BentonSans Bold"/>
      <w:iCs/>
      <w:color w:val="666666"/>
      <w:sz w:val="30"/>
      <w:szCs w:val="26"/>
      <w:lang w:eastAsia="en-US"/>
    </w:rPr>
  </w:style>
  <w:style w:type="character" w:customStyle="1" w:styleId="Heading8Char">
    <w:name w:val="Heading 8 Char"/>
    <w:link w:val="Heading8"/>
    <w:uiPriority w:val="9"/>
    <w:rsid w:val="00A77E71"/>
    <w:rPr>
      <w:rFonts w:ascii="BentonSans Bold" w:hAnsi="BentonSans Bold"/>
      <w:color w:val="666666"/>
      <w:sz w:val="30"/>
      <w:lang w:eastAsia="en-US"/>
    </w:rPr>
  </w:style>
  <w:style w:type="character" w:customStyle="1" w:styleId="Heading9Char">
    <w:name w:val="Heading 9 Char"/>
    <w:link w:val="Heading9"/>
    <w:uiPriority w:val="9"/>
    <w:rsid w:val="00A77E71"/>
    <w:rPr>
      <w:rFonts w:ascii="BentonSans Bold" w:hAnsi="BentonSans Bold"/>
      <w:iCs/>
      <w:color w:val="666666"/>
      <w:sz w:val="30"/>
      <w:lang w:eastAsia="en-US"/>
    </w:rPr>
  </w:style>
  <w:style w:type="paragraph" w:customStyle="1" w:styleId="SAPCollateralType">
    <w:name w:val="SAP_CollateralType"/>
    <w:basedOn w:val="SAPMainTitle"/>
    <w:locked/>
    <w:rsid w:val="00A77E71"/>
    <w:rPr>
      <w:color w:val="auto"/>
      <w:sz w:val="24"/>
    </w:rPr>
  </w:style>
  <w:style w:type="paragraph" w:customStyle="1" w:styleId="SAPMainTitle">
    <w:name w:val="SAP_MainTitle"/>
    <w:basedOn w:val="Normal"/>
    <w:next w:val="SAPSubTitle"/>
    <w:rsid w:val="00A77E71"/>
    <w:pPr>
      <w:spacing w:before="0" w:after="0" w:line="240" w:lineRule="auto"/>
      <w:ind w:left="170" w:right="170"/>
    </w:pPr>
    <w:rPr>
      <w:rFonts w:ascii="BentonSans Bold" w:hAnsi="BentonSans Bold"/>
      <w:color w:val="FFFFFF"/>
      <w:sz w:val="40"/>
      <w:u w:color="000000"/>
    </w:rPr>
  </w:style>
  <w:style w:type="paragraph" w:customStyle="1" w:styleId="SAPSubTitle">
    <w:name w:val="SAP_SubTitle"/>
    <w:basedOn w:val="SAPMainTitle"/>
    <w:rsid w:val="00A77E71"/>
    <w:pPr>
      <w:spacing w:before="120"/>
    </w:pPr>
    <w:rPr>
      <w:sz w:val="28"/>
    </w:rPr>
  </w:style>
  <w:style w:type="paragraph" w:customStyle="1" w:styleId="SAPSecurityLevel">
    <w:name w:val="SAP_SecurityLevel"/>
    <w:basedOn w:val="SAPMainTitle"/>
    <w:locked/>
    <w:rsid w:val="00A77E71"/>
    <w:pPr>
      <w:spacing w:line="260" w:lineRule="exact"/>
      <w:jc w:val="right"/>
    </w:pPr>
    <w:rPr>
      <w:caps/>
      <w:color w:val="auto"/>
      <w:spacing w:val="10"/>
      <w:sz w:val="20"/>
    </w:rPr>
  </w:style>
  <w:style w:type="paragraph" w:customStyle="1" w:styleId="SAPDocumentVersion">
    <w:name w:val="SAP_DocumentVersion"/>
    <w:basedOn w:val="SAPSecurityLevel"/>
    <w:rsid w:val="00A77E71"/>
    <w:pPr>
      <w:spacing w:line="300" w:lineRule="exact"/>
      <w:jc w:val="left"/>
    </w:pPr>
    <w:rPr>
      <w:rFonts w:ascii="BentonSans Book" w:hAnsi="BentonSans Book"/>
      <w:caps w:val="0"/>
      <w:spacing w:val="0"/>
      <w:sz w:val="24"/>
    </w:rPr>
  </w:style>
  <w:style w:type="paragraph" w:customStyle="1" w:styleId="SAPMaterialNumber">
    <w:name w:val="SAP_MaterialNumber"/>
    <w:basedOn w:val="SAPDocumentVersion"/>
    <w:locked/>
    <w:rsid w:val="00A77E71"/>
    <w:pPr>
      <w:spacing w:before="120" w:line="180" w:lineRule="exact"/>
      <w:ind w:left="0" w:right="0"/>
      <w:jc w:val="center"/>
    </w:pPr>
    <w:rPr>
      <w:rFonts w:ascii="BentonSans Bold" w:hAnsi="BentonSans Bold"/>
      <w:sz w:val="12"/>
    </w:rPr>
  </w:style>
  <w:style w:type="table" w:styleId="TableGrid">
    <w:name w:val="Table Grid"/>
    <w:basedOn w:val="TableNormal"/>
    <w:uiPriority w:val="59"/>
    <w:rsid w:val="00A77E71"/>
    <w:rPr>
      <w:rFonts w:ascii="SAPSerifRegular" w:eastAsia="MS Mincho" w:hAnsi="SAPSerifRegular"/>
      <w:sz w:val="24"/>
      <w:szCs w:val="24"/>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A77E71"/>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A77E71"/>
    <w:rPr>
      <w:rFonts w:ascii="Tahoma" w:eastAsia="MS Mincho" w:hAnsi="Tahoma" w:cs="Tahoma"/>
      <w:sz w:val="16"/>
      <w:szCs w:val="16"/>
      <w:lang w:eastAsia="en-US"/>
    </w:rPr>
  </w:style>
  <w:style w:type="paragraph" w:customStyle="1" w:styleId="SAPTargetAudienceTitle">
    <w:name w:val="SAP_TargetAudienceTitle"/>
    <w:basedOn w:val="SAPMainTitle"/>
    <w:locked/>
    <w:rsid w:val="00A77E71"/>
    <w:pPr>
      <w:spacing w:before="1080"/>
    </w:pPr>
    <w:rPr>
      <w:b/>
      <w:color w:val="999999"/>
      <w:sz w:val="20"/>
    </w:rPr>
  </w:style>
  <w:style w:type="paragraph" w:customStyle="1" w:styleId="SAPTargetAudience">
    <w:name w:val="SAP_TargetAudience"/>
    <w:basedOn w:val="Normal"/>
    <w:locked/>
    <w:rsid w:val="00A77E71"/>
    <w:pPr>
      <w:ind w:left="170" w:right="170"/>
    </w:pPr>
  </w:style>
  <w:style w:type="paragraph" w:customStyle="1" w:styleId="SAPHeading1NoNumber">
    <w:name w:val="SAP_Heading1NoNumber"/>
    <w:basedOn w:val="Heading1"/>
    <w:next w:val="Normal"/>
    <w:locked/>
    <w:rsid w:val="00A77E71"/>
    <w:pPr>
      <w:numPr>
        <w:numId w:val="0"/>
      </w:numPr>
      <w:outlineLvl w:val="9"/>
    </w:pPr>
  </w:style>
  <w:style w:type="table" w:customStyle="1" w:styleId="LightShading1">
    <w:name w:val="Light Shading1"/>
    <w:basedOn w:val="TableNormal"/>
    <w:uiPriority w:val="60"/>
    <w:locked/>
    <w:rsid w:val="00A77E71"/>
    <w:rPr>
      <w:rFonts w:ascii="SAPSerifRegular" w:eastAsia="MS Mincho" w:hAnsi="SAPSerifRegular"/>
      <w:color w:val="000000"/>
      <w:sz w:val="24"/>
      <w:szCs w:val="24"/>
      <w:lang w:eastAsia="en-US"/>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locked/>
    <w:rsid w:val="00A77E71"/>
    <w:rPr>
      <w:rFonts w:ascii="SAPSerifRegular" w:eastAsia="MS Mincho" w:hAnsi="SAPSerifRegular"/>
      <w:color w:val="365F91"/>
      <w:sz w:val="24"/>
      <w:szCs w:val="24"/>
      <w:lang w:eastAsia="en-US"/>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A77E71"/>
    <w:rPr>
      <w:rFonts w:ascii="SAPSerifRegular" w:eastAsia="MS Mincho" w:hAnsi="SAPSerifRegular"/>
      <w:color w:val="943634"/>
      <w:sz w:val="24"/>
      <w:szCs w:val="24"/>
      <w:lang w:eastAsia="en-US"/>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customStyle="1" w:styleId="LightList1">
    <w:name w:val="Light List1"/>
    <w:basedOn w:val="TableNormal"/>
    <w:uiPriority w:val="61"/>
    <w:locked/>
    <w:rsid w:val="00A77E71"/>
    <w:rPr>
      <w:rFonts w:ascii="SAPSerifRegular" w:eastAsia="MS Mincho" w:hAnsi="SAPSerifRegular"/>
      <w:sz w:val="24"/>
      <w:szCs w:val="24"/>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MediumList11">
    <w:name w:val="Medium List 11"/>
    <w:basedOn w:val="TableNormal"/>
    <w:uiPriority w:val="65"/>
    <w:locked/>
    <w:rsid w:val="00A77E71"/>
    <w:rPr>
      <w:rFonts w:ascii="SAPSerifRegular" w:eastAsia="MS Mincho" w:hAnsi="SAPSerifRegular"/>
      <w:color w:val="000000"/>
      <w:sz w:val="24"/>
      <w:szCs w:val="24"/>
      <w:lang w:eastAsia="en-US"/>
    </w:rPr>
    <w:tblPr>
      <w:tblStyleRowBandSize w:val="1"/>
      <w:tblStyleColBandSize w:val="1"/>
      <w:tblBorders>
        <w:top w:val="single" w:sz="8" w:space="0" w:color="000000"/>
        <w:bottom w:val="single" w:sz="8" w:space="0" w:color="000000"/>
      </w:tblBorders>
    </w:tblPr>
    <w:tblStylePr w:type="firstRow">
      <w:rPr>
        <w:rFonts w:ascii="Tahoma" w:eastAsia="SimSun" w:hAnsi="Tahoma" w:cs="Times New Roman"/>
      </w:rPr>
      <w:tblPr/>
      <w:tcPr>
        <w:tcBorders>
          <w:top w:val="nil"/>
          <w:bottom w:val="single" w:sz="8" w:space="0" w:color="000000"/>
        </w:tcBorders>
      </w:tcPr>
    </w:tblStylePr>
    <w:tblStylePr w:type="lastRow">
      <w:rPr>
        <w:rFonts w:cs="Times New Roman"/>
        <w:b/>
        <w:bCs/>
        <w:color w:val="1F497D"/>
      </w:rPr>
      <w:tblPr/>
      <w:tcPr>
        <w:tcBorders>
          <w:top w:val="single" w:sz="8" w:space="0" w:color="000000"/>
          <w:bottom w:val="single" w:sz="8" w:space="0" w:color="000000"/>
        </w:tcBorders>
      </w:tcPr>
    </w:tblStylePr>
    <w:tblStylePr w:type="firstCol">
      <w:rPr>
        <w:rFonts w:cs="Times New Roman"/>
        <w:b/>
        <w:bCs/>
      </w:rPr>
    </w:tblStylePr>
    <w:tblStylePr w:type="lastCol">
      <w:rPr>
        <w:rFonts w:cs="Times New Roman"/>
        <w:b/>
        <w:bCs/>
      </w:rPr>
      <w:tblPr/>
      <w:tcPr>
        <w:tcBorders>
          <w:top w:val="single" w:sz="8" w:space="0" w:color="000000"/>
          <w:bottom w:val="single" w:sz="8" w:space="0" w:color="000000"/>
        </w:tcBorders>
      </w:tcPr>
    </w:tblStylePr>
    <w:tblStylePr w:type="band1Vert">
      <w:rPr>
        <w:rFonts w:cs="Times New Roman"/>
      </w:rPr>
      <w:tblPr/>
      <w:tcPr>
        <w:shd w:val="clear" w:color="auto" w:fill="C0C0C0"/>
      </w:tcPr>
    </w:tblStylePr>
    <w:tblStylePr w:type="band1Horz">
      <w:rPr>
        <w:rFonts w:cs="Times New Roman"/>
      </w:rPr>
      <w:tblPr/>
      <w:tcPr>
        <w:shd w:val="clear" w:color="auto" w:fill="C0C0C0"/>
      </w:tcPr>
    </w:tblStylePr>
  </w:style>
  <w:style w:type="table" w:customStyle="1" w:styleId="LightGrid1">
    <w:name w:val="Light Grid1"/>
    <w:basedOn w:val="TableNormal"/>
    <w:uiPriority w:val="62"/>
    <w:locked/>
    <w:rsid w:val="00A77E71"/>
    <w:rPr>
      <w:rFonts w:ascii="SAPSerifRegular" w:eastAsia="MS Mincho" w:hAnsi="SAPSerifRegular"/>
      <w:sz w:val="24"/>
      <w:szCs w:val="24"/>
      <w:lang w:eastAsia="en-US"/>
    </w:rPr>
    <w:tblPr>
      <w:tblStyleRowBandSize w:val="1"/>
      <w:tblStyleColBandSize w:val="1"/>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spacing w:before="0" w:after="0"/>
      </w:pPr>
      <w:rPr>
        <w:rFonts w:ascii="BentonSans" w:eastAsia="SimSun" w:hAnsi="BentonSans" w:cs="Times New Roman"/>
        <w:b w:val="0"/>
        <w:bCs/>
      </w:rPr>
      <w:tblPr/>
      <w:tcPr>
        <w:shd w:val="clear" w:color="auto" w:fill="999999"/>
      </w:tcPr>
    </w:tblStylePr>
    <w:tblStylePr w:type="lastRow">
      <w:pPr>
        <w:spacing w:before="0" w:after="0"/>
      </w:pPr>
      <w:rPr>
        <w:rFonts w:ascii="Tahoma" w:eastAsia="SimSun" w:hAnsi="Tahom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ahoma" w:eastAsia="SimSun" w:hAnsi="Tahoma" w:cs="Times New Roman"/>
        <w:b/>
        <w:bCs/>
      </w:rPr>
    </w:tblStylePr>
    <w:tblStylePr w:type="lastCol">
      <w:rPr>
        <w:rFonts w:ascii="Tahoma" w:eastAsia="SimSun" w:hAnsi="Tahom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SAPStandardTable">
    <w:name w:val="SAP_StandardTable"/>
    <w:basedOn w:val="TableGrid"/>
    <w:uiPriority w:val="99"/>
    <w:qFormat/>
    <w:rsid w:val="00A77E71"/>
    <w:rPr>
      <w:rFonts w:ascii="BentonSans Book" w:hAnsi="BentonSans Book"/>
      <w:sz w:val="18"/>
    </w:rPr>
    <w:tblPr>
      <w:tblStyleRowBandSize w:val="1"/>
      <w:tblStyleColBandSize w:val="1"/>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keepNext/>
        <w:widowControl/>
      </w:pPr>
      <w:rPr>
        <w:rFonts w:ascii="BentonSans Medium" w:hAnsi="BentonSans Medium" w:cs="Times New Roman"/>
        <w:b/>
        <w:i w:val="0"/>
        <w:color w:val="FFFFFF"/>
        <w:sz w:val="18"/>
      </w:rPr>
      <w:tblPr/>
      <w:trPr>
        <w:tblHeader/>
      </w:trPr>
      <w:tcPr>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l2br w:val="nil"/>
          <w:tr2bl w:val="nil"/>
        </w:tcBorders>
        <w:shd w:val="clear" w:color="auto" w:fill="999999"/>
      </w:tcPr>
    </w:tblStylePr>
    <w:tblStylePr w:type="lastRow">
      <w:rPr>
        <w:rFonts w:cs="Times New Roman"/>
      </w:rPr>
      <w:tblPr/>
      <w:tcPr>
        <w:shd w:val="clear" w:color="auto" w:fill="F2F2F2"/>
      </w:tcPr>
    </w:tblStylePr>
    <w:tblStylePr w:type="firstCol">
      <w:rPr>
        <w:rFonts w:cs="Times New Roman"/>
      </w:rPr>
      <w:tblPr/>
      <w:tcPr>
        <w:shd w:val="clear" w:color="auto" w:fill="F2F2F2"/>
      </w:tcPr>
    </w:tblStylePr>
    <w:tblStylePr w:type="lastCol">
      <w:rPr>
        <w:rFonts w:cs="Times New Roman"/>
      </w:rPr>
      <w:tblPr/>
      <w:tcPr>
        <w:shd w:val="clear" w:color="auto" w:fill="F2F2F2"/>
      </w:tcPr>
    </w:tblStylePr>
    <w:tblStylePr w:type="band2Vert">
      <w:rPr>
        <w:rFonts w:cs="Times New Roman"/>
      </w:rPr>
      <w:tblPr/>
      <w:tcPr>
        <w:shd w:val="clear" w:color="auto" w:fill="F2F2F2"/>
      </w:tcPr>
    </w:tblStylePr>
    <w:tblStylePr w:type="band2Horz">
      <w:rPr>
        <w:rFonts w:cs="Times New Roman"/>
      </w:rPr>
      <w:tblPr/>
      <w:tcPr>
        <w:shd w:val="clear" w:color="auto" w:fill="F2F2F2"/>
      </w:tcPr>
    </w:tblStylePr>
  </w:style>
  <w:style w:type="paragraph" w:styleId="TOCHeading">
    <w:name w:val="TOC Heading"/>
    <w:basedOn w:val="Heading1"/>
    <w:next w:val="Normal"/>
    <w:uiPriority w:val="39"/>
    <w:semiHidden/>
    <w:unhideWhenUsed/>
    <w:qFormat/>
    <w:rsid w:val="00A77E71"/>
    <w:pPr>
      <w:pageBreakBefore w:val="0"/>
      <w:numPr>
        <w:numId w:val="0"/>
      </w:numPr>
      <w:spacing w:before="480" w:after="0" w:line="276" w:lineRule="auto"/>
      <w:outlineLvl w:val="9"/>
    </w:pPr>
    <w:rPr>
      <w:rFonts w:ascii="Cambria" w:hAnsi="Cambria"/>
      <w:b/>
      <w:color w:val="365F91"/>
      <w:sz w:val="28"/>
    </w:rPr>
  </w:style>
  <w:style w:type="paragraph" w:styleId="TOC2">
    <w:name w:val="toc 2"/>
    <w:basedOn w:val="TOC1"/>
    <w:autoRedefine/>
    <w:uiPriority w:val="39"/>
    <w:unhideWhenUsed/>
    <w:rsid w:val="00A77E71"/>
    <w:pPr>
      <w:keepNext w:val="0"/>
      <w:spacing w:before="0"/>
    </w:pPr>
  </w:style>
  <w:style w:type="paragraph" w:styleId="TOC1">
    <w:name w:val="toc 1"/>
    <w:basedOn w:val="Normal"/>
    <w:autoRedefine/>
    <w:uiPriority w:val="39"/>
    <w:unhideWhenUsed/>
    <w:rsid w:val="00A77E71"/>
    <w:pPr>
      <w:keepNext/>
      <w:keepLines/>
      <w:tabs>
        <w:tab w:val="left" w:pos="624"/>
        <w:tab w:val="right" w:pos="14288"/>
      </w:tabs>
      <w:spacing w:before="240" w:after="0"/>
      <w:ind w:left="851" w:right="624" w:hanging="851"/>
    </w:pPr>
  </w:style>
  <w:style w:type="paragraph" w:styleId="TOC3">
    <w:name w:val="toc 3"/>
    <w:basedOn w:val="TOC1"/>
    <w:autoRedefine/>
    <w:uiPriority w:val="39"/>
    <w:unhideWhenUsed/>
    <w:rsid w:val="00A77E71"/>
    <w:pPr>
      <w:keepNext w:val="0"/>
      <w:tabs>
        <w:tab w:val="left" w:pos="1418"/>
      </w:tabs>
      <w:spacing w:before="0"/>
      <w:ind w:left="1418" w:hanging="794"/>
    </w:pPr>
  </w:style>
  <w:style w:type="paragraph" w:styleId="TOC4">
    <w:name w:val="toc 4"/>
    <w:basedOn w:val="TOC3"/>
    <w:next w:val="Normal"/>
    <w:autoRedefine/>
    <w:uiPriority w:val="39"/>
    <w:unhideWhenUsed/>
    <w:rsid w:val="00A77E71"/>
    <w:pPr>
      <w:tabs>
        <w:tab w:val="left" w:pos="1985"/>
      </w:tabs>
      <w:ind w:right="851"/>
    </w:pPr>
  </w:style>
  <w:style w:type="paragraph" w:styleId="TOC5">
    <w:name w:val="toc 5"/>
    <w:basedOn w:val="TOC4"/>
    <w:next w:val="Normal"/>
    <w:autoRedefine/>
    <w:uiPriority w:val="39"/>
    <w:unhideWhenUsed/>
    <w:rsid w:val="00A77E71"/>
  </w:style>
  <w:style w:type="paragraph" w:customStyle="1" w:styleId="SAPKeyblockTitle">
    <w:name w:val="SAP_KeyblockTitle"/>
    <w:basedOn w:val="Normal"/>
    <w:next w:val="Normal"/>
    <w:qFormat/>
    <w:rsid w:val="00A77E71"/>
    <w:pPr>
      <w:keepNext/>
      <w:keepLines/>
      <w:spacing w:before="560" w:after="280" w:line="280" w:lineRule="exact"/>
    </w:pPr>
    <w:rPr>
      <w:rFonts w:ascii="BentonSans Bold" w:hAnsi="BentonSans Bold"/>
      <w:color w:val="666666"/>
      <w:sz w:val="24"/>
    </w:rPr>
  </w:style>
  <w:style w:type="paragraph" w:customStyle="1" w:styleId="SAPNoteHeading">
    <w:name w:val="SAP_NoteHeading"/>
    <w:basedOn w:val="Normal"/>
    <w:next w:val="NoteParagraph"/>
    <w:qFormat/>
    <w:rsid w:val="00A77E71"/>
    <w:pPr>
      <w:keepNext/>
      <w:keepLines/>
      <w:spacing w:before="0" w:after="0" w:line="500" w:lineRule="exact"/>
      <w:ind w:left="624"/>
    </w:pPr>
    <w:rPr>
      <w:rFonts w:ascii="BentonSans Regular" w:hAnsi="BentonSans Regular"/>
      <w:color w:val="666666"/>
      <w:sz w:val="22"/>
    </w:rPr>
  </w:style>
  <w:style w:type="paragraph" w:customStyle="1" w:styleId="NoteParagraph">
    <w:name w:val="Note Paragraph"/>
    <w:basedOn w:val="Normal"/>
    <w:link w:val="NoteParagraphChar"/>
    <w:qFormat/>
    <w:rsid w:val="00A77E71"/>
    <w:pPr>
      <w:ind w:left="680"/>
    </w:pPr>
  </w:style>
  <w:style w:type="paragraph" w:styleId="ListContinue">
    <w:name w:val="List Continue"/>
    <w:basedOn w:val="Normal"/>
    <w:uiPriority w:val="99"/>
    <w:unhideWhenUsed/>
    <w:qFormat/>
    <w:rsid w:val="00A77E71"/>
    <w:pPr>
      <w:ind w:left="340"/>
    </w:pPr>
  </w:style>
  <w:style w:type="paragraph" w:styleId="ListContinue2">
    <w:name w:val="List Continue 2"/>
    <w:basedOn w:val="Normal"/>
    <w:uiPriority w:val="99"/>
    <w:unhideWhenUsed/>
    <w:qFormat/>
    <w:rsid w:val="00A77E71"/>
    <w:pPr>
      <w:ind w:left="680"/>
    </w:pPr>
  </w:style>
  <w:style w:type="paragraph" w:styleId="ListContinue3">
    <w:name w:val="List Continue 3"/>
    <w:basedOn w:val="Normal"/>
    <w:uiPriority w:val="99"/>
    <w:unhideWhenUsed/>
    <w:qFormat/>
    <w:rsid w:val="00A77E71"/>
    <w:pPr>
      <w:ind w:left="1021"/>
    </w:pPr>
  </w:style>
  <w:style w:type="character" w:styleId="Hyperlink">
    <w:name w:val="Hyperlink"/>
    <w:uiPriority w:val="99"/>
    <w:unhideWhenUsed/>
    <w:rsid w:val="00A77E71"/>
    <w:rPr>
      <w:rFonts w:ascii="BentonSans Book" w:hAnsi="BentonSans Book" w:cs="Times New Roman"/>
      <w:color w:val="0076CB"/>
      <w:sz w:val="18"/>
      <w:u w:val="none"/>
    </w:rPr>
  </w:style>
  <w:style w:type="paragraph" w:customStyle="1" w:styleId="SAPGreenTextNotPrinted">
    <w:name w:val="SAP_GreenText_(NotPrinted)"/>
    <w:basedOn w:val="Normal"/>
    <w:next w:val="Normal"/>
    <w:link w:val="SAPGreenTextNotPrintedChar"/>
    <w:qFormat/>
    <w:rsid w:val="00A77E71"/>
    <w:rPr>
      <w:rFonts w:ascii="BentonSans Regular Italic" w:hAnsi="BentonSans Regular Italic"/>
      <w:vanish/>
      <w:color w:val="76923C"/>
    </w:rPr>
  </w:style>
  <w:style w:type="paragraph" w:customStyle="1" w:styleId="SAPSectionTitleWithinKeyblocks">
    <w:name w:val="SAP_SectionTitle_(WithinKeyblocks)"/>
    <w:basedOn w:val="Normal"/>
    <w:next w:val="Normal"/>
    <w:qFormat/>
    <w:rsid w:val="00A77E71"/>
    <w:pPr>
      <w:keepNext/>
      <w:keepLines/>
      <w:spacing w:before="240" w:after="120" w:line="240" w:lineRule="exact"/>
    </w:pPr>
    <w:rPr>
      <w:rFonts w:ascii="BentonSans Bold" w:hAnsi="BentonSans Bold"/>
      <w:color w:val="666666"/>
      <w:sz w:val="20"/>
    </w:rPr>
  </w:style>
  <w:style w:type="character" w:customStyle="1" w:styleId="SAPMonospace">
    <w:name w:val="SAP_Monospace"/>
    <w:uiPriority w:val="1"/>
    <w:qFormat/>
    <w:rsid w:val="00A77E71"/>
    <w:rPr>
      <w:rFonts w:ascii="Courier New" w:hAnsi="Courier New" w:cs="Times New Roman"/>
      <w:sz w:val="18"/>
    </w:rPr>
  </w:style>
  <w:style w:type="paragraph" w:styleId="Header">
    <w:name w:val="header"/>
    <w:basedOn w:val="Normal"/>
    <w:link w:val="HeaderChar"/>
    <w:uiPriority w:val="99"/>
    <w:unhideWhenUsed/>
    <w:rsid w:val="00A77E71"/>
    <w:pPr>
      <w:tabs>
        <w:tab w:val="center" w:pos="4703"/>
        <w:tab w:val="right" w:pos="9406"/>
      </w:tabs>
      <w:spacing w:before="0" w:after="0" w:line="240" w:lineRule="auto"/>
    </w:pPr>
  </w:style>
  <w:style w:type="character" w:customStyle="1" w:styleId="HeaderChar">
    <w:name w:val="Header Char"/>
    <w:link w:val="Header"/>
    <w:uiPriority w:val="99"/>
    <w:rsid w:val="00A77E71"/>
    <w:rPr>
      <w:rFonts w:ascii="BentonSans Book" w:eastAsia="MS Mincho" w:hAnsi="BentonSans Book"/>
      <w:sz w:val="18"/>
      <w:szCs w:val="24"/>
      <w:lang w:eastAsia="en-US"/>
    </w:rPr>
  </w:style>
  <w:style w:type="paragraph" w:styleId="Footer">
    <w:name w:val="footer"/>
    <w:basedOn w:val="Normal"/>
    <w:link w:val="FooterChar"/>
    <w:uiPriority w:val="99"/>
    <w:semiHidden/>
    <w:unhideWhenUsed/>
    <w:rsid w:val="00A77E71"/>
    <w:pPr>
      <w:tabs>
        <w:tab w:val="center" w:pos="4703"/>
        <w:tab w:val="right" w:pos="9406"/>
      </w:tabs>
      <w:spacing w:before="0" w:after="0" w:line="240" w:lineRule="auto"/>
    </w:pPr>
  </w:style>
  <w:style w:type="character" w:customStyle="1" w:styleId="FooterChar">
    <w:name w:val="Footer Char"/>
    <w:link w:val="Footer"/>
    <w:uiPriority w:val="99"/>
    <w:semiHidden/>
    <w:rsid w:val="00A77E71"/>
    <w:rPr>
      <w:rFonts w:ascii="BentonSans Book" w:eastAsia="MS Mincho" w:hAnsi="BentonSans Book"/>
      <w:sz w:val="18"/>
      <w:szCs w:val="24"/>
      <w:lang w:eastAsia="en-US"/>
    </w:rPr>
  </w:style>
  <w:style w:type="paragraph" w:customStyle="1" w:styleId="SAPFooterleft">
    <w:name w:val="SAP_Footer_left"/>
    <w:basedOn w:val="Footer"/>
    <w:locked/>
    <w:rsid w:val="00A77E71"/>
    <w:pPr>
      <w:tabs>
        <w:tab w:val="clear" w:pos="4703"/>
        <w:tab w:val="clear" w:pos="9406"/>
      </w:tabs>
      <w:spacing w:line="180" w:lineRule="exact"/>
    </w:pPr>
    <w:rPr>
      <w:sz w:val="12"/>
    </w:rPr>
  </w:style>
  <w:style w:type="character" w:customStyle="1" w:styleId="SAPUserEntry">
    <w:name w:val="SAP_UserEntry"/>
    <w:uiPriority w:val="1"/>
    <w:qFormat/>
    <w:rsid w:val="00A77E71"/>
    <w:rPr>
      <w:rFonts w:ascii="Courier New" w:hAnsi="Courier New" w:cs="Times New Roman"/>
      <w:b/>
      <w:color w:val="45157E"/>
      <w:sz w:val="18"/>
    </w:rPr>
  </w:style>
  <w:style w:type="character" w:customStyle="1" w:styleId="SAPScreenElement">
    <w:name w:val="SAP_ScreenElement"/>
    <w:uiPriority w:val="1"/>
    <w:qFormat/>
    <w:rsid w:val="00A77E71"/>
    <w:rPr>
      <w:rFonts w:ascii="BentonSans Book Italic" w:hAnsi="BentonSans Book Italic" w:cs="Times New Roman"/>
      <w:color w:val="003283"/>
    </w:rPr>
  </w:style>
  <w:style w:type="character" w:customStyle="1" w:styleId="SAPEmphasis">
    <w:name w:val="SAP_Emphasis"/>
    <w:uiPriority w:val="1"/>
    <w:qFormat/>
    <w:rsid w:val="00A77E71"/>
    <w:rPr>
      <w:rFonts w:ascii="BentonSans Medium" w:hAnsi="BentonSans Medium" w:cs="Times New Roman"/>
    </w:rPr>
  </w:style>
  <w:style w:type="character" w:customStyle="1" w:styleId="SAPKeyboard">
    <w:name w:val="SAP_Keyboard"/>
    <w:uiPriority w:val="1"/>
    <w:qFormat/>
    <w:rsid w:val="00A77E71"/>
    <w:rPr>
      <w:rFonts w:ascii="Courier New" w:hAnsi="Courier New" w:cs="Times New Roman"/>
      <w:spacing w:val="20"/>
      <w:sz w:val="16"/>
      <w:bdr w:val="single" w:sz="4" w:space="0" w:color="595959"/>
      <w:shd w:val="clear" w:color="auto" w:fill="auto"/>
    </w:rPr>
  </w:style>
  <w:style w:type="paragraph" w:customStyle="1" w:styleId="SAPHeader">
    <w:name w:val="SAP_Header"/>
    <w:basedOn w:val="Normal"/>
    <w:locked/>
    <w:rsid w:val="00A77E71"/>
    <w:pPr>
      <w:pBdr>
        <w:bottom w:val="single" w:sz="48" w:space="1" w:color="353535"/>
      </w:pBdr>
      <w:tabs>
        <w:tab w:val="right" w:pos="9356"/>
      </w:tabs>
      <w:spacing w:before="0" w:after="0"/>
    </w:pPr>
    <w:rPr>
      <w:color w:val="666666"/>
    </w:rPr>
  </w:style>
  <w:style w:type="character" w:customStyle="1" w:styleId="SAPFooterPageNumber">
    <w:name w:val="SAP_Footer_PageNumber"/>
    <w:uiPriority w:val="1"/>
    <w:qFormat/>
    <w:locked/>
    <w:rsid w:val="00A77E71"/>
    <w:rPr>
      <w:rFonts w:ascii="BentonSans Bold" w:hAnsi="BentonSans Bold" w:cs="Times New Roman"/>
    </w:rPr>
  </w:style>
  <w:style w:type="character" w:customStyle="1" w:styleId="SAPFooterSecurityLevel">
    <w:name w:val="SAP_Footer_SecurityLevel"/>
    <w:uiPriority w:val="1"/>
    <w:locked/>
    <w:rsid w:val="00A77E71"/>
    <w:rPr>
      <w:rFonts w:cs="Times New Roman"/>
      <w:caps/>
      <w:spacing w:val="6"/>
    </w:rPr>
  </w:style>
  <w:style w:type="character" w:styleId="PlaceholderText">
    <w:name w:val="Placeholder Text"/>
    <w:uiPriority w:val="99"/>
    <w:semiHidden/>
    <w:rsid w:val="00A77E71"/>
    <w:rPr>
      <w:rFonts w:cs="Times New Roman"/>
      <w:color w:val="808080"/>
    </w:rPr>
  </w:style>
  <w:style w:type="paragraph" w:customStyle="1" w:styleId="SAPGraphicParagraph">
    <w:name w:val="SAP_GraphicParagraph"/>
    <w:basedOn w:val="Normal"/>
    <w:next w:val="Normal"/>
    <w:rsid w:val="00A77E71"/>
    <w:pPr>
      <w:keepLines/>
      <w:spacing w:before="240" w:after="240" w:line="360" w:lineRule="auto"/>
      <w:jc w:val="center"/>
    </w:pPr>
    <w:rPr>
      <w:sz w:val="16"/>
    </w:rPr>
  </w:style>
  <w:style w:type="character" w:styleId="FollowedHyperlink">
    <w:name w:val="FollowedHyperlink"/>
    <w:uiPriority w:val="99"/>
    <w:semiHidden/>
    <w:unhideWhenUsed/>
    <w:rsid w:val="00A77E71"/>
    <w:rPr>
      <w:rFonts w:cs="Times New Roman"/>
      <w:color w:val="800080"/>
      <w:u w:val="single"/>
    </w:rPr>
  </w:style>
  <w:style w:type="character" w:styleId="SubtleEmphasis">
    <w:name w:val="Subtle Emphasis"/>
    <w:uiPriority w:val="19"/>
    <w:rsid w:val="00A77E71"/>
    <w:rPr>
      <w:rFonts w:cs="Times New Roman"/>
      <w:i/>
      <w:iCs/>
      <w:color w:val="808080"/>
    </w:rPr>
  </w:style>
  <w:style w:type="character" w:styleId="Strong">
    <w:name w:val="Strong"/>
    <w:uiPriority w:val="22"/>
    <w:rsid w:val="00A77E71"/>
    <w:rPr>
      <w:rFonts w:cs="Times New Roman"/>
      <w:b/>
      <w:bCs/>
    </w:rPr>
  </w:style>
  <w:style w:type="paragraph" w:customStyle="1" w:styleId="SAPCopyrightShort">
    <w:name w:val="SAP_CopyrightShort"/>
    <w:basedOn w:val="Normal"/>
    <w:locked/>
    <w:rsid w:val="00A77E71"/>
    <w:pPr>
      <w:spacing w:before="11760" w:after="0" w:line="220" w:lineRule="exact"/>
      <w:ind w:left="-1418" w:right="-567"/>
    </w:pPr>
  </w:style>
  <w:style w:type="paragraph" w:customStyle="1" w:styleId="SAPLastPageGray">
    <w:name w:val="SAP_LastPage_Gray"/>
    <w:basedOn w:val="Normal"/>
    <w:locked/>
    <w:rsid w:val="00A77E71"/>
    <w:pPr>
      <w:spacing w:before="480" w:after="0" w:line="240" w:lineRule="auto"/>
    </w:pPr>
    <w:rPr>
      <w:rFonts w:ascii="BentonSans Bold" w:hAnsi="BentonSans Bold" w:cs="Arial"/>
      <w:sz w:val="24"/>
      <w:szCs w:val="18"/>
      <w:lang w:val="de-DE"/>
    </w:rPr>
  </w:style>
  <w:style w:type="paragraph" w:customStyle="1" w:styleId="SAPLastPageNormal">
    <w:name w:val="SAP_LastPage_Normal"/>
    <w:basedOn w:val="Normal"/>
    <w:locked/>
    <w:rsid w:val="00A77E71"/>
    <w:pPr>
      <w:spacing w:before="0" w:after="0" w:line="180" w:lineRule="exact"/>
    </w:pPr>
    <w:rPr>
      <w:rFonts w:cs="Arial"/>
      <w:sz w:val="12"/>
      <w:szCs w:val="18"/>
      <w:lang w:val="de-DE"/>
    </w:rPr>
  </w:style>
  <w:style w:type="paragraph" w:customStyle="1" w:styleId="SAPLastPageCopyright">
    <w:name w:val="SAP_LastPage_Copyright"/>
    <w:basedOn w:val="SAPCopyrightShort"/>
    <w:locked/>
    <w:rsid w:val="00A77E71"/>
  </w:style>
  <w:style w:type="paragraph" w:styleId="List">
    <w:name w:val="List"/>
    <w:basedOn w:val="Normal"/>
    <w:uiPriority w:val="99"/>
    <w:unhideWhenUsed/>
    <w:rsid w:val="00A77E71"/>
    <w:pPr>
      <w:ind w:left="340" w:hanging="340"/>
      <w:contextualSpacing/>
    </w:pPr>
  </w:style>
  <w:style w:type="paragraph" w:styleId="ListBullet">
    <w:name w:val="List Bullet"/>
    <w:basedOn w:val="Normal"/>
    <w:uiPriority w:val="99"/>
    <w:unhideWhenUsed/>
    <w:qFormat/>
    <w:rsid w:val="00A77E71"/>
    <w:pPr>
      <w:numPr>
        <w:numId w:val="1"/>
      </w:numPr>
      <w:ind w:left="341" w:hanging="284"/>
    </w:pPr>
  </w:style>
  <w:style w:type="paragraph" w:styleId="ListBullet2">
    <w:name w:val="List Bullet 2"/>
    <w:basedOn w:val="Normal"/>
    <w:uiPriority w:val="99"/>
    <w:unhideWhenUsed/>
    <w:qFormat/>
    <w:rsid w:val="00A77E71"/>
    <w:pPr>
      <w:numPr>
        <w:numId w:val="2"/>
      </w:numPr>
      <w:ind w:left="681" w:hanging="284"/>
    </w:pPr>
  </w:style>
  <w:style w:type="paragraph" w:styleId="ListBullet3">
    <w:name w:val="List Bullet 3"/>
    <w:basedOn w:val="Normal"/>
    <w:uiPriority w:val="99"/>
    <w:unhideWhenUsed/>
    <w:qFormat/>
    <w:rsid w:val="00A77E71"/>
    <w:pPr>
      <w:numPr>
        <w:numId w:val="43"/>
      </w:numPr>
    </w:pPr>
  </w:style>
  <w:style w:type="paragraph" w:styleId="ListNumber">
    <w:name w:val="List Number"/>
    <w:basedOn w:val="Normal"/>
    <w:uiPriority w:val="99"/>
    <w:unhideWhenUsed/>
    <w:qFormat/>
    <w:rsid w:val="00A77E71"/>
    <w:pPr>
      <w:numPr>
        <w:numId w:val="25"/>
      </w:numPr>
    </w:pPr>
  </w:style>
  <w:style w:type="paragraph" w:styleId="ListNumber2">
    <w:name w:val="List Number 2"/>
    <w:basedOn w:val="Normal"/>
    <w:uiPriority w:val="99"/>
    <w:unhideWhenUsed/>
    <w:qFormat/>
    <w:rsid w:val="00A77E71"/>
    <w:pPr>
      <w:numPr>
        <w:ilvl w:val="1"/>
        <w:numId w:val="25"/>
      </w:numPr>
    </w:pPr>
  </w:style>
  <w:style w:type="paragraph" w:styleId="ListNumber3">
    <w:name w:val="List Number 3"/>
    <w:basedOn w:val="Normal"/>
    <w:uiPriority w:val="99"/>
    <w:unhideWhenUsed/>
    <w:qFormat/>
    <w:rsid w:val="00A77E71"/>
    <w:pPr>
      <w:numPr>
        <w:ilvl w:val="2"/>
        <w:numId w:val="25"/>
      </w:numPr>
    </w:pPr>
  </w:style>
  <w:style w:type="paragraph" w:styleId="List2">
    <w:name w:val="List 2"/>
    <w:basedOn w:val="Normal"/>
    <w:uiPriority w:val="99"/>
    <w:unhideWhenUsed/>
    <w:rsid w:val="00A77E71"/>
    <w:pPr>
      <w:ind w:left="680" w:hanging="340"/>
      <w:contextualSpacing/>
    </w:pPr>
  </w:style>
  <w:style w:type="paragraph" w:styleId="List3">
    <w:name w:val="List 3"/>
    <w:basedOn w:val="Normal"/>
    <w:uiPriority w:val="99"/>
    <w:unhideWhenUsed/>
    <w:rsid w:val="00A77E71"/>
    <w:pPr>
      <w:ind w:left="1020" w:hanging="340"/>
      <w:contextualSpacing/>
    </w:pPr>
  </w:style>
  <w:style w:type="paragraph" w:styleId="DocumentMap">
    <w:name w:val="Document Map"/>
    <w:basedOn w:val="Normal"/>
    <w:link w:val="DocumentMapChar"/>
    <w:uiPriority w:val="99"/>
    <w:semiHidden/>
    <w:unhideWhenUsed/>
    <w:rsid w:val="00A77E71"/>
    <w:pPr>
      <w:spacing w:before="0" w:after="0" w:line="240" w:lineRule="auto"/>
    </w:pPr>
    <w:rPr>
      <w:rFonts w:ascii="Tahoma" w:hAnsi="Tahoma" w:cs="Tahoma"/>
      <w:sz w:val="16"/>
      <w:szCs w:val="16"/>
    </w:rPr>
  </w:style>
  <w:style w:type="character" w:customStyle="1" w:styleId="DocumentMapChar">
    <w:name w:val="Document Map Char"/>
    <w:link w:val="DocumentMap"/>
    <w:uiPriority w:val="99"/>
    <w:semiHidden/>
    <w:rsid w:val="00A77E71"/>
    <w:rPr>
      <w:rFonts w:ascii="Tahoma" w:eastAsia="MS Mincho" w:hAnsi="Tahoma" w:cs="Tahoma"/>
      <w:sz w:val="16"/>
      <w:szCs w:val="16"/>
      <w:lang w:eastAsia="en-US"/>
    </w:rPr>
  </w:style>
  <w:style w:type="paragraph" w:styleId="NoSpacing">
    <w:name w:val="No Spacing"/>
    <w:link w:val="NoSpacingChar"/>
    <w:uiPriority w:val="1"/>
    <w:rsid w:val="00A77E71"/>
    <w:rPr>
      <w:sz w:val="22"/>
      <w:szCs w:val="22"/>
      <w:lang w:val="en-US" w:eastAsia="en-US"/>
    </w:rPr>
  </w:style>
  <w:style w:type="character" w:customStyle="1" w:styleId="NoSpacingChar">
    <w:name w:val="No Spacing Char"/>
    <w:link w:val="NoSpacing"/>
    <w:uiPriority w:val="1"/>
    <w:locked/>
    <w:rsid w:val="00A77E71"/>
    <w:rPr>
      <w:sz w:val="22"/>
      <w:szCs w:val="22"/>
      <w:lang w:eastAsia="en-US"/>
    </w:rPr>
  </w:style>
  <w:style w:type="paragraph" w:customStyle="1" w:styleId="SAPFooterright">
    <w:name w:val="SAP_Footer_right"/>
    <w:basedOn w:val="SAPFooterleft"/>
    <w:locked/>
    <w:rsid w:val="00A77E71"/>
    <w:pPr>
      <w:jc w:val="right"/>
    </w:pPr>
    <w:rPr>
      <w:noProof/>
    </w:rPr>
  </w:style>
  <w:style w:type="character" w:styleId="Emphasis">
    <w:name w:val="Emphasis"/>
    <w:uiPriority w:val="20"/>
    <w:rsid w:val="00A77E71"/>
    <w:rPr>
      <w:rFonts w:cs="Times New Roman"/>
      <w:i/>
      <w:iCs/>
    </w:rPr>
  </w:style>
  <w:style w:type="paragraph" w:styleId="Quote">
    <w:name w:val="Quote"/>
    <w:basedOn w:val="Normal"/>
    <w:next w:val="Normal"/>
    <w:link w:val="QuoteChar"/>
    <w:uiPriority w:val="29"/>
    <w:rsid w:val="00A77E71"/>
    <w:rPr>
      <w:i/>
      <w:iCs/>
      <w:color w:val="000000"/>
    </w:rPr>
  </w:style>
  <w:style w:type="character" w:customStyle="1" w:styleId="QuoteChar">
    <w:name w:val="Quote Char"/>
    <w:link w:val="Quote"/>
    <w:uiPriority w:val="29"/>
    <w:rsid w:val="00A77E71"/>
    <w:rPr>
      <w:rFonts w:ascii="BentonSans Book" w:eastAsia="MS Mincho" w:hAnsi="BentonSans Book"/>
      <w:i/>
      <w:iCs/>
      <w:color w:val="000000"/>
      <w:sz w:val="18"/>
      <w:szCs w:val="24"/>
      <w:lang w:eastAsia="en-US"/>
    </w:rPr>
  </w:style>
  <w:style w:type="character" w:styleId="SubtleReference">
    <w:name w:val="Subtle Reference"/>
    <w:uiPriority w:val="31"/>
    <w:rsid w:val="00A77E71"/>
    <w:rPr>
      <w:rFonts w:cs="Times New Roman"/>
      <w:smallCaps/>
      <w:color w:val="C0504D"/>
      <w:u w:val="single"/>
    </w:rPr>
  </w:style>
  <w:style w:type="paragraph" w:styleId="IntenseQuote">
    <w:name w:val="Intense Quote"/>
    <w:basedOn w:val="Normal"/>
    <w:next w:val="Normal"/>
    <w:link w:val="IntenseQuoteChar"/>
    <w:uiPriority w:val="30"/>
    <w:rsid w:val="00A77E7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A77E71"/>
    <w:rPr>
      <w:rFonts w:ascii="BentonSans Book" w:eastAsia="MS Mincho" w:hAnsi="BentonSans Book"/>
      <w:b/>
      <w:bCs/>
      <w:i/>
      <w:iCs/>
      <w:color w:val="4F81BD"/>
      <w:sz w:val="18"/>
      <w:szCs w:val="24"/>
      <w:lang w:eastAsia="en-US"/>
    </w:rPr>
  </w:style>
  <w:style w:type="character" w:styleId="IntenseReference">
    <w:name w:val="Intense Reference"/>
    <w:uiPriority w:val="32"/>
    <w:rsid w:val="00A77E71"/>
    <w:rPr>
      <w:rFonts w:cs="Times New Roman"/>
      <w:b/>
      <w:bCs/>
      <w:smallCaps/>
      <w:color w:val="C0504D"/>
      <w:spacing w:val="5"/>
      <w:u w:val="single"/>
    </w:rPr>
  </w:style>
  <w:style w:type="character" w:styleId="IntenseEmphasis">
    <w:name w:val="Intense Emphasis"/>
    <w:uiPriority w:val="21"/>
    <w:rsid w:val="00A77E71"/>
    <w:rPr>
      <w:rFonts w:cs="Times New Roman"/>
      <w:b/>
      <w:bCs/>
      <w:i/>
      <w:iCs/>
      <w:color w:val="4F81BD"/>
    </w:rPr>
  </w:style>
  <w:style w:type="paragraph" w:styleId="ListParagraph">
    <w:name w:val="List Paragraph"/>
    <w:basedOn w:val="Normal"/>
    <w:uiPriority w:val="34"/>
    <w:qFormat/>
    <w:rsid w:val="00A77E71"/>
    <w:pPr>
      <w:ind w:left="720"/>
      <w:contextualSpacing/>
    </w:pPr>
  </w:style>
  <w:style w:type="character" w:styleId="BookTitle">
    <w:name w:val="Book Title"/>
    <w:uiPriority w:val="33"/>
    <w:rsid w:val="00A77E71"/>
    <w:rPr>
      <w:rFonts w:cs="Times New Roman"/>
      <w:b/>
      <w:bCs/>
      <w:smallCaps/>
      <w:spacing w:val="5"/>
    </w:rPr>
  </w:style>
  <w:style w:type="character" w:customStyle="1" w:styleId="SAPTextReference">
    <w:name w:val="SAP_TextReference"/>
    <w:uiPriority w:val="1"/>
    <w:qFormat/>
    <w:rsid w:val="00A77E71"/>
    <w:rPr>
      <w:rFonts w:ascii="BentonSans Book Italic" w:hAnsi="BentonSans Book Italic" w:cs="Times New Roman"/>
      <w:color w:val="auto"/>
    </w:rPr>
  </w:style>
  <w:style w:type="paragraph" w:customStyle="1" w:styleId="SAPTableHeader">
    <w:name w:val="SAP_TableHeader"/>
    <w:basedOn w:val="SAPSectionTitleWithinKeyblocks"/>
    <w:next w:val="Normal"/>
    <w:qFormat/>
    <w:rsid w:val="00A77E71"/>
    <w:pPr>
      <w:spacing w:before="60" w:after="60"/>
    </w:pPr>
    <w:rPr>
      <w:color w:val="FFFFFF"/>
      <w:sz w:val="18"/>
    </w:rPr>
  </w:style>
  <w:style w:type="paragraph" w:customStyle="1" w:styleId="SAPFooterCurrentTopicRight">
    <w:name w:val="SAP_Footer_CurrentTopicRight"/>
    <w:basedOn w:val="SAPFooterright"/>
    <w:qFormat/>
    <w:locked/>
    <w:rsid w:val="00A77E71"/>
    <w:rPr>
      <w:rFonts w:ascii="BentonSans Bold" w:hAnsi="BentonSans Bold"/>
    </w:rPr>
  </w:style>
  <w:style w:type="paragraph" w:customStyle="1" w:styleId="SAPFooterCurrentTopicLeft">
    <w:name w:val="SAP_Footer_CurrentTopicLeft"/>
    <w:basedOn w:val="SAPFooterleft"/>
    <w:qFormat/>
    <w:locked/>
    <w:rsid w:val="00A77E71"/>
    <w:rPr>
      <w:rFonts w:ascii="BentonSans Bold" w:hAnsi="BentonSans Bold"/>
    </w:rPr>
  </w:style>
  <w:style w:type="character" w:customStyle="1" w:styleId="Superscript">
    <w:name w:val="Superscript"/>
    <w:uiPriority w:val="1"/>
    <w:rsid w:val="00A77E71"/>
    <w:rPr>
      <w:rFonts w:cs="Times New Roman"/>
      <w:vertAlign w:val="superscript"/>
    </w:rPr>
  </w:style>
  <w:style w:type="character" w:customStyle="1" w:styleId="SAPGreenTextNotPrintedChar">
    <w:name w:val="SAP_GreenText_(NotPrinted) Char"/>
    <w:link w:val="SAPGreenTextNotPrinted"/>
    <w:rsid w:val="00A77E71"/>
    <w:rPr>
      <w:rFonts w:ascii="BentonSans Regular Italic" w:eastAsia="MS Mincho" w:hAnsi="BentonSans Regular Italic"/>
      <w:vanish/>
      <w:color w:val="76923C"/>
      <w:sz w:val="18"/>
      <w:szCs w:val="24"/>
      <w:lang w:eastAsia="en-US"/>
    </w:rPr>
  </w:style>
  <w:style w:type="character" w:customStyle="1" w:styleId="SAPGreenTextNotPrintedCharacter">
    <w:name w:val="SAP_GreenText_(NotPrinted) Character"/>
    <w:uiPriority w:val="1"/>
    <w:qFormat/>
    <w:rsid w:val="00A77E71"/>
    <w:rPr>
      <w:rFonts w:ascii="BentonSans Regular Italic" w:hAnsi="BentonSans Regular Italic"/>
      <w:vanish/>
      <w:color w:val="76923C"/>
      <w:sz w:val="18"/>
    </w:rPr>
  </w:style>
  <w:style w:type="paragraph" w:styleId="BodyText">
    <w:name w:val="Body Text"/>
    <w:basedOn w:val="Normal"/>
    <w:link w:val="BodyTextChar"/>
    <w:rsid w:val="00A77E71"/>
    <w:pPr>
      <w:spacing w:line="240" w:lineRule="auto"/>
    </w:pPr>
    <w:rPr>
      <w:rFonts w:ascii="Arial" w:eastAsia="Times New Roman" w:hAnsi="Arial"/>
      <w:i/>
      <w:iCs/>
      <w:color w:val="008000"/>
      <w:sz w:val="20"/>
      <w:szCs w:val="20"/>
    </w:rPr>
  </w:style>
  <w:style w:type="character" w:customStyle="1" w:styleId="BodyTextChar">
    <w:name w:val="Body Text Char"/>
    <w:link w:val="BodyText"/>
    <w:rsid w:val="00A77E71"/>
    <w:rPr>
      <w:rFonts w:ascii="Arial" w:eastAsia="Times New Roman" w:hAnsi="Arial"/>
      <w:i/>
      <w:iCs/>
      <w:color w:val="008000"/>
      <w:lang w:eastAsia="en-US"/>
    </w:rPr>
  </w:style>
  <w:style w:type="character" w:customStyle="1" w:styleId="UserInput">
    <w:name w:val="User Input"/>
    <w:qFormat/>
    <w:rsid w:val="009A75D8"/>
    <w:rPr>
      <w:rFonts w:ascii="Courier New" w:hAnsi="Courier New" w:cs="Courier New" w:hint="default"/>
      <w:b/>
      <w:bCs w:val="0"/>
      <w:sz w:val="20"/>
    </w:rPr>
  </w:style>
  <w:style w:type="paragraph" w:customStyle="1" w:styleId="TableHeading">
    <w:name w:val="Table Heading"/>
    <w:basedOn w:val="Normal"/>
    <w:link w:val="TableHeadingChar"/>
    <w:rsid w:val="006672EB"/>
    <w:pPr>
      <w:spacing w:line="240" w:lineRule="auto"/>
    </w:pPr>
    <w:rPr>
      <w:rFonts w:ascii="Arial" w:eastAsia="SimSun" w:hAnsi="Arial"/>
      <w:b/>
      <w:sz w:val="20"/>
      <w:szCs w:val="20"/>
    </w:rPr>
  </w:style>
  <w:style w:type="character" w:styleId="CommentReference">
    <w:name w:val="annotation reference"/>
    <w:uiPriority w:val="99"/>
    <w:semiHidden/>
    <w:rsid w:val="006672EB"/>
    <w:rPr>
      <w:sz w:val="16"/>
      <w:szCs w:val="16"/>
    </w:rPr>
  </w:style>
  <w:style w:type="character" w:customStyle="1" w:styleId="TableHeadingChar">
    <w:name w:val="Table Heading Char"/>
    <w:link w:val="TableHeading"/>
    <w:rsid w:val="006672EB"/>
    <w:rPr>
      <w:rFonts w:ascii="Arial" w:eastAsia="SimSun" w:hAnsi="Arial" w:cs="Times New Roman"/>
      <w:b/>
      <w:sz w:val="20"/>
      <w:szCs w:val="20"/>
      <w:lang w:eastAsia="en-US"/>
    </w:rPr>
  </w:style>
  <w:style w:type="paragraph" w:customStyle="1" w:styleId="Default">
    <w:name w:val="Default"/>
    <w:rsid w:val="00EB5E05"/>
    <w:pPr>
      <w:autoSpaceDE w:val="0"/>
      <w:autoSpaceDN w:val="0"/>
      <w:adjustRightInd w:val="0"/>
    </w:pPr>
    <w:rPr>
      <w:rFonts w:ascii="BentonSans" w:hAnsi="BentonSans" w:cs="BentonSans"/>
      <w:color w:val="000000"/>
      <w:sz w:val="24"/>
      <w:szCs w:val="24"/>
      <w:lang w:val="en-US" w:eastAsia="en-US"/>
    </w:rPr>
  </w:style>
  <w:style w:type="paragraph" w:styleId="CommentText">
    <w:name w:val="annotation text"/>
    <w:basedOn w:val="Normal"/>
    <w:link w:val="CommentTextChar"/>
    <w:uiPriority w:val="99"/>
    <w:unhideWhenUsed/>
    <w:rsid w:val="00581FC0"/>
    <w:pPr>
      <w:spacing w:line="240" w:lineRule="auto"/>
    </w:pPr>
    <w:rPr>
      <w:sz w:val="20"/>
      <w:szCs w:val="20"/>
    </w:rPr>
  </w:style>
  <w:style w:type="character" w:customStyle="1" w:styleId="CommentTextChar">
    <w:name w:val="Comment Text Char"/>
    <w:link w:val="CommentText"/>
    <w:uiPriority w:val="99"/>
    <w:rsid w:val="00581FC0"/>
    <w:rPr>
      <w:rFonts w:ascii="BentonSans Book" w:eastAsia="MS Mincho" w:hAnsi="BentonSans Book"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81FC0"/>
    <w:rPr>
      <w:b/>
      <w:bCs/>
    </w:rPr>
  </w:style>
  <w:style w:type="character" w:customStyle="1" w:styleId="CommentSubjectChar">
    <w:name w:val="Comment Subject Char"/>
    <w:link w:val="CommentSubject"/>
    <w:uiPriority w:val="99"/>
    <w:semiHidden/>
    <w:rsid w:val="00581FC0"/>
    <w:rPr>
      <w:rFonts w:ascii="BentonSans Book" w:eastAsia="MS Mincho" w:hAnsi="BentonSans Book" w:cs="Times New Roman"/>
      <w:b/>
      <w:bCs/>
      <w:sz w:val="20"/>
      <w:szCs w:val="20"/>
      <w:lang w:eastAsia="en-US"/>
    </w:rPr>
  </w:style>
  <w:style w:type="paragraph" w:styleId="Revision">
    <w:name w:val="Revision"/>
    <w:hidden/>
    <w:uiPriority w:val="99"/>
    <w:semiHidden/>
    <w:rsid w:val="00664E10"/>
    <w:rPr>
      <w:rFonts w:ascii="BentonSans Book" w:eastAsia="MS Mincho" w:hAnsi="BentonSans Book"/>
      <w:sz w:val="18"/>
      <w:szCs w:val="24"/>
      <w:lang w:val="en-US" w:eastAsia="en-US"/>
    </w:rPr>
  </w:style>
  <w:style w:type="character" w:customStyle="1" w:styleId="NoteParagraphChar">
    <w:name w:val="Note Paragraph Char"/>
    <w:link w:val="NoteParagraph"/>
    <w:locked/>
    <w:rsid w:val="005D1F9E"/>
    <w:rPr>
      <w:rFonts w:ascii="BentonSans Book" w:eastAsia="MS Mincho" w:hAnsi="BentonSans Book"/>
      <w:sz w:val="18"/>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3925">
      <w:bodyDiv w:val="1"/>
      <w:marLeft w:val="0"/>
      <w:marRight w:val="0"/>
      <w:marTop w:val="0"/>
      <w:marBottom w:val="0"/>
      <w:divBdr>
        <w:top w:val="none" w:sz="0" w:space="0" w:color="auto"/>
        <w:left w:val="none" w:sz="0" w:space="0" w:color="auto"/>
        <w:bottom w:val="none" w:sz="0" w:space="0" w:color="auto"/>
        <w:right w:val="none" w:sz="0" w:space="0" w:color="auto"/>
      </w:divBdr>
    </w:div>
    <w:div w:id="52587449">
      <w:bodyDiv w:val="1"/>
      <w:marLeft w:val="0"/>
      <w:marRight w:val="0"/>
      <w:marTop w:val="0"/>
      <w:marBottom w:val="0"/>
      <w:divBdr>
        <w:top w:val="none" w:sz="0" w:space="0" w:color="auto"/>
        <w:left w:val="none" w:sz="0" w:space="0" w:color="auto"/>
        <w:bottom w:val="none" w:sz="0" w:space="0" w:color="auto"/>
        <w:right w:val="none" w:sz="0" w:space="0" w:color="auto"/>
      </w:divBdr>
    </w:div>
    <w:div w:id="93866136">
      <w:bodyDiv w:val="1"/>
      <w:marLeft w:val="0"/>
      <w:marRight w:val="0"/>
      <w:marTop w:val="0"/>
      <w:marBottom w:val="0"/>
      <w:divBdr>
        <w:top w:val="none" w:sz="0" w:space="0" w:color="auto"/>
        <w:left w:val="none" w:sz="0" w:space="0" w:color="auto"/>
        <w:bottom w:val="none" w:sz="0" w:space="0" w:color="auto"/>
        <w:right w:val="none" w:sz="0" w:space="0" w:color="auto"/>
      </w:divBdr>
    </w:div>
    <w:div w:id="100541150">
      <w:bodyDiv w:val="1"/>
      <w:marLeft w:val="0"/>
      <w:marRight w:val="0"/>
      <w:marTop w:val="0"/>
      <w:marBottom w:val="0"/>
      <w:divBdr>
        <w:top w:val="none" w:sz="0" w:space="0" w:color="auto"/>
        <w:left w:val="none" w:sz="0" w:space="0" w:color="auto"/>
        <w:bottom w:val="none" w:sz="0" w:space="0" w:color="auto"/>
        <w:right w:val="none" w:sz="0" w:space="0" w:color="auto"/>
      </w:divBdr>
    </w:div>
    <w:div w:id="133304397">
      <w:bodyDiv w:val="1"/>
      <w:marLeft w:val="0"/>
      <w:marRight w:val="0"/>
      <w:marTop w:val="0"/>
      <w:marBottom w:val="0"/>
      <w:divBdr>
        <w:top w:val="none" w:sz="0" w:space="0" w:color="auto"/>
        <w:left w:val="none" w:sz="0" w:space="0" w:color="auto"/>
        <w:bottom w:val="none" w:sz="0" w:space="0" w:color="auto"/>
        <w:right w:val="none" w:sz="0" w:space="0" w:color="auto"/>
      </w:divBdr>
    </w:div>
    <w:div w:id="142815587">
      <w:bodyDiv w:val="1"/>
      <w:marLeft w:val="0"/>
      <w:marRight w:val="0"/>
      <w:marTop w:val="0"/>
      <w:marBottom w:val="0"/>
      <w:divBdr>
        <w:top w:val="none" w:sz="0" w:space="0" w:color="auto"/>
        <w:left w:val="none" w:sz="0" w:space="0" w:color="auto"/>
        <w:bottom w:val="none" w:sz="0" w:space="0" w:color="auto"/>
        <w:right w:val="none" w:sz="0" w:space="0" w:color="auto"/>
      </w:divBdr>
    </w:div>
    <w:div w:id="258683909">
      <w:bodyDiv w:val="1"/>
      <w:marLeft w:val="0"/>
      <w:marRight w:val="0"/>
      <w:marTop w:val="0"/>
      <w:marBottom w:val="0"/>
      <w:divBdr>
        <w:top w:val="none" w:sz="0" w:space="0" w:color="auto"/>
        <w:left w:val="none" w:sz="0" w:space="0" w:color="auto"/>
        <w:bottom w:val="none" w:sz="0" w:space="0" w:color="auto"/>
        <w:right w:val="none" w:sz="0" w:space="0" w:color="auto"/>
      </w:divBdr>
    </w:div>
    <w:div w:id="267004809">
      <w:bodyDiv w:val="1"/>
      <w:marLeft w:val="0"/>
      <w:marRight w:val="0"/>
      <w:marTop w:val="0"/>
      <w:marBottom w:val="0"/>
      <w:divBdr>
        <w:top w:val="none" w:sz="0" w:space="0" w:color="auto"/>
        <w:left w:val="none" w:sz="0" w:space="0" w:color="auto"/>
        <w:bottom w:val="none" w:sz="0" w:space="0" w:color="auto"/>
        <w:right w:val="none" w:sz="0" w:space="0" w:color="auto"/>
      </w:divBdr>
    </w:div>
    <w:div w:id="272446110">
      <w:bodyDiv w:val="1"/>
      <w:marLeft w:val="0"/>
      <w:marRight w:val="0"/>
      <w:marTop w:val="0"/>
      <w:marBottom w:val="0"/>
      <w:divBdr>
        <w:top w:val="none" w:sz="0" w:space="0" w:color="auto"/>
        <w:left w:val="none" w:sz="0" w:space="0" w:color="auto"/>
        <w:bottom w:val="none" w:sz="0" w:space="0" w:color="auto"/>
        <w:right w:val="none" w:sz="0" w:space="0" w:color="auto"/>
      </w:divBdr>
    </w:div>
    <w:div w:id="299724311">
      <w:bodyDiv w:val="1"/>
      <w:marLeft w:val="0"/>
      <w:marRight w:val="0"/>
      <w:marTop w:val="0"/>
      <w:marBottom w:val="0"/>
      <w:divBdr>
        <w:top w:val="none" w:sz="0" w:space="0" w:color="auto"/>
        <w:left w:val="none" w:sz="0" w:space="0" w:color="auto"/>
        <w:bottom w:val="none" w:sz="0" w:space="0" w:color="auto"/>
        <w:right w:val="none" w:sz="0" w:space="0" w:color="auto"/>
      </w:divBdr>
    </w:div>
    <w:div w:id="378209622">
      <w:bodyDiv w:val="1"/>
      <w:marLeft w:val="0"/>
      <w:marRight w:val="0"/>
      <w:marTop w:val="0"/>
      <w:marBottom w:val="0"/>
      <w:divBdr>
        <w:top w:val="none" w:sz="0" w:space="0" w:color="auto"/>
        <w:left w:val="none" w:sz="0" w:space="0" w:color="auto"/>
        <w:bottom w:val="none" w:sz="0" w:space="0" w:color="auto"/>
        <w:right w:val="none" w:sz="0" w:space="0" w:color="auto"/>
      </w:divBdr>
    </w:div>
    <w:div w:id="395710552">
      <w:bodyDiv w:val="1"/>
      <w:marLeft w:val="0"/>
      <w:marRight w:val="0"/>
      <w:marTop w:val="0"/>
      <w:marBottom w:val="0"/>
      <w:divBdr>
        <w:top w:val="none" w:sz="0" w:space="0" w:color="auto"/>
        <w:left w:val="none" w:sz="0" w:space="0" w:color="auto"/>
        <w:bottom w:val="none" w:sz="0" w:space="0" w:color="auto"/>
        <w:right w:val="none" w:sz="0" w:space="0" w:color="auto"/>
      </w:divBdr>
    </w:div>
    <w:div w:id="513038216">
      <w:bodyDiv w:val="1"/>
      <w:marLeft w:val="0"/>
      <w:marRight w:val="0"/>
      <w:marTop w:val="0"/>
      <w:marBottom w:val="0"/>
      <w:divBdr>
        <w:top w:val="none" w:sz="0" w:space="0" w:color="auto"/>
        <w:left w:val="none" w:sz="0" w:space="0" w:color="auto"/>
        <w:bottom w:val="none" w:sz="0" w:space="0" w:color="auto"/>
        <w:right w:val="none" w:sz="0" w:space="0" w:color="auto"/>
      </w:divBdr>
    </w:div>
    <w:div w:id="531722319">
      <w:bodyDiv w:val="1"/>
      <w:marLeft w:val="0"/>
      <w:marRight w:val="0"/>
      <w:marTop w:val="0"/>
      <w:marBottom w:val="0"/>
      <w:divBdr>
        <w:top w:val="none" w:sz="0" w:space="0" w:color="auto"/>
        <w:left w:val="none" w:sz="0" w:space="0" w:color="auto"/>
        <w:bottom w:val="none" w:sz="0" w:space="0" w:color="auto"/>
        <w:right w:val="none" w:sz="0" w:space="0" w:color="auto"/>
      </w:divBdr>
    </w:div>
    <w:div w:id="546724879">
      <w:bodyDiv w:val="1"/>
      <w:marLeft w:val="0"/>
      <w:marRight w:val="0"/>
      <w:marTop w:val="0"/>
      <w:marBottom w:val="0"/>
      <w:divBdr>
        <w:top w:val="none" w:sz="0" w:space="0" w:color="auto"/>
        <w:left w:val="none" w:sz="0" w:space="0" w:color="auto"/>
        <w:bottom w:val="none" w:sz="0" w:space="0" w:color="auto"/>
        <w:right w:val="none" w:sz="0" w:space="0" w:color="auto"/>
      </w:divBdr>
    </w:div>
    <w:div w:id="608513513">
      <w:bodyDiv w:val="1"/>
      <w:marLeft w:val="0"/>
      <w:marRight w:val="0"/>
      <w:marTop w:val="0"/>
      <w:marBottom w:val="0"/>
      <w:divBdr>
        <w:top w:val="none" w:sz="0" w:space="0" w:color="auto"/>
        <w:left w:val="none" w:sz="0" w:space="0" w:color="auto"/>
        <w:bottom w:val="none" w:sz="0" w:space="0" w:color="auto"/>
        <w:right w:val="none" w:sz="0" w:space="0" w:color="auto"/>
      </w:divBdr>
    </w:div>
    <w:div w:id="653727853">
      <w:bodyDiv w:val="1"/>
      <w:marLeft w:val="0"/>
      <w:marRight w:val="0"/>
      <w:marTop w:val="0"/>
      <w:marBottom w:val="0"/>
      <w:divBdr>
        <w:top w:val="none" w:sz="0" w:space="0" w:color="auto"/>
        <w:left w:val="none" w:sz="0" w:space="0" w:color="auto"/>
        <w:bottom w:val="none" w:sz="0" w:space="0" w:color="auto"/>
        <w:right w:val="none" w:sz="0" w:space="0" w:color="auto"/>
      </w:divBdr>
    </w:div>
    <w:div w:id="712534489">
      <w:bodyDiv w:val="1"/>
      <w:marLeft w:val="0"/>
      <w:marRight w:val="0"/>
      <w:marTop w:val="0"/>
      <w:marBottom w:val="0"/>
      <w:divBdr>
        <w:top w:val="none" w:sz="0" w:space="0" w:color="auto"/>
        <w:left w:val="none" w:sz="0" w:space="0" w:color="auto"/>
        <w:bottom w:val="none" w:sz="0" w:space="0" w:color="auto"/>
        <w:right w:val="none" w:sz="0" w:space="0" w:color="auto"/>
      </w:divBdr>
    </w:div>
    <w:div w:id="712577979">
      <w:bodyDiv w:val="1"/>
      <w:marLeft w:val="0"/>
      <w:marRight w:val="0"/>
      <w:marTop w:val="0"/>
      <w:marBottom w:val="0"/>
      <w:divBdr>
        <w:top w:val="none" w:sz="0" w:space="0" w:color="auto"/>
        <w:left w:val="none" w:sz="0" w:space="0" w:color="auto"/>
        <w:bottom w:val="none" w:sz="0" w:space="0" w:color="auto"/>
        <w:right w:val="none" w:sz="0" w:space="0" w:color="auto"/>
      </w:divBdr>
    </w:div>
    <w:div w:id="815490335">
      <w:bodyDiv w:val="1"/>
      <w:marLeft w:val="0"/>
      <w:marRight w:val="0"/>
      <w:marTop w:val="0"/>
      <w:marBottom w:val="0"/>
      <w:divBdr>
        <w:top w:val="none" w:sz="0" w:space="0" w:color="auto"/>
        <w:left w:val="none" w:sz="0" w:space="0" w:color="auto"/>
        <w:bottom w:val="none" w:sz="0" w:space="0" w:color="auto"/>
        <w:right w:val="none" w:sz="0" w:space="0" w:color="auto"/>
      </w:divBdr>
    </w:div>
    <w:div w:id="971205634">
      <w:bodyDiv w:val="1"/>
      <w:marLeft w:val="0"/>
      <w:marRight w:val="0"/>
      <w:marTop w:val="0"/>
      <w:marBottom w:val="0"/>
      <w:divBdr>
        <w:top w:val="none" w:sz="0" w:space="0" w:color="auto"/>
        <w:left w:val="none" w:sz="0" w:space="0" w:color="auto"/>
        <w:bottom w:val="none" w:sz="0" w:space="0" w:color="auto"/>
        <w:right w:val="none" w:sz="0" w:space="0" w:color="auto"/>
      </w:divBdr>
    </w:div>
    <w:div w:id="1027869212">
      <w:bodyDiv w:val="1"/>
      <w:marLeft w:val="0"/>
      <w:marRight w:val="0"/>
      <w:marTop w:val="0"/>
      <w:marBottom w:val="0"/>
      <w:divBdr>
        <w:top w:val="none" w:sz="0" w:space="0" w:color="auto"/>
        <w:left w:val="none" w:sz="0" w:space="0" w:color="auto"/>
        <w:bottom w:val="none" w:sz="0" w:space="0" w:color="auto"/>
        <w:right w:val="none" w:sz="0" w:space="0" w:color="auto"/>
      </w:divBdr>
    </w:div>
    <w:div w:id="1111588180">
      <w:bodyDiv w:val="1"/>
      <w:marLeft w:val="0"/>
      <w:marRight w:val="0"/>
      <w:marTop w:val="0"/>
      <w:marBottom w:val="0"/>
      <w:divBdr>
        <w:top w:val="none" w:sz="0" w:space="0" w:color="auto"/>
        <w:left w:val="none" w:sz="0" w:space="0" w:color="auto"/>
        <w:bottom w:val="none" w:sz="0" w:space="0" w:color="auto"/>
        <w:right w:val="none" w:sz="0" w:space="0" w:color="auto"/>
      </w:divBdr>
    </w:div>
    <w:div w:id="1167675571">
      <w:bodyDiv w:val="1"/>
      <w:marLeft w:val="0"/>
      <w:marRight w:val="0"/>
      <w:marTop w:val="0"/>
      <w:marBottom w:val="0"/>
      <w:divBdr>
        <w:top w:val="none" w:sz="0" w:space="0" w:color="auto"/>
        <w:left w:val="none" w:sz="0" w:space="0" w:color="auto"/>
        <w:bottom w:val="none" w:sz="0" w:space="0" w:color="auto"/>
        <w:right w:val="none" w:sz="0" w:space="0" w:color="auto"/>
      </w:divBdr>
    </w:div>
    <w:div w:id="1244146653">
      <w:bodyDiv w:val="1"/>
      <w:marLeft w:val="0"/>
      <w:marRight w:val="0"/>
      <w:marTop w:val="0"/>
      <w:marBottom w:val="0"/>
      <w:divBdr>
        <w:top w:val="none" w:sz="0" w:space="0" w:color="auto"/>
        <w:left w:val="none" w:sz="0" w:space="0" w:color="auto"/>
        <w:bottom w:val="none" w:sz="0" w:space="0" w:color="auto"/>
        <w:right w:val="none" w:sz="0" w:space="0" w:color="auto"/>
      </w:divBdr>
    </w:div>
    <w:div w:id="1259749693">
      <w:bodyDiv w:val="1"/>
      <w:marLeft w:val="0"/>
      <w:marRight w:val="0"/>
      <w:marTop w:val="0"/>
      <w:marBottom w:val="0"/>
      <w:divBdr>
        <w:top w:val="none" w:sz="0" w:space="0" w:color="auto"/>
        <w:left w:val="none" w:sz="0" w:space="0" w:color="auto"/>
        <w:bottom w:val="none" w:sz="0" w:space="0" w:color="auto"/>
        <w:right w:val="none" w:sz="0" w:space="0" w:color="auto"/>
      </w:divBdr>
    </w:div>
    <w:div w:id="1270964512">
      <w:bodyDiv w:val="1"/>
      <w:marLeft w:val="0"/>
      <w:marRight w:val="0"/>
      <w:marTop w:val="0"/>
      <w:marBottom w:val="0"/>
      <w:divBdr>
        <w:top w:val="none" w:sz="0" w:space="0" w:color="auto"/>
        <w:left w:val="none" w:sz="0" w:space="0" w:color="auto"/>
        <w:bottom w:val="none" w:sz="0" w:space="0" w:color="auto"/>
        <w:right w:val="none" w:sz="0" w:space="0" w:color="auto"/>
      </w:divBdr>
    </w:div>
    <w:div w:id="1360622481">
      <w:bodyDiv w:val="1"/>
      <w:marLeft w:val="0"/>
      <w:marRight w:val="0"/>
      <w:marTop w:val="0"/>
      <w:marBottom w:val="0"/>
      <w:divBdr>
        <w:top w:val="none" w:sz="0" w:space="0" w:color="auto"/>
        <w:left w:val="none" w:sz="0" w:space="0" w:color="auto"/>
        <w:bottom w:val="none" w:sz="0" w:space="0" w:color="auto"/>
        <w:right w:val="none" w:sz="0" w:space="0" w:color="auto"/>
      </w:divBdr>
    </w:div>
    <w:div w:id="1403258559">
      <w:bodyDiv w:val="1"/>
      <w:marLeft w:val="0"/>
      <w:marRight w:val="0"/>
      <w:marTop w:val="0"/>
      <w:marBottom w:val="0"/>
      <w:divBdr>
        <w:top w:val="none" w:sz="0" w:space="0" w:color="auto"/>
        <w:left w:val="none" w:sz="0" w:space="0" w:color="auto"/>
        <w:bottom w:val="none" w:sz="0" w:space="0" w:color="auto"/>
        <w:right w:val="none" w:sz="0" w:space="0" w:color="auto"/>
      </w:divBdr>
    </w:div>
    <w:div w:id="1504978253">
      <w:bodyDiv w:val="1"/>
      <w:marLeft w:val="0"/>
      <w:marRight w:val="0"/>
      <w:marTop w:val="0"/>
      <w:marBottom w:val="0"/>
      <w:divBdr>
        <w:top w:val="none" w:sz="0" w:space="0" w:color="auto"/>
        <w:left w:val="none" w:sz="0" w:space="0" w:color="auto"/>
        <w:bottom w:val="none" w:sz="0" w:space="0" w:color="auto"/>
        <w:right w:val="none" w:sz="0" w:space="0" w:color="auto"/>
      </w:divBdr>
    </w:div>
    <w:div w:id="1552300177">
      <w:bodyDiv w:val="1"/>
      <w:marLeft w:val="0"/>
      <w:marRight w:val="0"/>
      <w:marTop w:val="0"/>
      <w:marBottom w:val="0"/>
      <w:divBdr>
        <w:top w:val="none" w:sz="0" w:space="0" w:color="auto"/>
        <w:left w:val="none" w:sz="0" w:space="0" w:color="auto"/>
        <w:bottom w:val="none" w:sz="0" w:space="0" w:color="auto"/>
        <w:right w:val="none" w:sz="0" w:space="0" w:color="auto"/>
      </w:divBdr>
    </w:div>
    <w:div w:id="1562791760">
      <w:bodyDiv w:val="1"/>
      <w:marLeft w:val="0"/>
      <w:marRight w:val="0"/>
      <w:marTop w:val="0"/>
      <w:marBottom w:val="0"/>
      <w:divBdr>
        <w:top w:val="none" w:sz="0" w:space="0" w:color="auto"/>
        <w:left w:val="none" w:sz="0" w:space="0" w:color="auto"/>
        <w:bottom w:val="none" w:sz="0" w:space="0" w:color="auto"/>
        <w:right w:val="none" w:sz="0" w:space="0" w:color="auto"/>
      </w:divBdr>
    </w:div>
    <w:div w:id="1580597284">
      <w:bodyDiv w:val="1"/>
      <w:marLeft w:val="0"/>
      <w:marRight w:val="0"/>
      <w:marTop w:val="0"/>
      <w:marBottom w:val="0"/>
      <w:divBdr>
        <w:top w:val="none" w:sz="0" w:space="0" w:color="auto"/>
        <w:left w:val="none" w:sz="0" w:space="0" w:color="auto"/>
        <w:bottom w:val="none" w:sz="0" w:space="0" w:color="auto"/>
        <w:right w:val="none" w:sz="0" w:space="0" w:color="auto"/>
      </w:divBdr>
    </w:div>
    <w:div w:id="1611815853">
      <w:bodyDiv w:val="1"/>
      <w:marLeft w:val="0"/>
      <w:marRight w:val="0"/>
      <w:marTop w:val="0"/>
      <w:marBottom w:val="0"/>
      <w:divBdr>
        <w:top w:val="none" w:sz="0" w:space="0" w:color="auto"/>
        <w:left w:val="none" w:sz="0" w:space="0" w:color="auto"/>
        <w:bottom w:val="none" w:sz="0" w:space="0" w:color="auto"/>
        <w:right w:val="none" w:sz="0" w:space="0" w:color="auto"/>
      </w:divBdr>
    </w:div>
    <w:div w:id="1663006517">
      <w:bodyDiv w:val="1"/>
      <w:marLeft w:val="0"/>
      <w:marRight w:val="0"/>
      <w:marTop w:val="0"/>
      <w:marBottom w:val="0"/>
      <w:divBdr>
        <w:top w:val="none" w:sz="0" w:space="0" w:color="auto"/>
        <w:left w:val="none" w:sz="0" w:space="0" w:color="auto"/>
        <w:bottom w:val="none" w:sz="0" w:space="0" w:color="auto"/>
        <w:right w:val="none" w:sz="0" w:space="0" w:color="auto"/>
      </w:divBdr>
    </w:div>
    <w:div w:id="1701204941">
      <w:bodyDiv w:val="1"/>
      <w:marLeft w:val="0"/>
      <w:marRight w:val="0"/>
      <w:marTop w:val="0"/>
      <w:marBottom w:val="0"/>
      <w:divBdr>
        <w:top w:val="none" w:sz="0" w:space="0" w:color="auto"/>
        <w:left w:val="none" w:sz="0" w:space="0" w:color="auto"/>
        <w:bottom w:val="none" w:sz="0" w:space="0" w:color="auto"/>
        <w:right w:val="none" w:sz="0" w:space="0" w:color="auto"/>
      </w:divBdr>
    </w:div>
    <w:div w:id="1763909356">
      <w:bodyDiv w:val="1"/>
      <w:marLeft w:val="0"/>
      <w:marRight w:val="0"/>
      <w:marTop w:val="0"/>
      <w:marBottom w:val="0"/>
      <w:divBdr>
        <w:top w:val="none" w:sz="0" w:space="0" w:color="auto"/>
        <w:left w:val="none" w:sz="0" w:space="0" w:color="auto"/>
        <w:bottom w:val="none" w:sz="0" w:space="0" w:color="auto"/>
        <w:right w:val="none" w:sz="0" w:space="0" w:color="auto"/>
      </w:divBdr>
    </w:div>
    <w:div w:id="1807427724">
      <w:bodyDiv w:val="1"/>
      <w:marLeft w:val="0"/>
      <w:marRight w:val="0"/>
      <w:marTop w:val="0"/>
      <w:marBottom w:val="0"/>
      <w:divBdr>
        <w:top w:val="none" w:sz="0" w:space="0" w:color="auto"/>
        <w:left w:val="none" w:sz="0" w:space="0" w:color="auto"/>
        <w:bottom w:val="none" w:sz="0" w:space="0" w:color="auto"/>
        <w:right w:val="none" w:sz="0" w:space="0" w:color="auto"/>
      </w:divBdr>
    </w:div>
    <w:div w:id="1834948328">
      <w:bodyDiv w:val="1"/>
      <w:marLeft w:val="0"/>
      <w:marRight w:val="0"/>
      <w:marTop w:val="0"/>
      <w:marBottom w:val="0"/>
      <w:divBdr>
        <w:top w:val="none" w:sz="0" w:space="0" w:color="auto"/>
        <w:left w:val="none" w:sz="0" w:space="0" w:color="auto"/>
        <w:bottom w:val="none" w:sz="0" w:space="0" w:color="auto"/>
        <w:right w:val="none" w:sz="0" w:space="0" w:color="auto"/>
      </w:divBdr>
    </w:div>
    <w:div w:id="1972856905">
      <w:bodyDiv w:val="1"/>
      <w:marLeft w:val="0"/>
      <w:marRight w:val="0"/>
      <w:marTop w:val="0"/>
      <w:marBottom w:val="0"/>
      <w:divBdr>
        <w:top w:val="none" w:sz="0" w:space="0" w:color="auto"/>
        <w:left w:val="none" w:sz="0" w:space="0" w:color="auto"/>
        <w:bottom w:val="none" w:sz="0" w:space="0" w:color="auto"/>
        <w:right w:val="none" w:sz="0" w:space="0" w:color="auto"/>
      </w:divBdr>
    </w:div>
    <w:div w:id="2002273843">
      <w:bodyDiv w:val="1"/>
      <w:marLeft w:val="0"/>
      <w:marRight w:val="0"/>
      <w:marTop w:val="0"/>
      <w:marBottom w:val="0"/>
      <w:divBdr>
        <w:top w:val="none" w:sz="0" w:space="0" w:color="auto"/>
        <w:left w:val="none" w:sz="0" w:space="0" w:color="auto"/>
        <w:bottom w:val="none" w:sz="0" w:space="0" w:color="auto"/>
        <w:right w:val="none" w:sz="0" w:space="0" w:color="auto"/>
      </w:divBdr>
    </w:div>
    <w:div w:id="2014332621">
      <w:bodyDiv w:val="1"/>
      <w:marLeft w:val="0"/>
      <w:marRight w:val="0"/>
      <w:marTop w:val="0"/>
      <w:marBottom w:val="0"/>
      <w:divBdr>
        <w:top w:val="none" w:sz="0" w:space="0" w:color="auto"/>
        <w:left w:val="none" w:sz="0" w:space="0" w:color="auto"/>
        <w:bottom w:val="none" w:sz="0" w:space="0" w:color="auto"/>
        <w:right w:val="none" w:sz="0" w:space="0" w:color="auto"/>
      </w:divBdr>
    </w:div>
    <w:div w:id="2018118476">
      <w:bodyDiv w:val="1"/>
      <w:marLeft w:val="0"/>
      <w:marRight w:val="0"/>
      <w:marTop w:val="0"/>
      <w:marBottom w:val="0"/>
      <w:divBdr>
        <w:top w:val="none" w:sz="0" w:space="0" w:color="auto"/>
        <w:left w:val="none" w:sz="0" w:space="0" w:color="auto"/>
        <w:bottom w:val="none" w:sz="0" w:space="0" w:color="auto"/>
        <w:right w:val="none" w:sz="0" w:space="0" w:color="auto"/>
      </w:divBdr>
    </w:div>
    <w:div w:id="2039623053">
      <w:bodyDiv w:val="1"/>
      <w:marLeft w:val="0"/>
      <w:marRight w:val="0"/>
      <w:marTop w:val="0"/>
      <w:marBottom w:val="0"/>
      <w:divBdr>
        <w:top w:val="none" w:sz="0" w:space="0" w:color="auto"/>
        <w:left w:val="none" w:sz="0" w:space="0" w:color="auto"/>
        <w:bottom w:val="none" w:sz="0" w:space="0" w:color="auto"/>
        <w:right w:val="none" w:sz="0" w:space="0" w:color="auto"/>
      </w:divBdr>
    </w:div>
    <w:div w:id="213917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6.png"/></Relationship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2.png"/><Relationship Id="rId39" Type="http://schemas.openxmlformats.org/officeDocument/2006/relationships/customXml" Target="../customXml/item4.xml"/><Relationship Id="rId21" Type="http://schemas.openxmlformats.org/officeDocument/2006/relationships/image" Target="media/image7.png"/><Relationship Id="rId34"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11.png"/><Relationship Id="rId33" Type="http://schemas.openxmlformats.org/officeDocument/2006/relationships/header" Target="header5.xml"/><Relationship Id="rId38"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footer" Target="footer7.xml"/><Relationship Id="rId37"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footer" Target="footer5.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header" Target="header4.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footer" Target="footer4.xml"/><Relationship Id="rId30" Type="http://schemas.openxmlformats.org/officeDocument/2006/relationships/image" Target="media/image13.png"/><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s>
</file>

<file path=word/_rels/header5.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308247\Desktop\Project\Template\NewTestScriptTemplate\Test%20script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91F3FD2C2A417242A6F9161FD68FD384" ma:contentTypeVersion="4" ma:contentTypeDescription="Crear nuevo documento." ma:contentTypeScope="" ma:versionID="44127cff55ab6780605ee9e9958367e3">
  <xsd:schema xmlns:xsd="http://www.w3.org/2001/XMLSchema" xmlns:xs="http://www.w3.org/2001/XMLSchema" xmlns:p="http://schemas.microsoft.com/office/2006/metadata/properties" xmlns:ns2="8472a5a2-f65c-451e-ada5-7880f2511c86" targetNamespace="http://schemas.microsoft.com/office/2006/metadata/properties" ma:root="true" ma:fieldsID="ed2f4f098c908f40752cfe73fe1648c6" ns2:_="">
    <xsd:import namespace="8472a5a2-f65c-451e-ada5-7880f2511c8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72a5a2-f65c-451e-ada5-7880f2511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B78928-E415-479D-B689-FD4E08BA6CA6}">
  <ds:schemaRefs>
    <ds:schemaRef ds:uri="http://schemas.openxmlformats.org/officeDocument/2006/bibliography"/>
  </ds:schemaRefs>
</ds:datastoreItem>
</file>

<file path=customXml/itemProps2.xml><?xml version="1.0" encoding="utf-8"?>
<ds:datastoreItem xmlns:ds="http://schemas.openxmlformats.org/officeDocument/2006/customXml" ds:itemID="{A0DCE21F-FA36-4785-87C7-717978BB079C}"/>
</file>

<file path=customXml/itemProps3.xml><?xml version="1.0" encoding="utf-8"?>
<ds:datastoreItem xmlns:ds="http://schemas.openxmlformats.org/officeDocument/2006/customXml" ds:itemID="{CA1499D5-4CDD-4210-9300-D64EC717EC6C}"/>
</file>

<file path=customXml/itemProps4.xml><?xml version="1.0" encoding="utf-8"?>
<ds:datastoreItem xmlns:ds="http://schemas.openxmlformats.org/officeDocument/2006/customXml" ds:itemID="{74729D5D-907B-4B7A-816A-79A347C92963}"/>
</file>

<file path=docProps/app.xml><?xml version="1.0" encoding="utf-8"?>
<Properties xmlns="http://schemas.openxmlformats.org/officeDocument/2006/extended-properties" xmlns:vt="http://schemas.openxmlformats.org/officeDocument/2006/docPropsVTypes">
  <Template>Test scripts.dotm</Template>
  <TotalTime>0</TotalTime>
  <Pages>27</Pages>
  <Words>22607</Words>
  <Characters>128865</Characters>
  <Application>Microsoft Office Word</Application>
  <DocSecurity>0</DocSecurity>
  <Lines>1073</Lines>
  <Paragraphs>302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151170</CharactersWithSpaces>
  <SharedDoc>false</SharedDoc>
  <HLinks>
    <vt:vector size="234" baseType="variant">
      <vt:variant>
        <vt:i4>5046273</vt:i4>
      </vt:variant>
      <vt:variant>
        <vt:i4>231</vt:i4>
      </vt:variant>
      <vt:variant>
        <vt:i4>0</vt:i4>
      </vt:variant>
      <vt:variant>
        <vt:i4>5</vt:i4>
      </vt:variant>
      <vt:variant>
        <vt:lpwstr>http://global.sap.com/corporate-en/legal/copyright/index.epx</vt:lpwstr>
      </vt:variant>
      <vt:variant>
        <vt:lpwstr>trademark</vt:lpwstr>
      </vt:variant>
      <vt:variant>
        <vt:i4>1179709</vt:i4>
      </vt:variant>
      <vt:variant>
        <vt:i4>224</vt:i4>
      </vt:variant>
      <vt:variant>
        <vt:i4>0</vt:i4>
      </vt:variant>
      <vt:variant>
        <vt:i4>5</vt:i4>
      </vt:variant>
      <vt:variant>
        <vt:lpwstr/>
      </vt:variant>
      <vt:variant>
        <vt:lpwstr>_Toc437768894</vt:lpwstr>
      </vt:variant>
      <vt:variant>
        <vt:i4>1179709</vt:i4>
      </vt:variant>
      <vt:variant>
        <vt:i4>218</vt:i4>
      </vt:variant>
      <vt:variant>
        <vt:i4>0</vt:i4>
      </vt:variant>
      <vt:variant>
        <vt:i4>5</vt:i4>
      </vt:variant>
      <vt:variant>
        <vt:lpwstr/>
      </vt:variant>
      <vt:variant>
        <vt:lpwstr>_Toc437768893</vt:lpwstr>
      </vt:variant>
      <vt:variant>
        <vt:i4>1179709</vt:i4>
      </vt:variant>
      <vt:variant>
        <vt:i4>212</vt:i4>
      </vt:variant>
      <vt:variant>
        <vt:i4>0</vt:i4>
      </vt:variant>
      <vt:variant>
        <vt:i4>5</vt:i4>
      </vt:variant>
      <vt:variant>
        <vt:lpwstr/>
      </vt:variant>
      <vt:variant>
        <vt:lpwstr>_Toc437768892</vt:lpwstr>
      </vt:variant>
      <vt:variant>
        <vt:i4>1179709</vt:i4>
      </vt:variant>
      <vt:variant>
        <vt:i4>206</vt:i4>
      </vt:variant>
      <vt:variant>
        <vt:i4>0</vt:i4>
      </vt:variant>
      <vt:variant>
        <vt:i4>5</vt:i4>
      </vt:variant>
      <vt:variant>
        <vt:lpwstr/>
      </vt:variant>
      <vt:variant>
        <vt:lpwstr>_Toc437768891</vt:lpwstr>
      </vt:variant>
      <vt:variant>
        <vt:i4>1179709</vt:i4>
      </vt:variant>
      <vt:variant>
        <vt:i4>200</vt:i4>
      </vt:variant>
      <vt:variant>
        <vt:i4>0</vt:i4>
      </vt:variant>
      <vt:variant>
        <vt:i4>5</vt:i4>
      </vt:variant>
      <vt:variant>
        <vt:lpwstr/>
      </vt:variant>
      <vt:variant>
        <vt:lpwstr>_Toc437768890</vt:lpwstr>
      </vt:variant>
      <vt:variant>
        <vt:i4>1245245</vt:i4>
      </vt:variant>
      <vt:variant>
        <vt:i4>194</vt:i4>
      </vt:variant>
      <vt:variant>
        <vt:i4>0</vt:i4>
      </vt:variant>
      <vt:variant>
        <vt:i4>5</vt:i4>
      </vt:variant>
      <vt:variant>
        <vt:lpwstr/>
      </vt:variant>
      <vt:variant>
        <vt:lpwstr>_Toc437768889</vt:lpwstr>
      </vt:variant>
      <vt:variant>
        <vt:i4>1245245</vt:i4>
      </vt:variant>
      <vt:variant>
        <vt:i4>188</vt:i4>
      </vt:variant>
      <vt:variant>
        <vt:i4>0</vt:i4>
      </vt:variant>
      <vt:variant>
        <vt:i4>5</vt:i4>
      </vt:variant>
      <vt:variant>
        <vt:lpwstr/>
      </vt:variant>
      <vt:variant>
        <vt:lpwstr>_Toc437768888</vt:lpwstr>
      </vt:variant>
      <vt:variant>
        <vt:i4>1245245</vt:i4>
      </vt:variant>
      <vt:variant>
        <vt:i4>182</vt:i4>
      </vt:variant>
      <vt:variant>
        <vt:i4>0</vt:i4>
      </vt:variant>
      <vt:variant>
        <vt:i4>5</vt:i4>
      </vt:variant>
      <vt:variant>
        <vt:lpwstr/>
      </vt:variant>
      <vt:variant>
        <vt:lpwstr>_Toc437768887</vt:lpwstr>
      </vt:variant>
      <vt:variant>
        <vt:i4>1245245</vt:i4>
      </vt:variant>
      <vt:variant>
        <vt:i4>176</vt:i4>
      </vt:variant>
      <vt:variant>
        <vt:i4>0</vt:i4>
      </vt:variant>
      <vt:variant>
        <vt:i4>5</vt:i4>
      </vt:variant>
      <vt:variant>
        <vt:lpwstr/>
      </vt:variant>
      <vt:variant>
        <vt:lpwstr>_Toc437768886</vt:lpwstr>
      </vt:variant>
      <vt:variant>
        <vt:i4>1245245</vt:i4>
      </vt:variant>
      <vt:variant>
        <vt:i4>170</vt:i4>
      </vt:variant>
      <vt:variant>
        <vt:i4>0</vt:i4>
      </vt:variant>
      <vt:variant>
        <vt:i4>5</vt:i4>
      </vt:variant>
      <vt:variant>
        <vt:lpwstr/>
      </vt:variant>
      <vt:variant>
        <vt:lpwstr>_Toc437768885</vt:lpwstr>
      </vt:variant>
      <vt:variant>
        <vt:i4>1245245</vt:i4>
      </vt:variant>
      <vt:variant>
        <vt:i4>164</vt:i4>
      </vt:variant>
      <vt:variant>
        <vt:i4>0</vt:i4>
      </vt:variant>
      <vt:variant>
        <vt:i4>5</vt:i4>
      </vt:variant>
      <vt:variant>
        <vt:lpwstr/>
      </vt:variant>
      <vt:variant>
        <vt:lpwstr>_Toc437768884</vt:lpwstr>
      </vt:variant>
      <vt:variant>
        <vt:i4>1245245</vt:i4>
      </vt:variant>
      <vt:variant>
        <vt:i4>158</vt:i4>
      </vt:variant>
      <vt:variant>
        <vt:i4>0</vt:i4>
      </vt:variant>
      <vt:variant>
        <vt:i4>5</vt:i4>
      </vt:variant>
      <vt:variant>
        <vt:lpwstr/>
      </vt:variant>
      <vt:variant>
        <vt:lpwstr>_Toc437768883</vt:lpwstr>
      </vt:variant>
      <vt:variant>
        <vt:i4>1245245</vt:i4>
      </vt:variant>
      <vt:variant>
        <vt:i4>152</vt:i4>
      </vt:variant>
      <vt:variant>
        <vt:i4>0</vt:i4>
      </vt:variant>
      <vt:variant>
        <vt:i4>5</vt:i4>
      </vt:variant>
      <vt:variant>
        <vt:lpwstr/>
      </vt:variant>
      <vt:variant>
        <vt:lpwstr>_Toc437768882</vt:lpwstr>
      </vt:variant>
      <vt:variant>
        <vt:i4>1245245</vt:i4>
      </vt:variant>
      <vt:variant>
        <vt:i4>146</vt:i4>
      </vt:variant>
      <vt:variant>
        <vt:i4>0</vt:i4>
      </vt:variant>
      <vt:variant>
        <vt:i4>5</vt:i4>
      </vt:variant>
      <vt:variant>
        <vt:lpwstr/>
      </vt:variant>
      <vt:variant>
        <vt:lpwstr>_Toc437768881</vt:lpwstr>
      </vt:variant>
      <vt:variant>
        <vt:i4>1245245</vt:i4>
      </vt:variant>
      <vt:variant>
        <vt:i4>140</vt:i4>
      </vt:variant>
      <vt:variant>
        <vt:i4>0</vt:i4>
      </vt:variant>
      <vt:variant>
        <vt:i4>5</vt:i4>
      </vt:variant>
      <vt:variant>
        <vt:lpwstr/>
      </vt:variant>
      <vt:variant>
        <vt:lpwstr>_Toc437768880</vt:lpwstr>
      </vt:variant>
      <vt:variant>
        <vt:i4>1835069</vt:i4>
      </vt:variant>
      <vt:variant>
        <vt:i4>134</vt:i4>
      </vt:variant>
      <vt:variant>
        <vt:i4>0</vt:i4>
      </vt:variant>
      <vt:variant>
        <vt:i4>5</vt:i4>
      </vt:variant>
      <vt:variant>
        <vt:lpwstr/>
      </vt:variant>
      <vt:variant>
        <vt:lpwstr>_Toc437768879</vt:lpwstr>
      </vt:variant>
      <vt:variant>
        <vt:i4>1835069</vt:i4>
      </vt:variant>
      <vt:variant>
        <vt:i4>128</vt:i4>
      </vt:variant>
      <vt:variant>
        <vt:i4>0</vt:i4>
      </vt:variant>
      <vt:variant>
        <vt:i4>5</vt:i4>
      </vt:variant>
      <vt:variant>
        <vt:lpwstr/>
      </vt:variant>
      <vt:variant>
        <vt:lpwstr>_Toc437768878</vt:lpwstr>
      </vt:variant>
      <vt:variant>
        <vt:i4>1835069</vt:i4>
      </vt:variant>
      <vt:variant>
        <vt:i4>122</vt:i4>
      </vt:variant>
      <vt:variant>
        <vt:i4>0</vt:i4>
      </vt:variant>
      <vt:variant>
        <vt:i4>5</vt:i4>
      </vt:variant>
      <vt:variant>
        <vt:lpwstr/>
      </vt:variant>
      <vt:variant>
        <vt:lpwstr>_Toc437768877</vt:lpwstr>
      </vt:variant>
      <vt:variant>
        <vt:i4>1835069</vt:i4>
      </vt:variant>
      <vt:variant>
        <vt:i4>116</vt:i4>
      </vt:variant>
      <vt:variant>
        <vt:i4>0</vt:i4>
      </vt:variant>
      <vt:variant>
        <vt:i4>5</vt:i4>
      </vt:variant>
      <vt:variant>
        <vt:lpwstr/>
      </vt:variant>
      <vt:variant>
        <vt:lpwstr>_Toc437768876</vt:lpwstr>
      </vt:variant>
      <vt:variant>
        <vt:i4>1835069</vt:i4>
      </vt:variant>
      <vt:variant>
        <vt:i4>110</vt:i4>
      </vt:variant>
      <vt:variant>
        <vt:i4>0</vt:i4>
      </vt:variant>
      <vt:variant>
        <vt:i4>5</vt:i4>
      </vt:variant>
      <vt:variant>
        <vt:lpwstr/>
      </vt:variant>
      <vt:variant>
        <vt:lpwstr>_Toc437768875</vt:lpwstr>
      </vt:variant>
      <vt:variant>
        <vt:i4>1835069</vt:i4>
      </vt:variant>
      <vt:variant>
        <vt:i4>104</vt:i4>
      </vt:variant>
      <vt:variant>
        <vt:i4>0</vt:i4>
      </vt:variant>
      <vt:variant>
        <vt:i4>5</vt:i4>
      </vt:variant>
      <vt:variant>
        <vt:lpwstr/>
      </vt:variant>
      <vt:variant>
        <vt:lpwstr>_Toc437768874</vt:lpwstr>
      </vt:variant>
      <vt:variant>
        <vt:i4>1835069</vt:i4>
      </vt:variant>
      <vt:variant>
        <vt:i4>98</vt:i4>
      </vt:variant>
      <vt:variant>
        <vt:i4>0</vt:i4>
      </vt:variant>
      <vt:variant>
        <vt:i4>5</vt:i4>
      </vt:variant>
      <vt:variant>
        <vt:lpwstr/>
      </vt:variant>
      <vt:variant>
        <vt:lpwstr>_Toc437768873</vt:lpwstr>
      </vt:variant>
      <vt:variant>
        <vt:i4>1835069</vt:i4>
      </vt:variant>
      <vt:variant>
        <vt:i4>92</vt:i4>
      </vt:variant>
      <vt:variant>
        <vt:i4>0</vt:i4>
      </vt:variant>
      <vt:variant>
        <vt:i4>5</vt:i4>
      </vt:variant>
      <vt:variant>
        <vt:lpwstr/>
      </vt:variant>
      <vt:variant>
        <vt:lpwstr>_Toc437768872</vt:lpwstr>
      </vt:variant>
      <vt:variant>
        <vt:i4>1835069</vt:i4>
      </vt:variant>
      <vt:variant>
        <vt:i4>86</vt:i4>
      </vt:variant>
      <vt:variant>
        <vt:i4>0</vt:i4>
      </vt:variant>
      <vt:variant>
        <vt:i4>5</vt:i4>
      </vt:variant>
      <vt:variant>
        <vt:lpwstr/>
      </vt:variant>
      <vt:variant>
        <vt:lpwstr>_Toc437768871</vt:lpwstr>
      </vt:variant>
      <vt:variant>
        <vt:i4>1835069</vt:i4>
      </vt:variant>
      <vt:variant>
        <vt:i4>80</vt:i4>
      </vt:variant>
      <vt:variant>
        <vt:i4>0</vt:i4>
      </vt:variant>
      <vt:variant>
        <vt:i4>5</vt:i4>
      </vt:variant>
      <vt:variant>
        <vt:lpwstr/>
      </vt:variant>
      <vt:variant>
        <vt:lpwstr>_Toc437768870</vt:lpwstr>
      </vt:variant>
      <vt:variant>
        <vt:i4>1900605</vt:i4>
      </vt:variant>
      <vt:variant>
        <vt:i4>74</vt:i4>
      </vt:variant>
      <vt:variant>
        <vt:i4>0</vt:i4>
      </vt:variant>
      <vt:variant>
        <vt:i4>5</vt:i4>
      </vt:variant>
      <vt:variant>
        <vt:lpwstr/>
      </vt:variant>
      <vt:variant>
        <vt:lpwstr>_Toc437768869</vt:lpwstr>
      </vt:variant>
      <vt:variant>
        <vt:i4>1900605</vt:i4>
      </vt:variant>
      <vt:variant>
        <vt:i4>68</vt:i4>
      </vt:variant>
      <vt:variant>
        <vt:i4>0</vt:i4>
      </vt:variant>
      <vt:variant>
        <vt:i4>5</vt:i4>
      </vt:variant>
      <vt:variant>
        <vt:lpwstr/>
      </vt:variant>
      <vt:variant>
        <vt:lpwstr>_Toc437768868</vt:lpwstr>
      </vt:variant>
      <vt:variant>
        <vt:i4>1900605</vt:i4>
      </vt:variant>
      <vt:variant>
        <vt:i4>62</vt:i4>
      </vt:variant>
      <vt:variant>
        <vt:i4>0</vt:i4>
      </vt:variant>
      <vt:variant>
        <vt:i4>5</vt:i4>
      </vt:variant>
      <vt:variant>
        <vt:lpwstr/>
      </vt:variant>
      <vt:variant>
        <vt:lpwstr>_Toc437768867</vt:lpwstr>
      </vt:variant>
      <vt:variant>
        <vt:i4>1900605</vt:i4>
      </vt:variant>
      <vt:variant>
        <vt:i4>56</vt:i4>
      </vt:variant>
      <vt:variant>
        <vt:i4>0</vt:i4>
      </vt:variant>
      <vt:variant>
        <vt:i4>5</vt:i4>
      </vt:variant>
      <vt:variant>
        <vt:lpwstr/>
      </vt:variant>
      <vt:variant>
        <vt:lpwstr>_Toc437768866</vt:lpwstr>
      </vt:variant>
      <vt:variant>
        <vt:i4>1900605</vt:i4>
      </vt:variant>
      <vt:variant>
        <vt:i4>50</vt:i4>
      </vt:variant>
      <vt:variant>
        <vt:i4>0</vt:i4>
      </vt:variant>
      <vt:variant>
        <vt:i4>5</vt:i4>
      </vt:variant>
      <vt:variant>
        <vt:lpwstr/>
      </vt:variant>
      <vt:variant>
        <vt:lpwstr>_Toc437768865</vt:lpwstr>
      </vt:variant>
      <vt:variant>
        <vt:i4>1900605</vt:i4>
      </vt:variant>
      <vt:variant>
        <vt:i4>44</vt:i4>
      </vt:variant>
      <vt:variant>
        <vt:i4>0</vt:i4>
      </vt:variant>
      <vt:variant>
        <vt:i4>5</vt:i4>
      </vt:variant>
      <vt:variant>
        <vt:lpwstr/>
      </vt:variant>
      <vt:variant>
        <vt:lpwstr>_Toc437768864</vt:lpwstr>
      </vt:variant>
      <vt:variant>
        <vt:i4>1900605</vt:i4>
      </vt:variant>
      <vt:variant>
        <vt:i4>38</vt:i4>
      </vt:variant>
      <vt:variant>
        <vt:i4>0</vt:i4>
      </vt:variant>
      <vt:variant>
        <vt:i4>5</vt:i4>
      </vt:variant>
      <vt:variant>
        <vt:lpwstr/>
      </vt:variant>
      <vt:variant>
        <vt:lpwstr>_Toc437768863</vt:lpwstr>
      </vt:variant>
      <vt:variant>
        <vt:i4>1900605</vt:i4>
      </vt:variant>
      <vt:variant>
        <vt:i4>32</vt:i4>
      </vt:variant>
      <vt:variant>
        <vt:i4>0</vt:i4>
      </vt:variant>
      <vt:variant>
        <vt:i4>5</vt:i4>
      </vt:variant>
      <vt:variant>
        <vt:lpwstr/>
      </vt:variant>
      <vt:variant>
        <vt:lpwstr>_Toc437768862</vt:lpwstr>
      </vt:variant>
      <vt:variant>
        <vt:i4>1900605</vt:i4>
      </vt:variant>
      <vt:variant>
        <vt:i4>26</vt:i4>
      </vt:variant>
      <vt:variant>
        <vt:i4>0</vt:i4>
      </vt:variant>
      <vt:variant>
        <vt:i4>5</vt:i4>
      </vt:variant>
      <vt:variant>
        <vt:lpwstr/>
      </vt:variant>
      <vt:variant>
        <vt:lpwstr>_Toc437768861</vt:lpwstr>
      </vt:variant>
      <vt:variant>
        <vt:i4>1900605</vt:i4>
      </vt:variant>
      <vt:variant>
        <vt:i4>20</vt:i4>
      </vt:variant>
      <vt:variant>
        <vt:i4>0</vt:i4>
      </vt:variant>
      <vt:variant>
        <vt:i4>5</vt:i4>
      </vt:variant>
      <vt:variant>
        <vt:lpwstr/>
      </vt:variant>
      <vt:variant>
        <vt:lpwstr>_Toc437768860</vt:lpwstr>
      </vt:variant>
      <vt:variant>
        <vt:i4>1966141</vt:i4>
      </vt:variant>
      <vt:variant>
        <vt:i4>14</vt:i4>
      </vt:variant>
      <vt:variant>
        <vt:i4>0</vt:i4>
      </vt:variant>
      <vt:variant>
        <vt:i4>5</vt:i4>
      </vt:variant>
      <vt:variant>
        <vt:lpwstr/>
      </vt:variant>
      <vt:variant>
        <vt:lpwstr>_Toc437768859</vt:lpwstr>
      </vt:variant>
      <vt:variant>
        <vt:i4>1966141</vt:i4>
      </vt:variant>
      <vt:variant>
        <vt:i4>8</vt:i4>
      </vt:variant>
      <vt:variant>
        <vt:i4>0</vt:i4>
      </vt:variant>
      <vt:variant>
        <vt:i4>5</vt:i4>
      </vt:variant>
      <vt:variant>
        <vt:lpwstr/>
      </vt:variant>
      <vt:variant>
        <vt:lpwstr>_Toc437768858</vt:lpwstr>
      </vt:variant>
      <vt:variant>
        <vt:i4>1966141</vt:i4>
      </vt:variant>
      <vt:variant>
        <vt:i4>2</vt:i4>
      </vt:variant>
      <vt:variant>
        <vt:i4>0</vt:i4>
      </vt:variant>
      <vt:variant>
        <vt:i4>5</vt:i4>
      </vt:variant>
      <vt:variant>
        <vt:lpwstr/>
      </vt:variant>
      <vt:variant>
        <vt:lpwstr>_Toc437768857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2015-12-21T12:47:00Z</dcterms:created>
  <dcterms:modified xsi:type="dcterms:W3CDTF">2018-03-07T10:21:00Z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0x01010091F3FD2C2A417242A6F9161FD68FD384</vt:lpwstr>
  </property>
</Properties>
</file>