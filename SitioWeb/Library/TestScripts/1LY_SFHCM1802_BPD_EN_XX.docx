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571"/>
        <w:tblW w:w="14577"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5382"/>
        <w:gridCol w:w="9195"/>
      </w:tblGrid>
      <w:tr w:rsidR="0060438B" w:rsidRPr="00843996" w14:paraId="09AB056F" w14:textId="77777777" w:rsidTr="00F262D4">
        <w:trPr>
          <w:trHeight w:hRule="exact" w:val="250"/>
        </w:trPr>
        <w:tc>
          <w:tcPr>
            <w:tcW w:w="5382" w:type="dxa"/>
            <w:shd w:val="clear" w:color="auto" w:fill="000000"/>
          </w:tcPr>
          <w:p w14:paraId="45C32D0B" w14:textId="33E75A8B" w:rsidR="0060438B" w:rsidRPr="00843996" w:rsidRDefault="0060438B" w:rsidP="00FB1273">
            <w:pPr>
              <w:pStyle w:val="ListNumber"/>
              <w:numPr>
                <w:ilvl w:val="0"/>
                <w:numId w:val="0"/>
              </w:numPr>
              <w:rPr>
                <w:lang w:val="en-US"/>
              </w:rPr>
            </w:pPr>
          </w:p>
        </w:tc>
        <w:tc>
          <w:tcPr>
            <w:tcW w:w="9195" w:type="dxa"/>
            <w:shd w:val="clear" w:color="auto" w:fill="000000"/>
          </w:tcPr>
          <w:p w14:paraId="6BA3E592" w14:textId="77777777" w:rsidR="0060438B" w:rsidRPr="00843996" w:rsidRDefault="0060438B" w:rsidP="00FB1273">
            <w:pPr>
              <w:rPr>
                <w:lang w:val="en-US"/>
              </w:rPr>
            </w:pPr>
          </w:p>
        </w:tc>
      </w:tr>
      <w:tr w:rsidR="0060438B" w:rsidRPr="00D27588" w14:paraId="2FC91F29" w14:textId="77777777" w:rsidTr="00F262D4">
        <w:trPr>
          <w:trHeight w:val="703"/>
        </w:trPr>
        <w:tc>
          <w:tcPr>
            <w:tcW w:w="5382" w:type="dxa"/>
            <w:vMerge w:val="restart"/>
            <w:tcBorders>
              <w:bottom w:val="nil"/>
              <w:right w:val="nil"/>
            </w:tcBorders>
            <w:shd w:val="clear" w:color="auto" w:fill="F0AB00"/>
            <w:tcMar>
              <w:top w:w="113" w:type="dxa"/>
            </w:tcMar>
          </w:tcPr>
          <w:p w14:paraId="00FC1C50" w14:textId="77777777" w:rsidR="0060438B" w:rsidRPr="00D27588" w:rsidRDefault="0060438B" w:rsidP="00FB1273">
            <w:pPr>
              <w:pStyle w:val="SAPCollateralType"/>
              <w:rPr>
                <w:lang w:val="en-US"/>
              </w:rPr>
            </w:pPr>
            <w:r w:rsidRPr="00D27588">
              <w:rPr>
                <w:lang w:val="en-US"/>
              </w:rPr>
              <w:t>Test Script</w:t>
            </w:r>
          </w:p>
          <w:p w14:paraId="62D6EA40" w14:textId="6FE3D3EB" w:rsidR="0078180C" w:rsidRPr="00D27588" w:rsidRDefault="00675C88" w:rsidP="00FB1273">
            <w:pPr>
              <w:pStyle w:val="SAPDocumentVersion"/>
              <w:rPr>
                <w:rStyle w:val="PlaceholderText"/>
                <w:rFonts w:eastAsia="SimSun"/>
                <w:color w:val="000000"/>
                <w:lang w:val="en-US" w:eastAsia="zh-CN"/>
              </w:rPr>
            </w:pPr>
            <w:r w:rsidRPr="00D27588">
              <w:rPr>
                <w:rStyle w:val="PlaceholderText"/>
                <w:color w:val="000000"/>
                <w:lang w:val="en-US"/>
              </w:rPr>
              <w:t xml:space="preserve">SAP </w:t>
            </w:r>
            <w:r w:rsidR="0078180C" w:rsidRPr="00D27588">
              <w:rPr>
                <w:rStyle w:val="PlaceholderText"/>
                <w:color w:val="000000"/>
                <w:lang w:val="en-US"/>
              </w:rPr>
              <w:t xml:space="preserve">SuccessFactors </w:t>
            </w:r>
            <w:proofErr w:type="spellStart"/>
            <w:r w:rsidR="0078180C" w:rsidRPr="00D27588">
              <w:rPr>
                <w:rStyle w:val="PlaceholderText"/>
                <w:color w:val="000000"/>
                <w:lang w:val="en-US"/>
              </w:rPr>
              <w:t>HCM</w:t>
            </w:r>
            <w:proofErr w:type="spellEnd"/>
            <w:r w:rsidR="0078180C" w:rsidRPr="00D27588">
              <w:rPr>
                <w:rStyle w:val="PlaceholderText"/>
                <w:color w:val="000000"/>
                <w:lang w:val="en-US"/>
              </w:rPr>
              <w:t xml:space="preserve"> Core</w:t>
            </w:r>
          </w:p>
          <w:p w14:paraId="69E57423" w14:textId="0FC7CD0A" w:rsidR="0060438B" w:rsidRPr="00D27588" w:rsidRDefault="00C80236" w:rsidP="00FB1273">
            <w:pPr>
              <w:pStyle w:val="SAPDocumentVersion"/>
              <w:rPr>
                <w:rFonts w:eastAsia="SimSun"/>
                <w:lang w:val="en-US" w:eastAsia="zh-CN"/>
              </w:rPr>
            </w:pPr>
            <w:r>
              <w:rPr>
                <w:rFonts w:eastAsia="SimSun"/>
                <w:lang w:val="en-US" w:eastAsia="zh-CN"/>
              </w:rPr>
              <w:t>April</w:t>
            </w:r>
            <w:r w:rsidR="004A2F10" w:rsidRPr="00D27588">
              <w:rPr>
                <w:rFonts w:eastAsia="SimSun"/>
                <w:lang w:val="en-US" w:eastAsia="zh-CN"/>
              </w:rPr>
              <w:t xml:space="preserve"> </w:t>
            </w:r>
            <w:r w:rsidR="00E27B87" w:rsidRPr="00D27588">
              <w:rPr>
                <w:rFonts w:eastAsia="SimSun"/>
                <w:lang w:val="en-US" w:eastAsia="zh-CN"/>
              </w:rPr>
              <w:t>201</w:t>
            </w:r>
            <w:r w:rsidR="008D13DD" w:rsidRPr="00D27588">
              <w:rPr>
                <w:rFonts w:eastAsia="SimSun"/>
                <w:lang w:val="en-US" w:eastAsia="zh-CN"/>
              </w:rPr>
              <w:t>8</w:t>
            </w:r>
          </w:p>
          <w:p w14:paraId="22A554AF" w14:textId="77777777" w:rsidR="0060438B" w:rsidRPr="00D27588" w:rsidRDefault="0060438B" w:rsidP="00FB1273">
            <w:pPr>
              <w:pStyle w:val="SAPDocumentVersion"/>
              <w:rPr>
                <w:lang w:val="en-US"/>
              </w:rPr>
            </w:pPr>
            <w:r w:rsidRPr="00D27588">
              <w:rPr>
                <w:lang w:val="en-US"/>
              </w:rPr>
              <w:t>English</w:t>
            </w:r>
          </w:p>
        </w:tc>
        <w:tc>
          <w:tcPr>
            <w:tcW w:w="9195" w:type="dxa"/>
            <w:tcBorders>
              <w:left w:val="nil"/>
              <w:bottom w:val="nil"/>
            </w:tcBorders>
            <w:shd w:val="clear" w:color="auto" w:fill="F0AB00"/>
            <w:tcMar>
              <w:top w:w="113" w:type="dxa"/>
            </w:tcMar>
          </w:tcPr>
          <w:p w14:paraId="3BAE7B9E" w14:textId="77777777" w:rsidR="0060438B" w:rsidRPr="00D27588" w:rsidRDefault="0060438B" w:rsidP="00FB1273">
            <w:pPr>
              <w:pStyle w:val="SAPSecurityLevel"/>
              <w:rPr>
                <w:lang w:val="en-US"/>
              </w:rPr>
            </w:pPr>
            <w:bookmarkStart w:id="0" w:name="securitylevel"/>
            <w:r w:rsidRPr="00D27588">
              <w:rPr>
                <w:lang w:val="en-US"/>
              </w:rPr>
              <w:t>Customer</w:t>
            </w:r>
            <w:bookmarkEnd w:id="0"/>
          </w:p>
        </w:tc>
      </w:tr>
      <w:tr w:rsidR="0060438B" w:rsidRPr="00CC6947" w14:paraId="3D0903D9" w14:textId="77777777" w:rsidTr="00F262D4">
        <w:trPr>
          <w:trHeight w:hRule="exact" w:val="2656"/>
        </w:trPr>
        <w:tc>
          <w:tcPr>
            <w:tcW w:w="5382" w:type="dxa"/>
            <w:vMerge/>
            <w:tcBorders>
              <w:top w:val="nil"/>
              <w:bottom w:val="nil"/>
              <w:right w:val="nil"/>
            </w:tcBorders>
            <w:shd w:val="clear" w:color="auto" w:fill="F0AB00"/>
            <w:tcMar>
              <w:top w:w="113" w:type="dxa"/>
            </w:tcMar>
          </w:tcPr>
          <w:p w14:paraId="51BD3BAA" w14:textId="77777777" w:rsidR="0060438B" w:rsidRPr="00D27588" w:rsidRDefault="0060438B" w:rsidP="00FB1273">
            <w:pPr>
              <w:pStyle w:val="SAPCollateralType"/>
              <w:rPr>
                <w:lang w:val="en-US"/>
              </w:rPr>
            </w:pPr>
          </w:p>
        </w:tc>
        <w:tc>
          <w:tcPr>
            <w:tcW w:w="9195" w:type="dxa"/>
            <w:tcBorders>
              <w:top w:val="nil"/>
              <w:left w:val="nil"/>
              <w:bottom w:val="nil"/>
            </w:tcBorders>
            <w:shd w:val="clear" w:color="auto" w:fill="F0AB00"/>
            <w:tcMar>
              <w:top w:w="113" w:type="dxa"/>
            </w:tcMar>
          </w:tcPr>
          <w:p w14:paraId="63A6C571" w14:textId="468555D5" w:rsidR="0060438B" w:rsidRPr="00D27588" w:rsidRDefault="00521159" w:rsidP="00FB1273">
            <w:pPr>
              <w:pStyle w:val="SAPMainTitle"/>
              <w:rPr>
                <w:lang w:val="en-US"/>
              </w:rPr>
            </w:pPr>
            <w:bookmarkStart w:id="1" w:name="copyright_fulltext"/>
            <w:bookmarkStart w:id="2" w:name="maintitle"/>
            <w:commentRangeStart w:id="3"/>
            <w:r w:rsidRPr="00D27588">
              <w:rPr>
                <w:lang w:val="en-US"/>
              </w:rPr>
              <w:t>Manage</w:t>
            </w:r>
            <w:r w:rsidR="002C3CA9" w:rsidRPr="00D27588">
              <w:rPr>
                <w:lang w:val="en-US"/>
              </w:rPr>
              <w:t xml:space="preserve"> Dependents</w:t>
            </w:r>
            <w:commentRangeEnd w:id="3"/>
            <w:r w:rsidR="005851EA">
              <w:rPr>
                <w:rStyle w:val="CommentReference"/>
                <w:rFonts w:ascii="BentonSans Book" w:hAnsi="BentonSans Book"/>
                <w:color w:val="auto"/>
              </w:rPr>
              <w:commentReference w:id="3"/>
            </w:r>
          </w:p>
          <w:bookmarkEnd w:id="1"/>
          <w:bookmarkEnd w:id="2"/>
          <w:p w14:paraId="373CCDAF" w14:textId="77777777" w:rsidR="00BA3D83" w:rsidDel="00516552" w:rsidRDefault="0060438B" w:rsidP="00516552">
            <w:pPr>
              <w:pStyle w:val="SAPSubTitle"/>
              <w:rPr>
                <w:del w:id="4" w:author="Author" w:date="2018-01-29T12:21:00Z"/>
                <w:lang w:val="en-US"/>
              </w:rPr>
            </w:pPr>
            <w:commentRangeStart w:id="5"/>
            <w:r w:rsidRPr="00D27588">
              <w:rPr>
                <w:lang w:val="en-US"/>
              </w:rPr>
              <w:t xml:space="preserve">ID: </w:t>
            </w:r>
            <w:r w:rsidR="00A73F25" w:rsidRPr="00D27588">
              <w:rPr>
                <w:lang w:val="en-US"/>
              </w:rPr>
              <w:t>1LY</w:t>
            </w:r>
            <w:commentRangeEnd w:id="5"/>
            <w:r w:rsidR="00CE2098">
              <w:rPr>
                <w:rStyle w:val="CommentReference"/>
                <w:rFonts w:ascii="BentonSans Book" w:hAnsi="BentonSans Book"/>
                <w:color w:val="auto"/>
              </w:rPr>
              <w:commentReference w:id="5"/>
            </w:r>
          </w:p>
          <w:p w14:paraId="12A758A8" w14:textId="4F31521F" w:rsidR="00E064C7" w:rsidDel="00D87219" w:rsidRDefault="00E064C7" w:rsidP="00DF267F">
            <w:pPr>
              <w:pStyle w:val="SAPSubTitle"/>
              <w:spacing w:before="0"/>
              <w:ind w:left="0" w:right="530"/>
              <w:rPr>
                <w:del w:id="6" w:author="Author" w:date="2018-01-29T12:05:00Z"/>
                <w:color w:val="FFFFFF" w:themeColor="background1"/>
                <w:sz w:val="18"/>
                <w:lang w:val="en-US"/>
              </w:rPr>
            </w:pPr>
          </w:p>
          <w:p w14:paraId="2794034C" w14:textId="32284787" w:rsidR="00E064C7" w:rsidDel="00D87219" w:rsidRDefault="00E064C7" w:rsidP="00DF267F">
            <w:pPr>
              <w:pStyle w:val="SAPSubTitle"/>
              <w:spacing w:before="0"/>
              <w:ind w:left="0" w:right="530"/>
              <w:rPr>
                <w:del w:id="7" w:author="Author" w:date="2018-01-29T12:05:00Z"/>
                <w:color w:val="FFFFFF" w:themeColor="background1"/>
                <w:sz w:val="18"/>
                <w:lang w:val="en-US"/>
              </w:rPr>
            </w:pPr>
            <w:commentRangeStart w:id="8"/>
          </w:p>
          <w:p w14:paraId="6483D094" w14:textId="4E4CDED5" w:rsidR="00BA3D83" w:rsidRPr="00DF267F" w:rsidDel="00D87219" w:rsidRDefault="00BA3D83" w:rsidP="00DF267F">
            <w:pPr>
              <w:pStyle w:val="SAPSubTitle"/>
              <w:spacing w:before="0"/>
              <w:ind w:left="0" w:right="530"/>
              <w:rPr>
                <w:del w:id="9" w:author="Author" w:date="2018-01-29T12:05:00Z"/>
                <w:color w:val="FFFFFF" w:themeColor="background1"/>
                <w:sz w:val="18"/>
                <w:lang w:val="en-US"/>
              </w:rPr>
            </w:pPr>
            <w:del w:id="10" w:author="Author" w:date="2018-01-29T12:05:00Z">
              <w:r w:rsidRPr="00DF267F" w:rsidDel="00D87219">
                <w:rPr>
                  <w:color w:val="FFFFFF" w:themeColor="background1"/>
                  <w:lang w:val="en-US"/>
                </w:rPr>
                <w:delText>Only applicable for the following localizations:</w:delText>
              </w:r>
            </w:del>
          </w:p>
          <w:p w14:paraId="3A9F669B" w14:textId="760D7495" w:rsidR="00BA3D83" w:rsidRPr="00DF267F" w:rsidDel="00D87219" w:rsidRDefault="00BA3D83" w:rsidP="00DF267F">
            <w:pPr>
              <w:pStyle w:val="SAPSubTitle"/>
              <w:spacing w:before="0"/>
              <w:ind w:left="0" w:right="530"/>
              <w:rPr>
                <w:del w:id="11" w:author="Author" w:date="2018-01-29T12:05:00Z"/>
                <w:color w:val="FFFFFF" w:themeColor="background1"/>
                <w:sz w:val="18"/>
                <w:lang w:val="en-US"/>
              </w:rPr>
            </w:pPr>
            <w:del w:id="12" w:author="Author" w:date="2018-01-29T12:05:00Z">
              <w:r w:rsidRPr="00DF267F" w:rsidDel="00D87219">
                <w:rPr>
                  <w:color w:val="FFFFFF" w:themeColor="background1"/>
                  <w:lang w:val="en-US"/>
                </w:rPr>
                <w:delText>United Arab Emirates (AE)</w:delText>
              </w:r>
            </w:del>
          </w:p>
          <w:p w14:paraId="7FCFF906" w14:textId="5DAFC840" w:rsidR="00E064C7" w:rsidRPr="00DF267F" w:rsidDel="00D87219" w:rsidRDefault="00BA3D83" w:rsidP="00DF267F">
            <w:pPr>
              <w:pStyle w:val="SAPSubTitle"/>
              <w:spacing w:before="0"/>
              <w:ind w:left="0" w:right="530"/>
              <w:rPr>
                <w:del w:id="13" w:author="Author" w:date="2018-01-29T12:05:00Z"/>
                <w:color w:val="FFFFFF" w:themeColor="background1"/>
                <w:sz w:val="18"/>
                <w:lang w:val="en-US"/>
              </w:rPr>
            </w:pPr>
            <w:del w:id="14" w:author="Author" w:date="2018-01-29T12:05:00Z">
              <w:r w:rsidRPr="00DF267F" w:rsidDel="00D87219">
                <w:rPr>
                  <w:color w:val="FFFFFF" w:themeColor="background1"/>
                  <w:lang w:val="en-US"/>
                </w:rPr>
                <w:delText>Australia (AU)</w:delText>
              </w:r>
            </w:del>
          </w:p>
          <w:p w14:paraId="01CB4CA2" w14:textId="3BA21CFC" w:rsidR="00E064C7" w:rsidRPr="00DF267F" w:rsidDel="00D87219" w:rsidRDefault="00E064C7" w:rsidP="00DF267F">
            <w:pPr>
              <w:pStyle w:val="SAPSubTitle"/>
              <w:spacing w:before="0"/>
              <w:ind w:left="0" w:right="530"/>
              <w:rPr>
                <w:del w:id="15" w:author="Author" w:date="2018-01-29T12:05:00Z"/>
                <w:color w:val="FFFFFF" w:themeColor="background1"/>
                <w:sz w:val="18"/>
                <w:lang w:val="en-US"/>
              </w:rPr>
            </w:pPr>
            <w:del w:id="16" w:author="Author" w:date="2018-01-29T12:05:00Z">
              <w:r w:rsidRPr="00DF267F" w:rsidDel="00D87219">
                <w:rPr>
                  <w:color w:val="FFFFFF" w:themeColor="background1"/>
                  <w:lang w:val="en-US"/>
                </w:rPr>
                <w:delText>Kingdom of Saudi Arabia (SA)</w:delText>
              </w:r>
            </w:del>
          </w:p>
          <w:p w14:paraId="4304BC48" w14:textId="1166FB99" w:rsidR="00E064C7" w:rsidRPr="005E54E5" w:rsidDel="00D87219" w:rsidRDefault="00E064C7" w:rsidP="00DF267F">
            <w:pPr>
              <w:pStyle w:val="SAPSubTitle"/>
              <w:spacing w:before="0"/>
              <w:ind w:left="0" w:right="530"/>
              <w:rPr>
                <w:del w:id="17" w:author="Author" w:date="2018-01-29T12:05:00Z"/>
                <w:color w:val="FFFFFF" w:themeColor="background1"/>
                <w:sz w:val="18"/>
                <w:lang w:val="en-US"/>
              </w:rPr>
            </w:pPr>
            <w:del w:id="18" w:author="Author" w:date="2018-01-29T12:05:00Z">
              <w:r w:rsidRPr="00DF267F" w:rsidDel="00D87219">
                <w:rPr>
                  <w:color w:val="FFFFFF" w:themeColor="background1"/>
                  <w:lang w:val="en-US"/>
                </w:rPr>
                <w:delText>United States (US)</w:delText>
              </w:r>
              <w:commentRangeEnd w:id="8"/>
              <w:r w:rsidRPr="00121145" w:rsidDel="00D87219">
                <w:rPr>
                  <w:rStyle w:val="CommentReference"/>
                  <w:rFonts w:ascii="BentonSans Book" w:hAnsi="BentonSans Book"/>
                  <w:color w:val="auto"/>
                </w:rPr>
                <w:commentReference w:id="8"/>
              </w:r>
            </w:del>
          </w:p>
          <w:p w14:paraId="0FF17458" w14:textId="5E073C86" w:rsidR="0060438B" w:rsidRPr="00D27588" w:rsidRDefault="0060438B">
            <w:pPr>
              <w:pStyle w:val="SAPSubTitle"/>
              <w:rPr>
                <w:lang w:val="en-US"/>
              </w:rPr>
              <w:pPrChange w:id="19" w:author="Author" w:date="2018-01-29T12:21:00Z">
                <w:pPr>
                  <w:pStyle w:val="SAPSubTitle"/>
                  <w:framePr w:hSpace="141" w:wrap="around" w:vAnchor="page" w:hAnchor="margin" w:xAlign="center" w:y="571"/>
                  <w:ind w:left="0" w:right="530"/>
                </w:pPr>
              </w:pPrChange>
            </w:pPr>
          </w:p>
        </w:tc>
      </w:tr>
    </w:tbl>
    <w:p w14:paraId="1DE5784C" w14:textId="77777777" w:rsidR="002102D4" w:rsidRPr="00D27588" w:rsidRDefault="002102D4" w:rsidP="00DF42EA">
      <w:pPr>
        <w:pStyle w:val="SAPKeyblockTitle"/>
        <w:tabs>
          <w:tab w:val="left" w:pos="14310"/>
        </w:tabs>
        <w:ind w:right="-170"/>
        <w:rPr>
          <w:lang w:val="en-US"/>
        </w:rPr>
      </w:pPr>
      <w:r w:rsidRPr="00D27588">
        <w:rPr>
          <w:lang w:val="en-US"/>
        </w:rPr>
        <w:t>Table of Contents</w:t>
      </w:r>
    </w:p>
    <w:p w14:paraId="31BC0DC2" w14:textId="049E4A84" w:rsidR="00AA6983" w:rsidRDefault="002541C3">
      <w:pPr>
        <w:pStyle w:val="TOC1"/>
        <w:rPr>
          <w:ins w:id="20" w:author="Author" w:date="2018-02-26T11:59:00Z"/>
          <w:rFonts w:asciiTheme="minorHAnsi" w:eastAsiaTheme="minorEastAsia" w:hAnsiTheme="minorHAnsi" w:cstheme="minorBidi"/>
          <w:noProof/>
          <w:sz w:val="22"/>
          <w:szCs w:val="22"/>
          <w:lang w:eastAsia="de-DE"/>
        </w:rPr>
      </w:pPr>
      <w:r w:rsidRPr="00D27588">
        <w:rPr>
          <w:lang w:val="en-US"/>
        </w:rPr>
        <w:fldChar w:fldCharType="begin"/>
      </w:r>
      <w:r w:rsidRPr="00D27588">
        <w:rPr>
          <w:lang w:val="en-US"/>
        </w:rPr>
        <w:instrText xml:space="preserve"> TOC \o "1-4" \h \z \u </w:instrText>
      </w:r>
      <w:r w:rsidRPr="00D27588">
        <w:rPr>
          <w:lang w:val="en-US"/>
        </w:rPr>
        <w:fldChar w:fldCharType="separate"/>
      </w:r>
      <w:ins w:id="21" w:author="Author" w:date="2018-02-26T11:59:00Z">
        <w:r w:rsidR="00AA6983" w:rsidRPr="00CC6D1C">
          <w:rPr>
            <w:rStyle w:val="Hyperlink"/>
            <w:noProof/>
          </w:rPr>
          <w:fldChar w:fldCharType="begin"/>
        </w:r>
        <w:r w:rsidR="00AA6983" w:rsidRPr="00CC6D1C">
          <w:rPr>
            <w:rStyle w:val="Hyperlink"/>
            <w:noProof/>
          </w:rPr>
          <w:instrText xml:space="preserve"> </w:instrText>
        </w:r>
        <w:r w:rsidR="00AA6983">
          <w:rPr>
            <w:noProof/>
          </w:rPr>
          <w:instrText>HYPERLINK \l "_Toc507409686"</w:instrText>
        </w:r>
        <w:r w:rsidR="00AA6983" w:rsidRPr="00CC6D1C">
          <w:rPr>
            <w:rStyle w:val="Hyperlink"/>
            <w:noProof/>
          </w:rPr>
          <w:instrText xml:space="preserve"> </w:instrText>
        </w:r>
        <w:r w:rsidR="00AA6983" w:rsidRPr="00CC6D1C">
          <w:rPr>
            <w:rStyle w:val="Hyperlink"/>
            <w:noProof/>
          </w:rPr>
          <w:fldChar w:fldCharType="separate"/>
        </w:r>
        <w:r w:rsidR="00AA6983" w:rsidRPr="00CC6D1C">
          <w:rPr>
            <w:rStyle w:val="Hyperlink"/>
            <w:noProof/>
            <w:lang w:val="en-US"/>
          </w:rPr>
          <w:t>1</w:t>
        </w:r>
        <w:r w:rsidR="00AA6983">
          <w:rPr>
            <w:rFonts w:asciiTheme="minorHAnsi" w:eastAsiaTheme="minorEastAsia" w:hAnsiTheme="minorHAnsi" w:cstheme="minorBidi"/>
            <w:noProof/>
            <w:sz w:val="22"/>
            <w:szCs w:val="22"/>
            <w:lang w:eastAsia="de-DE"/>
          </w:rPr>
          <w:tab/>
        </w:r>
        <w:r w:rsidR="00AA6983" w:rsidRPr="00CC6D1C">
          <w:rPr>
            <w:rStyle w:val="Hyperlink"/>
            <w:noProof/>
            <w:lang w:val="en-US"/>
          </w:rPr>
          <w:t>Purpose</w:t>
        </w:r>
        <w:r w:rsidR="00AA6983">
          <w:rPr>
            <w:noProof/>
            <w:webHidden/>
          </w:rPr>
          <w:tab/>
        </w:r>
        <w:r w:rsidR="00AA6983">
          <w:rPr>
            <w:noProof/>
            <w:webHidden/>
          </w:rPr>
          <w:fldChar w:fldCharType="begin"/>
        </w:r>
        <w:r w:rsidR="00AA6983">
          <w:rPr>
            <w:noProof/>
            <w:webHidden/>
          </w:rPr>
          <w:instrText xml:space="preserve"> PAGEREF _Toc507409686 \h </w:instrText>
        </w:r>
      </w:ins>
      <w:r w:rsidR="00AA6983">
        <w:rPr>
          <w:noProof/>
          <w:webHidden/>
        </w:rPr>
      </w:r>
      <w:r w:rsidR="00AA6983">
        <w:rPr>
          <w:noProof/>
          <w:webHidden/>
        </w:rPr>
        <w:fldChar w:fldCharType="separate"/>
      </w:r>
      <w:ins w:id="22" w:author="Author" w:date="2018-02-26T11:59:00Z">
        <w:r w:rsidR="00AA6983">
          <w:rPr>
            <w:noProof/>
            <w:webHidden/>
          </w:rPr>
          <w:t>4</w:t>
        </w:r>
        <w:r w:rsidR="00AA6983">
          <w:rPr>
            <w:noProof/>
            <w:webHidden/>
          </w:rPr>
          <w:fldChar w:fldCharType="end"/>
        </w:r>
        <w:r w:rsidR="00AA6983" w:rsidRPr="00CC6D1C">
          <w:rPr>
            <w:rStyle w:val="Hyperlink"/>
            <w:noProof/>
          </w:rPr>
          <w:fldChar w:fldCharType="end"/>
        </w:r>
      </w:ins>
    </w:p>
    <w:p w14:paraId="166893A3" w14:textId="4AA92448" w:rsidR="00AA6983" w:rsidRDefault="00AA6983">
      <w:pPr>
        <w:pStyle w:val="TOC2"/>
        <w:rPr>
          <w:ins w:id="23" w:author="Author" w:date="2018-02-26T11:59:00Z"/>
          <w:rFonts w:asciiTheme="minorHAnsi" w:eastAsiaTheme="minorEastAsia" w:hAnsiTheme="minorHAnsi" w:cstheme="minorBidi"/>
          <w:noProof/>
          <w:sz w:val="22"/>
          <w:szCs w:val="22"/>
          <w:lang w:eastAsia="de-DE"/>
        </w:rPr>
      </w:pPr>
      <w:ins w:id="24"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"_Toc507409687"</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1.1</w:t>
        </w:r>
        <w:r>
          <w:rPr>
            <w:rFonts w:asciiTheme="minorHAnsi" w:eastAsiaTheme="minorEastAsia" w:hAnsiTheme="minorHAnsi" w:cstheme="minorBidi"/>
            <w:noProof/>
            <w:sz w:val="22"/>
            <w:szCs w:val="22"/>
            <w:lang w:eastAsia="de-DE"/>
          </w:rPr>
          <w:tab/>
        </w:r>
        <w:r w:rsidRPr="00CC6D1C">
          <w:rPr>
            <w:rStyle w:val="Hyperlink"/>
            <w:noProof/>
            <w:lang w:val="en-US"/>
          </w:rPr>
          <w:t>Purpose of the Document</w:t>
        </w:r>
        <w:r>
          <w:rPr>
            <w:noProof/>
            <w:webHidden/>
          </w:rPr>
          <w:tab/>
        </w:r>
        <w:r>
          <w:rPr>
            <w:noProof/>
            <w:webHidden/>
          </w:rPr>
          <w:fldChar w:fldCharType="begin"/>
        </w:r>
        <w:r>
          <w:rPr>
            <w:noProof/>
            <w:webHidden/>
          </w:rPr>
          <w:instrText xml:space="preserve"> PAGEREF _Toc507409687 \h </w:instrText>
        </w:r>
      </w:ins>
      <w:r>
        <w:rPr>
          <w:noProof/>
          <w:webHidden/>
        </w:rPr>
      </w:r>
      <w:r>
        <w:rPr>
          <w:noProof/>
          <w:webHidden/>
        </w:rPr>
        <w:fldChar w:fldCharType="separate"/>
      </w:r>
      <w:ins w:id="25" w:author="Author" w:date="2018-02-26T11:59:00Z">
        <w:r>
          <w:rPr>
            <w:noProof/>
            <w:webHidden/>
          </w:rPr>
          <w:t>4</w:t>
        </w:r>
        <w:r>
          <w:rPr>
            <w:noProof/>
            <w:webHidden/>
          </w:rPr>
          <w:fldChar w:fldCharType="end"/>
        </w:r>
        <w:r w:rsidRPr="00CC6D1C">
          <w:rPr>
            <w:rStyle w:val="Hyperlink"/>
            <w:noProof/>
          </w:rPr>
          <w:fldChar w:fldCharType="end"/>
        </w:r>
      </w:ins>
    </w:p>
    <w:p w14:paraId="44F4849E" w14:textId="7253E24D" w:rsidR="00AA6983" w:rsidRDefault="00AA6983">
      <w:pPr>
        <w:pStyle w:val="TOC2"/>
        <w:rPr>
          <w:ins w:id="26" w:author="Author" w:date="2018-02-26T11:59:00Z"/>
          <w:rFonts w:asciiTheme="minorHAnsi" w:eastAsiaTheme="minorEastAsia" w:hAnsiTheme="minorHAnsi" w:cstheme="minorBidi"/>
          <w:noProof/>
          <w:sz w:val="22"/>
          <w:szCs w:val="22"/>
          <w:lang w:eastAsia="de-DE"/>
        </w:rPr>
      </w:pPr>
      <w:ins w:id="27"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"_Toc507409688"</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1.2</w:t>
        </w:r>
        <w:r>
          <w:rPr>
            <w:rFonts w:asciiTheme="minorHAnsi" w:eastAsiaTheme="minorEastAsia" w:hAnsiTheme="minorHAnsi" w:cstheme="minorBidi"/>
            <w:noProof/>
            <w:sz w:val="22"/>
            <w:szCs w:val="22"/>
            <w:lang w:eastAsia="de-DE"/>
          </w:rPr>
          <w:tab/>
        </w:r>
        <w:r w:rsidRPr="00CC6D1C">
          <w:rPr>
            <w:rStyle w:val="Hyperlink"/>
            <w:noProof/>
            <w:lang w:val="en-US"/>
          </w:rPr>
          <w:t>Purpose of Manage De</w:t>
        </w:r>
        <w:r w:rsidRPr="00CC6D1C">
          <w:rPr>
            <w:rStyle w:val="Hyperlink"/>
            <w:noProof/>
            <w:lang w:val="en-US"/>
          </w:rPr>
          <w:t>p</w:t>
        </w:r>
        <w:r w:rsidRPr="00CC6D1C">
          <w:rPr>
            <w:rStyle w:val="Hyperlink"/>
            <w:noProof/>
            <w:lang w:val="en-US"/>
          </w:rPr>
          <w:t>endents</w:t>
        </w:r>
        <w:r>
          <w:rPr>
            <w:noProof/>
            <w:webHidden/>
          </w:rPr>
          <w:tab/>
        </w:r>
        <w:r>
          <w:rPr>
            <w:noProof/>
            <w:webHidden/>
          </w:rPr>
          <w:fldChar w:fldCharType="begin"/>
        </w:r>
        <w:r>
          <w:rPr>
            <w:noProof/>
            <w:webHidden/>
          </w:rPr>
          <w:instrText xml:space="preserve"> PAGEREF _Toc507409688 \h </w:instrText>
        </w:r>
      </w:ins>
      <w:r>
        <w:rPr>
          <w:noProof/>
          <w:webHidden/>
        </w:rPr>
      </w:r>
      <w:r>
        <w:rPr>
          <w:noProof/>
          <w:webHidden/>
        </w:rPr>
        <w:fldChar w:fldCharType="separate"/>
      </w:r>
      <w:ins w:id="28" w:author="Author" w:date="2018-02-26T11:59:00Z">
        <w:r>
          <w:rPr>
            <w:noProof/>
            <w:webHidden/>
          </w:rPr>
          <w:t>4</w:t>
        </w:r>
        <w:r>
          <w:rPr>
            <w:noProof/>
            <w:webHidden/>
          </w:rPr>
          <w:fldChar w:fldCharType="end"/>
        </w:r>
        <w:r w:rsidRPr="00CC6D1C">
          <w:rPr>
            <w:rStyle w:val="Hyperlink"/>
            <w:noProof/>
          </w:rPr>
          <w:fldChar w:fldCharType="end"/>
        </w:r>
      </w:ins>
    </w:p>
    <w:p w14:paraId="73908846" w14:textId="49CEE23B" w:rsidR="00AA6983" w:rsidRDefault="00AA6983">
      <w:pPr>
        <w:pStyle w:val="TOC1"/>
        <w:rPr>
          <w:ins w:id="29" w:author="Author" w:date="2018-02-26T11:59:00Z"/>
          <w:rFonts w:asciiTheme="minorHAnsi" w:eastAsiaTheme="minorEastAsia" w:hAnsiTheme="minorHAnsi" w:cstheme="minorBidi"/>
          <w:noProof/>
          <w:sz w:val="22"/>
          <w:szCs w:val="22"/>
          <w:lang w:eastAsia="de-DE"/>
        </w:rPr>
      </w:pPr>
      <w:ins w:id="30"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"_Toc507409689"</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w:t>
        </w:r>
        <w:r>
          <w:rPr>
            <w:rFonts w:asciiTheme="minorHAnsi" w:eastAsiaTheme="minorEastAsia" w:hAnsiTheme="minorHAnsi" w:cstheme="minorBidi"/>
            <w:noProof/>
            <w:sz w:val="22"/>
            <w:szCs w:val="22"/>
            <w:lang w:eastAsia="de-DE"/>
          </w:rPr>
          <w:tab/>
        </w:r>
        <w:r w:rsidRPr="00CC6D1C">
          <w:rPr>
            <w:rStyle w:val="Hyperlink"/>
            <w:noProof/>
            <w:lang w:val="en-US"/>
          </w:rPr>
          <w:t>Prerequisites</w:t>
        </w:r>
        <w:r>
          <w:rPr>
            <w:noProof/>
            <w:webHidden/>
          </w:rPr>
          <w:tab/>
        </w:r>
        <w:r>
          <w:rPr>
            <w:noProof/>
            <w:webHidden/>
          </w:rPr>
          <w:fldChar w:fldCharType="begin"/>
        </w:r>
        <w:r>
          <w:rPr>
            <w:noProof/>
            <w:webHidden/>
          </w:rPr>
          <w:instrText xml:space="preserve"> PAGEREF _Toc507409689 \h </w:instrText>
        </w:r>
      </w:ins>
      <w:r>
        <w:rPr>
          <w:noProof/>
          <w:webHidden/>
        </w:rPr>
      </w:r>
      <w:r>
        <w:rPr>
          <w:noProof/>
          <w:webHidden/>
        </w:rPr>
        <w:fldChar w:fldCharType="separate"/>
      </w:r>
      <w:ins w:id="31" w:author="Author" w:date="2018-02-26T11:59:00Z">
        <w:r>
          <w:rPr>
            <w:noProof/>
            <w:webHidden/>
          </w:rPr>
          <w:t>5</w:t>
        </w:r>
        <w:r>
          <w:rPr>
            <w:noProof/>
            <w:webHidden/>
          </w:rPr>
          <w:fldChar w:fldCharType="end"/>
        </w:r>
        <w:r w:rsidRPr="00CC6D1C">
          <w:rPr>
            <w:rStyle w:val="Hyperlink"/>
            <w:noProof/>
          </w:rPr>
          <w:fldChar w:fldCharType="end"/>
        </w:r>
      </w:ins>
    </w:p>
    <w:p w14:paraId="0AC8CE55" w14:textId="6CFA08A7" w:rsidR="00AA6983" w:rsidRDefault="00AA6983">
      <w:pPr>
        <w:pStyle w:val="TOC2"/>
        <w:rPr>
          <w:ins w:id="32" w:author="Author" w:date="2018-02-26T11:59:00Z"/>
          <w:rFonts w:asciiTheme="minorHAnsi" w:eastAsiaTheme="minorEastAsia" w:hAnsiTheme="minorHAnsi" w:cstheme="minorBidi"/>
          <w:noProof/>
          <w:sz w:val="22"/>
          <w:szCs w:val="22"/>
          <w:lang w:eastAsia="de-DE"/>
        </w:rPr>
      </w:pPr>
      <w:ins w:id="33"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"_Toc507409690"</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2.1</w:t>
        </w:r>
        <w:r>
          <w:rPr>
            <w:rFonts w:asciiTheme="minorHAnsi" w:eastAsiaTheme="minorEastAsia" w:hAnsiTheme="minorHAnsi" w:cstheme="minorBidi"/>
            <w:noProof/>
            <w:sz w:val="22"/>
            <w:szCs w:val="22"/>
            <w:lang w:eastAsia="de-DE"/>
          </w:rPr>
          <w:tab/>
        </w:r>
        <w:r w:rsidRPr="00CC6D1C">
          <w:rPr>
            <w:rStyle w:val="Hyperlink"/>
            <w:noProof/>
            <w:lang w:val="en-US"/>
          </w:rPr>
          <w:t>Configuration</w:t>
        </w:r>
        <w:r>
          <w:rPr>
            <w:noProof/>
            <w:webHidden/>
          </w:rPr>
          <w:tab/>
        </w:r>
        <w:r>
          <w:rPr>
            <w:noProof/>
            <w:webHidden/>
          </w:rPr>
          <w:fldChar w:fldCharType="begin"/>
        </w:r>
        <w:r>
          <w:rPr>
            <w:noProof/>
            <w:webHidden/>
          </w:rPr>
          <w:instrText xml:space="preserve"> PAGEREF _Toc507409690 \h </w:instrText>
        </w:r>
      </w:ins>
      <w:r>
        <w:rPr>
          <w:noProof/>
          <w:webHidden/>
        </w:rPr>
      </w:r>
      <w:r>
        <w:rPr>
          <w:noProof/>
          <w:webHidden/>
        </w:rPr>
        <w:fldChar w:fldCharType="separate"/>
      </w:r>
      <w:ins w:id="34" w:author="Author" w:date="2018-02-26T11:59:00Z">
        <w:r>
          <w:rPr>
            <w:noProof/>
            <w:webHidden/>
          </w:rPr>
          <w:t>5</w:t>
        </w:r>
        <w:r>
          <w:rPr>
            <w:noProof/>
            <w:webHidden/>
          </w:rPr>
          <w:fldChar w:fldCharType="end"/>
        </w:r>
        <w:r w:rsidRPr="00CC6D1C">
          <w:rPr>
            <w:rStyle w:val="Hyperlink"/>
            <w:noProof/>
          </w:rPr>
          <w:fldChar w:fldCharType="end"/>
        </w:r>
      </w:ins>
    </w:p>
    <w:p w14:paraId="54A051BE" w14:textId="3176E1E5" w:rsidR="00AA6983" w:rsidRDefault="00AA6983">
      <w:pPr>
        <w:pStyle w:val="TOC2"/>
        <w:rPr>
          <w:ins w:id="35" w:author="Author" w:date="2018-02-26T11:59:00Z"/>
          <w:rFonts w:asciiTheme="minorHAnsi" w:eastAsiaTheme="minorEastAsia" w:hAnsiTheme="minorHAnsi" w:cstheme="minorBidi"/>
          <w:noProof/>
          <w:sz w:val="22"/>
          <w:szCs w:val="22"/>
          <w:lang w:eastAsia="de-DE"/>
        </w:rPr>
      </w:pPr>
      <w:ins w:id="36"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"_Toc507409691"</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2.2</w:t>
        </w:r>
        <w:r>
          <w:rPr>
            <w:rFonts w:asciiTheme="minorHAnsi" w:eastAsiaTheme="minorEastAsia" w:hAnsiTheme="minorHAnsi" w:cstheme="minorBidi"/>
            <w:noProof/>
            <w:sz w:val="22"/>
            <w:szCs w:val="22"/>
            <w:lang w:eastAsia="de-DE"/>
          </w:rPr>
          <w:tab/>
        </w:r>
        <w:r w:rsidRPr="00CC6D1C">
          <w:rPr>
            <w:rStyle w:val="Hyperlink"/>
            <w:noProof/>
            <w:lang w:val="en-US"/>
          </w:rPr>
          <w:t>System Access</w:t>
        </w:r>
        <w:r>
          <w:rPr>
            <w:noProof/>
            <w:webHidden/>
          </w:rPr>
          <w:tab/>
        </w:r>
        <w:r>
          <w:rPr>
            <w:noProof/>
            <w:webHidden/>
          </w:rPr>
          <w:fldChar w:fldCharType="begin"/>
        </w:r>
        <w:r>
          <w:rPr>
            <w:noProof/>
            <w:webHidden/>
          </w:rPr>
          <w:instrText xml:space="preserve"> PAGEREF _Toc507409691 \h </w:instrText>
        </w:r>
      </w:ins>
      <w:r>
        <w:rPr>
          <w:noProof/>
          <w:webHidden/>
        </w:rPr>
      </w:r>
      <w:r>
        <w:rPr>
          <w:noProof/>
          <w:webHidden/>
        </w:rPr>
        <w:fldChar w:fldCharType="separate"/>
      </w:r>
      <w:ins w:id="37" w:author="Author" w:date="2018-02-26T11:59:00Z">
        <w:r>
          <w:rPr>
            <w:noProof/>
            <w:webHidden/>
          </w:rPr>
          <w:t>5</w:t>
        </w:r>
        <w:r>
          <w:rPr>
            <w:noProof/>
            <w:webHidden/>
          </w:rPr>
          <w:fldChar w:fldCharType="end"/>
        </w:r>
        <w:r w:rsidRPr="00CC6D1C">
          <w:rPr>
            <w:rStyle w:val="Hyperlink"/>
            <w:noProof/>
          </w:rPr>
          <w:fldChar w:fldCharType="end"/>
        </w:r>
      </w:ins>
    </w:p>
    <w:p w14:paraId="256CCF13" w14:textId="65A152FB" w:rsidR="00AA6983" w:rsidRDefault="00AA6983">
      <w:pPr>
        <w:pStyle w:val="TOC2"/>
        <w:rPr>
          <w:ins w:id="38" w:author="Author" w:date="2018-02-26T11:59:00Z"/>
          <w:rFonts w:asciiTheme="minorHAnsi" w:eastAsiaTheme="minorEastAsia" w:hAnsiTheme="minorHAnsi" w:cstheme="minorBidi"/>
          <w:noProof/>
          <w:sz w:val="22"/>
          <w:szCs w:val="22"/>
          <w:lang w:eastAsia="de-DE"/>
        </w:rPr>
      </w:pPr>
      <w:ins w:id="39"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"_Toc507409692"</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2.3</w:t>
        </w:r>
        <w:r>
          <w:rPr>
            <w:rFonts w:asciiTheme="minorHAnsi" w:eastAsiaTheme="minorEastAsia" w:hAnsiTheme="minorHAnsi" w:cstheme="minorBidi"/>
            <w:noProof/>
            <w:sz w:val="22"/>
            <w:szCs w:val="22"/>
            <w:lang w:eastAsia="de-DE"/>
          </w:rPr>
          <w:tab/>
        </w:r>
        <w:r w:rsidRPr="00CC6D1C">
          <w:rPr>
            <w:rStyle w:val="Hyperlink"/>
            <w:noProof/>
            <w:lang w:val="en-US"/>
          </w:rPr>
          <w:t>Roles</w:t>
        </w:r>
        <w:r>
          <w:rPr>
            <w:noProof/>
            <w:webHidden/>
          </w:rPr>
          <w:tab/>
        </w:r>
        <w:r>
          <w:rPr>
            <w:noProof/>
            <w:webHidden/>
          </w:rPr>
          <w:fldChar w:fldCharType="begin"/>
        </w:r>
        <w:r>
          <w:rPr>
            <w:noProof/>
            <w:webHidden/>
          </w:rPr>
          <w:instrText xml:space="preserve"> PAGEREF _Toc507409692 \h </w:instrText>
        </w:r>
      </w:ins>
      <w:r>
        <w:rPr>
          <w:noProof/>
          <w:webHidden/>
        </w:rPr>
      </w:r>
      <w:r>
        <w:rPr>
          <w:noProof/>
          <w:webHidden/>
        </w:rPr>
        <w:fldChar w:fldCharType="separate"/>
      </w:r>
      <w:ins w:id="40" w:author="Author" w:date="2018-02-26T11:59:00Z">
        <w:r>
          <w:rPr>
            <w:noProof/>
            <w:webHidden/>
          </w:rPr>
          <w:t>5</w:t>
        </w:r>
        <w:r>
          <w:rPr>
            <w:noProof/>
            <w:webHidden/>
          </w:rPr>
          <w:fldChar w:fldCharType="end"/>
        </w:r>
        <w:r w:rsidRPr="00CC6D1C">
          <w:rPr>
            <w:rStyle w:val="Hyperlink"/>
            <w:noProof/>
          </w:rPr>
          <w:fldChar w:fldCharType="end"/>
        </w:r>
      </w:ins>
    </w:p>
    <w:p w14:paraId="5A50D8B4" w14:textId="7C918E46" w:rsidR="00AA6983" w:rsidRDefault="00AA6983">
      <w:pPr>
        <w:pStyle w:val="TOC2"/>
        <w:rPr>
          <w:ins w:id="41" w:author="Author" w:date="2018-02-26T11:59:00Z"/>
          <w:rFonts w:asciiTheme="minorHAnsi" w:eastAsiaTheme="minorEastAsia" w:hAnsiTheme="minorHAnsi" w:cstheme="minorBidi"/>
          <w:noProof/>
          <w:sz w:val="22"/>
          <w:szCs w:val="22"/>
          <w:lang w:eastAsia="de-DE"/>
        </w:rPr>
      </w:pPr>
      <w:ins w:id="42"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"_Toc507409693"</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2.4</w:t>
        </w:r>
        <w:r>
          <w:rPr>
            <w:rFonts w:asciiTheme="minorHAnsi" w:eastAsiaTheme="minorEastAsia" w:hAnsiTheme="minorHAnsi" w:cstheme="minorBidi"/>
            <w:noProof/>
            <w:sz w:val="22"/>
            <w:szCs w:val="22"/>
            <w:lang w:eastAsia="de-DE"/>
          </w:rPr>
          <w:tab/>
        </w:r>
        <w:r w:rsidRPr="00CC6D1C">
          <w:rPr>
            <w:rStyle w:val="Hyperlink"/>
            <w:noProof/>
            <w:lang w:val="en-US"/>
          </w:rPr>
          <w:t>Master Data, Organizational Data, and Other Data</w:t>
        </w:r>
        <w:r>
          <w:rPr>
            <w:noProof/>
            <w:webHidden/>
          </w:rPr>
          <w:tab/>
        </w:r>
        <w:r>
          <w:rPr>
            <w:noProof/>
            <w:webHidden/>
          </w:rPr>
          <w:fldChar w:fldCharType="begin"/>
        </w:r>
        <w:r>
          <w:rPr>
            <w:noProof/>
            <w:webHidden/>
          </w:rPr>
          <w:instrText xml:space="preserve"> PAGEREF _Toc507409693 \h </w:instrText>
        </w:r>
      </w:ins>
      <w:r>
        <w:rPr>
          <w:noProof/>
          <w:webHidden/>
        </w:rPr>
      </w:r>
      <w:r>
        <w:rPr>
          <w:noProof/>
          <w:webHidden/>
        </w:rPr>
        <w:fldChar w:fldCharType="separate"/>
      </w:r>
      <w:ins w:id="43" w:author="Author" w:date="2018-02-26T11:59:00Z">
        <w:r>
          <w:rPr>
            <w:noProof/>
            <w:webHidden/>
          </w:rPr>
          <w:t>6</w:t>
        </w:r>
        <w:r>
          <w:rPr>
            <w:noProof/>
            <w:webHidden/>
          </w:rPr>
          <w:fldChar w:fldCharType="end"/>
        </w:r>
        <w:r w:rsidRPr="00CC6D1C">
          <w:rPr>
            <w:rStyle w:val="Hyperlink"/>
            <w:noProof/>
          </w:rPr>
          <w:fldChar w:fldCharType="end"/>
        </w:r>
      </w:ins>
    </w:p>
    <w:p w14:paraId="6A965232" w14:textId="014B3B20" w:rsidR="00AA6983" w:rsidRDefault="00AA6983">
      <w:pPr>
        <w:pStyle w:val="TOC2"/>
        <w:rPr>
          <w:ins w:id="44" w:author="Author" w:date="2018-02-26T11:59:00Z"/>
          <w:rFonts w:asciiTheme="minorHAnsi" w:eastAsiaTheme="minorEastAsia" w:hAnsiTheme="minorHAnsi" w:cstheme="minorBidi"/>
          <w:noProof/>
          <w:sz w:val="22"/>
          <w:szCs w:val="22"/>
          <w:lang w:eastAsia="de-DE"/>
        </w:rPr>
      </w:pPr>
      <w:ins w:id="45"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"_Toc507409694"</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2.5</w:t>
        </w:r>
        <w:r>
          <w:rPr>
            <w:rFonts w:asciiTheme="minorHAnsi" w:eastAsiaTheme="minorEastAsia" w:hAnsiTheme="minorHAnsi" w:cstheme="minorBidi"/>
            <w:noProof/>
            <w:sz w:val="22"/>
            <w:szCs w:val="22"/>
            <w:lang w:eastAsia="de-DE"/>
          </w:rPr>
          <w:tab/>
        </w:r>
        <w:r w:rsidRPr="00CC6D1C">
          <w:rPr>
            <w:rStyle w:val="Hyperlink"/>
            <w:noProof/>
            <w:lang w:val="en-US"/>
          </w:rPr>
          <w:t>Business Conditions</w:t>
        </w:r>
        <w:r>
          <w:rPr>
            <w:noProof/>
            <w:webHidden/>
          </w:rPr>
          <w:tab/>
        </w:r>
        <w:r>
          <w:rPr>
            <w:noProof/>
            <w:webHidden/>
          </w:rPr>
          <w:fldChar w:fldCharType="begin"/>
        </w:r>
        <w:r>
          <w:rPr>
            <w:noProof/>
            <w:webHidden/>
          </w:rPr>
          <w:instrText xml:space="preserve"> PAGEREF _Toc507409694 \h </w:instrText>
        </w:r>
      </w:ins>
      <w:r>
        <w:rPr>
          <w:noProof/>
          <w:webHidden/>
        </w:rPr>
      </w:r>
      <w:r>
        <w:rPr>
          <w:noProof/>
          <w:webHidden/>
        </w:rPr>
        <w:fldChar w:fldCharType="separate"/>
      </w:r>
      <w:ins w:id="46" w:author="Author" w:date="2018-02-26T11:59:00Z">
        <w:r>
          <w:rPr>
            <w:noProof/>
            <w:webHidden/>
          </w:rPr>
          <w:t>6</w:t>
        </w:r>
        <w:r>
          <w:rPr>
            <w:noProof/>
            <w:webHidden/>
          </w:rPr>
          <w:fldChar w:fldCharType="end"/>
        </w:r>
        <w:r w:rsidRPr="00CC6D1C">
          <w:rPr>
            <w:rStyle w:val="Hyperlink"/>
            <w:noProof/>
          </w:rPr>
          <w:fldChar w:fldCharType="end"/>
        </w:r>
      </w:ins>
    </w:p>
    <w:p w14:paraId="23DC3C15" w14:textId="32DFA50E" w:rsidR="00AA6983" w:rsidRDefault="00AA6983">
      <w:pPr>
        <w:pStyle w:val="TOC1"/>
        <w:rPr>
          <w:ins w:id="47" w:author="Author" w:date="2018-02-26T11:59:00Z"/>
          <w:rFonts w:asciiTheme="minorHAnsi" w:eastAsiaTheme="minorEastAsia" w:hAnsiTheme="minorHAnsi" w:cstheme="minorBidi"/>
          <w:noProof/>
          <w:sz w:val="22"/>
          <w:szCs w:val="22"/>
          <w:lang w:eastAsia="de-DE"/>
        </w:rPr>
      </w:pPr>
      <w:ins w:id="48"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"_Toc507409695"</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3</w:t>
        </w:r>
        <w:r>
          <w:rPr>
            <w:rFonts w:asciiTheme="minorHAnsi" w:eastAsiaTheme="minorEastAsia" w:hAnsiTheme="minorHAnsi" w:cstheme="minorBidi"/>
            <w:noProof/>
            <w:sz w:val="22"/>
            <w:szCs w:val="22"/>
            <w:lang w:eastAsia="de-DE"/>
          </w:rPr>
          <w:tab/>
        </w:r>
        <w:r w:rsidRPr="00CC6D1C">
          <w:rPr>
            <w:rStyle w:val="Hyperlink"/>
            <w:noProof/>
            <w:lang w:val="en-US"/>
          </w:rPr>
          <w:t>Overview Table</w:t>
        </w:r>
        <w:r>
          <w:rPr>
            <w:noProof/>
            <w:webHidden/>
          </w:rPr>
          <w:tab/>
        </w:r>
        <w:r>
          <w:rPr>
            <w:noProof/>
            <w:webHidden/>
          </w:rPr>
          <w:fldChar w:fldCharType="begin"/>
        </w:r>
        <w:r>
          <w:rPr>
            <w:noProof/>
            <w:webHidden/>
          </w:rPr>
          <w:instrText xml:space="preserve"> PAGEREF _Toc507409695 \h </w:instrText>
        </w:r>
      </w:ins>
      <w:r>
        <w:rPr>
          <w:noProof/>
          <w:webHidden/>
        </w:rPr>
      </w:r>
      <w:r>
        <w:rPr>
          <w:noProof/>
          <w:webHidden/>
        </w:rPr>
        <w:fldChar w:fldCharType="separate"/>
      </w:r>
      <w:ins w:id="49" w:author="Author" w:date="2018-02-26T11:59:00Z">
        <w:r>
          <w:rPr>
            <w:noProof/>
            <w:webHidden/>
          </w:rPr>
          <w:t>7</w:t>
        </w:r>
        <w:r>
          <w:rPr>
            <w:noProof/>
            <w:webHidden/>
          </w:rPr>
          <w:fldChar w:fldCharType="end"/>
        </w:r>
        <w:r w:rsidRPr="00CC6D1C">
          <w:rPr>
            <w:rStyle w:val="Hyperlink"/>
            <w:noProof/>
          </w:rPr>
          <w:fldChar w:fldCharType="end"/>
        </w:r>
      </w:ins>
    </w:p>
    <w:p w14:paraId="52F9A507" w14:textId="18E7172F" w:rsidR="00AA6983" w:rsidRDefault="00AA6983">
      <w:pPr>
        <w:pStyle w:val="TOC1"/>
        <w:rPr>
          <w:ins w:id="50" w:author="Author" w:date="2018-02-26T11:59:00Z"/>
          <w:rFonts w:asciiTheme="minorHAnsi" w:eastAsiaTheme="minorEastAsia" w:hAnsiTheme="minorHAnsi" w:cstheme="minorBidi"/>
          <w:noProof/>
          <w:sz w:val="22"/>
          <w:szCs w:val="22"/>
          <w:lang w:eastAsia="de-DE"/>
        </w:rPr>
      </w:pPr>
      <w:ins w:id="51"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"_Toc507409696"</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4</w:t>
        </w:r>
        <w:r>
          <w:rPr>
            <w:rFonts w:asciiTheme="minorHAnsi" w:eastAsiaTheme="minorEastAsia" w:hAnsiTheme="minorHAnsi" w:cstheme="minorBidi"/>
            <w:noProof/>
            <w:sz w:val="22"/>
            <w:szCs w:val="22"/>
            <w:lang w:eastAsia="de-DE"/>
          </w:rPr>
          <w:tab/>
        </w:r>
        <w:r w:rsidRPr="00CC6D1C">
          <w:rPr>
            <w:rStyle w:val="Hyperlink"/>
            <w:noProof/>
            <w:lang w:val="en-US"/>
          </w:rPr>
          <w:t>Testin</w:t>
        </w:r>
        <w:r w:rsidRPr="00CC6D1C">
          <w:rPr>
            <w:rStyle w:val="Hyperlink"/>
            <w:noProof/>
            <w:lang w:val="en-US"/>
          </w:rPr>
          <w:t>g</w:t>
        </w:r>
        <w:r w:rsidRPr="00CC6D1C">
          <w:rPr>
            <w:rStyle w:val="Hyperlink"/>
            <w:noProof/>
            <w:lang w:val="en-US"/>
          </w:rPr>
          <w:t xml:space="preserve"> the Process Steps</w:t>
        </w:r>
        <w:r>
          <w:rPr>
            <w:noProof/>
            <w:webHidden/>
          </w:rPr>
          <w:tab/>
        </w:r>
        <w:r>
          <w:rPr>
            <w:noProof/>
            <w:webHidden/>
          </w:rPr>
          <w:fldChar w:fldCharType="begin"/>
        </w:r>
        <w:r>
          <w:rPr>
            <w:noProof/>
            <w:webHidden/>
          </w:rPr>
          <w:instrText xml:space="preserve"> PAGEREF _Toc507409696 \h </w:instrText>
        </w:r>
      </w:ins>
      <w:r>
        <w:rPr>
          <w:noProof/>
          <w:webHidden/>
        </w:rPr>
      </w:r>
      <w:r>
        <w:rPr>
          <w:noProof/>
          <w:webHidden/>
        </w:rPr>
        <w:fldChar w:fldCharType="separate"/>
      </w:r>
      <w:ins w:id="52" w:author="Author" w:date="2018-02-26T11:59:00Z">
        <w:r>
          <w:rPr>
            <w:noProof/>
            <w:webHidden/>
          </w:rPr>
          <w:t>8</w:t>
        </w:r>
        <w:r>
          <w:rPr>
            <w:noProof/>
            <w:webHidden/>
          </w:rPr>
          <w:fldChar w:fldCharType="end"/>
        </w:r>
        <w:r w:rsidRPr="00CC6D1C">
          <w:rPr>
            <w:rStyle w:val="Hyperlink"/>
            <w:noProof/>
          </w:rPr>
          <w:fldChar w:fldCharType="end"/>
        </w:r>
      </w:ins>
    </w:p>
    <w:p w14:paraId="4E3CEE9C" w14:textId="3A0DE65D" w:rsidR="00AA6983" w:rsidRDefault="00AA6983">
      <w:pPr>
        <w:pStyle w:val="TOC2"/>
        <w:rPr>
          <w:ins w:id="53" w:author="Author" w:date="2018-02-26T11:59:00Z"/>
          <w:rFonts w:asciiTheme="minorHAnsi" w:eastAsiaTheme="minorEastAsia" w:hAnsiTheme="minorHAnsi" w:cstheme="minorBidi"/>
          <w:noProof/>
          <w:sz w:val="22"/>
          <w:szCs w:val="22"/>
          <w:lang w:eastAsia="de-DE"/>
        </w:rPr>
      </w:pPr>
      <w:ins w:id="54"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"_Toc507409697"</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4.1</w:t>
        </w:r>
        <w:r>
          <w:rPr>
            <w:rFonts w:asciiTheme="minorHAnsi" w:eastAsiaTheme="minorEastAsia" w:hAnsiTheme="minorHAnsi" w:cstheme="minorBidi"/>
            <w:noProof/>
            <w:sz w:val="22"/>
            <w:szCs w:val="22"/>
            <w:lang w:eastAsia="de-DE"/>
          </w:rPr>
          <w:tab/>
        </w:r>
        <w:r w:rsidRPr="00CC6D1C">
          <w:rPr>
            <w:rStyle w:val="Hyperlink"/>
            <w:noProof/>
            <w:lang w:val="en-US"/>
          </w:rPr>
          <w:t>Mainta</w:t>
        </w:r>
        <w:r w:rsidRPr="00CC6D1C">
          <w:rPr>
            <w:rStyle w:val="Hyperlink"/>
            <w:noProof/>
            <w:lang w:val="en-US"/>
          </w:rPr>
          <w:t>i</w:t>
        </w:r>
        <w:r w:rsidRPr="00CC6D1C">
          <w:rPr>
            <w:rStyle w:val="Hyperlink"/>
            <w:noProof/>
            <w:lang w:val="en-US"/>
          </w:rPr>
          <w:t>ning Dependents Data</w:t>
        </w:r>
        <w:r>
          <w:rPr>
            <w:noProof/>
            <w:webHidden/>
          </w:rPr>
          <w:tab/>
        </w:r>
        <w:r>
          <w:rPr>
            <w:noProof/>
            <w:webHidden/>
          </w:rPr>
          <w:fldChar w:fldCharType="begin"/>
        </w:r>
        <w:r>
          <w:rPr>
            <w:noProof/>
            <w:webHidden/>
          </w:rPr>
          <w:instrText xml:space="preserve"> PAGEREF _Toc507409697 \h </w:instrText>
        </w:r>
      </w:ins>
      <w:r>
        <w:rPr>
          <w:noProof/>
          <w:webHidden/>
        </w:rPr>
      </w:r>
      <w:r>
        <w:rPr>
          <w:noProof/>
          <w:webHidden/>
        </w:rPr>
        <w:fldChar w:fldCharType="separate"/>
      </w:r>
      <w:ins w:id="55" w:author="Author" w:date="2018-02-26T11:59:00Z">
        <w:r>
          <w:rPr>
            <w:noProof/>
            <w:webHidden/>
          </w:rPr>
          <w:t>8</w:t>
        </w:r>
        <w:r>
          <w:rPr>
            <w:noProof/>
            <w:webHidden/>
          </w:rPr>
          <w:fldChar w:fldCharType="end"/>
        </w:r>
        <w:r w:rsidRPr="00CC6D1C">
          <w:rPr>
            <w:rStyle w:val="Hyperlink"/>
            <w:noProof/>
          </w:rPr>
          <w:fldChar w:fldCharType="end"/>
        </w:r>
      </w:ins>
    </w:p>
    <w:p w14:paraId="129AB42F" w14:textId="32126CAD" w:rsidR="00AA6983" w:rsidRDefault="00AA6983">
      <w:pPr>
        <w:pStyle w:val="TOC1"/>
        <w:rPr>
          <w:ins w:id="56" w:author="Author" w:date="2018-02-26T11:59:00Z"/>
          <w:rFonts w:asciiTheme="minorHAnsi" w:eastAsiaTheme="minorEastAsia" w:hAnsiTheme="minorHAnsi" w:cstheme="minorBidi"/>
          <w:noProof/>
          <w:sz w:val="22"/>
          <w:szCs w:val="22"/>
          <w:lang w:eastAsia="de-DE"/>
        </w:rPr>
      </w:pPr>
      <w:ins w:id="57"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"_Toc507409698"</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w:t>
        </w:r>
        <w:r>
          <w:rPr>
            <w:rFonts w:asciiTheme="minorHAnsi" w:eastAsiaTheme="minorEastAsia" w:hAnsiTheme="minorHAnsi" w:cstheme="minorBidi"/>
            <w:noProof/>
            <w:sz w:val="22"/>
            <w:szCs w:val="22"/>
            <w:lang w:eastAsia="de-DE"/>
          </w:rPr>
          <w:tab/>
        </w:r>
        <w:r w:rsidRPr="00CC6D1C">
          <w:rPr>
            <w:rStyle w:val="Hyperlink"/>
            <w:noProof/>
            <w:lang w:val="en-US"/>
          </w:rPr>
          <w:t>Country-Specific Fields</w:t>
        </w:r>
        <w:r>
          <w:rPr>
            <w:noProof/>
            <w:webHidden/>
          </w:rPr>
          <w:tab/>
        </w:r>
        <w:r>
          <w:rPr>
            <w:noProof/>
            <w:webHidden/>
          </w:rPr>
          <w:fldChar w:fldCharType="begin"/>
        </w:r>
        <w:r>
          <w:rPr>
            <w:noProof/>
            <w:webHidden/>
          </w:rPr>
          <w:instrText xml:space="preserve"> PAGEREF _Toc507409698 \h </w:instrText>
        </w:r>
      </w:ins>
      <w:r>
        <w:rPr>
          <w:noProof/>
          <w:webHidden/>
        </w:rPr>
      </w:r>
      <w:r>
        <w:rPr>
          <w:noProof/>
          <w:webHidden/>
        </w:rPr>
        <w:fldChar w:fldCharType="separate"/>
      </w:r>
      <w:ins w:id="58" w:author="Author" w:date="2018-02-26T11:59:00Z">
        <w:r>
          <w:rPr>
            <w:noProof/>
            <w:webHidden/>
          </w:rPr>
          <w:t>16</w:t>
        </w:r>
        <w:r>
          <w:rPr>
            <w:noProof/>
            <w:webHidden/>
          </w:rPr>
          <w:fldChar w:fldCharType="end"/>
        </w:r>
        <w:r w:rsidRPr="00CC6D1C">
          <w:rPr>
            <w:rStyle w:val="Hyperlink"/>
            <w:noProof/>
          </w:rPr>
          <w:fldChar w:fldCharType="end"/>
        </w:r>
      </w:ins>
    </w:p>
    <w:p w14:paraId="53FF3CEC" w14:textId="71EB786C" w:rsidR="00AA6983" w:rsidRDefault="00AA6983">
      <w:pPr>
        <w:pStyle w:val="TOC2"/>
        <w:rPr>
          <w:ins w:id="59" w:author="Author" w:date="2018-02-26T11:59:00Z"/>
          <w:rFonts w:asciiTheme="minorHAnsi" w:eastAsiaTheme="minorEastAsia" w:hAnsiTheme="minorHAnsi" w:cstheme="minorBidi"/>
          <w:noProof/>
          <w:sz w:val="22"/>
          <w:szCs w:val="22"/>
          <w:lang w:eastAsia="de-DE"/>
        </w:rPr>
      </w:pPr>
      <w:ins w:id="60"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"_Toc507409699"</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5.1</w:t>
        </w:r>
        <w:r>
          <w:rPr>
            <w:rFonts w:asciiTheme="minorHAnsi" w:eastAsiaTheme="minorEastAsia" w:hAnsiTheme="minorHAnsi" w:cstheme="minorBidi"/>
            <w:noProof/>
            <w:sz w:val="22"/>
            <w:szCs w:val="22"/>
            <w:lang w:eastAsia="de-DE"/>
          </w:rPr>
          <w:tab/>
        </w:r>
        <w:r w:rsidRPr="00CC6D1C">
          <w:rPr>
            <w:rStyle w:val="Hyperlink"/>
            <w:noProof/>
            <w:lang w:val="en-US"/>
          </w:rPr>
          <w:t>Home Address</w:t>
        </w:r>
        <w:r>
          <w:rPr>
            <w:noProof/>
            <w:webHidden/>
          </w:rPr>
          <w:tab/>
        </w:r>
        <w:r>
          <w:rPr>
            <w:noProof/>
            <w:webHidden/>
          </w:rPr>
          <w:fldChar w:fldCharType="begin"/>
        </w:r>
        <w:r>
          <w:rPr>
            <w:noProof/>
            <w:webHidden/>
          </w:rPr>
          <w:instrText xml:space="preserve"> PAGEREF _Toc507409699 \h </w:instrText>
        </w:r>
      </w:ins>
      <w:r>
        <w:rPr>
          <w:noProof/>
          <w:webHidden/>
        </w:rPr>
      </w:r>
      <w:r>
        <w:rPr>
          <w:noProof/>
          <w:webHidden/>
        </w:rPr>
        <w:fldChar w:fldCharType="separate"/>
      </w:r>
      <w:ins w:id="61" w:author="Author" w:date="2018-02-26T11:59:00Z">
        <w:r>
          <w:rPr>
            <w:noProof/>
            <w:webHidden/>
          </w:rPr>
          <w:t>16</w:t>
        </w:r>
        <w:r>
          <w:rPr>
            <w:noProof/>
            <w:webHidden/>
          </w:rPr>
          <w:fldChar w:fldCharType="end"/>
        </w:r>
        <w:r w:rsidRPr="00CC6D1C">
          <w:rPr>
            <w:rStyle w:val="Hyperlink"/>
            <w:noProof/>
          </w:rPr>
          <w:fldChar w:fldCharType="end"/>
        </w:r>
      </w:ins>
    </w:p>
    <w:p w14:paraId="01D11F60" w14:textId="4231F28B" w:rsidR="00AA6983" w:rsidRDefault="00AA6983">
      <w:pPr>
        <w:pStyle w:val="TOC3"/>
        <w:rPr>
          <w:ins w:id="62" w:author="Author" w:date="2018-02-26T11:59:00Z"/>
          <w:rFonts w:asciiTheme="minorHAnsi" w:eastAsiaTheme="minorEastAsia" w:hAnsiTheme="minorHAnsi" w:cstheme="minorBidi"/>
          <w:noProof/>
          <w:sz w:val="22"/>
          <w:szCs w:val="22"/>
          <w:lang w:eastAsia="de-DE"/>
        </w:rPr>
      </w:pPr>
      <w:ins w:id="63"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"_Toc507409700"</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5.1.1</w:t>
        </w:r>
        <w:r>
          <w:rPr>
            <w:rFonts w:asciiTheme="minorHAnsi" w:eastAsiaTheme="minorEastAsia" w:hAnsiTheme="minorHAnsi" w:cstheme="minorBidi"/>
            <w:noProof/>
            <w:sz w:val="22"/>
            <w:szCs w:val="22"/>
            <w:lang w:eastAsia="de-DE"/>
          </w:rPr>
          <w:tab/>
        </w:r>
        <w:r w:rsidRPr="00CC6D1C">
          <w:rPr>
            <w:rStyle w:val="Hyperlink"/>
            <w:noProof/>
            <w:lang w:val="en-US"/>
          </w:rPr>
          <w:t>United Arab Emirates (AE)</w:t>
        </w:r>
        <w:r>
          <w:rPr>
            <w:noProof/>
            <w:webHidden/>
          </w:rPr>
          <w:tab/>
        </w:r>
        <w:r>
          <w:rPr>
            <w:noProof/>
            <w:webHidden/>
          </w:rPr>
          <w:fldChar w:fldCharType="begin"/>
        </w:r>
        <w:r>
          <w:rPr>
            <w:noProof/>
            <w:webHidden/>
          </w:rPr>
          <w:instrText xml:space="preserve"> PAGEREF _Toc507409700 \h </w:instrText>
        </w:r>
      </w:ins>
      <w:r>
        <w:rPr>
          <w:noProof/>
          <w:webHidden/>
        </w:rPr>
      </w:r>
      <w:r>
        <w:rPr>
          <w:noProof/>
          <w:webHidden/>
        </w:rPr>
        <w:fldChar w:fldCharType="separate"/>
      </w:r>
      <w:ins w:id="64" w:author="Author" w:date="2018-02-26T11:59:00Z">
        <w:r>
          <w:rPr>
            <w:noProof/>
            <w:webHidden/>
          </w:rPr>
          <w:t>16</w:t>
        </w:r>
        <w:r>
          <w:rPr>
            <w:noProof/>
            <w:webHidden/>
          </w:rPr>
          <w:fldChar w:fldCharType="end"/>
        </w:r>
        <w:r w:rsidRPr="00CC6D1C">
          <w:rPr>
            <w:rStyle w:val="Hyperlink"/>
            <w:noProof/>
          </w:rPr>
          <w:fldChar w:fldCharType="end"/>
        </w:r>
      </w:ins>
    </w:p>
    <w:p w14:paraId="4EAD6018" w14:textId="253A9CE7" w:rsidR="00AA6983" w:rsidRDefault="00AA6983">
      <w:pPr>
        <w:pStyle w:val="TOC3"/>
        <w:rPr>
          <w:ins w:id="65" w:author="Author" w:date="2018-02-26T11:59:00Z"/>
          <w:rFonts w:asciiTheme="minorHAnsi" w:eastAsiaTheme="minorEastAsia" w:hAnsiTheme="minorHAnsi" w:cstheme="minorBidi"/>
          <w:noProof/>
          <w:sz w:val="22"/>
          <w:szCs w:val="22"/>
          <w:lang w:eastAsia="de-DE"/>
        </w:rPr>
      </w:pPr>
      <w:ins w:id="66"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"_Toc507409701"</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5.1.2</w:t>
        </w:r>
        <w:r>
          <w:rPr>
            <w:rFonts w:asciiTheme="minorHAnsi" w:eastAsiaTheme="minorEastAsia" w:hAnsiTheme="minorHAnsi" w:cstheme="minorBidi"/>
            <w:noProof/>
            <w:sz w:val="22"/>
            <w:szCs w:val="22"/>
            <w:lang w:eastAsia="de-DE"/>
          </w:rPr>
          <w:tab/>
        </w:r>
        <w:r w:rsidRPr="00CC6D1C">
          <w:rPr>
            <w:rStyle w:val="Hyperlink"/>
            <w:noProof/>
            <w:lang w:val="en-US"/>
          </w:rPr>
          <w:t>Australia (AU)</w:t>
        </w:r>
        <w:r>
          <w:rPr>
            <w:noProof/>
            <w:webHidden/>
          </w:rPr>
          <w:tab/>
        </w:r>
        <w:r>
          <w:rPr>
            <w:noProof/>
            <w:webHidden/>
          </w:rPr>
          <w:fldChar w:fldCharType="begin"/>
        </w:r>
        <w:r>
          <w:rPr>
            <w:noProof/>
            <w:webHidden/>
          </w:rPr>
          <w:instrText xml:space="preserve"> PAGEREF _Toc507409701 \h </w:instrText>
        </w:r>
      </w:ins>
      <w:r>
        <w:rPr>
          <w:noProof/>
          <w:webHidden/>
        </w:rPr>
      </w:r>
      <w:r>
        <w:rPr>
          <w:noProof/>
          <w:webHidden/>
        </w:rPr>
        <w:fldChar w:fldCharType="separate"/>
      </w:r>
      <w:ins w:id="67" w:author="Author" w:date="2018-02-26T11:59:00Z">
        <w:r>
          <w:rPr>
            <w:noProof/>
            <w:webHidden/>
          </w:rPr>
          <w:t>17</w:t>
        </w:r>
        <w:r>
          <w:rPr>
            <w:noProof/>
            <w:webHidden/>
          </w:rPr>
          <w:fldChar w:fldCharType="end"/>
        </w:r>
        <w:r w:rsidRPr="00CC6D1C">
          <w:rPr>
            <w:rStyle w:val="Hyperlink"/>
            <w:noProof/>
          </w:rPr>
          <w:fldChar w:fldCharType="end"/>
        </w:r>
      </w:ins>
    </w:p>
    <w:p w14:paraId="6C4C57BA" w14:textId="1F56CDE9" w:rsidR="00AA6983" w:rsidRDefault="00AA6983">
      <w:pPr>
        <w:pStyle w:val="TOC3"/>
        <w:rPr>
          <w:ins w:id="68" w:author="Author" w:date="2018-02-26T11:59:00Z"/>
          <w:rFonts w:asciiTheme="minorHAnsi" w:eastAsiaTheme="minorEastAsia" w:hAnsiTheme="minorHAnsi" w:cstheme="minorBidi"/>
          <w:noProof/>
          <w:sz w:val="22"/>
          <w:szCs w:val="22"/>
          <w:lang w:eastAsia="de-DE"/>
        </w:rPr>
      </w:pPr>
      <w:ins w:id="69"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"_Toc507409702"</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5.1.3</w:t>
        </w:r>
        <w:r>
          <w:rPr>
            <w:rFonts w:asciiTheme="minorHAnsi" w:eastAsiaTheme="minorEastAsia" w:hAnsiTheme="minorHAnsi" w:cstheme="minorBidi"/>
            <w:noProof/>
            <w:sz w:val="22"/>
            <w:szCs w:val="22"/>
            <w:lang w:eastAsia="de-DE"/>
          </w:rPr>
          <w:tab/>
        </w:r>
        <w:r w:rsidRPr="00CC6D1C">
          <w:rPr>
            <w:rStyle w:val="Hyperlink"/>
            <w:noProof/>
            <w:lang w:val="en-US"/>
          </w:rPr>
          <w:t>Kingdom of Saudi Arabia (SA)</w:t>
        </w:r>
        <w:r>
          <w:rPr>
            <w:noProof/>
            <w:webHidden/>
          </w:rPr>
          <w:tab/>
        </w:r>
        <w:r>
          <w:rPr>
            <w:noProof/>
            <w:webHidden/>
          </w:rPr>
          <w:fldChar w:fldCharType="begin"/>
        </w:r>
        <w:r>
          <w:rPr>
            <w:noProof/>
            <w:webHidden/>
          </w:rPr>
          <w:instrText xml:space="preserve"> PAGEREF _Toc507409702 \h </w:instrText>
        </w:r>
      </w:ins>
      <w:r>
        <w:rPr>
          <w:noProof/>
          <w:webHidden/>
        </w:rPr>
      </w:r>
      <w:r>
        <w:rPr>
          <w:noProof/>
          <w:webHidden/>
        </w:rPr>
        <w:fldChar w:fldCharType="separate"/>
      </w:r>
      <w:ins w:id="70" w:author="Author" w:date="2018-02-26T11:59:00Z">
        <w:r>
          <w:rPr>
            <w:noProof/>
            <w:webHidden/>
          </w:rPr>
          <w:t>17</w:t>
        </w:r>
        <w:r>
          <w:rPr>
            <w:noProof/>
            <w:webHidden/>
          </w:rPr>
          <w:fldChar w:fldCharType="end"/>
        </w:r>
        <w:r w:rsidRPr="00CC6D1C">
          <w:rPr>
            <w:rStyle w:val="Hyperlink"/>
            <w:noProof/>
          </w:rPr>
          <w:fldChar w:fldCharType="end"/>
        </w:r>
      </w:ins>
    </w:p>
    <w:p w14:paraId="47CE77B3" w14:textId="3478E156" w:rsidR="00AA6983" w:rsidRDefault="00AA6983">
      <w:pPr>
        <w:pStyle w:val="TOC3"/>
        <w:rPr>
          <w:ins w:id="71" w:author="Author" w:date="2018-02-26T11:59:00Z"/>
          <w:rFonts w:asciiTheme="minorHAnsi" w:eastAsiaTheme="minorEastAsia" w:hAnsiTheme="minorHAnsi" w:cstheme="minorBidi"/>
          <w:noProof/>
          <w:sz w:val="22"/>
          <w:szCs w:val="22"/>
          <w:lang w:eastAsia="de-DE"/>
        </w:rPr>
      </w:pPr>
      <w:ins w:id="72"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"_Toc507409703"</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5.1.4</w:t>
        </w:r>
        <w:r>
          <w:rPr>
            <w:rFonts w:asciiTheme="minorHAnsi" w:eastAsiaTheme="minorEastAsia" w:hAnsiTheme="minorHAnsi" w:cstheme="minorBidi"/>
            <w:noProof/>
            <w:sz w:val="22"/>
            <w:szCs w:val="22"/>
            <w:lang w:eastAsia="de-DE"/>
          </w:rPr>
          <w:tab/>
        </w:r>
        <w:r w:rsidRPr="00CC6D1C">
          <w:rPr>
            <w:rStyle w:val="Hyperlink"/>
            <w:noProof/>
            <w:lang w:val="en-US"/>
          </w:rPr>
          <w:t>United States (US)</w:t>
        </w:r>
        <w:r>
          <w:rPr>
            <w:noProof/>
            <w:webHidden/>
          </w:rPr>
          <w:tab/>
        </w:r>
        <w:r>
          <w:rPr>
            <w:noProof/>
            <w:webHidden/>
          </w:rPr>
          <w:fldChar w:fldCharType="begin"/>
        </w:r>
        <w:r>
          <w:rPr>
            <w:noProof/>
            <w:webHidden/>
          </w:rPr>
          <w:instrText xml:space="preserve"> PAGEREF _Toc507409703 \h </w:instrText>
        </w:r>
      </w:ins>
      <w:r>
        <w:rPr>
          <w:noProof/>
          <w:webHidden/>
        </w:rPr>
      </w:r>
      <w:r>
        <w:rPr>
          <w:noProof/>
          <w:webHidden/>
        </w:rPr>
        <w:fldChar w:fldCharType="separate"/>
      </w:r>
      <w:ins w:id="73" w:author="Author" w:date="2018-02-26T11:59:00Z">
        <w:r>
          <w:rPr>
            <w:noProof/>
            <w:webHidden/>
          </w:rPr>
          <w:t>18</w:t>
        </w:r>
        <w:r>
          <w:rPr>
            <w:noProof/>
            <w:webHidden/>
          </w:rPr>
          <w:fldChar w:fldCharType="end"/>
        </w:r>
        <w:r w:rsidRPr="00CC6D1C">
          <w:rPr>
            <w:rStyle w:val="Hyperlink"/>
            <w:noProof/>
          </w:rPr>
          <w:fldChar w:fldCharType="end"/>
        </w:r>
      </w:ins>
    </w:p>
    <w:p w14:paraId="56D2F50D" w14:textId="31D1536E" w:rsidR="00AA6983" w:rsidRDefault="00AA6983">
      <w:pPr>
        <w:pStyle w:val="TOC2"/>
        <w:rPr>
          <w:ins w:id="74" w:author="Author" w:date="2018-02-26T11:59:00Z"/>
          <w:rFonts w:asciiTheme="minorHAnsi" w:eastAsiaTheme="minorEastAsia" w:hAnsiTheme="minorHAnsi" w:cstheme="minorBidi"/>
          <w:noProof/>
          <w:sz w:val="22"/>
          <w:szCs w:val="22"/>
          <w:lang w:eastAsia="de-DE"/>
        </w:rPr>
      </w:pPr>
      <w:ins w:id="75"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"_Toc507409704"</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5.2</w:t>
        </w:r>
        <w:r>
          <w:rPr>
            <w:rFonts w:asciiTheme="minorHAnsi" w:eastAsiaTheme="minorEastAsia" w:hAnsiTheme="minorHAnsi" w:cstheme="minorBidi"/>
            <w:noProof/>
            <w:sz w:val="22"/>
            <w:szCs w:val="22"/>
            <w:lang w:eastAsia="de-DE"/>
          </w:rPr>
          <w:tab/>
        </w:r>
        <w:r w:rsidRPr="00CC6D1C">
          <w:rPr>
            <w:rStyle w:val="Hyperlink"/>
            <w:noProof/>
            <w:lang w:val="en-US"/>
          </w:rPr>
          <w:t>Global Information</w:t>
        </w:r>
        <w:r>
          <w:rPr>
            <w:noProof/>
            <w:webHidden/>
          </w:rPr>
          <w:tab/>
        </w:r>
        <w:r>
          <w:rPr>
            <w:noProof/>
            <w:webHidden/>
          </w:rPr>
          <w:fldChar w:fldCharType="begin"/>
        </w:r>
        <w:r>
          <w:rPr>
            <w:noProof/>
            <w:webHidden/>
          </w:rPr>
          <w:instrText xml:space="preserve"> PAGEREF _Toc507409704 \h </w:instrText>
        </w:r>
      </w:ins>
      <w:r>
        <w:rPr>
          <w:noProof/>
          <w:webHidden/>
        </w:rPr>
      </w:r>
      <w:r>
        <w:rPr>
          <w:noProof/>
          <w:webHidden/>
        </w:rPr>
        <w:fldChar w:fldCharType="separate"/>
      </w:r>
      <w:ins w:id="76" w:author="Author" w:date="2018-02-26T11:59:00Z">
        <w:r>
          <w:rPr>
            <w:noProof/>
            <w:webHidden/>
          </w:rPr>
          <w:t>19</w:t>
        </w:r>
        <w:r>
          <w:rPr>
            <w:noProof/>
            <w:webHidden/>
          </w:rPr>
          <w:fldChar w:fldCharType="end"/>
        </w:r>
        <w:r w:rsidRPr="00CC6D1C">
          <w:rPr>
            <w:rStyle w:val="Hyperlink"/>
            <w:noProof/>
          </w:rPr>
          <w:fldChar w:fldCharType="end"/>
        </w:r>
      </w:ins>
    </w:p>
    <w:p w14:paraId="760FEA8E" w14:textId="2853B25B" w:rsidR="00AA6983" w:rsidRDefault="00AA6983">
      <w:pPr>
        <w:pStyle w:val="TOC3"/>
        <w:rPr>
          <w:ins w:id="77" w:author="Author" w:date="2018-02-26T11:59:00Z"/>
          <w:rFonts w:asciiTheme="minorHAnsi" w:eastAsiaTheme="minorEastAsia" w:hAnsiTheme="minorHAnsi" w:cstheme="minorBidi"/>
          <w:noProof/>
          <w:sz w:val="22"/>
          <w:szCs w:val="22"/>
          <w:lang w:eastAsia="de-DE"/>
        </w:rPr>
      </w:pPr>
      <w:ins w:id="78"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"_Toc507409705"</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5.2.1</w:t>
        </w:r>
        <w:r>
          <w:rPr>
            <w:rFonts w:asciiTheme="minorHAnsi" w:eastAsiaTheme="minorEastAsia" w:hAnsiTheme="minorHAnsi" w:cstheme="minorBidi"/>
            <w:noProof/>
            <w:sz w:val="22"/>
            <w:szCs w:val="22"/>
            <w:lang w:eastAsia="de-DE"/>
          </w:rPr>
          <w:tab/>
        </w:r>
        <w:r w:rsidRPr="00CC6D1C">
          <w:rPr>
            <w:rStyle w:val="Hyperlink"/>
            <w:noProof/>
            <w:lang w:val="en-US"/>
          </w:rPr>
          <w:t>United Arab Emirates (AE)</w:t>
        </w:r>
        <w:r>
          <w:rPr>
            <w:noProof/>
            <w:webHidden/>
          </w:rPr>
          <w:tab/>
        </w:r>
        <w:r>
          <w:rPr>
            <w:noProof/>
            <w:webHidden/>
          </w:rPr>
          <w:fldChar w:fldCharType="begin"/>
        </w:r>
        <w:r>
          <w:rPr>
            <w:noProof/>
            <w:webHidden/>
          </w:rPr>
          <w:instrText xml:space="preserve"> PAGEREF _Toc507409705 \h </w:instrText>
        </w:r>
      </w:ins>
      <w:r>
        <w:rPr>
          <w:noProof/>
          <w:webHidden/>
        </w:rPr>
      </w:r>
      <w:r>
        <w:rPr>
          <w:noProof/>
          <w:webHidden/>
        </w:rPr>
        <w:fldChar w:fldCharType="separate"/>
      </w:r>
      <w:ins w:id="79" w:author="Author" w:date="2018-02-26T11:59:00Z">
        <w:r>
          <w:rPr>
            <w:noProof/>
            <w:webHidden/>
          </w:rPr>
          <w:t>19</w:t>
        </w:r>
        <w:r>
          <w:rPr>
            <w:noProof/>
            <w:webHidden/>
          </w:rPr>
          <w:fldChar w:fldCharType="end"/>
        </w:r>
        <w:r w:rsidRPr="00CC6D1C">
          <w:rPr>
            <w:rStyle w:val="Hyperlink"/>
            <w:noProof/>
          </w:rPr>
          <w:fldChar w:fldCharType="end"/>
        </w:r>
      </w:ins>
    </w:p>
    <w:p w14:paraId="5BA64CEF" w14:textId="38208090" w:rsidR="00AA6983" w:rsidRDefault="00AA6983">
      <w:pPr>
        <w:pStyle w:val="TOC3"/>
        <w:rPr>
          <w:ins w:id="80" w:author="Author" w:date="2018-02-26T11:59:00Z"/>
          <w:rFonts w:asciiTheme="minorHAnsi" w:eastAsiaTheme="minorEastAsia" w:hAnsiTheme="minorHAnsi" w:cstheme="minorBidi"/>
          <w:noProof/>
          <w:sz w:val="22"/>
          <w:szCs w:val="22"/>
          <w:lang w:eastAsia="de-DE"/>
        </w:rPr>
      </w:pPr>
      <w:ins w:id="81"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"_Toc507409706"</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5.2.2</w:t>
        </w:r>
        <w:r>
          <w:rPr>
            <w:rFonts w:asciiTheme="minorHAnsi" w:eastAsiaTheme="minorEastAsia" w:hAnsiTheme="minorHAnsi" w:cstheme="minorBidi"/>
            <w:noProof/>
            <w:sz w:val="22"/>
            <w:szCs w:val="22"/>
            <w:lang w:eastAsia="de-DE"/>
          </w:rPr>
          <w:tab/>
        </w:r>
        <w:r w:rsidRPr="00CC6D1C">
          <w:rPr>
            <w:rStyle w:val="Hyperlink"/>
            <w:noProof/>
            <w:lang w:val="en-US"/>
          </w:rPr>
          <w:t>Australia (AU)</w:t>
        </w:r>
        <w:r>
          <w:rPr>
            <w:noProof/>
            <w:webHidden/>
          </w:rPr>
          <w:tab/>
        </w:r>
        <w:r>
          <w:rPr>
            <w:noProof/>
            <w:webHidden/>
          </w:rPr>
          <w:fldChar w:fldCharType="begin"/>
        </w:r>
        <w:r>
          <w:rPr>
            <w:noProof/>
            <w:webHidden/>
          </w:rPr>
          <w:instrText xml:space="preserve"> PAGEREF _Toc507409706 \h </w:instrText>
        </w:r>
      </w:ins>
      <w:r>
        <w:rPr>
          <w:noProof/>
          <w:webHidden/>
        </w:rPr>
      </w:r>
      <w:r>
        <w:rPr>
          <w:noProof/>
          <w:webHidden/>
        </w:rPr>
        <w:fldChar w:fldCharType="separate"/>
      </w:r>
      <w:ins w:id="82" w:author="Author" w:date="2018-02-26T11:59:00Z">
        <w:r>
          <w:rPr>
            <w:noProof/>
            <w:webHidden/>
          </w:rPr>
          <w:t>20</w:t>
        </w:r>
        <w:r>
          <w:rPr>
            <w:noProof/>
            <w:webHidden/>
          </w:rPr>
          <w:fldChar w:fldCharType="end"/>
        </w:r>
        <w:r w:rsidRPr="00CC6D1C">
          <w:rPr>
            <w:rStyle w:val="Hyperlink"/>
            <w:noProof/>
          </w:rPr>
          <w:fldChar w:fldCharType="end"/>
        </w:r>
      </w:ins>
    </w:p>
    <w:p w14:paraId="15E256B3" w14:textId="70086191" w:rsidR="00AA6983" w:rsidRDefault="00AA6983">
      <w:pPr>
        <w:pStyle w:val="TOC3"/>
        <w:rPr>
          <w:ins w:id="83" w:author="Author" w:date="2018-02-26T11:59:00Z"/>
          <w:rFonts w:asciiTheme="minorHAnsi" w:eastAsiaTheme="minorEastAsia" w:hAnsiTheme="minorHAnsi" w:cstheme="minorBidi"/>
          <w:noProof/>
          <w:sz w:val="22"/>
          <w:szCs w:val="22"/>
          <w:lang w:eastAsia="de-DE"/>
        </w:rPr>
      </w:pPr>
      <w:ins w:id="84" w:author="Author" w:date="2018-02-26T11:59:00Z">
        <w:r w:rsidRPr="00CC6D1C">
          <w:rPr>
            <w:rStyle w:val="Hyperlink"/>
            <w:noProof/>
          </w:rPr>
          <w:lastRenderedPageBreak/>
          <w:fldChar w:fldCharType="begin"/>
        </w:r>
        <w:r w:rsidRPr="00CC6D1C">
          <w:rPr>
            <w:rStyle w:val="Hyperlink"/>
            <w:noProof/>
          </w:rPr>
          <w:instrText xml:space="preserve"> </w:instrText>
        </w:r>
        <w:r>
          <w:rPr>
            <w:noProof/>
          </w:rPr>
          <w:instrText>HYPERLINK \l "_Toc507409707"</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5.2.3</w:t>
        </w:r>
        <w:r>
          <w:rPr>
            <w:rFonts w:asciiTheme="minorHAnsi" w:eastAsiaTheme="minorEastAsia" w:hAnsiTheme="minorHAnsi" w:cstheme="minorBidi"/>
            <w:noProof/>
            <w:sz w:val="22"/>
            <w:szCs w:val="22"/>
            <w:lang w:eastAsia="de-DE"/>
          </w:rPr>
          <w:tab/>
        </w:r>
        <w:r w:rsidRPr="00CC6D1C">
          <w:rPr>
            <w:rStyle w:val="Hyperlink"/>
            <w:noProof/>
            <w:lang w:val="en-US"/>
          </w:rPr>
          <w:t>Kingdom of Saudi Arabia (SA)</w:t>
        </w:r>
        <w:r>
          <w:rPr>
            <w:noProof/>
            <w:webHidden/>
          </w:rPr>
          <w:tab/>
        </w:r>
        <w:r>
          <w:rPr>
            <w:noProof/>
            <w:webHidden/>
          </w:rPr>
          <w:fldChar w:fldCharType="begin"/>
        </w:r>
        <w:r>
          <w:rPr>
            <w:noProof/>
            <w:webHidden/>
          </w:rPr>
          <w:instrText xml:space="preserve"> PAGEREF _Toc507409707 \h </w:instrText>
        </w:r>
      </w:ins>
      <w:r>
        <w:rPr>
          <w:noProof/>
          <w:webHidden/>
        </w:rPr>
      </w:r>
      <w:r>
        <w:rPr>
          <w:noProof/>
          <w:webHidden/>
        </w:rPr>
        <w:fldChar w:fldCharType="separate"/>
      </w:r>
      <w:ins w:id="85" w:author="Author" w:date="2018-02-26T11:59:00Z">
        <w:r>
          <w:rPr>
            <w:noProof/>
            <w:webHidden/>
          </w:rPr>
          <w:t>20</w:t>
        </w:r>
        <w:r>
          <w:rPr>
            <w:noProof/>
            <w:webHidden/>
          </w:rPr>
          <w:fldChar w:fldCharType="end"/>
        </w:r>
        <w:r w:rsidRPr="00CC6D1C">
          <w:rPr>
            <w:rStyle w:val="Hyperlink"/>
            <w:noProof/>
          </w:rPr>
          <w:fldChar w:fldCharType="end"/>
        </w:r>
      </w:ins>
    </w:p>
    <w:p w14:paraId="2724DDC1" w14:textId="45539D18" w:rsidR="00AA6983" w:rsidRDefault="00AA6983">
      <w:pPr>
        <w:pStyle w:val="TOC3"/>
        <w:rPr>
          <w:ins w:id="86" w:author="Author" w:date="2018-02-26T11:59:00Z"/>
          <w:rFonts w:asciiTheme="minorHAnsi" w:eastAsiaTheme="minorEastAsia" w:hAnsiTheme="minorHAnsi" w:cstheme="minorBidi"/>
          <w:noProof/>
          <w:sz w:val="22"/>
          <w:szCs w:val="22"/>
          <w:lang w:eastAsia="de-DE"/>
        </w:rPr>
      </w:pPr>
      <w:ins w:id="87"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"_Toc507409708"</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5.2.4</w:t>
        </w:r>
        <w:r>
          <w:rPr>
            <w:rFonts w:asciiTheme="minorHAnsi" w:eastAsiaTheme="minorEastAsia" w:hAnsiTheme="minorHAnsi" w:cstheme="minorBidi"/>
            <w:noProof/>
            <w:sz w:val="22"/>
            <w:szCs w:val="22"/>
            <w:lang w:eastAsia="de-DE"/>
          </w:rPr>
          <w:tab/>
        </w:r>
        <w:r w:rsidRPr="00CC6D1C">
          <w:rPr>
            <w:rStyle w:val="Hyperlink"/>
            <w:noProof/>
            <w:lang w:val="en-US"/>
          </w:rPr>
          <w:t>United States (US)</w:t>
        </w:r>
        <w:r>
          <w:rPr>
            <w:noProof/>
            <w:webHidden/>
          </w:rPr>
          <w:tab/>
        </w:r>
        <w:r>
          <w:rPr>
            <w:noProof/>
            <w:webHidden/>
          </w:rPr>
          <w:fldChar w:fldCharType="begin"/>
        </w:r>
        <w:r>
          <w:rPr>
            <w:noProof/>
            <w:webHidden/>
          </w:rPr>
          <w:instrText xml:space="preserve"> PAGEREF _Toc507409708 \h </w:instrText>
        </w:r>
      </w:ins>
      <w:r>
        <w:rPr>
          <w:noProof/>
          <w:webHidden/>
        </w:rPr>
      </w:r>
      <w:r>
        <w:rPr>
          <w:noProof/>
          <w:webHidden/>
        </w:rPr>
        <w:fldChar w:fldCharType="separate"/>
      </w:r>
      <w:ins w:id="88" w:author="Author" w:date="2018-02-26T11:59:00Z">
        <w:r>
          <w:rPr>
            <w:noProof/>
            <w:webHidden/>
          </w:rPr>
          <w:t>21</w:t>
        </w:r>
        <w:r>
          <w:rPr>
            <w:noProof/>
            <w:webHidden/>
          </w:rPr>
          <w:fldChar w:fldCharType="end"/>
        </w:r>
        <w:r w:rsidRPr="00CC6D1C">
          <w:rPr>
            <w:rStyle w:val="Hyperlink"/>
            <w:noProof/>
          </w:rPr>
          <w:fldChar w:fldCharType="end"/>
        </w:r>
      </w:ins>
    </w:p>
    <w:p w14:paraId="4C5C0EF4" w14:textId="6507B3F2" w:rsidR="00AA6983" w:rsidRDefault="00AA6983">
      <w:pPr>
        <w:pStyle w:val="TOC1"/>
        <w:rPr>
          <w:ins w:id="89" w:author="Author" w:date="2018-02-26T11:59:00Z"/>
          <w:rFonts w:asciiTheme="minorHAnsi" w:eastAsiaTheme="minorEastAsia" w:hAnsiTheme="minorHAnsi" w:cstheme="minorBidi"/>
          <w:noProof/>
          <w:sz w:val="22"/>
          <w:szCs w:val="22"/>
          <w:lang w:eastAsia="de-DE"/>
        </w:rPr>
      </w:pPr>
      <w:ins w:id="90"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"_Toc507409709"</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6</w:t>
        </w:r>
        <w:r>
          <w:rPr>
            <w:rFonts w:asciiTheme="minorHAnsi" w:eastAsiaTheme="minorEastAsia" w:hAnsiTheme="minorHAnsi" w:cstheme="minorBidi"/>
            <w:noProof/>
            <w:sz w:val="22"/>
            <w:szCs w:val="22"/>
            <w:lang w:eastAsia="de-DE"/>
          </w:rPr>
          <w:tab/>
        </w:r>
        <w:r w:rsidRPr="00CC6D1C">
          <w:rPr>
            <w:rStyle w:val="Hyperlink"/>
            <w:noProof/>
            <w:lang w:val="en-US"/>
          </w:rPr>
          <w:t>Ap</w:t>
        </w:r>
        <w:r w:rsidRPr="00CC6D1C">
          <w:rPr>
            <w:rStyle w:val="Hyperlink"/>
            <w:noProof/>
            <w:lang w:val="en-US"/>
          </w:rPr>
          <w:t>p</w:t>
        </w:r>
        <w:r w:rsidRPr="00CC6D1C">
          <w:rPr>
            <w:rStyle w:val="Hyperlink"/>
            <w:noProof/>
            <w:lang w:val="en-US"/>
          </w:rPr>
          <w:t>endix</w:t>
        </w:r>
        <w:r>
          <w:rPr>
            <w:noProof/>
            <w:webHidden/>
          </w:rPr>
          <w:tab/>
        </w:r>
        <w:r>
          <w:rPr>
            <w:noProof/>
            <w:webHidden/>
          </w:rPr>
          <w:fldChar w:fldCharType="begin"/>
        </w:r>
        <w:r>
          <w:rPr>
            <w:noProof/>
            <w:webHidden/>
          </w:rPr>
          <w:instrText xml:space="preserve"> PAGEREF _Toc507409709 \h </w:instrText>
        </w:r>
      </w:ins>
      <w:r>
        <w:rPr>
          <w:noProof/>
          <w:webHidden/>
        </w:rPr>
      </w:r>
      <w:r>
        <w:rPr>
          <w:noProof/>
          <w:webHidden/>
        </w:rPr>
        <w:fldChar w:fldCharType="separate"/>
      </w:r>
      <w:ins w:id="91" w:author="Author" w:date="2018-02-26T11:59:00Z">
        <w:r>
          <w:rPr>
            <w:noProof/>
            <w:webHidden/>
          </w:rPr>
          <w:t>23</w:t>
        </w:r>
        <w:r>
          <w:rPr>
            <w:noProof/>
            <w:webHidden/>
          </w:rPr>
          <w:fldChar w:fldCharType="end"/>
        </w:r>
        <w:r w:rsidRPr="00CC6D1C">
          <w:rPr>
            <w:rStyle w:val="Hyperlink"/>
            <w:noProof/>
          </w:rPr>
          <w:fldChar w:fldCharType="end"/>
        </w:r>
      </w:ins>
    </w:p>
    <w:p w14:paraId="02B67851" w14:textId="08EE3638" w:rsidR="00AA6983" w:rsidRDefault="00AA6983">
      <w:pPr>
        <w:pStyle w:val="TOC2"/>
        <w:rPr>
          <w:ins w:id="92" w:author="Author" w:date="2018-02-26T11:59:00Z"/>
          <w:rFonts w:asciiTheme="minorHAnsi" w:eastAsiaTheme="minorEastAsia" w:hAnsiTheme="minorHAnsi" w:cstheme="minorBidi"/>
          <w:noProof/>
          <w:sz w:val="22"/>
          <w:szCs w:val="22"/>
          <w:lang w:eastAsia="de-DE"/>
        </w:rPr>
      </w:pPr>
      <w:ins w:id="93"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"_Toc507409710"</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6.1</w:t>
        </w:r>
        <w:r>
          <w:rPr>
            <w:rFonts w:asciiTheme="minorHAnsi" w:eastAsiaTheme="minorEastAsia" w:hAnsiTheme="minorHAnsi" w:cstheme="minorBidi"/>
            <w:noProof/>
            <w:sz w:val="22"/>
            <w:szCs w:val="22"/>
            <w:lang w:eastAsia="de-DE"/>
          </w:rPr>
          <w:tab/>
        </w:r>
        <w:r w:rsidRPr="00CC6D1C">
          <w:rPr>
            <w:rStyle w:val="Hyperlink"/>
            <w:noProof/>
            <w:lang w:val="en-US"/>
          </w:rPr>
          <w:t>Process Chains</w:t>
        </w:r>
        <w:r>
          <w:rPr>
            <w:noProof/>
            <w:webHidden/>
          </w:rPr>
          <w:tab/>
        </w:r>
        <w:r>
          <w:rPr>
            <w:noProof/>
            <w:webHidden/>
          </w:rPr>
          <w:fldChar w:fldCharType="begin"/>
        </w:r>
        <w:r>
          <w:rPr>
            <w:noProof/>
            <w:webHidden/>
          </w:rPr>
          <w:instrText xml:space="preserve"> PAGEREF _Toc507409710 \h </w:instrText>
        </w:r>
      </w:ins>
      <w:r>
        <w:rPr>
          <w:noProof/>
          <w:webHidden/>
        </w:rPr>
      </w:r>
      <w:r>
        <w:rPr>
          <w:noProof/>
          <w:webHidden/>
        </w:rPr>
        <w:fldChar w:fldCharType="separate"/>
      </w:r>
      <w:ins w:id="94" w:author="Author" w:date="2018-02-26T11:59:00Z">
        <w:r>
          <w:rPr>
            <w:noProof/>
            <w:webHidden/>
          </w:rPr>
          <w:t>23</w:t>
        </w:r>
        <w:r>
          <w:rPr>
            <w:noProof/>
            <w:webHidden/>
          </w:rPr>
          <w:fldChar w:fldCharType="end"/>
        </w:r>
        <w:r w:rsidRPr="00CC6D1C">
          <w:rPr>
            <w:rStyle w:val="Hyperlink"/>
            <w:noProof/>
          </w:rPr>
          <w:fldChar w:fldCharType="end"/>
        </w:r>
      </w:ins>
    </w:p>
    <w:p w14:paraId="2D326E74" w14:textId="26222139" w:rsidR="00AA6983" w:rsidRDefault="00AA6983">
      <w:pPr>
        <w:pStyle w:val="TOC3"/>
        <w:rPr>
          <w:ins w:id="95" w:author="Author" w:date="2018-02-26T11:59:00Z"/>
          <w:rFonts w:asciiTheme="minorHAnsi" w:eastAsiaTheme="minorEastAsia" w:hAnsiTheme="minorHAnsi" w:cstheme="minorBidi"/>
          <w:noProof/>
          <w:sz w:val="22"/>
          <w:szCs w:val="22"/>
          <w:lang w:eastAsia="de-DE"/>
        </w:rPr>
      </w:pPr>
      <w:ins w:id="96"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"_Toc507409711"</w:instrText>
        </w:r>
        <w:r w:rsidRPr="00CC6D1C">
          <w:rPr>
            <w:rStyle w:val="Hyperlink"/>
            <w:noProof/>
          </w:rPr>
          <w:instrText xml:space="preserve"> </w:instrText>
        </w:r>
        <w:r w:rsidRPr="00CC6D1C">
          <w:rPr>
            <w:rStyle w:val="Hyperlink"/>
            <w:noProof/>
          </w:rPr>
          <w:fldChar w:fldCharType="separate"/>
        </w:r>
        <w:r w:rsidRPr="00CC6D1C">
          <w:rPr>
            <w:rStyle w:val="Hyperlink"/>
            <w:noProof/>
            <w:lang w:val="en-US"/>
          </w:rPr>
          <w:t>6.1.1</w:t>
        </w:r>
        <w:r>
          <w:rPr>
            <w:rFonts w:asciiTheme="minorHAnsi" w:eastAsiaTheme="minorEastAsia" w:hAnsiTheme="minorHAnsi" w:cstheme="minorBidi"/>
            <w:noProof/>
            <w:sz w:val="22"/>
            <w:szCs w:val="22"/>
            <w:lang w:eastAsia="de-DE"/>
          </w:rPr>
          <w:tab/>
        </w:r>
        <w:r w:rsidRPr="00CC6D1C">
          <w:rPr>
            <w:rStyle w:val="Hyperlink"/>
            <w:noProof/>
            <w:lang w:val="en-US"/>
          </w:rPr>
          <w:t>Preceding Processes</w:t>
        </w:r>
        <w:r>
          <w:rPr>
            <w:noProof/>
            <w:webHidden/>
          </w:rPr>
          <w:tab/>
        </w:r>
        <w:r>
          <w:rPr>
            <w:noProof/>
            <w:webHidden/>
          </w:rPr>
          <w:fldChar w:fldCharType="begin"/>
        </w:r>
        <w:r>
          <w:rPr>
            <w:noProof/>
            <w:webHidden/>
          </w:rPr>
          <w:instrText xml:space="preserve"> PAGEREF _Toc507409711 \h </w:instrText>
        </w:r>
      </w:ins>
      <w:r>
        <w:rPr>
          <w:noProof/>
          <w:webHidden/>
        </w:rPr>
      </w:r>
      <w:r>
        <w:rPr>
          <w:noProof/>
          <w:webHidden/>
        </w:rPr>
        <w:fldChar w:fldCharType="separate"/>
      </w:r>
      <w:ins w:id="97" w:author="Author" w:date="2018-02-26T11:59:00Z">
        <w:r>
          <w:rPr>
            <w:noProof/>
            <w:webHidden/>
          </w:rPr>
          <w:t>23</w:t>
        </w:r>
        <w:r>
          <w:rPr>
            <w:noProof/>
            <w:webHidden/>
          </w:rPr>
          <w:fldChar w:fldCharType="end"/>
        </w:r>
        <w:r w:rsidRPr="00CC6D1C">
          <w:rPr>
            <w:rStyle w:val="Hyperlink"/>
            <w:noProof/>
          </w:rPr>
          <w:fldChar w:fldCharType="end"/>
        </w:r>
      </w:ins>
    </w:p>
    <w:p w14:paraId="02C4265F" w14:textId="0B3D0773" w:rsidR="00AA6983" w:rsidRDefault="00AA6983">
      <w:pPr>
        <w:pStyle w:val="TOC3"/>
        <w:rPr>
          <w:ins w:id="98" w:author="Author" w:date="2018-02-26T11:59:00Z"/>
          <w:rFonts w:asciiTheme="minorHAnsi" w:eastAsiaTheme="minorEastAsia" w:hAnsiTheme="minorHAnsi" w:cstheme="minorBidi"/>
          <w:noProof/>
          <w:sz w:val="22"/>
          <w:szCs w:val="22"/>
          <w:lang w:eastAsia="de-DE"/>
        </w:rPr>
      </w:pPr>
      <w:ins w:id="99" w:author="Author" w:date="2018-02-26T11:59:00Z">
        <w:r w:rsidRPr="00CC6D1C">
          <w:rPr>
            <w:rStyle w:val="Hyperlink"/>
            <w:noProof/>
          </w:rPr>
          <w:fldChar w:fldCharType="begin"/>
        </w:r>
        <w:r w:rsidRPr="00CC6D1C">
          <w:rPr>
            <w:rStyle w:val="Hyperlink"/>
            <w:noProof/>
          </w:rPr>
          <w:instrText xml:space="preserve"> </w:instrText>
        </w:r>
        <w:r>
          <w:rPr>
            <w:noProof/>
          </w:rPr>
          <w:instrText>HYPERLINK \l "_Toc507409712"</w:instrText>
        </w:r>
        <w:r w:rsidRPr="00CC6D1C">
          <w:rPr>
            <w:rStyle w:val="Hyperlink"/>
            <w:noProof/>
          </w:rPr>
          <w:instrText xml:space="preserve"> </w:instrText>
        </w:r>
        <w:r w:rsidRPr="00CC6D1C">
          <w:rPr>
            <w:rStyle w:val="Hyperlink"/>
            <w:noProof/>
          </w:rPr>
          <w:fldChar w:fldCharType="separate"/>
        </w:r>
        <w:r w:rsidRPr="00CC6D1C">
          <w:rPr>
            <w:rStyle w:val="Hyperlink"/>
            <w:noProof/>
          </w:rPr>
          <w:t>6.1.2</w:t>
        </w:r>
        <w:r>
          <w:rPr>
            <w:rFonts w:asciiTheme="minorHAnsi" w:eastAsiaTheme="minorEastAsia" w:hAnsiTheme="minorHAnsi" w:cstheme="minorBidi"/>
            <w:noProof/>
            <w:sz w:val="22"/>
            <w:szCs w:val="22"/>
            <w:lang w:eastAsia="de-DE"/>
          </w:rPr>
          <w:tab/>
        </w:r>
        <w:r w:rsidRPr="00CC6D1C">
          <w:rPr>
            <w:rStyle w:val="Hyperlink"/>
            <w:noProof/>
          </w:rPr>
          <w:t>Succeeding Processes</w:t>
        </w:r>
        <w:r>
          <w:rPr>
            <w:noProof/>
            <w:webHidden/>
          </w:rPr>
          <w:tab/>
        </w:r>
        <w:r>
          <w:rPr>
            <w:noProof/>
            <w:webHidden/>
          </w:rPr>
          <w:fldChar w:fldCharType="begin"/>
        </w:r>
        <w:r>
          <w:rPr>
            <w:noProof/>
            <w:webHidden/>
          </w:rPr>
          <w:instrText xml:space="preserve"> PAGEREF _Toc507409712 \h </w:instrText>
        </w:r>
      </w:ins>
      <w:r>
        <w:rPr>
          <w:noProof/>
          <w:webHidden/>
        </w:rPr>
      </w:r>
      <w:r>
        <w:rPr>
          <w:noProof/>
          <w:webHidden/>
        </w:rPr>
        <w:fldChar w:fldCharType="separate"/>
      </w:r>
      <w:ins w:id="100" w:author="Author" w:date="2018-02-26T11:59:00Z">
        <w:r>
          <w:rPr>
            <w:noProof/>
            <w:webHidden/>
          </w:rPr>
          <w:t>23</w:t>
        </w:r>
        <w:r>
          <w:rPr>
            <w:noProof/>
            <w:webHidden/>
          </w:rPr>
          <w:fldChar w:fldCharType="end"/>
        </w:r>
        <w:r w:rsidRPr="00CC6D1C">
          <w:rPr>
            <w:rStyle w:val="Hyperlink"/>
            <w:noProof/>
          </w:rPr>
          <w:fldChar w:fldCharType="end"/>
        </w:r>
      </w:ins>
    </w:p>
    <w:p w14:paraId="4E963697" w14:textId="563B0858" w:rsidR="0084211E" w:rsidDel="00AA6983" w:rsidRDefault="0084211E">
      <w:pPr>
        <w:pStyle w:val="TOC1"/>
        <w:rPr>
          <w:ins w:id="101" w:author="Author" w:date="2018-02-06T09:52:00Z"/>
          <w:del w:id="102" w:author="Author" w:date="2018-02-26T11:59:00Z"/>
          <w:rFonts w:asciiTheme="minorHAnsi" w:eastAsiaTheme="minorEastAsia" w:hAnsiTheme="minorHAnsi" w:cstheme="minorBidi"/>
          <w:noProof/>
          <w:sz w:val="22"/>
          <w:szCs w:val="22"/>
          <w:lang w:eastAsia="zh-CN"/>
        </w:rPr>
      </w:pPr>
      <w:ins w:id="103" w:author="Author" w:date="2018-02-06T09:52:00Z">
        <w:del w:id="104" w:author="Author" w:date="2018-02-26T11:59:00Z">
          <w:r w:rsidRPr="00AA6983"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Purpose</w:delText>
          </w:r>
          <w:r w:rsidDel="00AA6983">
            <w:rPr>
              <w:noProof/>
              <w:webHidden/>
            </w:rPr>
            <w:tab/>
            <w:delText>4</w:delText>
          </w:r>
        </w:del>
      </w:ins>
    </w:p>
    <w:p w14:paraId="73B91B77" w14:textId="23F05B12" w:rsidR="0084211E" w:rsidDel="00AA6983" w:rsidRDefault="0084211E">
      <w:pPr>
        <w:pStyle w:val="TOC2"/>
        <w:rPr>
          <w:ins w:id="105" w:author="Author" w:date="2018-02-06T09:52:00Z"/>
          <w:del w:id="106" w:author="Author" w:date="2018-02-26T11:59:00Z"/>
          <w:rFonts w:asciiTheme="minorHAnsi" w:eastAsiaTheme="minorEastAsia" w:hAnsiTheme="minorHAnsi" w:cstheme="minorBidi"/>
          <w:noProof/>
          <w:sz w:val="22"/>
          <w:szCs w:val="22"/>
          <w:lang w:eastAsia="zh-CN"/>
        </w:rPr>
      </w:pPr>
      <w:ins w:id="107" w:author="Author" w:date="2018-02-06T09:52:00Z">
        <w:del w:id="108" w:author="Author" w:date="2018-02-26T11:59:00Z">
          <w:r w:rsidRPr="00AA6983"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Purpose of the Document</w:delText>
          </w:r>
          <w:r w:rsidDel="00AA6983">
            <w:rPr>
              <w:noProof/>
              <w:webHidden/>
            </w:rPr>
            <w:tab/>
            <w:delText>4</w:delText>
          </w:r>
        </w:del>
      </w:ins>
    </w:p>
    <w:p w14:paraId="1F5F918E" w14:textId="1B82CED4" w:rsidR="0084211E" w:rsidDel="00AA6983" w:rsidRDefault="0084211E">
      <w:pPr>
        <w:pStyle w:val="TOC2"/>
        <w:rPr>
          <w:ins w:id="109" w:author="Author" w:date="2018-02-06T09:52:00Z"/>
          <w:del w:id="110" w:author="Author" w:date="2018-02-26T11:59:00Z"/>
          <w:rFonts w:asciiTheme="minorHAnsi" w:eastAsiaTheme="minorEastAsia" w:hAnsiTheme="minorHAnsi" w:cstheme="minorBidi"/>
          <w:noProof/>
          <w:sz w:val="22"/>
          <w:szCs w:val="22"/>
          <w:lang w:eastAsia="zh-CN"/>
        </w:rPr>
      </w:pPr>
      <w:ins w:id="111" w:author="Author" w:date="2018-02-06T09:52:00Z">
        <w:del w:id="112" w:author="Author" w:date="2018-02-26T11:59:00Z">
          <w:r w:rsidRPr="00AA6983"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Purpose of Manage Dependents</w:delText>
          </w:r>
          <w:r w:rsidDel="00AA6983">
            <w:rPr>
              <w:noProof/>
              <w:webHidden/>
            </w:rPr>
            <w:tab/>
            <w:delText>4</w:delText>
          </w:r>
        </w:del>
      </w:ins>
    </w:p>
    <w:p w14:paraId="305FA8AA" w14:textId="340F9769" w:rsidR="0084211E" w:rsidDel="00AA6983" w:rsidRDefault="0084211E">
      <w:pPr>
        <w:pStyle w:val="TOC1"/>
        <w:rPr>
          <w:ins w:id="113" w:author="Author" w:date="2018-02-06T09:52:00Z"/>
          <w:del w:id="114" w:author="Author" w:date="2018-02-26T11:59:00Z"/>
          <w:rFonts w:asciiTheme="minorHAnsi" w:eastAsiaTheme="minorEastAsia" w:hAnsiTheme="minorHAnsi" w:cstheme="minorBidi"/>
          <w:noProof/>
          <w:sz w:val="22"/>
          <w:szCs w:val="22"/>
          <w:lang w:eastAsia="zh-CN"/>
        </w:rPr>
      </w:pPr>
      <w:ins w:id="115" w:author="Author" w:date="2018-02-06T09:52:00Z">
        <w:del w:id="116" w:author="Author" w:date="2018-02-26T11:59:00Z">
          <w:r w:rsidRPr="00AA6983"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Prerequisites</w:delText>
          </w:r>
          <w:r w:rsidDel="00AA6983">
            <w:rPr>
              <w:noProof/>
              <w:webHidden/>
            </w:rPr>
            <w:tab/>
            <w:delText>5</w:delText>
          </w:r>
        </w:del>
      </w:ins>
    </w:p>
    <w:p w14:paraId="60D63E73" w14:textId="563516FA" w:rsidR="0084211E" w:rsidDel="00AA6983" w:rsidRDefault="0084211E">
      <w:pPr>
        <w:pStyle w:val="TOC2"/>
        <w:rPr>
          <w:ins w:id="117" w:author="Author" w:date="2018-02-06T09:52:00Z"/>
          <w:del w:id="118" w:author="Author" w:date="2018-02-26T11:59:00Z"/>
          <w:rFonts w:asciiTheme="minorHAnsi" w:eastAsiaTheme="minorEastAsia" w:hAnsiTheme="minorHAnsi" w:cstheme="minorBidi"/>
          <w:noProof/>
          <w:sz w:val="22"/>
          <w:szCs w:val="22"/>
          <w:lang w:eastAsia="zh-CN"/>
        </w:rPr>
      </w:pPr>
      <w:ins w:id="119" w:author="Author" w:date="2018-02-06T09:52:00Z">
        <w:del w:id="120" w:author="Author" w:date="2018-02-26T11:59:00Z">
          <w:r w:rsidRPr="00AA6983"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Configuration</w:delText>
          </w:r>
          <w:r w:rsidDel="00AA6983">
            <w:rPr>
              <w:noProof/>
              <w:webHidden/>
            </w:rPr>
            <w:tab/>
            <w:delText>5</w:delText>
          </w:r>
        </w:del>
      </w:ins>
    </w:p>
    <w:p w14:paraId="1626A091" w14:textId="7D556873" w:rsidR="0084211E" w:rsidDel="00AA6983" w:rsidRDefault="0084211E">
      <w:pPr>
        <w:pStyle w:val="TOC2"/>
        <w:rPr>
          <w:ins w:id="121" w:author="Author" w:date="2018-02-06T09:52:00Z"/>
          <w:del w:id="122" w:author="Author" w:date="2018-02-26T11:59:00Z"/>
          <w:rFonts w:asciiTheme="minorHAnsi" w:eastAsiaTheme="minorEastAsia" w:hAnsiTheme="minorHAnsi" w:cstheme="minorBidi"/>
          <w:noProof/>
          <w:sz w:val="22"/>
          <w:szCs w:val="22"/>
          <w:lang w:eastAsia="zh-CN"/>
        </w:rPr>
      </w:pPr>
      <w:ins w:id="123" w:author="Author" w:date="2018-02-06T09:52:00Z">
        <w:del w:id="124" w:author="Author" w:date="2018-02-26T11:59:00Z">
          <w:r w:rsidRPr="00AA6983" w:rsidDel="00AA6983">
            <w:rPr>
              <w:rStyle w:val="Hyperlink"/>
              <w:noProof/>
              <w:lang w:val="en-US"/>
            </w:rPr>
            <w:delText>1.2</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System Access</w:delText>
          </w:r>
          <w:r w:rsidDel="00AA6983">
            <w:rPr>
              <w:noProof/>
              <w:webHidden/>
            </w:rPr>
            <w:tab/>
            <w:delText>5</w:delText>
          </w:r>
        </w:del>
      </w:ins>
    </w:p>
    <w:p w14:paraId="62EA8588" w14:textId="015A5868" w:rsidR="0084211E" w:rsidDel="00AA6983" w:rsidRDefault="0084211E">
      <w:pPr>
        <w:pStyle w:val="TOC2"/>
        <w:rPr>
          <w:ins w:id="125" w:author="Author" w:date="2018-02-06T09:52:00Z"/>
          <w:del w:id="126" w:author="Author" w:date="2018-02-26T11:59:00Z"/>
          <w:rFonts w:asciiTheme="minorHAnsi" w:eastAsiaTheme="minorEastAsia" w:hAnsiTheme="minorHAnsi" w:cstheme="minorBidi"/>
          <w:noProof/>
          <w:sz w:val="22"/>
          <w:szCs w:val="22"/>
          <w:lang w:eastAsia="zh-CN"/>
        </w:rPr>
      </w:pPr>
      <w:ins w:id="127" w:author="Author" w:date="2018-02-06T09:52:00Z">
        <w:del w:id="128" w:author="Author" w:date="2018-02-26T11:59:00Z">
          <w:r w:rsidRPr="00AA6983" w:rsidDel="00AA6983">
            <w:rPr>
              <w:rStyle w:val="Hyperlink"/>
              <w:noProof/>
              <w:lang w:val="en-US"/>
            </w:rPr>
            <w:delText>1.3</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Roles</w:delText>
          </w:r>
          <w:r w:rsidDel="00AA6983">
            <w:rPr>
              <w:noProof/>
              <w:webHidden/>
            </w:rPr>
            <w:tab/>
            <w:delText>5</w:delText>
          </w:r>
        </w:del>
      </w:ins>
    </w:p>
    <w:p w14:paraId="5A11AEB6" w14:textId="2CB70DE7" w:rsidR="0084211E" w:rsidDel="00AA6983" w:rsidRDefault="0084211E">
      <w:pPr>
        <w:pStyle w:val="TOC2"/>
        <w:rPr>
          <w:ins w:id="129" w:author="Author" w:date="2018-02-06T09:52:00Z"/>
          <w:del w:id="130" w:author="Author" w:date="2018-02-26T11:59:00Z"/>
          <w:rFonts w:asciiTheme="minorHAnsi" w:eastAsiaTheme="minorEastAsia" w:hAnsiTheme="minorHAnsi" w:cstheme="minorBidi"/>
          <w:noProof/>
          <w:sz w:val="22"/>
          <w:szCs w:val="22"/>
          <w:lang w:eastAsia="zh-CN"/>
        </w:rPr>
      </w:pPr>
      <w:ins w:id="131" w:author="Author" w:date="2018-02-06T09:52:00Z">
        <w:del w:id="132" w:author="Author" w:date="2018-02-26T11:59:00Z">
          <w:r w:rsidRPr="00AA6983" w:rsidDel="00AA6983">
            <w:rPr>
              <w:rStyle w:val="Hyperlink"/>
              <w:noProof/>
              <w:lang w:val="en-US"/>
            </w:rPr>
            <w:delText>1.4</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Master Data, Organizational Data, and Other Data</w:delText>
          </w:r>
          <w:r w:rsidDel="00AA6983">
            <w:rPr>
              <w:noProof/>
              <w:webHidden/>
            </w:rPr>
            <w:tab/>
            <w:delText>6</w:delText>
          </w:r>
        </w:del>
      </w:ins>
    </w:p>
    <w:p w14:paraId="73686311" w14:textId="24867843" w:rsidR="0084211E" w:rsidDel="00AA6983" w:rsidRDefault="0084211E">
      <w:pPr>
        <w:pStyle w:val="TOC2"/>
        <w:rPr>
          <w:ins w:id="133" w:author="Author" w:date="2018-02-06T09:52:00Z"/>
          <w:del w:id="134" w:author="Author" w:date="2018-02-26T11:59:00Z"/>
          <w:rFonts w:asciiTheme="minorHAnsi" w:eastAsiaTheme="minorEastAsia" w:hAnsiTheme="minorHAnsi" w:cstheme="minorBidi"/>
          <w:noProof/>
          <w:sz w:val="22"/>
          <w:szCs w:val="22"/>
          <w:lang w:eastAsia="zh-CN"/>
        </w:rPr>
      </w:pPr>
      <w:ins w:id="135" w:author="Author" w:date="2018-02-06T09:52:00Z">
        <w:del w:id="136" w:author="Author" w:date="2018-02-26T11:59:00Z">
          <w:r w:rsidRPr="00AA6983" w:rsidDel="00AA6983">
            <w:rPr>
              <w:rStyle w:val="Hyperlink"/>
              <w:noProof/>
              <w:lang w:val="en-US"/>
            </w:rPr>
            <w:delText>1.5</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Business Conditions</w:delText>
          </w:r>
          <w:r w:rsidDel="00AA6983">
            <w:rPr>
              <w:noProof/>
              <w:webHidden/>
            </w:rPr>
            <w:tab/>
            <w:delText>6</w:delText>
          </w:r>
        </w:del>
      </w:ins>
    </w:p>
    <w:p w14:paraId="06AD730C" w14:textId="253BD812" w:rsidR="0084211E" w:rsidDel="00AA6983" w:rsidRDefault="0084211E">
      <w:pPr>
        <w:pStyle w:val="TOC1"/>
        <w:rPr>
          <w:ins w:id="137" w:author="Author" w:date="2018-02-06T09:52:00Z"/>
          <w:del w:id="138" w:author="Author" w:date="2018-02-26T11:59:00Z"/>
          <w:rFonts w:asciiTheme="minorHAnsi" w:eastAsiaTheme="minorEastAsia" w:hAnsiTheme="minorHAnsi" w:cstheme="minorBidi"/>
          <w:noProof/>
          <w:sz w:val="22"/>
          <w:szCs w:val="22"/>
          <w:lang w:eastAsia="zh-CN"/>
        </w:rPr>
      </w:pPr>
      <w:ins w:id="139" w:author="Author" w:date="2018-02-06T09:52:00Z">
        <w:del w:id="140" w:author="Author" w:date="2018-02-26T11:59:00Z">
          <w:r w:rsidRPr="00AA6983" w:rsidDel="00AA6983">
            <w:rPr>
              <w:rStyle w:val="Hyperlink"/>
              <w:noProof/>
              <w:lang w:val="en-US"/>
            </w:rPr>
            <w:delText>2</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Overview Table</w:delText>
          </w:r>
          <w:r w:rsidDel="00AA6983">
            <w:rPr>
              <w:noProof/>
              <w:webHidden/>
            </w:rPr>
            <w:tab/>
            <w:delText>7</w:delText>
          </w:r>
        </w:del>
      </w:ins>
    </w:p>
    <w:p w14:paraId="47234E2E" w14:textId="6CEE0F1B" w:rsidR="0084211E" w:rsidDel="00AA6983" w:rsidRDefault="0084211E">
      <w:pPr>
        <w:pStyle w:val="TOC1"/>
        <w:rPr>
          <w:ins w:id="141" w:author="Author" w:date="2018-02-06T09:52:00Z"/>
          <w:del w:id="142" w:author="Author" w:date="2018-02-26T11:59:00Z"/>
          <w:rFonts w:asciiTheme="minorHAnsi" w:eastAsiaTheme="minorEastAsia" w:hAnsiTheme="minorHAnsi" w:cstheme="minorBidi"/>
          <w:noProof/>
          <w:sz w:val="22"/>
          <w:szCs w:val="22"/>
          <w:lang w:eastAsia="zh-CN"/>
        </w:rPr>
      </w:pPr>
      <w:ins w:id="143" w:author="Author" w:date="2018-02-06T09:52:00Z">
        <w:del w:id="144" w:author="Author" w:date="2018-02-26T11:59:00Z">
          <w:r w:rsidRPr="00AA6983" w:rsidDel="00AA6983">
            <w:rPr>
              <w:rStyle w:val="Hyperlink"/>
              <w:noProof/>
              <w:lang w:val="en-US"/>
            </w:rPr>
            <w:delText>3</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Testing the Process Steps</w:delText>
          </w:r>
          <w:r w:rsidDel="00AA6983">
            <w:rPr>
              <w:noProof/>
              <w:webHidden/>
            </w:rPr>
            <w:tab/>
            <w:delText>8</w:delText>
          </w:r>
        </w:del>
      </w:ins>
    </w:p>
    <w:p w14:paraId="307B04BE" w14:textId="68F82F6D" w:rsidR="0084211E" w:rsidDel="00AA6983" w:rsidRDefault="0084211E">
      <w:pPr>
        <w:pStyle w:val="TOC2"/>
        <w:rPr>
          <w:ins w:id="145" w:author="Author" w:date="2018-02-06T09:52:00Z"/>
          <w:del w:id="146" w:author="Author" w:date="2018-02-26T11:59:00Z"/>
          <w:rFonts w:asciiTheme="minorHAnsi" w:eastAsiaTheme="minorEastAsia" w:hAnsiTheme="minorHAnsi" w:cstheme="minorBidi"/>
          <w:noProof/>
          <w:sz w:val="22"/>
          <w:szCs w:val="22"/>
          <w:lang w:eastAsia="zh-CN"/>
        </w:rPr>
      </w:pPr>
      <w:ins w:id="147" w:author="Author" w:date="2018-02-06T09:52:00Z">
        <w:del w:id="148" w:author="Author" w:date="2018-02-26T11:59:00Z">
          <w:r w:rsidRPr="00AA6983" w:rsidDel="00AA6983">
            <w:rPr>
              <w:rStyle w:val="Hyperlink"/>
              <w:noProof/>
              <w:lang w:val="en-US"/>
            </w:rPr>
            <w:delText>3.1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Maintaining Dependents Data</w:delText>
          </w:r>
          <w:r w:rsidDel="00AA6983">
            <w:rPr>
              <w:noProof/>
              <w:webHidden/>
            </w:rPr>
            <w:tab/>
            <w:delText>8</w:delText>
          </w:r>
        </w:del>
      </w:ins>
    </w:p>
    <w:p w14:paraId="7A71B22E" w14:textId="48628D68" w:rsidR="0084211E" w:rsidDel="00AA6983" w:rsidRDefault="0084211E">
      <w:pPr>
        <w:pStyle w:val="TOC1"/>
        <w:rPr>
          <w:ins w:id="149" w:author="Author" w:date="2018-02-06T09:52:00Z"/>
          <w:del w:id="150" w:author="Author" w:date="2018-02-26T11:59:00Z"/>
          <w:rFonts w:asciiTheme="minorHAnsi" w:eastAsiaTheme="minorEastAsia" w:hAnsiTheme="minorHAnsi" w:cstheme="minorBidi"/>
          <w:noProof/>
          <w:sz w:val="22"/>
          <w:szCs w:val="22"/>
          <w:lang w:eastAsia="zh-CN"/>
        </w:rPr>
      </w:pPr>
      <w:ins w:id="151" w:author="Author" w:date="2018-02-06T09:52:00Z">
        <w:del w:id="152" w:author="Author" w:date="2018-02-26T11:59:00Z">
          <w:r w:rsidRPr="00AA6983" w:rsidDel="00AA6983">
            <w:rPr>
              <w:rStyle w:val="Hyperlink"/>
              <w:noProof/>
              <w:lang w:val="en-US"/>
            </w:rPr>
            <w:delText>4</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Country-Specific Fields</w:delText>
          </w:r>
          <w:r w:rsidDel="00AA6983">
            <w:rPr>
              <w:noProof/>
              <w:webHidden/>
            </w:rPr>
            <w:tab/>
            <w:delText>16</w:delText>
          </w:r>
        </w:del>
      </w:ins>
    </w:p>
    <w:p w14:paraId="76CD81A6" w14:textId="54BF7766" w:rsidR="0084211E" w:rsidDel="00AA6983" w:rsidRDefault="0084211E">
      <w:pPr>
        <w:pStyle w:val="TOC2"/>
        <w:rPr>
          <w:ins w:id="153" w:author="Author" w:date="2018-02-06T09:52:00Z"/>
          <w:del w:id="154" w:author="Author" w:date="2018-02-26T11:59:00Z"/>
          <w:rFonts w:asciiTheme="minorHAnsi" w:eastAsiaTheme="minorEastAsia" w:hAnsiTheme="minorHAnsi" w:cstheme="minorBidi"/>
          <w:noProof/>
          <w:sz w:val="22"/>
          <w:szCs w:val="22"/>
          <w:lang w:eastAsia="zh-CN"/>
        </w:rPr>
      </w:pPr>
      <w:ins w:id="155" w:author="Author" w:date="2018-02-06T09:52:00Z">
        <w:del w:id="156" w:author="Author" w:date="2018-02-26T11:59:00Z">
          <w:r w:rsidRPr="00AA6983" w:rsidDel="00AA6983">
            <w:rPr>
              <w:rStyle w:val="Hyperlink"/>
              <w:noProof/>
              <w:lang w:val="en-US"/>
            </w:rPr>
            <w:delText>4.1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Home Address</w:delText>
          </w:r>
          <w:r w:rsidDel="00AA6983">
            <w:rPr>
              <w:noProof/>
              <w:webHidden/>
            </w:rPr>
            <w:tab/>
            <w:delText>16</w:delText>
          </w:r>
        </w:del>
      </w:ins>
    </w:p>
    <w:p w14:paraId="44F3AFB8" w14:textId="5B84CF09" w:rsidR="0084211E" w:rsidDel="00AA6983" w:rsidRDefault="0084211E">
      <w:pPr>
        <w:pStyle w:val="TOC3"/>
        <w:rPr>
          <w:ins w:id="157" w:author="Author" w:date="2018-02-06T09:52:00Z"/>
          <w:del w:id="158" w:author="Author" w:date="2018-02-26T11:59:00Z"/>
          <w:rFonts w:asciiTheme="minorHAnsi" w:eastAsiaTheme="minorEastAsia" w:hAnsiTheme="minorHAnsi" w:cstheme="minorBidi"/>
          <w:noProof/>
          <w:sz w:val="22"/>
          <w:szCs w:val="22"/>
          <w:lang w:eastAsia="zh-CN"/>
        </w:rPr>
      </w:pPr>
      <w:ins w:id="159" w:author="Author" w:date="2018-02-06T09:52:00Z">
        <w:del w:id="160" w:author="Author" w:date="2018-02-26T11:59:00Z">
          <w:r w:rsidRPr="00AA6983" w:rsidDel="00AA6983">
            <w:rPr>
              <w:rStyle w:val="Hyperlink"/>
              <w:noProof/>
              <w:lang w:val="en-US"/>
            </w:rPr>
            <w:delText>4.1.1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United Arab Emirates (AE)</w:delText>
          </w:r>
          <w:r w:rsidDel="00AA6983">
            <w:rPr>
              <w:noProof/>
              <w:webHidden/>
            </w:rPr>
            <w:tab/>
            <w:delText>16</w:delText>
          </w:r>
        </w:del>
      </w:ins>
    </w:p>
    <w:p w14:paraId="53A90DC5" w14:textId="68047136" w:rsidR="0084211E" w:rsidDel="00AA6983" w:rsidRDefault="0084211E">
      <w:pPr>
        <w:pStyle w:val="TOC3"/>
        <w:rPr>
          <w:ins w:id="161" w:author="Author" w:date="2018-02-06T09:52:00Z"/>
          <w:del w:id="162" w:author="Author" w:date="2018-02-26T11:59:00Z"/>
          <w:rFonts w:asciiTheme="minorHAnsi" w:eastAsiaTheme="minorEastAsia" w:hAnsiTheme="minorHAnsi" w:cstheme="minorBidi"/>
          <w:noProof/>
          <w:sz w:val="22"/>
          <w:szCs w:val="22"/>
          <w:lang w:eastAsia="zh-CN"/>
        </w:rPr>
      </w:pPr>
      <w:ins w:id="163" w:author="Author" w:date="2018-02-06T09:52:00Z">
        <w:del w:id="164" w:author="Author" w:date="2018-02-26T11:59:00Z">
          <w:r w:rsidRPr="00AA6983" w:rsidDel="00AA6983">
            <w:rPr>
              <w:rStyle w:val="Hyperlink"/>
              <w:noProof/>
              <w:lang w:val="en-US"/>
            </w:rPr>
            <w:delText>4.1.2</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Australia (AU)</w:delText>
          </w:r>
          <w:r w:rsidDel="00AA6983">
            <w:rPr>
              <w:noProof/>
              <w:webHidden/>
            </w:rPr>
            <w:tab/>
            <w:delText>17</w:delText>
          </w:r>
        </w:del>
      </w:ins>
    </w:p>
    <w:p w14:paraId="178215F0" w14:textId="03EEFC74" w:rsidR="0084211E" w:rsidDel="00AA6983" w:rsidRDefault="0084211E">
      <w:pPr>
        <w:pStyle w:val="TOC3"/>
        <w:rPr>
          <w:ins w:id="165" w:author="Author" w:date="2018-02-06T09:52:00Z"/>
          <w:del w:id="166" w:author="Author" w:date="2018-02-26T11:59:00Z"/>
          <w:rFonts w:asciiTheme="minorHAnsi" w:eastAsiaTheme="minorEastAsia" w:hAnsiTheme="minorHAnsi" w:cstheme="minorBidi"/>
          <w:noProof/>
          <w:sz w:val="22"/>
          <w:szCs w:val="22"/>
          <w:lang w:eastAsia="zh-CN"/>
        </w:rPr>
      </w:pPr>
      <w:ins w:id="167" w:author="Author" w:date="2018-02-06T09:52:00Z">
        <w:del w:id="168" w:author="Author" w:date="2018-02-26T11:59:00Z">
          <w:r w:rsidRPr="00AA6983" w:rsidDel="00AA6983">
            <w:rPr>
              <w:rStyle w:val="Hyperlink"/>
              <w:noProof/>
              <w:lang w:val="en-US"/>
            </w:rPr>
            <w:delText>4.1.3</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Kingdom of Saudi Arabia (SA)</w:delText>
          </w:r>
          <w:r w:rsidDel="00AA6983">
            <w:rPr>
              <w:noProof/>
              <w:webHidden/>
            </w:rPr>
            <w:tab/>
            <w:delText>17</w:delText>
          </w:r>
        </w:del>
      </w:ins>
    </w:p>
    <w:p w14:paraId="749043B8" w14:textId="3B12EFB7" w:rsidR="0084211E" w:rsidDel="00AA6983" w:rsidRDefault="0084211E">
      <w:pPr>
        <w:pStyle w:val="TOC3"/>
        <w:rPr>
          <w:ins w:id="169" w:author="Author" w:date="2018-02-06T09:52:00Z"/>
          <w:del w:id="170" w:author="Author" w:date="2018-02-26T11:59:00Z"/>
          <w:rFonts w:asciiTheme="minorHAnsi" w:eastAsiaTheme="minorEastAsia" w:hAnsiTheme="minorHAnsi" w:cstheme="minorBidi"/>
          <w:noProof/>
          <w:sz w:val="22"/>
          <w:szCs w:val="22"/>
          <w:lang w:eastAsia="zh-CN"/>
        </w:rPr>
      </w:pPr>
      <w:ins w:id="171" w:author="Author" w:date="2018-02-06T09:52:00Z">
        <w:del w:id="172" w:author="Author" w:date="2018-02-26T11:59:00Z">
          <w:r w:rsidRPr="00AA6983" w:rsidDel="00AA6983">
            <w:rPr>
              <w:rStyle w:val="Hyperlink"/>
              <w:noProof/>
              <w:lang w:val="en-US"/>
            </w:rPr>
            <w:delText>4.1.4</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United States (US)</w:delText>
          </w:r>
          <w:r w:rsidDel="00AA6983">
            <w:rPr>
              <w:noProof/>
              <w:webHidden/>
            </w:rPr>
            <w:tab/>
            <w:delText>18</w:delText>
          </w:r>
        </w:del>
      </w:ins>
    </w:p>
    <w:p w14:paraId="5D82D823" w14:textId="64865DDF" w:rsidR="0084211E" w:rsidDel="00AA6983" w:rsidRDefault="0084211E">
      <w:pPr>
        <w:pStyle w:val="TOC2"/>
        <w:rPr>
          <w:ins w:id="173" w:author="Author" w:date="2018-02-06T09:52:00Z"/>
          <w:del w:id="174" w:author="Author" w:date="2018-02-26T11:59:00Z"/>
          <w:rFonts w:asciiTheme="minorHAnsi" w:eastAsiaTheme="minorEastAsia" w:hAnsiTheme="minorHAnsi" w:cstheme="minorBidi"/>
          <w:noProof/>
          <w:sz w:val="22"/>
          <w:szCs w:val="22"/>
          <w:lang w:eastAsia="zh-CN"/>
        </w:rPr>
      </w:pPr>
      <w:ins w:id="175" w:author="Author" w:date="2018-02-06T09:52:00Z">
        <w:del w:id="176" w:author="Author" w:date="2018-02-26T11:59:00Z">
          <w:r w:rsidRPr="00AA6983" w:rsidDel="00AA6983">
            <w:rPr>
              <w:rStyle w:val="Hyperlink"/>
              <w:noProof/>
              <w:lang w:val="en-US"/>
            </w:rPr>
            <w:delText>4.2</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Global Information</w:delText>
          </w:r>
          <w:r w:rsidDel="00AA6983">
            <w:rPr>
              <w:noProof/>
              <w:webHidden/>
            </w:rPr>
            <w:tab/>
            <w:delText>19</w:delText>
          </w:r>
        </w:del>
      </w:ins>
    </w:p>
    <w:p w14:paraId="7FAA9EF0" w14:textId="0A60886C" w:rsidR="0084211E" w:rsidDel="00AA6983" w:rsidRDefault="0084211E">
      <w:pPr>
        <w:pStyle w:val="TOC3"/>
        <w:rPr>
          <w:ins w:id="177" w:author="Author" w:date="2018-02-06T09:52:00Z"/>
          <w:del w:id="178" w:author="Author" w:date="2018-02-26T11:59:00Z"/>
          <w:rFonts w:asciiTheme="minorHAnsi" w:eastAsiaTheme="minorEastAsia" w:hAnsiTheme="minorHAnsi" w:cstheme="minorBidi"/>
          <w:noProof/>
          <w:sz w:val="22"/>
          <w:szCs w:val="22"/>
          <w:lang w:eastAsia="zh-CN"/>
        </w:rPr>
      </w:pPr>
      <w:ins w:id="179" w:author="Author" w:date="2018-02-06T09:52:00Z">
        <w:del w:id="180" w:author="Author" w:date="2018-02-26T11:59:00Z">
          <w:r w:rsidRPr="00AA6983" w:rsidDel="00AA6983">
            <w:rPr>
              <w:rStyle w:val="Hyperlink"/>
              <w:noProof/>
              <w:lang w:val="en-US"/>
            </w:rPr>
            <w:delText>4.2.1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United Arab Emirates (AE)</w:delText>
          </w:r>
          <w:r w:rsidDel="00AA6983">
            <w:rPr>
              <w:noProof/>
              <w:webHidden/>
            </w:rPr>
            <w:tab/>
            <w:delText>19</w:delText>
          </w:r>
        </w:del>
      </w:ins>
    </w:p>
    <w:p w14:paraId="4FA0506D" w14:textId="7DBA5810" w:rsidR="0084211E" w:rsidDel="00AA6983" w:rsidRDefault="0084211E">
      <w:pPr>
        <w:pStyle w:val="TOC3"/>
        <w:rPr>
          <w:ins w:id="181" w:author="Author" w:date="2018-02-06T09:52:00Z"/>
          <w:del w:id="182" w:author="Author" w:date="2018-02-26T11:59:00Z"/>
          <w:rFonts w:asciiTheme="minorHAnsi" w:eastAsiaTheme="minorEastAsia" w:hAnsiTheme="minorHAnsi" w:cstheme="minorBidi"/>
          <w:noProof/>
          <w:sz w:val="22"/>
          <w:szCs w:val="22"/>
          <w:lang w:eastAsia="zh-CN"/>
        </w:rPr>
      </w:pPr>
      <w:ins w:id="183" w:author="Author" w:date="2018-02-06T09:52:00Z">
        <w:del w:id="184" w:author="Author" w:date="2018-02-26T11:59:00Z">
          <w:r w:rsidRPr="00AA6983" w:rsidDel="00AA6983">
            <w:rPr>
              <w:rStyle w:val="Hyperlink"/>
              <w:noProof/>
              <w:lang w:val="en-US"/>
            </w:rPr>
            <w:delText>4.2.2</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Australia (AU)</w:delText>
          </w:r>
          <w:r w:rsidDel="00AA6983">
            <w:rPr>
              <w:noProof/>
              <w:webHidden/>
            </w:rPr>
            <w:tab/>
            <w:delText>20</w:delText>
          </w:r>
        </w:del>
      </w:ins>
    </w:p>
    <w:p w14:paraId="543A4D86" w14:textId="5395A2A9" w:rsidR="0084211E" w:rsidDel="00AA6983" w:rsidRDefault="0084211E">
      <w:pPr>
        <w:pStyle w:val="TOC3"/>
        <w:rPr>
          <w:ins w:id="185" w:author="Author" w:date="2018-02-06T09:52:00Z"/>
          <w:del w:id="186" w:author="Author" w:date="2018-02-26T11:59:00Z"/>
          <w:rFonts w:asciiTheme="minorHAnsi" w:eastAsiaTheme="minorEastAsia" w:hAnsiTheme="minorHAnsi" w:cstheme="minorBidi"/>
          <w:noProof/>
          <w:sz w:val="22"/>
          <w:szCs w:val="22"/>
          <w:lang w:eastAsia="zh-CN"/>
        </w:rPr>
      </w:pPr>
      <w:ins w:id="187" w:author="Author" w:date="2018-02-06T09:52:00Z">
        <w:del w:id="188" w:author="Author" w:date="2018-02-26T11:59:00Z">
          <w:r w:rsidRPr="00AA6983" w:rsidDel="00AA6983">
            <w:rPr>
              <w:rStyle w:val="Hyperlink"/>
              <w:noProof/>
              <w:lang w:val="en-US"/>
            </w:rPr>
            <w:delText>4.2.3</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Kingdom of Saudi Arabia (SA)</w:delText>
          </w:r>
          <w:r w:rsidDel="00AA6983">
            <w:rPr>
              <w:noProof/>
              <w:webHidden/>
            </w:rPr>
            <w:tab/>
            <w:delText>20</w:delText>
          </w:r>
        </w:del>
      </w:ins>
    </w:p>
    <w:p w14:paraId="5BBCE50B" w14:textId="3ABE5BE6" w:rsidR="0084211E" w:rsidDel="00AA6983" w:rsidRDefault="0084211E">
      <w:pPr>
        <w:pStyle w:val="TOC3"/>
        <w:rPr>
          <w:ins w:id="189" w:author="Author" w:date="2018-02-06T09:52:00Z"/>
          <w:del w:id="190" w:author="Author" w:date="2018-02-26T11:59:00Z"/>
          <w:rFonts w:asciiTheme="minorHAnsi" w:eastAsiaTheme="minorEastAsia" w:hAnsiTheme="minorHAnsi" w:cstheme="minorBidi"/>
          <w:noProof/>
          <w:sz w:val="22"/>
          <w:szCs w:val="22"/>
          <w:lang w:eastAsia="zh-CN"/>
        </w:rPr>
      </w:pPr>
      <w:ins w:id="191" w:author="Author" w:date="2018-02-06T09:52:00Z">
        <w:del w:id="192" w:author="Author" w:date="2018-02-26T11:59:00Z">
          <w:r w:rsidRPr="00AA6983" w:rsidDel="00AA6983">
            <w:rPr>
              <w:rStyle w:val="Hyperlink"/>
              <w:noProof/>
              <w:lang w:val="en-US"/>
            </w:rPr>
            <w:delText>4.2.4</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United States (US)</w:delText>
          </w:r>
          <w:r w:rsidDel="00AA6983">
            <w:rPr>
              <w:noProof/>
              <w:webHidden/>
            </w:rPr>
            <w:tab/>
            <w:delText>21</w:delText>
          </w:r>
        </w:del>
      </w:ins>
    </w:p>
    <w:p w14:paraId="78ABCF41" w14:textId="642DBC15" w:rsidR="0084211E" w:rsidDel="00AA6983" w:rsidRDefault="0084211E">
      <w:pPr>
        <w:pStyle w:val="TOC1"/>
        <w:rPr>
          <w:ins w:id="193" w:author="Author" w:date="2018-02-06T09:52:00Z"/>
          <w:del w:id="194" w:author="Author" w:date="2018-02-26T11:59:00Z"/>
          <w:rFonts w:asciiTheme="minorHAnsi" w:eastAsiaTheme="minorEastAsia" w:hAnsiTheme="minorHAnsi" w:cstheme="minorBidi"/>
          <w:noProof/>
          <w:sz w:val="22"/>
          <w:szCs w:val="22"/>
          <w:lang w:eastAsia="zh-CN"/>
        </w:rPr>
      </w:pPr>
      <w:ins w:id="195" w:author="Author" w:date="2018-02-06T09:52:00Z">
        <w:del w:id="196" w:author="Author" w:date="2018-02-26T11:59:00Z">
          <w:r w:rsidRPr="00AA6983" w:rsidDel="00AA6983">
            <w:rPr>
              <w:rStyle w:val="Hyperlink"/>
              <w:noProof/>
              <w:lang w:val="en-US"/>
            </w:rPr>
            <w:delText>5</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Appendix</w:delText>
          </w:r>
          <w:r w:rsidDel="00AA6983">
            <w:rPr>
              <w:noProof/>
              <w:webHidden/>
            </w:rPr>
            <w:tab/>
            <w:delText>23</w:delText>
          </w:r>
        </w:del>
      </w:ins>
    </w:p>
    <w:p w14:paraId="723ADEE8" w14:textId="3958C52F" w:rsidR="0084211E" w:rsidDel="00AA6983" w:rsidRDefault="0084211E">
      <w:pPr>
        <w:pStyle w:val="TOC2"/>
        <w:rPr>
          <w:ins w:id="197" w:author="Author" w:date="2018-02-06T09:52:00Z"/>
          <w:del w:id="198" w:author="Author" w:date="2018-02-26T11:59:00Z"/>
          <w:rFonts w:asciiTheme="minorHAnsi" w:eastAsiaTheme="minorEastAsia" w:hAnsiTheme="minorHAnsi" w:cstheme="minorBidi"/>
          <w:noProof/>
          <w:sz w:val="22"/>
          <w:szCs w:val="22"/>
          <w:lang w:eastAsia="zh-CN"/>
        </w:rPr>
      </w:pPr>
      <w:ins w:id="199" w:author="Author" w:date="2018-02-06T09:52:00Z">
        <w:del w:id="200" w:author="Author" w:date="2018-02-26T11:59:00Z">
          <w:r w:rsidRPr="00AA6983" w:rsidDel="00AA6983">
            <w:rPr>
              <w:rStyle w:val="Hyperlink"/>
              <w:noProof/>
              <w:lang w:val="en-US"/>
            </w:rPr>
            <w:delText>5.1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Process Chains</w:delText>
          </w:r>
          <w:r w:rsidDel="00AA6983">
            <w:rPr>
              <w:noProof/>
              <w:webHidden/>
            </w:rPr>
            <w:tab/>
            <w:delText>23</w:delText>
          </w:r>
        </w:del>
      </w:ins>
    </w:p>
    <w:p w14:paraId="57865281" w14:textId="524D2654" w:rsidR="0084211E" w:rsidDel="00AA6983" w:rsidRDefault="0084211E">
      <w:pPr>
        <w:pStyle w:val="TOC3"/>
        <w:rPr>
          <w:ins w:id="201" w:author="Author" w:date="2018-02-06T09:52:00Z"/>
          <w:del w:id="202" w:author="Author" w:date="2018-02-26T11:59:00Z"/>
          <w:rFonts w:asciiTheme="minorHAnsi" w:eastAsiaTheme="minorEastAsia" w:hAnsiTheme="minorHAnsi" w:cstheme="minorBidi"/>
          <w:noProof/>
          <w:sz w:val="22"/>
          <w:szCs w:val="22"/>
          <w:lang w:eastAsia="zh-CN"/>
        </w:rPr>
      </w:pPr>
      <w:ins w:id="203" w:author="Author" w:date="2018-02-06T09:52:00Z">
        <w:del w:id="204" w:author="Author" w:date="2018-02-26T11:59:00Z">
          <w:r w:rsidRPr="00AA6983" w:rsidDel="00AA6983">
            <w:rPr>
              <w:rStyle w:val="Hyperlink"/>
              <w:noProof/>
              <w:lang w:val="en-US"/>
            </w:rPr>
            <w:delText>5.1.1</w:delText>
          </w:r>
          <w:r w:rsidDel="00AA6983">
            <w:rPr>
              <w:rFonts w:asciiTheme="minorHAnsi" w:eastAsiaTheme="minorEastAsia" w:hAnsiTheme="minorHAnsi" w:cstheme="minorBidi"/>
              <w:noProof/>
              <w:sz w:val="22"/>
              <w:szCs w:val="22"/>
              <w:lang w:eastAsia="zh-CN"/>
            </w:rPr>
            <w:tab/>
          </w:r>
          <w:r w:rsidRPr="00AA6983" w:rsidDel="00AA6983">
            <w:rPr>
              <w:rStyle w:val="Hyperlink"/>
              <w:noProof/>
              <w:lang w:val="en-US"/>
            </w:rPr>
            <w:delText>Preceding Processes</w:delText>
          </w:r>
          <w:r w:rsidDel="00AA6983">
            <w:rPr>
              <w:noProof/>
              <w:webHidden/>
            </w:rPr>
            <w:tab/>
            <w:delText>23</w:delText>
          </w:r>
        </w:del>
      </w:ins>
    </w:p>
    <w:p w14:paraId="5718122D" w14:textId="7F0AC9FC" w:rsidR="0084211E" w:rsidDel="00AA6983" w:rsidRDefault="0084211E">
      <w:pPr>
        <w:pStyle w:val="TOC3"/>
        <w:rPr>
          <w:ins w:id="205" w:author="Author" w:date="2018-02-06T09:52:00Z"/>
          <w:del w:id="206" w:author="Author" w:date="2018-02-26T11:59:00Z"/>
          <w:rFonts w:asciiTheme="minorHAnsi" w:eastAsiaTheme="minorEastAsia" w:hAnsiTheme="minorHAnsi" w:cstheme="minorBidi"/>
          <w:noProof/>
          <w:sz w:val="22"/>
          <w:szCs w:val="22"/>
          <w:lang w:eastAsia="zh-CN"/>
        </w:rPr>
      </w:pPr>
      <w:ins w:id="207" w:author="Author" w:date="2018-02-06T09:52:00Z">
        <w:del w:id="208" w:author="Author" w:date="2018-02-26T11:59:00Z">
          <w:r w:rsidRPr="00AA6983" w:rsidDel="00AA6983">
            <w:rPr>
              <w:rStyle w:val="Hyperlink"/>
              <w:noProof/>
            </w:rPr>
            <w:delText>5.1.2</w:delText>
          </w:r>
          <w:r w:rsidDel="00AA6983">
            <w:rPr>
              <w:rFonts w:asciiTheme="minorHAnsi" w:eastAsiaTheme="minorEastAsia" w:hAnsiTheme="minorHAnsi" w:cstheme="minorBidi"/>
              <w:noProof/>
              <w:sz w:val="22"/>
              <w:szCs w:val="22"/>
              <w:lang w:eastAsia="zh-CN"/>
            </w:rPr>
            <w:tab/>
          </w:r>
          <w:r w:rsidRPr="00AA6983" w:rsidDel="00AA6983">
            <w:rPr>
              <w:rStyle w:val="Hyperlink"/>
              <w:noProof/>
            </w:rPr>
            <w:delText>Succeeding Processes</w:delText>
          </w:r>
          <w:r w:rsidDel="00AA6983">
            <w:rPr>
              <w:noProof/>
              <w:webHidden/>
            </w:rPr>
            <w:tab/>
            <w:delText>23</w:delText>
          </w:r>
        </w:del>
      </w:ins>
    </w:p>
    <w:p w14:paraId="54E3F120" w14:textId="3A32EC0B" w:rsidR="00855AA7" w:rsidDel="00AA6983" w:rsidRDefault="00855AA7">
      <w:pPr>
        <w:pStyle w:val="TOC1"/>
        <w:rPr>
          <w:ins w:id="209" w:author="Author" w:date="2018-02-06T09:36:00Z"/>
          <w:del w:id="210" w:author="Author" w:date="2018-02-26T11:59:00Z"/>
          <w:rFonts w:asciiTheme="minorHAnsi" w:eastAsiaTheme="minorEastAsia" w:hAnsiTheme="minorHAnsi" w:cstheme="minorBidi"/>
          <w:noProof/>
          <w:sz w:val="22"/>
          <w:szCs w:val="22"/>
          <w:lang w:eastAsia="zh-CN"/>
        </w:rPr>
      </w:pPr>
      <w:ins w:id="211" w:author="Author" w:date="2018-02-06T09:36:00Z">
        <w:del w:id="212" w:author="Author" w:date="2018-02-26T11:59:00Z">
          <w:r w:rsidRPr="0084211E"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Purpose</w:delText>
          </w:r>
          <w:r w:rsidDel="00AA6983">
            <w:rPr>
              <w:noProof/>
              <w:webHidden/>
            </w:rPr>
            <w:tab/>
            <w:delText>4</w:delText>
          </w:r>
        </w:del>
      </w:ins>
    </w:p>
    <w:p w14:paraId="47A6498B" w14:textId="51273494" w:rsidR="00855AA7" w:rsidDel="00AA6983" w:rsidRDefault="00855AA7">
      <w:pPr>
        <w:pStyle w:val="TOC2"/>
        <w:rPr>
          <w:ins w:id="213" w:author="Author" w:date="2018-02-06T09:36:00Z"/>
          <w:del w:id="214" w:author="Author" w:date="2018-02-26T11:59:00Z"/>
          <w:rFonts w:asciiTheme="minorHAnsi" w:eastAsiaTheme="minorEastAsia" w:hAnsiTheme="minorHAnsi" w:cstheme="minorBidi"/>
          <w:noProof/>
          <w:sz w:val="22"/>
          <w:szCs w:val="22"/>
          <w:lang w:eastAsia="zh-CN"/>
        </w:rPr>
      </w:pPr>
      <w:ins w:id="215" w:author="Author" w:date="2018-02-06T09:36:00Z">
        <w:del w:id="216" w:author="Author" w:date="2018-02-26T11:59:00Z">
          <w:r w:rsidRPr="0084211E"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Purpose of the Document</w:delText>
          </w:r>
          <w:r w:rsidDel="00AA6983">
            <w:rPr>
              <w:noProof/>
              <w:webHidden/>
            </w:rPr>
            <w:tab/>
            <w:delText>4</w:delText>
          </w:r>
        </w:del>
      </w:ins>
    </w:p>
    <w:p w14:paraId="51602912" w14:textId="6F127929" w:rsidR="00855AA7" w:rsidDel="00AA6983" w:rsidRDefault="00855AA7">
      <w:pPr>
        <w:pStyle w:val="TOC2"/>
        <w:rPr>
          <w:ins w:id="217" w:author="Author" w:date="2018-02-06T09:36:00Z"/>
          <w:del w:id="218" w:author="Author" w:date="2018-02-26T11:59:00Z"/>
          <w:rFonts w:asciiTheme="minorHAnsi" w:eastAsiaTheme="minorEastAsia" w:hAnsiTheme="minorHAnsi" w:cstheme="minorBidi"/>
          <w:noProof/>
          <w:sz w:val="22"/>
          <w:szCs w:val="22"/>
          <w:lang w:eastAsia="zh-CN"/>
        </w:rPr>
      </w:pPr>
      <w:ins w:id="219" w:author="Author" w:date="2018-02-06T09:36:00Z">
        <w:del w:id="220" w:author="Author" w:date="2018-02-26T11:59:00Z">
          <w:r w:rsidRPr="0084211E" w:rsidDel="00AA6983">
            <w:rPr>
              <w:rStyle w:val="Hyperlink"/>
              <w:noProof/>
              <w:lang w:val="en-US"/>
            </w:rPr>
            <w:delText>1.2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Purpose of Manage Dependents</w:delText>
          </w:r>
          <w:r w:rsidDel="00AA6983">
            <w:rPr>
              <w:noProof/>
              <w:webHidden/>
            </w:rPr>
            <w:tab/>
            <w:delText>4</w:delText>
          </w:r>
        </w:del>
      </w:ins>
    </w:p>
    <w:p w14:paraId="71146DA1" w14:textId="13E101C9" w:rsidR="00855AA7" w:rsidDel="00AA6983" w:rsidRDefault="00855AA7">
      <w:pPr>
        <w:pStyle w:val="TOC1"/>
        <w:rPr>
          <w:ins w:id="221" w:author="Author" w:date="2018-02-06T09:36:00Z"/>
          <w:del w:id="222" w:author="Author" w:date="2018-02-26T11:59:00Z"/>
          <w:rFonts w:asciiTheme="minorHAnsi" w:eastAsiaTheme="minorEastAsia" w:hAnsiTheme="minorHAnsi" w:cstheme="minorBidi"/>
          <w:noProof/>
          <w:sz w:val="22"/>
          <w:szCs w:val="22"/>
          <w:lang w:eastAsia="zh-CN"/>
        </w:rPr>
      </w:pPr>
      <w:ins w:id="223" w:author="Author" w:date="2018-02-06T09:36:00Z">
        <w:del w:id="224" w:author="Author" w:date="2018-02-26T11:59:00Z">
          <w:r w:rsidRPr="0084211E" w:rsidDel="00AA6983">
            <w:rPr>
              <w:rStyle w:val="Hyperlink"/>
              <w:noProof/>
              <w:lang w:val="en-US"/>
            </w:rPr>
            <w:lastRenderedPageBreak/>
            <w:delText>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Prerequisites</w:delText>
          </w:r>
          <w:r w:rsidDel="00AA6983">
            <w:rPr>
              <w:noProof/>
              <w:webHidden/>
            </w:rPr>
            <w:tab/>
            <w:delText>5</w:delText>
          </w:r>
        </w:del>
      </w:ins>
    </w:p>
    <w:p w14:paraId="37BEAE61" w14:textId="3FDE033D" w:rsidR="00855AA7" w:rsidDel="00AA6983" w:rsidRDefault="00855AA7">
      <w:pPr>
        <w:pStyle w:val="TOC2"/>
        <w:rPr>
          <w:ins w:id="225" w:author="Author" w:date="2018-02-06T09:36:00Z"/>
          <w:del w:id="226" w:author="Author" w:date="2018-02-26T11:59:00Z"/>
          <w:rFonts w:asciiTheme="minorHAnsi" w:eastAsiaTheme="minorEastAsia" w:hAnsiTheme="minorHAnsi" w:cstheme="minorBidi"/>
          <w:noProof/>
          <w:sz w:val="22"/>
          <w:szCs w:val="22"/>
          <w:lang w:eastAsia="zh-CN"/>
        </w:rPr>
      </w:pPr>
      <w:ins w:id="227" w:author="Author" w:date="2018-02-06T09:36:00Z">
        <w:del w:id="228" w:author="Author" w:date="2018-02-26T11:59:00Z">
          <w:r w:rsidRPr="0084211E" w:rsidDel="00AA6983">
            <w:rPr>
              <w:rStyle w:val="Hyperlink"/>
              <w:noProof/>
              <w:lang w:val="en-US"/>
            </w:rPr>
            <w:delText>2.1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Configuration</w:delText>
          </w:r>
          <w:r w:rsidDel="00AA6983">
            <w:rPr>
              <w:noProof/>
              <w:webHidden/>
            </w:rPr>
            <w:tab/>
            <w:delText>5</w:delText>
          </w:r>
        </w:del>
      </w:ins>
    </w:p>
    <w:p w14:paraId="29348081" w14:textId="3897D70F" w:rsidR="00855AA7" w:rsidDel="00AA6983" w:rsidRDefault="00855AA7">
      <w:pPr>
        <w:pStyle w:val="TOC2"/>
        <w:rPr>
          <w:ins w:id="229" w:author="Author" w:date="2018-02-06T09:36:00Z"/>
          <w:del w:id="230" w:author="Author" w:date="2018-02-26T11:59:00Z"/>
          <w:rFonts w:asciiTheme="minorHAnsi" w:eastAsiaTheme="minorEastAsia" w:hAnsiTheme="minorHAnsi" w:cstheme="minorBidi"/>
          <w:noProof/>
          <w:sz w:val="22"/>
          <w:szCs w:val="22"/>
          <w:lang w:eastAsia="zh-CN"/>
        </w:rPr>
      </w:pPr>
      <w:ins w:id="231" w:author="Author" w:date="2018-02-06T09:36:00Z">
        <w:del w:id="232" w:author="Author" w:date="2018-02-26T11:59:00Z">
          <w:r w:rsidRPr="0084211E" w:rsidDel="00AA6983">
            <w:rPr>
              <w:rStyle w:val="Hyperlink"/>
              <w:noProof/>
              <w:lang w:val="en-US"/>
            </w:rPr>
            <w:delText>2.2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System Access</w:delText>
          </w:r>
          <w:r w:rsidDel="00AA6983">
            <w:rPr>
              <w:noProof/>
              <w:webHidden/>
            </w:rPr>
            <w:tab/>
            <w:delText>5</w:delText>
          </w:r>
        </w:del>
      </w:ins>
    </w:p>
    <w:p w14:paraId="5E32905B" w14:textId="700F83B3" w:rsidR="00855AA7" w:rsidDel="00AA6983" w:rsidRDefault="00855AA7">
      <w:pPr>
        <w:pStyle w:val="TOC2"/>
        <w:rPr>
          <w:ins w:id="233" w:author="Author" w:date="2018-02-06T09:36:00Z"/>
          <w:del w:id="234" w:author="Author" w:date="2018-02-26T11:59:00Z"/>
          <w:rFonts w:asciiTheme="minorHAnsi" w:eastAsiaTheme="minorEastAsia" w:hAnsiTheme="minorHAnsi" w:cstheme="minorBidi"/>
          <w:noProof/>
          <w:sz w:val="22"/>
          <w:szCs w:val="22"/>
          <w:lang w:eastAsia="zh-CN"/>
        </w:rPr>
      </w:pPr>
      <w:ins w:id="235" w:author="Author" w:date="2018-02-06T09:36:00Z">
        <w:del w:id="236" w:author="Author" w:date="2018-02-26T11:59:00Z">
          <w:r w:rsidRPr="0084211E" w:rsidDel="00AA6983">
            <w:rPr>
              <w:rStyle w:val="Hyperlink"/>
              <w:noProof/>
              <w:lang w:val="en-US"/>
            </w:rPr>
            <w:delText>2.3</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Roles</w:delText>
          </w:r>
          <w:r w:rsidDel="00AA6983">
            <w:rPr>
              <w:noProof/>
              <w:webHidden/>
            </w:rPr>
            <w:tab/>
            <w:delText>5</w:delText>
          </w:r>
        </w:del>
      </w:ins>
    </w:p>
    <w:p w14:paraId="54D8D570" w14:textId="7A3AACB2" w:rsidR="00855AA7" w:rsidDel="00AA6983" w:rsidRDefault="00855AA7">
      <w:pPr>
        <w:pStyle w:val="TOC2"/>
        <w:rPr>
          <w:ins w:id="237" w:author="Author" w:date="2018-02-06T09:36:00Z"/>
          <w:del w:id="238" w:author="Author" w:date="2018-02-26T11:59:00Z"/>
          <w:rFonts w:asciiTheme="minorHAnsi" w:eastAsiaTheme="minorEastAsia" w:hAnsiTheme="minorHAnsi" w:cstheme="minorBidi"/>
          <w:noProof/>
          <w:sz w:val="22"/>
          <w:szCs w:val="22"/>
          <w:lang w:eastAsia="zh-CN"/>
        </w:rPr>
      </w:pPr>
      <w:ins w:id="239" w:author="Author" w:date="2018-02-06T09:36:00Z">
        <w:del w:id="240" w:author="Author" w:date="2018-02-26T11:59:00Z">
          <w:r w:rsidRPr="0084211E" w:rsidDel="00AA6983">
            <w:rPr>
              <w:rStyle w:val="Hyperlink"/>
              <w:noProof/>
              <w:lang w:val="en-US"/>
            </w:rPr>
            <w:delText>2.4</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Master Data, Organizational Data, and Other Data</w:delText>
          </w:r>
          <w:r w:rsidDel="00AA6983">
            <w:rPr>
              <w:noProof/>
              <w:webHidden/>
            </w:rPr>
            <w:tab/>
            <w:delText>6</w:delText>
          </w:r>
        </w:del>
      </w:ins>
    </w:p>
    <w:p w14:paraId="1D81167C" w14:textId="34A76569" w:rsidR="00855AA7" w:rsidDel="00AA6983" w:rsidRDefault="00855AA7">
      <w:pPr>
        <w:pStyle w:val="TOC2"/>
        <w:rPr>
          <w:ins w:id="241" w:author="Author" w:date="2018-02-06T09:36:00Z"/>
          <w:del w:id="242" w:author="Author" w:date="2018-02-26T11:59:00Z"/>
          <w:rFonts w:asciiTheme="minorHAnsi" w:eastAsiaTheme="minorEastAsia" w:hAnsiTheme="minorHAnsi" w:cstheme="minorBidi"/>
          <w:noProof/>
          <w:sz w:val="22"/>
          <w:szCs w:val="22"/>
          <w:lang w:eastAsia="zh-CN"/>
        </w:rPr>
      </w:pPr>
      <w:ins w:id="243" w:author="Author" w:date="2018-02-06T09:36:00Z">
        <w:del w:id="244" w:author="Author" w:date="2018-02-26T11:59:00Z">
          <w:r w:rsidRPr="0084211E" w:rsidDel="00AA6983">
            <w:rPr>
              <w:rStyle w:val="Hyperlink"/>
              <w:noProof/>
              <w:lang w:val="en-US"/>
            </w:rPr>
            <w:delText>2.5</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Business Conditions</w:delText>
          </w:r>
          <w:r w:rsidDel="00AA6983">
            <w:rPr>
              <w:noProof/>
              <w:webHidden/>
            </w:rPr>
            <w:tab/>
            <w:delText>6</w:delText>
          </w:r>
        </w:del>
      </w:ins>
    </w:p>
    <w:p w14:paraId="7C4862FE" w14:textId="409212BF" w:rsidR="00855AA7" w:rsidDel="00AA6983" w:rsidRDefault="00855AA7">
      <w:pPr>
        <w:pStyle w:val="TOC1"/>
        <w:rPr>
          <w:ins w:id="245" w:author="Author" w:date="2018-02-06T09:36:00Z"/>
          <w:del w:id="246" w:author="Author" w:date="2018-02-26T11:59:00Z"/>
          <w:rFonts w:asciiTheme="minorHAnsi" w:eastAsiaTheme="minorEastAsia" w:hAnsiTheme="minorHAnsi" w:cstheme="minorBidi"/>
          <w:noProof/>
          <w:sz w:val="22"/>
          <w:szCs w:val="22"/>
          <w:lang w:eastAsia="zh-CN"/>
        </w:rPr>
      </w:pPr>
      <w:ins w:id="247" w:author="Author" w:date="2018-02-06T09:36:00Z">
        <w:del w:id="248" w:author="Author" w:date="2018-02-26T11:59:00Z">
          <w:r w:rsidRPr="0084211E" w:rsidDel="00AA6983">
            <w:rPr>
              <w:rStyle w:val="Hyperlink"/>
              <w:noProof/>
              <w:lang w:val="en-US"/>
            </w:rPr>
            <w:delText>3</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Overview Table</w:delText>
          </w:r>
          <w:r w:rsidDel="00AA6983">
            <w:rPr>
              <w:noProof/>
              <w:webHidden/>
            </w:rPr>
            <w:tab/>
            <w:delText>7</w:delText>
          </w:r>
        </w:del>
      </w:ins>
    </w:p>
    <w:p w14:paraId="000AA336" w14:textId="5CFC4BA9" w:rsidR="00855AA7" w:rsidDel="00AA6983" w:rsidRDefault="00855AA7">
      <w:pPr>
        <w:pStyle w:val="TOC1"/>
        <w:rPr>
          <w:ins w:id="249" w:author="Author" w:date="2018-02-06T09:36:00Z"/>
          <w:del w:id="250" w:author="Author" w:date="2018-02-26T11:59:00Z"/>
          <w:rFonts w:asciiTheme="minorHAnsi" w:eastAsiaTheme="minorEastAsia" w:hAnsiTheme="minorHAnsi" w:cstheme="minorBidi"/>
          <w:noProof/>
          <w:sz w:val="22"/>
          <w:szCs w:val="22"/>
          <w:lang w:eastAsia="zh-CN"/>
        </w:rPr>
      </w:pPr>
      <w:ins w:id="251" w:author="Author" w:date="2018-02-06T09:36:00Z">
        <w:del w:id="252" w:author="Author" w:date="2018-02-26T11:59:00Z">
          <w:r w:rsidRPr="0084211E" w:rsidDel="00AA6983">
            <w:rPr>
              <w:rStyle w:val="Hyperlink"/>
              <w:noProof/>
              <w:lang w:val="en-US"/>
            </w:rPr>
            <w:delText>4</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Testing the Process Steps</w:delText>
          </w:r>
          <w:r w:rsidDel="00AA6983">
            <w:rPr>
              <w:noProof/>
              <w:webHidden/>
            </w:rPr>
            <w:tab/>
            <w:delText>8</w:delText>
          </w:r>
        </w:del>
      </w:ins>
    </w:p>
    <w:p w14:paraId="332408B0" w14:textId="54D9CB3F" w:rsidR="00855AA7" w:rsidDel="00AA6983" w:rsidRDefault="00855AA7">
      <w:pPr>
        <w:pStyle w:val="TOC2"/>
        <w:rPr>
          <w:ins w:id="253" w:author="Author" w:date="2018-02-06T09:36:00Z"/>
          <w:del w:id="254" w:author="Author" w:date="2018-02-26T11:59:00Z"/>
          <w:rFonts w:asciiTheme="minorHAnsi" w:eastAsiaTheme="minorEastAsia" w:hAnsiTheme="minorHAnsi" w:cstheme="minorBidi"/>
          <w:noProof/>
          <w:sz w:val="22"/>
          <w:szCs w:val="22"/>
          <w:lang w:eastAsia="zh-CN"/>
        </w:rPr>
      </w:pPr>
      <w:ins w:id="255" w:author="Author" w:date="2018-02-06T09:36:00Z">
        <w:del w:id="256" w:author="Author" w:date="2018-02-26T11:59:00Z">
          <w:r w:rsidRPr="0084211E" w:rsidDel="00AA6983">
            <w:rPr>
              <w:rStyle w:val="Hyperlink"/>
              <w:noProof/>
              <w:lang w:val="en-US"/>
            </w:rPr>
            <w:delText>4.1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Maintaining Dependents Data</w:delText>
          </w:r>
          <w:r w:rsidDel="00AA6983">
            <w:rPr>
              <w:noProof/>
              <w:webHidden/>
            </w:rPr>
            <w:tab/>
            <w:delText>8</w:delText>
          </w:r>
        </w:del>
      </w:ins>
    </w:p>
    <w:p w14:paraId="086E1904" w14:textId="685735D3" w:rsidR="00855AA7" w:rsidDel="00AA6983" w:rsidRDefault="00855AA7">
      <w:pPr>
        <w:pStyle w:val="TOC1"/>
        <w:rPr>
          <w:ins w:id="257" w:author="Author" w:date="2018-02-06T09:36:00Z"/>
          <w:del w:id="258" w:author="Author" w:date="2018-02-26T11:59:00Z"/>
          <w:rFonts w:asciiTheme="minorHAnsi" w:eastAsiaTheme="minorEastAsia" w:hAnsiTheme="minorHAnsi" w:cstheme="minorBidi"/>
          <w:noProof/>
          <w:sz w:val="22"/>
          <w:szCs w:val="22"/>
          <w:lang w:eastAsia="zh-CN"/>
        </w:rPr>
      </w:pPr>
      <w:ins w:id="259" w:author="Author" w:date="2018-02-06T09:36:00Z">
        <w:del w:id="260" w:author="Author" w:date="2018-02-26T11:59:00Z">
          <w:r w:rsidRPr="0084211E" w:rsidDel="00AA6983">
            <w:rPr>
              <w:rStyle w:val="Hyperlink"/>
              <w:noProof/>
              <w:lang w:val="en-US"/>
            </w:rPr>
            <w:delText>5</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Country-Specific Fields</w:delText>
          </w:r>
          <w:r w:rsidDel="00AA6983">
            <w:rPr>
              <w:noProof/>
              <w:webHidden/>
            </w:rPr>
            <w:tab/>
            <w:delText>16</w:delText>
          </w:r>
        </w:del>
      </w:ins>
    </w:p>
    <w:p w14:paraId="02C25DBD" w14:textId="57DD2220" w:rsidR="00855AA7" w:rsidDel="00AA6983" w:rsidRDefault="00855AA7">
      <w:pPr>
        <w:pStyle w:val="TOC2"/>
        <w:rPr>
          <w:ins w:id="261" w:author="Author" w:date="2018-02-06T09:36:00Z"/>
          <w:del w:id="262" w:author="Author" w:date="2018-02-26T11:59:00Z"/>
          <w:rFonts w:asciiTheme="minorHAnsi" w:eastAsiaTheme="minorEastAsia" w:hAnsiTheme="minorHAnsi" w:cstheme="minorBidi"/>
          <w:noProof/>
          <w:sz w:val="22"/>
          <w:szCs w:val="22"/>
          <w:lang w:eastAsia="zh-CN"/>
        </w:rPr>
      </w:pPr>
      <w:ins w:id="263" w:author="Author" w:date="2018-02-06T09:36:00Z">
        <w:del w:id="264" w:author="Author" w:date="2018-02-26T11:59:00Z">
          <w:r w:rsidRPr="0084211E" w:rsidDel="00AA6983">
            <w:rPr>
              <w:rStyle w:val="Hyperlink"/>
              <w:noProof/>
              <w:lang w:val="en-US"/>
            </w:rPr>
            <w:delText>5.1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Home Address</w:delText>
          </w:r>
          <w:r w:rsidDel="00AA6983">
            <w:rPr>
              <w:noProof/>
              <w:webHidden/>
            </w:rPr>
            <w:tab/>
            <w:delText>16</w:delText>
          </w:r>
        </w:del>
      </w:ins>
    </w:p>
    <w:p w14:paraId="7592C05F" w14:textId="2ECFBAA3" w:rsidR="00855AA7" w:rsidDel="00AA6983" w:rsidRDefault="00855AA7">
      <w:pPr>
        <w:pStyle w:val="TOC3"/>
        <w:rPr>
          <w:ins w:id="265" w:author="Author" w:date="2018-02-06T09:36:00Z"/>
          <w:del w:id="266" w:author="Author" w:date="2018-02-26T11:59:00Z"/>
          <w:rFonts w:asciiTheme="minorHAnsi" w:eastAsiaTheme="minorEastAsia" w:hAnsiTheme="minorHAnsi" w:cstheme="minorBidi"/>
          <w:noProof/>
          <w:sz w:val="22"/>
          <w:szCs w:val="22"/>
          <w:lang w:eastAsia="zh-CN"/>
        </w:rPr>
      </w:pPr>
      <w:ins w:id="267" w:author="Author" w:date="2018-02-06T09:36:00Z">
        <w:del w:id="268" w:author="Author" w:date="2018-02-26T11:59:00Z">
          <w:r w:rsidRPr="0084211E" w:rsidDel="00AA6983">
            <w:rPr>
              <w:rStyle w:val="Hyperlink"/>
              <w:noProof/>
              <w:lang w:val="en-US"/>
            </w:rPr>
            <w:delText>5.1.1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United Arab Emirates (AE)</w:delText>
          </w:r>
          <w:r w:rsidDel="00AA6983">
            <w:rPr>
              <w:noProof/>
              <w:webHidden/>
            </w:rPr>
            <w:tab/>
            <w:delText>16</w:delText>
          </w:r>
        </w:del>
      </w:ins>
    </w:p>
    <w:p w14:paraId="19EAFCDE" w14:textId="5F6416B3" w:rsidR="00855AA7" w:rsidDel="00AA6983" w:rsidRDefault="00855AA7">
      <w:pPr>
        <w:pStyle w:val="TOC3"/>
        <w:rPr>
          <w:ins w:id="269" w:author="Author" w:date="2018-02-06T09:36:00Z"/>
          <w:del w:id="270" w:author="Author" w:date="2018-02-26T11:59:00Z"/>
          <w:rFonts w:asciiTheme="minorHAnsi" w:eastAsiaTheme="minorEastAsia" w:hAnsiTheme="minorHAnsi" w:cstheme="minorBidi"/>
          <w:noProof/>
          <w:sz w:val="22"/>
          <w:szCs w:val="22"/>
          <w:lang w:eastAsia="zh-CN"/>
        </w:rPr>
      </w:pPr>
      <w:ins w:id="271" w:author="Author" w:date="2018-02-06T09:36:00Z">
        <w:del w:id="272" w:author="Author" w:date="2018-02-26T11:59:00Z">
          <w:r w:rsidRPr="0084211E" w:rsidDel="00AA6983">
            <w:rPr>
              <w:rStyle w:val="Hyperlink"/>
              <w:noProof/>
              <w:lang w:val="en-US"/>
            </w:rPr>
            <w:delText>5.1.2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Australia (AU)</w:delText>
          </w:r>
          <w:r w:rsidDel="00AA6983">
            <w:rPr>
              <w:noProof/>
              <w:webHidden/>
            </w:rPr>
            <w:tab/>
            <w:delText>17</w:delText>
          </w:r>
        </w:del>
      </w:ins>
    </w:p>
    <w:p w14:paraId="66F3A0E5" w14:textId="0F18BF21" w:rsidR="00855AA7" w:rsidDel="00AA6983" w:rsidRDefault="00855AA7">
      <w:pPr>
        <w:pStyle w:val="TOC3"/>
        <w:rPr>
          <w:ins w:id="273" w:author="Author" w:date="2018-02-06T09:36:00Z"/>
          <w:del w:id="274" w:author="Author" w:date="2018-02-26T11:59:00Z"/>
          <w:rFonts w:asciiTheme="minorHAnsi" w:eastAsiaTheme="minorEastAsia" w:hAnsiTheme="minorHAnsi" w:cstheme="minorBidi"/>
          <w:noProof/>
          <w:sz w:val="22"/>
          <w:szCs w:val="22"/>
          <w:lang w:eastAsia="zh-CN"/>
        </w:rPr>
      </w:pPr>
      <w:ins w:id="275" w:author="Author" w:date="2018-02-06T09:36:00Z">
        <w:del w:id="276" w:author="Author" w:date="2018-02-26T11:59:00Z">
          <w:r w:rsidRPr="0084211E" w:rsidDel="00AA6983">
            <w:rPr>
              <w:rStyle w:val="Hyperlink"/>
              <w:noProof/>
              <w:lang w:val="en-US"/>
            </w:rPr>
            <w:delText>5.1.3</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Kingdom of Saudi Arabia (SA)</w:delText>
          </w:r>
          <w:r w:rsidDel="00AA6983">
            <w:rPr>
              <w:noProof/>
              <w:webHidden/>
            </w:rPr>
            <w:tab/>
            <w:delText>17</w:delText>
          </w:r>
        </w:del>
      </w:ins>
    </w:p>
    <w:p w14:paraId="2B705FA3" w14:textId="2EDE851A" w:rsidR="00855AA7" w:rsidDel="00AA6983" w:rsidRDefault="00855AA7">
      <w:pPr>
        <w:pStyle w:val="TOC3"/>
        <w:rPr>
          <w:ins w:id="277" w:author="Author" w:date="2018-02-06T09:36:00Z"/>
          <w:del w:id="278" w:author="Author" w:date="2018-02-26T11:59:00Z"/>
          <w:rFonts w:asciiTheme="minorHAnsi" w:eastAsiaTheme="minorEastAsia" w:hAnsiTheme="minorHAnsi" w:cstheme="minorBidi"/>
          <w:noProof/>
          <w:sz w:val="22"/>
          <w:szCs w:val="22"/>
          <w:lang w:eastAsia="zh-CN"/>
        </w:rPr>
      </w:pPr>
      <w:ins w:id="279" w:author="Author" w:date="2018-02-06T09:36:00Z">
        <w:del w:id="280" w:author="Author" w:date="2018-02-26T11:59:00Z">
          <w:r w:rsidRPr="0084211E" w:rsidDel="00AA6983">
            <w:rPr>
              <w:rStyle w:val="Hyperlink"/>
              <w:noProof/>
              <w:lang w:val="en-US"/>
            </w:rPr>
            <w:delText>5.1.4</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United States (US)</w:delText>
          </w:r>
          <w:r w:rsidDel="00AA6983">
            <w:rPr>
              <w:noProof/>
              <w:webHidden/>
            </w:rPr>
            <w:tab/>
            <w:delText>18</w:delText>
          </w:r>
        </w:del>
      </w:ins>
    </w:p>
    <w:p w14:paraId="1111C004" w14:textId="3087006D" w:rsidR="00855AA7" w:rsidDel="00AA6983" w:rsidRDefault="00855AA7">
      <w:pPr>
        <w:pStyle w:val="TOC2"/>
        <w:rPr>
          <w:ins w:id="281" w:author="Author" w:date="2018-02-06T09:36:00Z"/>
          <w:del w:id="282" w:author="Author" w:date="2018-02-26T11:59:00Z"/>
          <w:rFonts w:asciiTheme="minorHAnsi" w:eastAsiaTheme="minorEastAsia" w:hAnsiTheme="minorHAnsi" w:cstheme="minorBidi"/>
          <w:noProof/>
          <w:sz w:val="22"/>
          <w:szCs w:val="22"/>
          <w:lang w:eastAsia="zh-CN"/>
        </w:rPr>
      </w:pPr>
      <w:ins w:id="283" w:author="Author" w:date="2018-02-06T09:36:00Z">
        <w:del w:id="284" w:author="Author" w:date="2018-02-26T11:59:00Z">
          <w:r w:rsidRPr="0084211E" w:rsidDel="00AA6983">
            <w:rPr>
              <w:rStyle w:val="Hyperlink"/>
              <w:noProof/>
              <w:lang w:val="en-US"/>
            </w:rPr>
            <w:delText>5.2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Global Information</w:delText>
          </w:r>
          <w:r w:rsidDel="00AA6983">
            <w:rPr>
              <w:noProof/>
              <w:webHidden/>
            </w:rPr>
            <w:tab/>
            <w:delText>19</w:delText>
          </w:r>
        </w:del>
      </w:ins>
    </w:p>
    <w:p w14:paraId="71001E16" w14:textId="43A26D87" w:rsidR="00855AA7" w:rsidDel="00AA6983" w:rsidRDefault="00855AA7">
      <w:pPr>
        <w:pStyle w:val="TOC3"/>
        <w:rPr>
          <w:ins w:id="285" w:author="Author" w:date="2018-02-06T09:36:00Z"/>
          <w:del w:id="286" w:author="Author" w:date="2018-02-26T11:59:00Z"/>
          <w:rFonts w:asciiTheme="minorHAnsi" w:eastAsiaTheme="minorEastAsia" w:hAnsiTheme="minorHAnsi" w:cstheme="minorBidi"/>
          <w:noProof/>
          <w:sz w:val="22"/>
          <w:szCs w:val="22"/>
          <w:lang w:eastAsia="zh-CN"/>
        </w:rPr>
      </w:pPr>
      <w:ins w:id="287" w:author="Author" w:date="2018-02-06T09:36:00Z">
        <w:del w:id="288" w:author="Author" w:date="2018-02-26T11:59:00Z">
          <w:r w:rsidRPr="0084211E" w:rsidDel="00AA6983">
            <w:rPr>
              <w:rStyle w:val="Hyperlink"/>
              <w:noProof/>
              <w:lang w:val="en-US"/>
            </w:rPr>
            <w:delText>5.2.1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United Arab Emirates (AE)</w:delText>
          </w:r>
          <w:r w:rsidDel="00AA6983">
            <w:rPr>
              <w:noProof/>
              <w:webHidden/>
            </w:rPr>
            <w:tab/>
            <w:delText>19</w:delText>
          </w:r>
        </w:del>
      </w:ins>
    </w:p>
    <w:p w14:paraId="2C8F1A85" w14:textId="49352B77" w:rsidR="00855AA7" w:rsidDel="00AA6983" w:rsidRDefault="00855AA7">
      <w:pPr>
        <w:pStyle w:val="TOC3"/>
        <w:rPr>
          <w:ins w:id="289" w:author="Author" w:date="2018-02-06T09:36:00Z"/>
          <w:del w:id="290" w:author="Author" w:date="2018-02-26T11:59:00Z"/>
          <w:rFonts w:asciiTheme="minorHAnsi" w:eastAsiaTheme="minorEastAsia" w:hAnsiTheme="minorHAnsi" w:cstheme="minorBidi"/>
          <w:noProof/>
          <w:sz w:val="22"/>
          <w:szCs w:val="22"/>
          <w:lang w:eastAsia="zh-CN"/>
        </w:rPr>
      </w:pPr>
      <w:ins w:id="291" w:author="Author" w:date="2018-02-06T09:36:00Z">
        <w:del w:id="292" w:author="Author" w:date="2018-02-26T11:59:00Z">
          <w:r w:rsidRPr="0084211E" w:rsidDel="00AA6983">
            <w:rPr>
              <w:rStyle w:val="Hyperlink"/>
              <w:noProof/>
              <w:lang w:val="en-US"/>
            </w:rPr>
            <w:delText>5.2.2</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Australia (AU)</w:delText>
          </w:r>
          <w:r w:rsidDel="00AA6983">
            <w:rPr>
              <w:noProof/>
              <w:webHidden/>
            </w:rPr>
            <w:tab/>
            <w:delText>20</w:delText>
          </w:r>
        </w:del>
      </w:ins>
    </w:p>
    <w:p w14:paraId="08F922C8" w14:textId="6052D9EB" w:rsidR="00855AA7" w:rsidDel="00AA6983" w:rsidRDefault="00855AA7">
      <w:pPr>
        <w:pStyle w:val="TOC3"/>
        <w:rPr>
          <w:ins w:id="293" w:author="Author" w:date="2018-02-06T09:36:00Z"/>
          <w:del w:id="294" w:author="Author" w:date="2018-02-26T11:59:00Z"/>
          <w:rFonts w:asciiTheme="minorHAnsi" w:eastAsiaTheme="minorEastAsia" w:hAnsiTheme="minorHAnsi" w:cstheme="minorBidi"/>
          <w:noProof/>
          <w:sz w:val="22"/>
          <w:szCs w:val="22"/>
          <w:lang w:eastAsia="zh-CN"/>
        </w:rPr>
      </w:pPr>
      <w:ins w:id="295" w:author="Author" w:date="2018-02-06T09:36:00Z">
        <w:del w:id="296" w:author="Author" w:date="2018-02-26T11:59:00Z">
          <w:r w:rsidRPr="0084211E" w:rsidDel="00AA6983">
            <w:rPr>
              <w:rStyle w:val="Hyperlink"/>
              <w:noProof/>
              <w:lang w:val="en-US"/>
            </w:rPr>
            <w:delText>5.2.3</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Kingdom of Saudi Arabia (SA)</w:delText>
          </w:r>
          <w:r w:rsidDel="00AA6983">
            <w:rPr>
              <w:noProof/>
              <w:webHidden/>
            </w:rPr>
            <w:tab/>
            <w:delText>20</w:delText>
          </w:r>
        </w:del>
      </w:ins>
    </w:p>
    <w:p w14:paraId="58B80A8D" w14:textId="3E4D1730" w:rsidR="00855AA7" w:rsidDel="00AA6983" w:rsidRDefault="00855AA7">
      <w:pPr>
        <w:pStyle w:val="TOC3"/>
        <w:rPr>
          <w:ins w:id="297" w:author="Author" w:date="2018-02-06T09:36:00Z"/>
          <w:del w:id="298" w:author="Author" w:date="2018-02-26T11:59:00Z"/>
          <w:rFonts w:asciiTheme="minorHAnsi" w:eastAsiaTheme="minorEastAsia" w:hAnsiTheme="minorHAnsi" w:cstheme="minorBidi"/>
          <w:noProof/>
          <w:sz w:val="22"/>
          <w:szCs w:val="22"/>
          <w:lang w:eastAsia="zh-CN"/>
        </w:rPr>
      </w:pPr>
      <w:ins w:id="299" w:author="Author" w:date="2018-02-06T09:36:00Z">
        <w:del w:id="300" w:author="Author" w:date="2018-02-26T11:59:00Z">
          <w:r w:rsidRPr="0084211E" w:rsidDel="00AA6983">
            <w:rPr>
              <w:rStyle w:val="Hyperlink"/>
              <w:noProof/>
              <w:lang w:val="en-US"/>
            </w:rPr>
            <w:delText>5.2.4</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United States (US)</w:delText>
          </w:r>
          <w:r w:rsidDel="00AA6983">
            <w:rPr>
              <w:noProof/>
              <w:webHidden/>
            </w:rPr>
            <w:tab/>
            <w:delText>21</w:delText>
          </w:r>
        </w:del>
      </w:ins>
    </w:p>
    <w:p w14:paraId="2779B065" w14:textId="13C3DE36" w:rsidR="00855AA7" w:rsidDel="00AA6983" w:rsidRDefault="00855AA7">
      <w:pPr>
        <w:pStyle w:val="TOC1"/>
        <w:rPr>
          <w:ins w:id="301" w:author="Author" w:date="2018-02-06T09:36:00Z"/>
          <w:del w:id="302" w:author="Author" w:date="2018-02-26T11:59:00Z"/>
          <w:rFonts w:asciiTheme="minorHAnsi" w:eastAsiaTheme="minorEastAsia" w:hAnsiTheme="minorHAnsi" w:cstheme="minorBidi"/>
          <w:noProof/>
          <w:sz w:val="22"/>
          <w:szCs w:val="22"/>
          <w:lang w:eastAsia="zh-CN"/>
        </w:rPr>
      </w:pPr>
      <w:ins w:id="303" w:author="Author" w:date="2018-02-06T09:36:00Z">
        <w:del w:id="304" w:author="Author" w:date="2018-02-26T11:59:00Z">
          <w:r w:rsidRPr="0084211E" w:rsidDel="00AA6983">
            <w:rPr>
              <w:rStyle w:val="Hyperlink"/>
              <w:noProof/>
              <w:lang w:val="en-US"/>
            </w:rPr>
            <w:delText>6</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Appendix</w:delText>
          </w:r>
          <w:r w:rsidDel="00AA6983">
            <w:rPr>
              <w:noProof/>
              <w:webHidden/>
            </w:rPr>
            <w:tab/>
            <w:delText>23</w:delText>
          </w:r>
        </w:del>
      </w:ins>
    </w:p>
    <w:p w14:paraId="0270DF1F" w14:textId="2C858488" w:rsidR="00855AA7" w:rsidDel="00AA6983" w:rsidRDefault="00855AA7">
      <w:pPr>
        <w:pStyle w:val="TOC2"/>
        <w:rPr>
          <w:ins w:id="305" w:author="Author" w:date="2018-02-06T09:36:00Z"/>
          <w:del w:id="306" w:author="Author" w:date="2018-02-26T11:59:00Z"/>
          <w:rFonts w:asciiTheme="minorHAnsi" w:eastAsiaTheme="minorEastAsia" w:hAnsiTheme="minorHAnsi" w:cstheme="minorBidi"/>
          <w:noProof/>
          <w:sz w:val="22"/>
          <w:szCs w:val="22"/>
          <w:lang w:eastAsia="zh-CN"/>
        </w:rPr>
      </w:pPr>
      <w:ins w:id="307" w:author="Author" w:date="2018-02-06T09:36:00Z">
        <w:del w:id="308" w:author="Author" w:date="2018-02-26T11:59:00Z">
          <w:r w:rsidRPr="0084211E" w:rsidDel="00AA6983">
            <w:rPr>
              <w:rStyle w:val="Hyperlink"/>
              <w:noProof/>
              <w:lang w:val="en-US"/>
            </w:rPr>
            <w:delText>6.1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Process Chains</w:delText>
          </w:r>
          <w:r w:rsidDel="00AA6983">
            <w:rPr>
              <w:noProof/>
              <w:webHidden/>
            </w:rPr>
            <w:tab/>
            <w:delText>23</w:delText>
          </w:r>
        </w:del>
      </w:ins>
    </w:p>
    <w:p w14:paraId="3F2C663A" w14:textId="62CC5856" w:rsidR="00855AA7" w:rsidDel="00AA6983" w:rsidRDefault="00855AA7">
      <w:pPr>
        <w:pStyle w:val="TOC3"/>
        <w:rPr>
          <w:ins w:id="309" w:author="Author" w:date="2018-02-06T09:36:00Z"/>
          <w:del w:id="310" w:author="Author" w:date="2018-02-26T11:59:00Z"/>
          <w:rFonts w:asciiTheme="minorHAnsi" w:eastAsiaTheme="minorEastAsia" w:hAnsiTheme="minorHAnsi" w:cstheme="minorBidi"/>
          <w:noProof/>
          <w:sz w:val="22"/>
          <w:szCs w:val="22"/>
          <w:lang w:eastAsia="zh-CN"/>
        </w:rPr>
      </w:pPr>
      <w:ins w:id="311" w:author="Author" w:date="2018-02-06T09:36:00Z">
        <w:del w:id="312" w:author="Author" w:date="2018-02-26T11:59:00Z">
          <w:r w:rsidRPr="0084211E" w:rsidDel="00AA6983">
            <w:rPr>
              <w:rStyle w:val="Hyperlink"/>
              <w:noProof/>
              <w:lang w:val="en-US"/>
            </w:rPr>
            <w:delText>6.1.1</w:delText>
          </w:r>
          <w:r w:rsidDel="00AA6983">
            <w:rPr>
              <w:rFonts w:asciiTheme="minorHAnsi" w:eastAsiaTheme="minorEastAsia" w:hAnsiTheme="minorHAnsi" w:cstheme="minorBidi"/>
              <w:noProof/>
              <w:sz w:val="22"/>
              <w:szCs w:val="22"/>
              <w:lang w:eastAsia="zh-CN"/>
            </w:rPr>
            <w:tab/>
          </w:r>
          <w:r w:rsidRPr="0084211E" w:rsidDel="00AA6983">
            <w:rPr>
              <w:rStyle w:val="Hyperlink"/>
              <w:noProof/>
              <w:lang w:val="en-US"/>
            </w:rPr>
            <w:delText>Preceding Processes</w:delText>
          </w:r>
          <w:r w:rsidDel="00AA6983">
            <w:rPr>
              <w:noProof/>
              <w:webHidden/>
            </w:rPr>
            <w:tab/>
            <w:delText>23</w:delText>
          </w:r>
        </w:del>
      </w:ins>
    </w:p>
    <w:p w14:paraId="255AA13B" w14:textId="0707DE6F" w:rsidR="00855AA7" w:rsidDel="00AA6983" w:rsidRDefault="00855AA7">
      <w:pPr>
        <w:pStyle w:val="TOC3"/>
        <w:rPr>
          <w:ins w:id="313" w:author="Author" w:date="2018-02-06T09:36:00Z"/>
          <w:del w:id="314" w:author="Author" w:date="2018-02-26T11:59:00Z"/>
          <w:rFonts w:asciiTheme="minorHAnsi" w:eastAsiaTheme="minorEastAsia" w:hAnsiTheme="minorHAnsi" w:cstheme="minorBidi"/>
          <w:noProof/>
          <w:sz w:val="22"/>
          <w:szCs w:val="22"/>
          <w:lang w:eastAsia="zh-CN"/>
        </w:rPr>
      </w:pPr>
      <w:ins w:id="315" w:author="Author" w:date="2018-02-06T09:36:00Z">
        <w:del w:id="316" w:author="Author" w:date="2018-02-26T11:59:00Z">
          <w:r w:rsidRPr="0084211E" w:rsidDel="00AA6983">
            <w:rPr>
              <w:rStyle w:val="Hyperlink"/>
              <w:noProof/>
            </w:rPr>
            <w:delText>6.1.2</w:delText>
          </w:r>
          <w:r w:rsidDel="00AA6983">
            <w:rPr>
              <w:rFonts w:asciiTheme="minorHAnsi" w:eastAsiaTheme="minorEastAsia" w:hAnsiTheme="minorHAnsi" w:cstheme="minorBidi"/>
              <w:noProof/>
              <w:sz w:val="22"/>
              <w:szCs w:val="22"/>
              <w:lang w:eastAsia="zh-CN"/>
            </w:rPr>
            <w:tab/>
          </w:r>
          <w:r w:rsidRPr="0084211E" w:rsidDel="00AA6983">
            <w:rPr>
              <w:rStyle w:val="Hyperlink"/>
              <w:noProof/>
            </w:rPr>
            <w:delText>Succeeding Processes</w:delText>
          </w:r>
          <w:r w:rsidDel="00AA6983">
            <w:rPr>
              <w:noProof/>
              <w:webHidden/>
            </w:rPr>
            <w:tab/>
            <w:delText>23</w:delText>
          </w:r>
        </w:del>
      </w:ins>
    </w:p>
    <w:p w14:paraId="349E5B97" w14:textId="736DC322" w:rsidR="00EC0AA0" w:rsidDel="00AA6983" w:rsidRDefault="00EC0AA0">
      <w:pPr>
        <w:pStyle w:val="TOC1"/>
        <w:rPr>
          <w:ins w:id="317" w:author="Author" w:date="2018-01-29T11:54:00Z"/>
          <w:del w:id="318" w:author="Author" w:date="2018-02-26T11:59:00Z"/>
          <w:rFonts w:asciiTheme="minorHAnsi" w:eastAsiaTheme="minorEastAsia" w:hAnsiTheme="minorHAnsi" w:cstheme="minorBidi"/>
          <w:noProof/>
          <w:sz w:val="22"/>
          <w:szCs w:val="22"/>
          <w:lang w:eastAsia="de-DE"/>
        </w:rPr>
      </w:pPr>
      <w:ins w:id="319" w:author="Author" w:date="2018-01-29T11:54:00Z">
        <w:del w:id="320" w:author="Author" w:date="2018-02-26T11:59:00Z">
          <w:r w:rsidRPr="00855AA7" w:rsidDel="00AA6983">
            <w:rPr>
              <w:rStyle w:val="Hyperlink"/>
              <w:noProof/>
              <w:lang w:val="en-US"/>
            </w:rPr>
            <w:delText>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Purpose</w:delText>
          </w:r>
          <w:r w:rsidDel="00AA6983">
            <w:rPr>
              <w:noProof/>
              <w:webHidden/>
            </w:rPr>
            <w:tab/>
            <w:delText>4</w:delText>
          </w:r>
        </w:del>
      </w:ins>
    </w:p>
    <w:p w14:paraId="3A2C6D86" w14:textId="126F0F1B" w:rsidR="00EC0AA0" w:rsidDel="00AA6983" w:rsidRDefault="00EC0AA0">
      <w:pPr>
        <w:pStyle w:val="TOC2"/>
        <w:rPr>
          <w:ins w:id="321" w:author="Author" w:date="2018-01-29T11:54:00Z"/>
          <w:del w:id="322" w:author="Author" w:date="2018-02-26T11:59:00Z"/>
          <w:rFonts w:asciiTheme="minorHAnsi" w:eastAsiaTheme="minorEastAsia" w:hAnsiTheme="minorHAnsi" w:cstheme="minorBidi"/>
          <w:noProof/>
          <w:sz w:val="22"/>
          <w:szCs w:val="22"/>
          <w:lang w:eastAsia="de-DE"/>
        </w:rPr>
      </w:pPr>
      <w:ins w:id="323" w:author="Author" w:date="2018-01-29T11:54:00Z">
        <w:del w:id="324" w:author="Author" w:date="2018-02-26T11:59:00Z">
          <w:r w:rsidRPr="00855AA7" w:rsidDel="00AA6983">
            <w:rPr>
              <w:rStyle w:val="Hyperlink"/>
              <w:noProof/>
              <w:lang w:val="en-US"/>
            </w:rPr>
            <w:delText>1.1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Purpose of the Document</w:delText>
          </w:r>
          <w:r w:rsidDel="00AA6983">
            <w:rPr>
              <w:noProof/>
              <w:webHidden/>
            </w:rPr>
            <w:tab/>
            <w:delText>4</w:delText>
          </w:r>
        </w:del>
      </w:ins>
    </w:p>
    <w:p w14:paraId="557273F6" w14:textId="4C1447CE" w:rsidR="00EC0AA0" w:rsidDel="00AA6983" w:rsidRDefault="00EC0AA0">
      <w:pPr>
        <w:pStyle w:val="TOC2"/>
        <w:rPr>
          <w:ins w:id="325" w:author="Author" w:date="2018-01-29T11:54:00Z"/>
          <w:del w:id="326" w:author="Author" w:date="2018-02-26T11:59:00Z"/>
          <w:rFonts w:asciiTheme="minorHAnsi" w:eastAsiaTheme="minorEastAsia" w:hAnsiTheme="minorHAnsi" w:cstheme="minorBidi"/>
          <w:noProof/>
          <w:sz w:val="22"/>
          <w:szCs w:val="22"/>
          <w:lang w:eastAsia="de-DE"/>
        </w:rPr>
      </w:pPr>
      <w:ins w:id="327" w:author="Author" w:date="2018-01-29T11:54:00Z">
        <w:del w:id="328" w:author="Author" w:date="2018-02-26T11:59:00Z">
          <w:r w:rsidRPr="00855AA7" w:rsidDel="00AA6983">
            <w:rPr>
              <w:rStyle w:val="Hyperlink"/>
              <w:noProof/>
              <w:lang w:val="en-US"/>
            </w:rPr>
            <w:delText>1.2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Purpose of Manage Depen</w:delText>
          </w:r>
          <w:r w:rsidRPr="000C0D5E" w:rsidDel="00AA6983">
            <w:rPr>
              <w:rStyle w:val="Hyperlink"/>
              <w:noProof/>
              <w:lang w:val="en-US"/>
            </w:rPr>
            <w:delText>dents</w:delText>
          </w:r>
          <w:r w:rsidDel="00AA6983">
            <w:rPr>
              <w:noProof/>
              <w:webHidden/>
            </w:rPr>
            <w:tab/>
            <w:delText>4</w:delText>
          </w:r>
        </w:del>
      </w:ins>
    </w:p>
    <w:p w14:paraId="22D78CBF" w14:textId="7C2BC5B4" w:rsidR="00EC0AA0" w:rsidDel="00AA6983" w:rsidRDefault="00EC0AA0">
      <w:pPr>
        <w:pStyle w:val="TOC1"/>
        <w:rPr>
          <w:ins w:id="329" w:author="Author" w:date="2018-01-29T11:54:00Z"/>
          <w:del w:id="330" w:author="Author" w:date="2018-02-26T11:59:00Z"/>
          <w:rFonts w:asciiTheme="minorHAnsi" w:eastAsiaTheme="minorEastAsia" w:hAnsiTheme="minorHAnsi" w:cstheme="minorBidi"/>
          <w:noProof/>
          <w:sz w:val="22"/>
          <w:szCs w:val="22"/>
          <w:lang w:eastAsia="de-DE"/>
        </w:rPr>
      </w:pPr>
      <w:ins w:id="331" w:author="Author" w:date="2018-01-29T11:54:00Z">
        <w:del w:id="332" w:author="Author" w:date="2018-02-26T11:59:00Z">
          <w:r w:rsidRPr="00855AA7" w:rsidDel="00AA6983">
            <w:rPr>
              <w:rStyle w:val="Hyperlink"/>
              <w:noProof/>
              <w:lang w:val="en-US"/>
            </w:rPr>
            <w:delText>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Prerequisites</w:delText>
          </w:r>
          <w:r w:rsidDel="00AA6983">
            <w:rPr>
              <w:noProof/>
              <w:webHidden/>
            </w:rPr>
            <w:tab/>
            <w:delText>5</w:delText>
          </w:r>
        </w:del>
      </w:ins>
    </w:p>
    <w:p w14:paraId="423F2FD6" w14:textId="129A83A2" w:rsidR="00EC0AA0" w:rsidDel="00AA6983" w:rsidRDefault="00EC0AA0">
      <w:pPr>
        <w:pStyle w:val="TOC2"/>
        <w:rPr>
          <w:ins w:id="333" w:author="Author" w:date="2018-01-29T11:54:00Z"/>
          <w:del w:id="334" w:author="Author" w:date="2018-02-26T11:59:00Z"/>
          <w:rFonts w:asciiTheme="minorHAnsi" w:eastAsiaTheme="minorEastAsia" w:hAnsiTheme="minorHAnsi" w:cstheme="minorBidi"/>
          <w:noProof/>
          <w:sz w:val="22"/>
          <w:szCs w:val="22"/>
          <w:lang w:eastAsia="de-DE"/>
        </w:rPr>
      </w:pPr>
      <w:ins w:id="335" w:author="Author" w:date="2018-01-29T11:54:00Z">
        <w:del w:id="336" w:author="Author" w:date="2018-02-26T11:59:00Z">
          <w:r w:rsidRPr="00855AA7" w:rsidDel="00AA6983">
            <w:rPr>
              <w:rStyle w:val="Hyperlink"/>
              <w:noProof/>
              <w:lang w:val="en-US"/>
            </w:rPr>
            <w:delText>2.1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Configuration</w:delText>
          </w:r>
          <w:r w:rsidDel="00AA6983">
            <w:rPr>
              <w:noProof/>
              <w:webHidden/>
            </w:rPr>
            <w:tab/>
            <w:delText>5</w:delText>
          </w:r>
        </w:del>
      </w:ins>
    </w:p>
    <w:p w14:paraId="0D1B0447" w14:textId="4B764121" w:rsidR="00EC0AA0" w:rsidDel="00AA6983" w:rsidRDefault="00EC0AA0">
      <w:pPr>
        <w:pStyle w:val="TOC2"/>
        <w:rPr>
          <w:ins w:id="337" w:author="Author" w:date="2018-01-29T11:54:00Z"/>
          <w:del w:id="338" w:author="Author" w:date="2018-02-26T11:59:00Z"/>
          <w:rFonts w:asciiTheme="minorHAnsi" w:eastAsiaTheme="minorEastAsia" w:hAnsiTheme="minorHAnsi" w:cstheme="minorBidi"/>
          <w:noProof/>
          <w:sz w:val="22"/>
          <w:szCs w:val="22"/>
          <w:lang w:eastAsia="de-DE"/>
        </w:rPr>
      </w:pPr>
      <w:ins w:id="339" w:author="Author" w:date="2018-01-29T11:54:00Z">
        <w:del w:id="340" w:author="Author" w:date="2018-02-26T11:59:00Z">
          <w:r w:rsidRPr="00855AA7" w:rsidDel="00AA6983">
            <w:rPr>
              <w:rStyle w:val="Hyperlink"/>
              <w:noProof/>
              <w:lang w:val="en-US"/>
            </w:rPr>
            <w:delText>2.2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System Access</w:delText>
          </w:r>
          <w:r w:rsidDel="00AA6983">
            <w:rPr>
              <w:noProof/>
              <w:webHidden/>
            </w:rPr>
            <w:tab/>
            <w:delText>5</w:delText>
          </w:r>
        </w:del>
      </w:ins>
    </w:p>
    <w:p w14:paraId="607FE1F8" w14:textId="2FA90AEC" w:rsidR="00EC0AA0" w:rsidDel="00AA6983" w:rsidRDefault="00EC0AA0">
      <w:pPr>
        <w:pStyle w:val="TOC2"/>
        <w:rPr>
          <w:ins w:id="341" w:author="Author" w:date="2018-01-29T11:54:00Z"/>
          <w:del w:id="342" w:author="Author" w:date="2018-02-26T11:59:00Z"/>
          <w:rFonts w:asciiTheme="minorHAnsi" w:eastAsiaTheme="minorEastAsia" w:hAnsiTheme="minorHAnsi" w:cstheme="minorBidi"/>
          <w:noProof/>
          <w:sz w:val="22"/>
          <w:szCs w:val="22"/>
          <w:lang w:eastAsia="de-DE"/>
        </w:rPr>
      </w:pPr>
      <w:ins w:id="343" w:author="Author" w:date="2018-01-29T11:54:00Z">
        <w:del w:id="344" w:author="Author" w:date="2018-02-26T11:59:00Z">
          <w:r w:rsidRPr="00855AA7" w:rsidDel="00AA6983">
            <w:rPr>
              <w:rStyle w:val="Hyperlink"/>
              <w:noProof/>
              <w:lang w:val="en-US"/>
            </w:rPr>
            <w:delText>2.3</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Roles</w:delText>
          </w:r>
          <w:r w:rsidDel="00AA6983">
            <w:rPr>
              <w:noProof/>
              <w:webHidden/>
            </w:rPr>
            <w:tab/>
            <w:delText>5</w:delText>
          </w:r>
        </w:del>
      </w:ins>
    </w:p>
    <w:p w14:paraId="250CE08E" w14:textId="1A8F736D" w:rsidR="00EC0AA0" w:rsidDel="00AA6983" w:rsidRDefault="00EC0AA0">
      <w:pPr>
        <w:pStyle w:val="TOC2"/>
        <w:rPr>
          <w:ins w:id="345" w:author="Author" w:date="2018-01-29T11:54:00Z"/>
          <w:del w:id="346" w:author="Author" w:date="2018-02-26T11:59:00Z"/>
          <w:rFonts w:asciiTheme="minorHAnsi" w:eastAsiaTheme="minorEastAsia" w:hAnsiTheme="minorHAnsi" w:cstheme="minorBidi"/>
          <w:noProof/>
          <w:sz w:val="22"/>
          <w:szCs w:val="22"/>
          <w:lang w:eastAsia="de-DE"/>
        </w:rPr>
      </w:pPr>
      <w:ins w:id="347" w:author="Author" w:date="2018-01-29T11:54:00Z">
        <w:del w:id="348" w:author="Author" w:date="2018-02-26T11:59:00Z">
          <w:r w:rsidRPr="00855AA7" w:rsidDel="00AA6983">
            <w:rPr>
              <w:rStyle w:val="Hyperlink"/>
              <w:noProof/>
              <w:lang w:val="en-US"/>
            </w:rPr>
            <w:delText>2.4</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Master Data, Organizational Data, and Other Data</w:delText>
          </w:r>
          <w:r w:rsidDel="00AA6983">
            <w:rPr>
              <w:noProof/>
              <w:webHidden/>
            </w:rPr>
            <w:tab/>
            <w:delText>6</w:delText>
          </w:r>
        </w:del>
      </w:ins>
    </w:p>
    <w:p w14:paraId="7A0F6BEB" w14:textId="0A1463D7" w:rsidR="00EC0AA0" w:rsidDel="00AA6983" w:rsidRDefault="00EC0AA0">
      <w:pPr>
        <w:pStyle w:val="TOC2"/>
        <w:rPr>
          <w:ins w:id="349" w:author="Author" w:date="2018-01-29T11:54:00Z"/>
          <w:del w:id="350" w:author="Author" w:date="2018-02-26T11:59:00Z"/>
          <w:rFonts w:asciiTheme="minorHAnsi" w:eastAsiaTheme="minorEastAsia" w:hAnsiTheme="minorHAnsi" w:cstheme="minorBidi"/>
          <w:noProof/>
          <w:sz w:val="22"/>
          <w:szCs w:val="22"/>
          <w:lang w:eastAsia="de-DE"/>
        </w:rPr>
      </w:pPr>
      <w:ins w:id="351" w:author="Author" w:date="2018-01-29T11:54:00Z">
        <w:del w:id="352" w:author="Author" w:date="2018-02-26T11:59:00Z">
          <w:r w:rsidRPr="00855AA7" w:rsidDel="00AA6983">
            <w:rPr>
              <w:rStyle w:val="Hyperlink"/>
              <w:noProof/>
              <w:lang w:val="en-US"/>
            </w:rPr>
            <w:delText>2</w:delText>
          </w:r>
          <w:r w:rsidRPr="000C0D5E" w:rsidDel="00AA6983">
            <w:rPr>
              <w:rStyle w:val="Hyperlink"/>
              <w:noProof/>
              <w:lang w:val="en-US"/>
            </w:rPr>
            <w:delText>.5</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Business Conditions</w:delText>
          </w:r>
          <w:r w:rsidDel="00AA6983">
            <w:rPr>
              <w:noProof/>
              <w:webHidden/>
            </w:rPr>
            <w:tab/>
            <w:delText>6</w:delText>
          </w:r>
        </w:del>
      </w:ins>
    </w:p>
    <w:p w14:paraId="3CAC0963" w14:textId="3BEFB8C0" w:rsidR="00EC0AA0" w:rsidDel="00AA6983" w:rsidRDefault="00EC0AA0">
      <w:pPr>
        <w:pStyle w:val="TOC1"/>
        <w:rPr>
          <w:ins w:id="353" w:author="Author" w:date="2018-01-29T11:54:00Z"/>
          <w:del w:id="354" w:author="Author" w:date="2018-02-26T11:59:00Z"/>
          <w:rFonts w:asciiTheme="minorHAnsi" w:eastAsiaTheme="minorEastAsia" w:hAnsiTheme="minorHAnsi" w:cstheme="minorBidi"/>
          <w:noProof/>
          <w:sz w:val="22"/>
          <w:szCs w:val="22"/>
          <w:lang w:eastAsia="de-DE"/>
        </w:rPr>
      </w:pPr>
      <w:ins w:id="355" w:author="Author" w:date="2018-01-29T11:54:00Z">
        <w:del w:id="356" w:author="Author" w:date="2018-02-26T11:59:00Z">
          <w:r w:rsidRPr="00855AA7" w:rsidDel="00AA6983">
            <w:rPr>
              <w:rStyle w:val="Hyperlink"/>
              <w:noProof/>
              <w:lang w:val="en-US"/>
            </w:rPr>
            <w:delText>3</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Overview Table</w:delText>
          </w:r>
          <w:r w:rsidDel="00AA6983">
            <w:rPr>
              <w:noProof/>
              <w:webHidden/>
            </w:rPr>
            <w:tab/>
            <w:delText>7</w:delText>
          </w:r>
        </w:del>
      </w:ins>
    </w:p>
    <w:p w14:paraId="2EF0EDE9" w14:textId="46EBF0E9" w:rsidR="00EC0AA0" w:rsidDel="00AA6983" w:rsidRDefault="00EC0AA0">
      <w:pPr>
        <w:pStyle w:val="TOC1"/>
        <w:rPr>
          <w:ins w:id="357" w:author="Author" w:date="2018-01-29T11:54:00Z"/>
          <w:del w:id="358" w:author="Author" w:date="2018-02-26T11:59:00Z"/>
          <w:rFonts w:asciiTheme="minorHAnsi" w:eastAsiaTheme="minorEastAsia" w:hAnsiTheme="minorHAnsi" w:cstheme="minorBidi"/>
          <w:noProof/>
          <w:sz w:val="22"/>
          <w:szCs w:val="22"/>
          <w:lang w:eastAsia="de-DE"/>
        </w:rPr>
      </w:pPr>
      <w:ins w:id="359" w:author="Author" w:date="2018-01-29T11:54:00Z">
        <w:del w:id="360" w:author="Author" w:date="2018-02-26T11:59:00Z">
          <w:r w:rsidRPr="00855AA7" w:rsidDel="00AA6983">
            <w:rPr>
              <w:rStyle w:val="Hyperlink"/>
              <w:noProof/>
              <w:lang w:val="en-US"/>
            </w:rPr>
            <w:delText>4</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Testing the Process Steps</w:delText>
          </w:r>
          <w:r w:rsidDel="00AA6983">
            <w:rPr>
              <w:noProof/>
              <w:webHidden/>
            </w:rPr>
            <w:tab/>
            <w:delText>8</w:delText>
          </w:r>
        </w:del>
      </w:ins>
    </w:p>
    <w:p w14:paraId="6BE3E067" w14:textId="58CB7113" w:rsidR="00EC0AA0" w:rsidDel="00AA6983" w:rsidRDefault="00EC0AA0">
      <w:pPr>
        <w:pStyle w:val="TOC2"/>
        <w:rPr>
          <w:ins w:id="361" w:author="Author" w:date="2018-01-29T11:54:00Z"/>
          <w:del w:id="362" w:author="Author" w:date="2018-02-26T11:59:00Z"/>
          <w:rFonts w:asciiTheme="minorHAnsi" w:eastAsiaTheme="minorEastAsia" w:hAnsiTheme="minorHAnsi" w:cstheme="minorBidi"/>
          <w:noProof/>
          <w:sz w:val="22"/>
          <w:szCs w:val="22"/>
          <w:lang w:eastAsia="de-DE"/>
        </w:rPr>
      </w:pPr>
      <w:ins w:id="363" w:author="Author" w:date="2018-01-29T11:54:00Z">
        <w:del w:id="364" w:author="Author" w:date="2018-02-26T11:59:00Z">
          <w:r w:rsidRPr="00855AA7" w:rsidDel="00AA6983">
            <w:rPr>
              <w:rStyle w:val="Hyperlink"/>
              <w:noProof/>
              <w:lang w:val="en-US"/>
            </w:rPr>
            <w:delText>4.1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Maintaining Dependents Data</w:delText>
          </w:r>
          <w:r w:rsidDel="00AA6983">
            <w:rPr>
              <w:noProof/>
              <w:webHidden/>
            </w:rPr>
            <w:tab/>
            <w:delText>8</w:delText>
          </w:r>
        </w:del>
      </w:ins>
    </w:p>
    <w:p w14:paraId="2024CAAD" w14:textId="0744C76C" w:rsidR="00EC0AA0" w:rsidDel="00AA6983" w:rsidRDefault="00EC0AA0">
      <w:pPr>
        <w:pStyle w:val="TOC1"/>
        <w:rPr>
          <w:ins w:id="365" w:author="Author" w:date="2018-01-29T11:54:00Z"/>
          <w:del w:id="366" w:author="Author" w:date="2018-02-26T11:59:00Z"/>
          <w:rFonts w:asciiTheme="minorHAnsi" w:eastAsiaTheme="minorEastAsia" w:hAnsiTheme="minorHAnsi" w:cstheme="minorBidi"/>
          <w:noProof/>
          <w:sz w:val="22"/>
          <w:szCs w:val="22"/>
          <w:lang w:eastAsia="de-DE"/>
        </w:rPr>
      </w:pPr>
      <w:ins w:id="367" w:author="Author" w:date="2018-01-29T11:54:00Z">
        <w:del w:id="368" w:author="Author" w:date="2018-02-26T11:59:00Z">
          <w:r w:rsidRPr="00855AA7" w:rsidDel="00AA6983">
            <w:rPr>
              <w:rStyle w:val="Hyperlink"/>
              <w:noProof/>
              <w:lang w:val="en-US"/>
            </w:rPr>
            <w:lastRenderedPageBreak/>
            <w:delText>5</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Country-Specific Fields</w:delText>
          </w:r>
          <w:r w:rsidDel="00AA6983">
            <w:rPr>
              <w:noProof/>
              <w:webHidden/>
            </w:rPr>
            <w:tab/>
            <w:delText>16</w:delText>
          </w:r>
        </w:del>
      </w:ins>
    </w:p>
    <w:p w14:paraId="3E80210B" w14:textId="68F209F3" w:rsidR="00EC0AA0" w:rsidDel="00AA6983" w:rsidRDefault="00EC0AA0">
      <w:pPr>
        <w:pStyle w:val="TOC2"/>
        <w:rPr>
          <w:ins w:id="369" w:author="Author" w:date="2018-01-29T11:54:00Z"/>
          <w:del w:id="370" w:author="Author" w:date="2018-02-26T11:59:00Z"/>
          <w:rFonts w:asciiTheme="minorHAnsi" w:eastAsiaTheme="minorEastAsia" w:hAnsiTheme="minorHAnsi" w:cstheme="minorBidi"/>
          <w:noProof/>
          <w:sz w:val="22"/>
          <w:szCs w:val="22"/>
          <w:lang w:eastAsia="de-DE"/>
        </w:rPr>
      </w:pPr>
      <w:ins w:id="371" w:author="Author" w:date="2018-01-29T11:54:00Z">
        <w:del w:id="372" w:author="Author" w:date="2018-02-26T11:59:00Z">
          <w:r w:rsidRPr="00855AA7" w:rsidDel="00AA6983">
            <w:rPr>
              <w:rStyle w:val="Hyperlink"/>
              <w:noProof/>
              <w:lang w:val="en-US"/>
            </w:rPr>
            <w:delText>5.1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Home Address</w:delText>
          </w:r>
          <w:r w:rsidDel="00AA6983">
            <w:rPr>
              <w:noProof/>
              <w:webHidden/>
            </w:rPr>
            <w:tab/>
            <w:delText>16</w:delText>
          </w:r>
        </w:del>
      </w:ins>
    </w:p>
    <w:p w14:paraId="548086CD" w14:textId="4B81443E" w:rsidR="00EC0AA0" w:rsidDel="00AA6983" w:rsidRDefault="00EC0AA0">
      <w:pPr>
        <w:pStyle w:val="TOC3"/>
        <w:rPr>
          <w:ins w:id="373" w:author="Author" w:date="2018-01-29T11:54:00Z"/>
          <w:del w:id="374" w:author="Author" w:date="2018-02-26T11:59:00Z"/>
          <w:rFonts w:asciiTheme="minorHAnsi" w:eastAsiaTheme="minorEastAsia" w:hAnsiTheme="minorHAnsi" w:cstheme="minorBidi"/>
          <w:noProof/>
          <w:sz w:val="22"/>
          <w:szCs w:val="22"/>
          <w:lang w:eastAsia="de-DE"/>
        </w:rPr>
      </w:pPr>
      <w:ins w:id="375" w:author="Author" w:date="2018-01-29T11:54:00Z">
        <w:del w:id="376" w:author="Author" w:date="2018-02-26T11:59:00Z">
          <w:r w:rsidRPr="00855AA7" w:rsidDel="00AA6983">
            <w:rPr>
              <w:rStyle w:val="Hyperlink"/>
              <w:noProof/>
              <w:lang w:val="en-US"/>
            </w:rPr>
            <w:delText>5.1.1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United Arab Emirates (AE)</w:delText>
          </w:r>
          <w:r w:rsidDel="00AA6983">
            <w:rPr>
              <w:noProof/>
              <w:webHidden/>
            </w:rPr>
            <w:tab/>
            <w:delText>16</w:delText>
          </w:r>
        </w:del>
      </w:ins>
    </w:p>
    <w:p w14:paraId="61C03E36" w14:textId="35198C8F" w:rsidR="00EC0AA0" w:rsidDel="00AA6983" w:rsidRDefault="00EC0AA0">
      <w:pPr>
        <w:pStyle w:val="TOC3"/>
        <w:rPr>
          <w:ins w:id="377" w:author="Author" w:date="2018-01-29T11:54:00Z"/>
          <w:del w:id="378" w:author="Author" w:date="2018-02-26T11:59:00Z"/>
          <w:rFonts w:asciiTheme="minorHAnsi" w:eastAsiaTheme="minorEastAsia" w:hAnsiTheme="minorHAnsi" w:cstheme="minorBidi"/>
          <w:noProof/>
          <w:sz w:val="22"/>
          <w:szCs w:val="22"/>
          <w:lang w:eastAsia="de-DE"/>
        </w:rPr>
      </w:pPr>
      <w:ins w:id="379" w:author="Author" w:date="2018-01-29T11:54:00Z">
        <w:del w:id="380" w:author="Author" w:date="2018-02-26T11:59:00Z">
          <w:r w:rsidRPr="00855AA7" w:rsidDel="00AA6983">
            <w:rPr>
              <w:rStyle w:val="Hyperlink"/>
              <w:noProof/>
              <w:lang w:val="en-US"/>
            </w:rPr>
            <w:delText>5.1.2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Australia (AU)</w:delText>
          </w:r>
          <w:r w:rsidDel="00AA6983">
            <w:rPr>
              <w:noProof/>
              <w:webHidden/>
            </w:rPr>
            <w:tab/>
            <w:delText>17</w:delText>
          </w:r>
        </w:del>
      </w:ins>
    </w:p>
    <w:p w14:paraId="271F925B" w14:textId="3A7B576A" w:rsidR="00EC0AA0" w:rsidDel="00AA6983" w:rsidRDefault="00EC0AA0">
      <w:pPr>
        <w:pStyle w:val="TOC3"/>
        <w:rPr>
          <w:ins w:id="381" w:author="Author" w:date="2018-01-29T11:54:00Z"/>
          <w:del w:id="382" w:author="Author" w:date="2018-02-26T11:59:00Z"/>
          <w:rFonts w:asciiTheme="minorHAnsi" w:eastAsiaTheme="minorEastAsia" w:hAnsiTheme="minorHAnsi" w:cstheme="minorBidi"/>
          <w:noProof/>
          <w:sz w:val="22"/>
          <w:szCs w:val="22"/>
          <w:lang w:eastAsia="de-DE"/>
        </w:rPr>
      </w:pPr>
      <w:ins w:id="383" w:author="Author" w:date="2018-01-29T11:54:00Z">
        <w:del w:id="384" w:author="Author" w:date="2018-02-26T11:59:00Z">
          <w:r w:rsidRPr="00855AA7" w:rsidDel="00AA6983">
            <w:rPr>
              <w:rStyle w:val="Hyperlink"/>
              <w:noProof/>
              <w:lang w:val="en-US"/>
            </w:rPr>
            <w:delText>5.1.3</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Kingdom of Saudi Arabia (SA)</w:delText>
          </w:r>
          <w:r w:rsidDel="00AA6983">
            <w:rPr>
              <w:noProof/>
              <w:webHidden/>
            </w:rPr>
            <w:tab/>
            <w:delText>17</w:delText>
          </w:r>
        </w:del>
      </w:ins>
    </w:p>
    <w:p w14:paraId="013E86C0" w14:textId="0477E1A4" w:rsidR="00EC0AA0" w:rsidDel="00AA6983" w:rsidRDefault="00EC0AA0">
      <w:pPr>
        <w:pStyle w:val="TOC3"/>
        <w:rPr>
          <w:ins w:id="385" w:author="Author" w:date="2018-01-29T11:54:00Z"/>
          <w:del w:id="386" w:author="Author" w:date="2018-02-26T11:59:00Z"/>
          <w:rFonts w:asciiTheme="minorHAnsi" w:eastAsiaTheme="minorEastAsia" w:hAnsiTheme="minorHAnsi" w:cstheme="minorBidi"/>
          <w:noProof/>
          <w:sz w:val="22"/>
          <w:szCs w:val="22"/>
          <w:lang w:eastAsia="de-DE"/>
        </w:rPr>
      </w:pPr>
      <w:ins w:id="387" w:author="Author" w:date="2018-01-29T11:54:00Z">
        <w:del w:id="388" w:author="Author" w:date="2018-02-26T11:59:00Z">
          <w:r w:rsidRPr="00855AA7" w:rsidDel="00AA6983">
            <w:rPr>
              <w:rStyle w:val="Hyperlink"/>
              <w:noProof/>
              <w:lang w:val="en-US"/>
            </w:rPr>
            <w:delText>5.1.4</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United States (US)</w:delText>
          </w:r>
          <w:r w:rsidDel="00AA6983">
            <w:rPr>
              <w:noProof/>
              <w:webHidden/>
            </w:rPr>
            <w:tab/>
            <w:delText>18</w:delText>
          </w:r>
        </w:del>
      </w:ins>
    </w:p>
    <w:p w14:paraId="56C4377C" w14:textId="23DD8633" w:rsidR="00EC0AA0" w:rsidDel="00AA6983" w:rsidRDefault="00EC0AA0">
      <w:pPr>
        <w:pStyle w:val="TOC2"/>
        <w:rPr>
          <w:ins w:id="389" w:author="Author" w:date="2018-01-29T11:54:00Z"/>
          <w:del w:id="390" w:author="Author" w:date="2018-02-26T11:59:00Z"/>
          <w:rFonts w:asciiTheme="minorHAnsi" w:eastAsiaTheme="minorEastAsia" w:hAnsiTheme="minorHAnsi" w:cstheme="minorBidi"/>
          <w:noProof/>
          <w:sz w:val="22"/>
          <w:szCs w:val="22"/>
          <w:lang w:eastAsia="de-DE"/>
        </w:rPr>
      </w:pPr>
      <w:ins w:id="391" w:author="Author" w:date="2018-01-29T11:54:00Z">
        <w:del w:id="392" w:author="Author" w:date="2018-02-26T11:59:00Z">
          <w:r w:rsidRPr="00855AA7" w:rsidDel="00AA6983">
            <w:rPr>
              <w:rStyle w:val="Hyperlink"/>
              <w:noProof/>
              <w:lang w:val="en-US"/>
            </w:rPr>
            <w:delText>5.2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Global Information</w:delText>
          </w:r>
          <w:r w:rsidDel="00AA6983">
            <w:rPr>
              <w:noProof/>
              <w:webHidden/>
            </w:rPr>
            <w:tab/>
            <w:delText>19</w:delText>
          </w:r>
        </w:del>
      </w:ins>
    </w:p>
    <w:p w14:paraId="409171AE" w14:textId="21D5842D" w:rsidR="00EC0AA0" w:rsidDel="00AA6983" w:rsidRDefault="00EC0AA0">
      <w:pPr>
        <w:pStyle w:val="TOC3"/>
        <w:rPr>
          <w:ins w:id="393" w:author="Author" w:date="2018-01-29T11:54:00Z"/>
          <w:del w:id="394" w:author="Author" w:date="2018-02-26T11:59:00Z"/>
          <w:rFonts w:asciiTheme="minorHAnsi" w:eastAsiaTheme="minorEastAsia" w:hAnsiTheme="minorHAnsi" w:cstheme="minorBidi"/>
          <w:noProof/>
          <w:sz w:val="22"/>
          <w:szCs w:val="22"/>
          <w:lang w:eastAsia="de-DE"/>
        </w:rPr>
      </w:pPr>
      <w:ins w:id="395" w:author="Author" w:date="2018-01-29T11:54:00Z">
        <w:del w:id="396" w:author="Author" w:date="2018-02-26T11:59:00Z">
          <w:r w:rsidRPr="00855AA7" w:rsidDel="00AA6983">
            <w:rPr>
              <w:rStyle w:val="Hyperlink"/>
              <w:noProof/>
              <w:lang w:val="en-US"/>
            </w:rPr>
            <w:delText>5.2.1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United Arab Emira</w:delText>
          </w:r>
          <w:r w:rsidRPr="000C0D5E" w:rsidDel="00AA6983">
            <w:rPr>
              <w:rStyle w:val="Hyperlink"/>
              <w:noProof/>
              <w:lang w:val="en-US"/>
            </w:rPr>
            <w:delText>tes (AE)</w:delText>
          </w:r>
          <w:r w:rsidDel="00AA6983">
            <w:rPr>
              <w:noProof/>
              <w:webHidden/>
            </w:rPr>
            <w:tab/>
            <w:delText>19</w:delText>
          </w:r>
        </w:del>
      </w:ins>
    </w:p>
    <w:p w14:paraId="26C2F927" w14:textId="7C52F3D7" w:rsidR="00EC0AA0" w:rsidDel="00AA6983" w:rsidRDefault="00EC0AA0">
      <w:pPr>
        <w:pStyle w:val="TOC3"/>
        <w:rPr>
          <w:ins w:id="397" w:author="Author" w:date="2018-01-29T11:54:00Z"/>
          <w:del w:id="398" w:author="Author" w:date="2018-02-26T11:59:00Z"/>
          <w:rFonts w:asciiTheme="minorHAnsi" w:eastAsiaTheme="minorEastAsia" w:hAnsiTheme="minorHAnsi" w:cstheme="minorBidi"/>
          <w:noProof/>
          <w:sz w:val="22"/>
          <w:szCs w:val="22"/>
          <w:lang w:eastAsia="de-DE"/>
        </w:rPr>
      </w:pPr>
      <w:ins w:id="399" w:author="Author" w:date="2018-01-29T11:54:00Z">
        <w:del w:id="400" w:author="Author" w:date="2018-02-26T11:59:00Z">
          <w:r w:rsidRPr="00855AA7" w:rsidDel="00AA6983">
            <w:rPr>
              <w:rStyle w:val="Hyperlink"/>
              <w:noProof/>
              <w:lang w:val="en-US"/>
            </w:rPr>
            <w:delText>5.2.2</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Australia (AU)</w:delText>
          </w:r>
          <w:r w:rsidDel="00AA6983">
            <w:rPr>
              <w:noProof/>
              <w:webHidden/>
            </w:rPr>
            <w:tab/>
            <w:delText>20</w:delText>
          </w:r>
        </w:del>
      </w:ins>
    </w:p>
    <w:p w14:paraId="20DD17F3" w14:textId="6FE3D530" w:rsidR="00EC0AA0" w:rsidDel="00AA6983" w:rsidRDefault="00EC0AA0">
      <w:pPr>
        <w:pStyle w:val="TOC3"/>
        <w:rPr>
          <w:ins w:id="401" w:author="Author" w:date="2018-01-29T11:54:00Z"/>
          <w:del w:id="402" w:author="Author" w:date="2018-02-26T11:59:00Z"/>
          <w:rFonts w:asciiTheme="minorHAnsi" w:eastAsiaTheme="minorEastAsia" w:hAnsiTheme="minorHAnsi" w:cstheme="minorBidi"/>
          <w:noProof/>
          <w:sz w:val="22"/>
          <w:szCs w:val="22"/>
          <w:lang w:eastAsia="de-DE"/>
        </w:rPr>
      </w:pPr>
      <w:ins w:id="403" w:author="Author" w:date="2018-01-29T11:54:00Z">
        <w:del w:id="404" w:author="Author" w:date="2018-02-26T11:59:00Z">
          <w:r w:rsidRPr="00855AA7" w:rsidDel="00AA6983">
            <w:rPr>
              <w:rStyle w:val="Hyperlink"/>
              <w:noProof/>
              <w:lang w:val="en-US"/>
            </w:rPr>
            <w:delText>5.2.3</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Kingdom of Saudi Arabia (SA)</w:delText>
          </w:r>
          <w:r w:rsidDel="00AA6983">
            <w:rPr>
              <w:noProof/>
              <w:webHidden/>
            </w:rPr>
            <w:tab/>
            <w:delText>20</w:delText>
          </w:r>
        </w:del>
      </w:ins>
    </w:p>
    <w:p w14:paraId="5CEC8364" w14:textId="080A1803" w:rsidR="00EC0AA0" w:rsidDel="00AA6983" w:rsidRDefault="00EC0AA0">
      <w:pPr>
        <w:pStyle w:val="TOC3"/>
        <w:rPr>
          <w:ins w:id="405" w:author="Author" w:date="2018-01-29T11:54:00Z"/>
          <w:del w:id="406" w:author="Author" w:date="2018-02-26T11:59:00Z"/>
          <w:rFonts w:asciiTheme="minorHAnsi" w:eastAsiaTheme="minorEastAsia" w:hAnsiTheme="minorHAnsi" w:cstheme="minorBidi"/>
          <w:noProof/>
          <w:sz w:val="22"/>
          <w:szCs w:val="22"/>
          <w:lang w:eastAsia="de-DE"/>
        </w:rPr>
      </w:pPr>
      <w:ins w:id="407" w:author="Author" w:date="2018-01-29T11:54:00Z">
        <w:del w:id="408" w:author="Author" w:date="2018-02-26T11:59:00Z">
          <w:r w:rsidRPr="00855AA7" w:rsidDel="00AA6983">
            <w:rPr>
              <w:rStyle w:val="Hyperlink"/>
              <w:noProof/>
              <w:lang w:val="en-US"/>
            </w:rPr>
            <w:delText>5.2.4</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United States (US)</w:delText>
          </w:r>
          <w:r w:rsidDel="00AA6983">
            <w:rPr>
              <w:noProof/>
              <w:webHidden/>
            </w:rPr>
            <w:tab/>
            <w:delText>21</w:delText>
          </w:r>
        </w:del>
      </w:ins>
    </w:p>
    <w:p w14:paraId="7879836B" w14:textId="253FE673" w:rsidR="00EC0AA0" w:rsidDel="00AA6983" w:rsidRDefault="00EC0AA0">
      <w:pPr>
        <w:pStyle w:val="TOC1"/>
        <w:rPr>
          <w:ins w:id="409" w:author="Author" w:date="2018-01-29T11:54:00Z"/>
          <w:del w:id="410" w:author="Author" w:date="2018-02-26T11:59:00Z"/>
          <w:rFonts w:asciiTheme="minorHAnsi" w:eastAsiaTheme="minorEastAsia" w:hAnsiTheme="minorHAnsi" w:cstheme="minorBidi"/>
          <w:noProof/>
          <w:sz w:val="22"/>
          <w:szCs w:val="22"/>
          <w:lang w:eastAsia="de-DE"/>
        </w:rPr>
      </w:pPr>
      <w:ins w:id="411" w:author="Author" w:date="2018-01-29T11:54:00Z">
        <w:del w:id="412" w:author="Author" w:date="2018-02-26T11:59:00Z">
          <w:r w:rsidRPr="00855AA7" w:rsidDel="00AA6983">
            <w:rPr>
              <w:rStyle w:val="Hyperlink"/>
              <w:noProof/>
              <w:lang w:val="en-US"/>
            </w:rPr>
            <w:delText>6</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Appendix</w:delText>
          </w:r>
          <w:r w:rsidDel="00AA6983">
            <w:rPr>
              <w:noProof/>
              <w:webHidden/>
            </w:rPr>
            <w:tab/>
            <w:delText>23</w:delText>
          </w:r>
        </w:del>
      </w:ins>
    </w:p>
    <w:p w14:paraId="68B395E2" w14:textId="468A40B8" w:rsidR="00EC0AA0" w:rsidDel="00AA6983" w:rsidRDefault="00EC0AA0">
      <w:pPr>
        <w:pStyle w:val="TOC2"/>
        <w:rPr>
          <w:ins w:id="413" w:author="Author" w:date="2018-01-29T11:54:00Z"/>
          <w:del w:id="414" w:author="Author" w:date="2018-02-26T11:59:00Z"/>
          <w:rFonts w:asciiTheme="minorHAnsi" w:eastAsiaTheme="minorEastAsia" w:hAnsiTheme="minorHAnsi" w:cstheme="minorBidi"/>
          <w:noProof/>
          <w:sz w:val="22"/>
          <w:szCs w:val="22"/>
          <w:lang w:eastAsia="de-DE"/>
        </w:rPr>
      </w:pPr>
      <w:ins w:id="415" w:author="Author" w:date="2018-01-29T11:54:00Z">
        <w:del w:id="416" w:author="Author" w:date="2018-02-26T11:59:00Z">
          <w:r w:rsidRPr="00855AA7" w:rsidDel="00AA6983">
            <w:rPr>
              <w:rStyle w:val="Hyperlink"/>
              <w:noProof/>
              <w:lang w:val="en-US"/>
            </w:rPr>
            <w:delText>6.1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Process Chains</w:delText>
          </w:r>
          <w:r w:rsidDel="00AA6983">
            <w:rPr>
              <w:noProof/>
              <w:webHidden/>
            </w:rPr>
            <w:tab/>
            <w:delText>23</w:delText>
          </w:r>
        </w:del>
      </w:ins>
    </w:p>
    <w:p w14:paraId="4C89DC3D" w14:textId="2DED190A" w:rsidR="00EC0AA0" w:rsidDel="00AA6983" w:rsidRDefault="00EC0AA0">
      <w:pPr>
        <w:pStyle w:val="TOC3"/>
        <w:rPr>
          <w:ins w:id="417" w:author="Author" w:date="2018-01-29T11:54:00Z"/>
          <w:del w:id="418" w:author="Author" w:date="2018-02-26T11:59:00Z"/>
          <w:rFonts w:asciiTheme="minorHAnsi" w:eastAsiaTheme="minorEastAsia" w:hAnsiTheme="minorHAnsi" w:cstheme="minorBidi"/>
          <w:noProof/>
          <w:sz w:val="22"/>
          <w:szCs w:val="22"/>
          <w:lang w:eastAsia="de-DE"/>
        </w:rPr>
      </w:pPr>
      <w:ins w:id="419" w:author="Author" w:date="2018-01-29T11:54:00Z">
        <w:del w:id="420" w:author="Author" w:date="2018-02-26T11:59:00Z">
          <w:r w:rsidRPr="00855AA7" w:rsidDel="00AA6983">
            <w:rPr>
              <w:rStyle w:val="Hyperlink"/>
              <w:noProof/>
              <w:lang w:val="en-US"/>
            </w:rPr>
            <w:delText>6.1.1</w:delText>
          </w:r>
          <w:r w:rsidDel="00AA6983">
            <w:rPr>
              <w:rFonts w:asciiTheme="minorHAnsi" w:eastAsiaTheme="minorEastAsia" w:hAnsiTheme="minorHAnsi" w:cstheme="minorBidi"/>
              <w:noProof/>
              <w:sz w:val="22"/>
              <w:szCs w:val="22"/>
              <w:lang w:eastAsia="de-DE"/>
            </w:rPr>
            <w:tab/>
          </w:r>
          <w:r w:rsidRPr="00855AA7" w:rsidDel="00AA6983">
            <w:rPr>
              <w:rStyle w:val="Hyperlink"/>
              <w:noProof/>
              <w:lang w:val="en-US"/>
            </w:rPr>
            <w:delText>Preceding Processes</w:delText>
          </w:r>
          <w:r w:rsidDel="00AA6983">
            <w:rPr>
              <w:noProof/>
              <w:webHidden/>
            </w:rPr>
            <w:tab/>
            <w:delText>23</w:delText>
          </w:r>
        </w:del>
      </w:ins>
    </w:p>
    <w:p w14:paraId="5FD2E188" w14:textId="1B85D768" w:rsidR="00EC0AA0" w:rsidDel="00AA6983" w:rsidRDefault="00EC0AA0">
      <w:pPr>
        <w:pStyle w:val="TOC3"/>
        <w:rPr>
          <w:ins w:id="421" w:author="Author" w:date="2018-01-29T11:54:00Z"/>
          <w:del w:id="422" w:author="Author" w:date="2018-02-26T11:59:00Z"/>
          <w:rFonts w:asciiTheme="minorHAnsi" w:eastAsiaTheme="minorEastAsia" w:hAnsiTheme="minorHAnsi" w:cstheme="minorBidi"/>
          <w:noProof/>
          <w:sz w:val="22"/>
          <w:szCs w:val="22"/>
          <w:lang w:eastAsia="de-DE"/>
        </w:rPr>
      </w:pPr>
      <w:ins w:id="423" w:author="Author" w:date="2018-01-29T11:54:00Z">
        <w:del w:id="424" w:author="Author" w:date="2018-02-26T11:59:00Z">
          <w:r w:rsidRPr="00855AA7" w:rsidDel="00AA6983">
            <w:rPr>
              <w:rStyle w:val="Hyperlink"/>
              <w:noProof/>
            </w:rPr>
            <w:delText>6.1.2</w:delText>
          </w:r>
          <w:r w:rsidDel="00AA6983">
            <w:rPr>
              <w:rFonts w:asciiTheme="minorHAnsi" w:eastAsiaTheme="minorEastAsia" w:hAnsiTheme="minorHAnsi" w:cstheme="minorBidi"/>
              <w:noProof/>
              <w:sz w:val="22"/>
              <w:szCs w:val="22"/>
              <w:lang w:eastAsia="de-DE"/>
            </w:rPr>
            <w:tab/>
          </w:r>
          <w:r w:rsidRPr="00855AA7" w:rsidDel="00AA6983">
            <w:rPr>
              <w:rStyle w:val="Hyperlink"/>
              <w:noProof/>
            </w:rPr>
            <w:delText>Succeeding Processes</w:delText>
          </w:r>
          <w:r w:rsidDel="00AA6983">
            <w:rPr>
              <w:noProof/>
              <w:webHidden/>
            </w:rPr>
            <w:tab/>
            <w:delText>23</w:delText>
          </w:r>
        </w:del>
      </w:ins>
    </w:p>
    <w:p w14:paraId="08D2DD30" w14:textId="6BF1C1A2" w:rsidR="00D91B11" w:rsidDel="00AA6983" w:rsidRDefault="00D91B11">
      <w:pPr>
        <w:pStyle w:val="TOC1"/>
        <w:rPr>
          <w:ins w:id="425" w:author="Author" w:date="2018-01-24T16:12:00Z"/>
          <w:del w:id="426" w:author="Author" w:date="2018-02-26T11:59:00Z"/>
          <w:rFonts w:asciiTheme="minorHAnsi" w:eastAsiaTheme="minorEastAsia" w:hAnsiTheme="minorHAnsi" w:cstheme="minorBidi"/>
          <w:noProof/>
          <w:sz w:val="22"/>
          <w:szCs w:val="22"/>
          <w:lang w:eastAsia="zh-CN"/>
        </w:rPr>
      </w:pPr>
      <w:ins w:id="427" w:author="Author" w:date="2018-01-24T16:12:00Z">
        <w:del w:id="428" w:author="Author" w:date="2018-02-26T11:59:00Z">
          <w:r w:rsidRPr="002C1868"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Purpose</w:delText>
          </w:r>
          <w:r w:rsidDel="00AA6983">
            <w:rPr>
              <w:noProof/>
              <w:webHidden/>
            </w:rPr>
            <w:tab/>
            <w:delText>4</w:delText>
          </w:r>
        </w:del>
      </w:ins>
    </w:p>
    <w:p w14:paraId="1C7C23F3" w14:textId="744B766B" w:rsidR="00D91B11" w:rsidDel="00AA6983" w:rsidRDefault="00D91B11">
      <w:pPr>
        <w:pStyle w:val="TOC2"/>
        <w:rPr>
          <w:ins w:id="429" w:author="Author" w:date="2018-01-24T16:12:00Z"/>
          <w:del w:id="430" w:author="Author" w:date="2018-02-26T11:59:00Z"/>
          <w:rFonts w:asciiTheme="minorHAnsi" w:eastAsiaTheme="minorEastAsia" w:hAnsiTheme="minorHAnsi" w:cstheme="minorBidi"/>
          <w:noProof/>
          <w:sz w:val="22"/>
          <w:szCs w:val="22"/>
          <w:lang w:eastAsia="zh-CN"/>
        </w:rPr>
      </w:pPr>
      <w:ins w:id="431" w:author="Author" w:date="2018-01-24T16:12:00Z">
        <w:del w:id="432"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Purpose of the Document</w:delText>
          </w:r>
          <w:r w:rsidDel="00AA6983">
            <w:rPr>
              <w:noProof/>
              <w:webHidden/>
            </w:rPr>
            <w:tab/>
            <w:delText>4</w:delText>
          </w:r>
        </w:del>
      </w:ins>
    </w:p>
    <w:p w14:paraId="617BECE1" w14:textId="199AD6D4" w:rsidR="00D91B11" w:rsidDel="00AA6983" w:rsidRDefault="00D91B11">
      <w:pPr>
        <w:pStyle w:val="TOC2"/>
        <w:rPr>
          <w:ins w:id="433" w:author="Author" w:date="2018-01-24T16:12:00Z"/>
          <w:del w:id="434" w:author="Author" w:date="2018-02-26T11:59:00Z"/>
          <w:rFonts w:asciiTheme="minorHAnsi" w:eastAsiaTheme="minorEastAsia" w:hAnsiTheme="minorHAnsi" w:cstheme="minorBidi"/>
          <w:noProof/>
          <w:sz w:val="22"/>
          <w:szCs w:val="22"/>
          <w:lang w:eastAsia="zh-CN"/>
        </w:rPr>
      </w:pPr>
      <w:ins w:id="435" w:author="Author" w:date="2018-01-24T16:12:00Z">
        <w:del w:id="436"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Purpose of Manage Dependents</w:delText>
          </w:r>
          <w:r w:rsidDel="00AA6983">
            <w:rPr>
              <w:noProof/>
              <w:webHidden/>
            </w:rPr>
            <w:tab/>
            <w:delText>4</w:delText>
          </w:r>
        </w:del>
      </w:ins>
    </w:p>
    <w:p w14:paraId="6A3B5824" w14:textId="114A9DA8" w:rsidR="00D91B11" w:rsidDel="00AA6983" w:rsidRDefault="00D91B11">
      <w:pPr>
        <w:pStyle w:val="TOC1"/>
        <w:rPr>
          <w:ins w:id="437" w:author="Author" w:date="2018-01-24T16:12:00Z"/>
          <w:del w:id="438" w:author="Author" w:date="2018-02-26T11:59:00Z"/>
          <w:rFonts w:asciiTheme="minorHAnsi" w:eastAsiaTheme="minorEastAsia" w:hAnsiTheme="minorHAnsi" w:cstheme="minorBidi"/>
          <w:noProof/>
          <w:sz w:val="22"/>
          <w:szCs w:val="22"/>
          <w:lang w:eastAsia="zh-CN"/>
        </w:rPr>
      </w:pPr>
      <w:ins w:id="439" w:author="Author" w:date="2018-01-24T16:12:00Z">
        <w:del w:id="440" w:author="Author" w:date="2018-02-26T11:59:00Z">
          <w:r w:rsidRPr="002C1868"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Prerequisites</w:delText>
          </w:r>
          <w:r w:rsidDel="00AA6983">
            <w:rPr>
              <w:noProof/>
              <w:webHidden/>
            </w:rPr>
            <w:tab/>
            <w:delText>5</w:delText>
          </w:r>
        </w:del>
      </w:ins>
    </w:p>
    <w:p w14:paraId="01B14635" w14:textId="5DCFE25E" w:rsidR="00D91B11" w:rsidDel="00AA6983" w:rsidRDefault="00D91B11">
      <w:pPr>
        <w:pStyle w:val="TOC2"/>
        <w:rPr>
          <w:ins w:id="441" w:author="Author" w:date="2018-01-24T16:12:00Z"/>
          <w:del w:id="442" w:author="Author" w:date="2018-02-26T11:59:00Z"/>
          <w:rFonts w:asciiTheme="minorHAnsi" w:eastAsiaTheme="minorEastAsia" w:hAnsiTheme="minorHAnsi" w:cstheme="minorBidi"/>
          <w:noProof/>
          <w:sz w:val="22"/>
          <w:szCs w:val="22"/>
          <w:lang w:eastAsia="zh-CN"/>
        </w:rPr>
      </w:pPr>
      <w:ins w:id="443" w:author="Author" w:date="2018-01-24T16:12:00Z">
        <w:del w:id="444"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Configuration</w:delText>
          </w:r>
          <w:r w:rsidDel="00AA6983">
            <w:rPr>
              <w:noProof/>
              <w:webHidden/>
            </w:rPr>
            <w:tab/>
            <w:delText>5</w:delText>
          </w:r>
        </w:del>
      </w:ins>
    </w:p>
    <w:p w14:paraId="08DF0CAA" w14:textId="215353E9" w:rsidR="00D91B11" w:rsidDel="00AA6983" w:rsidRDefault="00D91B11">
      <w:pPr>
        <w:pStyle w:val="TOC2"/>
        <w:rPr>
          <w:ins w:id="445" w:author="Author" w:date="2018-01-24T16:12:00Z"/>
          <w:del w:id="446" w:author="Author" w:date="2018-02-26T11:59:00Z"/>
          <w:rFonts w:asciiTheme="minorHAnsi" w:eastAsiaTheme="minorEastAsia" w:hAnsiTheme="minorHAnsi" w:cstheme="minorBidi"/>
          <w:noProof/>
          <w:sz w:val="22"/>
          <w:szCs w:val="22"/>
          <w:lang w:eastAsia="zh-CN"/>
        </w:rPr>
      </w:pPr>
      <w:ins w:id="447" w:author="Author" w:date="2018-01-24T16:12:00Z">
        <w:del w:id="448"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System Access</w:delText>
          </w:r>
          <w:r w:rsidDel="00AA6983">
            <w:rPr>
              <w:noProof/>
              <w:webHidden/>
            </w:rPr>
            <w:tab/>
            <w:delText>5</w:delText>
          </w:r>
        </w:del>
      </w:ins>
    </w:p>
    <w:p w14:paraId="6FF58C15" w14:textId="11C72F96" w:rsidR="00D91B11" w:rsidDel="00AA6983" w:rsidRDefault="00D91B11">
      <w:pPr>
        <w:pStyle w:val="TOC2"/>
        <w:rPr>
          <w:ins w:id="449" w:author="Author" w:date="2018-01-24T16:12:00Z"/>
          <w:del w:id="450" w:author="Author" w:date="2018-02-26T11:59:00Z"/>
          <w:rFonts w:asciiTheme="minorHAnsi" w:eastAsiaTheme="minorEastAsia" w:hAnsiTheme="minorHAnsi" w:cstheme="minorBidi"/>
          <w:noProof/>
          <w:sz w:val="22"/>
          <w:szCs w:val="22"/>
          <w:lang w:eastAsia="zh-CN"/>
        </w:rPr>
      </w:pPr>
      <w:ins w:id="451" w:author="Author" w:date="2018-01-24T16:12:00Z">
        <w:del w:id="452"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Roles</w:delText>
          </w:r>
          <w:r w:rsidDel="00AA6983">
            <w:rPr>
              <w:noProof/>
              <w:webHidden/>
            </w:rPr>
            <w:tab/>
            <w:delText>5</w:delText>
          </w:r>
        </w:del>
      </w:ins>
    </w:p>
    <w:p w14:paraId="3A0BE68C" w14:textId="01F5B8DF" w:rsidR="00D91B11" w:rsidDel="00AA6983" w:rsidRDefault="00D91B11">
      <w:pPr>
        <w:pStyle w:val="TOC2"/>
        <w:rPr>
          <w:ins w:id="453" w:author="Author" w:date="2018-01-24T16:12:00Z"/>
          <w:del w:id="454" w:author="Author" w:date="2018-02-26T11:59:00Z"/>
          <w:rFonts w:asciiTheme="minorHAnsi" w:eastAsiaTheme="minorEastAsia" w:hAnsiTheme="minorHAnsi" w:cstheme="minorBidi"/>
          <w:noProof/>
          <w:sz w:val="22"/>
          <w:szCs w:val="22"/>
          <w:lang w:eastAsia="zh-CN"/>
        </w:rPr>
      </w:pPr>
      <w:ins w:id="455" w:author="Author" w:date="2018-01-24T16:12:00Z">
        <w:del w:id="456"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Master Data, Organizational Data, and Other Data</w:delText>
          </w:r>
          <w:r w:rsidDel="00AA6983">
            <w:rPr>
              <w:noProof/>
              <w:webHidden/>
            </w:rPr>
            <w:tab/>
            <w:delText>6</w:delText>
          </w:r>
        </w:del>
      </w:ins>
    </w:p>
    <w:p w14:paraId="75986D2F" w14:textId="5CE3BA9A" w:rsidR="00D91B11" w:rsidDel="00AA6983" w:rsidRDefault="00D91B11">
      <w:pPr>
        <w:pStyle w:val="TOC2"/>
        <w:rPr>
          <w:ins w:id="457" w:author="Author" w:date="2018-01-24T16:12:00Z"/>
          <w:del w:id="458" w:author="Author" w:date="2018-02-26T11:59:00Z"/>
          <w:rFonts w:asciiTheme="minorHAnsi" w:eastAsiaTheme="minorEastAsia" w:hAnsiTheme="minorHAnsi" w:cstheme="minorBidi"/>
          <w:noProof/>
          <w:sz w:val="22"/>
          <w:szCs w:val="22"/>
          <w:lang w:eastAsia="zh-CN"/>
        </w:rPr>
      </w:pPr>
      <w:ins w:id="459" w:author="Author" w:date="2018-01-24T16:12:00Z">
        <w:del w:id="460"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Business Conditions</w:delText>
          </w:r>
          <w:r w:rsidDel="00AA6983">
            <w:rPr>
              <w:noProof/>
              <w:webHidden/>
            </w:rPr>
            <w:tab/>
            <w:delText>6</w:delText>
          </w:r>
        </w:del>
      </w:ins>
    </w:p>
    <w:p w14:paraId="73A1AC97" w14:textId="3631ABE4" w:rsidR="00D91B11" w:rsidDel="00AA6983" w:rsidRDefault="00D91B11">
      <w:pPr>
        <w:pStyle w:val="TOC1"/>
        <w:rPr>
          <w:ins w:id="461" w:author="Author" w:date="2018-01-24T16:12:00Z"/>
          <w:del w:id="462" w:author="Author" w:date="2018-02-26T11:59:00Z"/>
          <w:rFonts w:asciiTheme="minorHAnsi" w:eastAsiaTheme="minorEastAsia" w:hAnsiTheme="minorHAnsi" w:cstheme="minorBidi"/>
          <w:noProof/>
          <w:sz w:val="22"/>
          <w:szCs w:val="22"/>
          <w:lang w:eastAsia="zh-CN"/>
        </w:rPr>
      </w:pPr>
      <w:ins w:id="463" w:author="Author" w:date="2018-01-24T16:12:00Z">
        <w:del w:id="464" w:author="Author" w:date="2018-02-26T11:59:00Z">
          <w:r w:rsidRPr="002C1868"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Overview Table</w:delText>
          </w:r>
          <w:r w:rsidDel="00AA6983">
            <w:rPr>
              <w:noProof/>
              <w:webHidden/>
            </w:rPr>
            <w:tab/>
            <w:delText>7</w:delText>
          </w:r>
        </w:del>
      </w:ins>
    </w:p>
    <w:p w14:paraId="1C671B43" w14:textId="14860205" w:rsidR="00D91B11" w:rsidDel="00AA6983" w:rsidRDefault="00D91B11">
      <w:pPr>
        <w:pStyle w:val="TOC1"/>
        <w:rPr>
          <w:ins w:id="465" w:author="Author" w:date="2018-01-24T16:12:00Z"/>
          <w:del w:id="466" w:author="Author" w:date="2018-02-26T11:59:00Z"/>
          <w:rFonts w:asciiTheme="minorHAnsi" w:eastAsiaTheme="minorEastAsia" w:hAnsiTheme="minorHAnsi" w:cstheme="minorBidi"/>
          <w:noProof/>
          <w:sz w:val="22"/>
          <w:szCs w:val="22"/>
          <w:lang w:eastAsia="zh-CN"/>
        </w:rPr>
      </w:pPr>
      <w:ins w:id="467" w:author="Author" w:date="2018-01-24T16:12:00Z">
        <w:del w:id="468" w:author="Author" w:date="2018-02-26T11:59:00Z">
          <w:r w:rsidRPr="002C1868"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Testing the Process Steps</w:delText>
          </w:r>
          <w:r w:rsidDel="00AA6983">
            <w:rPr>
              <w:noProof/>
              <w:webHidden/>
            </w:rPr>
            <w:tab/>
            <w:delText>8</w:delText>
          </w:r>
        </w:del>
      </w:ins>
    </w:p>
    <w:p w14:paraId="3A8D9D4D" w14:textId="17B1358F" w:rsidR="00D91B11" w:rsidDel="00AA6983" w:rsidRDefault="00D91B11">
      <w:pPr>
        <w:pStyle w:val="TOC2"/>
        <w:rPr>
          <w:ins w:id="469" w:author="Author" w:date="2018-01-24T16:12:00Z"/>
          <w:del w:id="470" w:author="Author" w:date="2018-02-26T11:59:00Z"/>
          <w:rFonts w:asciiTheme="minorHAnsi" w:eastAsiaTheme="minorEastAsia" w:hAnsiTheme="minorHAnsi" w:cstheme="minorBidi"/>
          <w:noProof/>
          <w:sz w:val="22"/>
          <w:szCs w:val="22"/>
          <w:lang w:eastAsia="zh-CN"/>
        </w:rPr>
      </w:pPr>
      <w:ins w:id="471" w:author="Author" w:date="2018-01-24T16:12:00Z">
        <w:del w:id="472"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Maintaining Dependents Data</w:delText>
          </w:r>
          <w:r w:rsidDel="00AA6983">
            <w:rPr>
              <w:noProof/>
              <w:webHidden/>
            </w:rPr>
            <w:tab/>
            <w:delText>8</w:delText>
          </w:r>
        </w:del>
      </w:ins>
    </w:p>
    <w:p w14:paraId="65D86325" w14:textId="5A579EBA" w:rsidR="00D91B11" w:rsidDel="00AA6983" w:rsidRDefault="00D91B11">
      <w:pPr>
        <w:pStyle w:val="TOC1"/>
        <w:rPr>
          <w:ins w:id="473" w:author="Author" w:date="2018-01-24T16:12:00Z"/>
          <w:del w:id="474" w:author="Author" w:date="2018-02-26T11:59:00Z"/>
          <w:rFonts w:asciiTheme="minorHAnsi" w:eastAsiaTheme="minorEastAsia" w:hAnsiTheme="minorHAnsi" w:cstheme="minorBidi"/>
          <w:noProof/>
          <w:sz w:val="22"/>
          <w:szCs w:val="22"/>
          <w:lang w:eastAsia="zh-CN"/>
        </w:rPr>
      </w:pPr>
      <w:ins w:id="475" w:author="Author" w:date="2018-01-24T16:12:00Z">
        <w:del w:id="476" w:author="Author" w:date="2018-02-26T11:59:00Z">
          <w:r w:rsidRPr="002C1868"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Country-Specific Fields</w:delText>
          </w:r>
          <w:r w:rsidDel="00AA6983">
            <w:rPr>
              <w:noProof/>
              <w:webHidden/>
            </w:rPr>
            <w:tab/>
            <w:delText>16</w:delText>
          </w:r>
        </w:del>
      </w:ins>
    </w:p>
    <w:p w14:paraId="396069EB" w14:textId="09BBF3C8" w:rsidR="00D91B11" w:rsidDel="00AA6983" w:rsidRDefault="00D91B11">
      <w:pPr>
        <w:pStyle w:val="TOC2"/>
        <w:rPr>
          <w:ins w:id="477" w:author="Author" w:date="2018-01-24T16:12:00Z"/>
          <w:del w:id="478" w:author="Author" w:date="2018-02-26T11:59:00Z"/>
          <w:rFonts w:asciiTheme="minorHAnsi" w:eastAsiaTheme="minorEastAsia" w:hAnsiTheme="minorHAnsi" w:cstheme="minorBidi"/>
          <w:noProof/>
          <w:sz w:val="22"/>
          <w:szCs w:val="22"/>
          <w:lang w:eastAsia="zh-CN"/>
        </w:rPr>
      </w:pPr>
      <w:ins w:id="479" w:author="Author" w:date="2018-01-24T16:12:00Z">
        <w:del w:id="480"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Home Address</w:delText>
          </w:r>
          <w:r w:rsidDel="00AA6983">
            <w:rPr>
              <w:noProof/>
              <w:webHidden/>
            </w:rPr>
            <w:tab/>
            <w:delText>16</w:delText>
          </w:r>
        </w:del>
      </w:ins>
    </w:p>
    <w:p w14:paraId="42CC304A" w14:textId="145C3EE4" w:rsidR="00D91B11" w:rsidDel="00AA6983" w:rsidRDefault="00D91B11">
      <w:pPr>
        <w:pStyle w:val="TOC3"/>
        <w:rPr>
          <w:ins w:id="481" w:author="Author" w:date="2018-01-24T16:12:00Z"/>
          <w:del w:id="482" w:author="Author" w:date="2018-02-26T11:59:00Z"/>
          <w:rFonts w:asciiTheme="minorHAnsi" w:eastAsiaTheme="minorEastAsia" w:hAnsiTheme="minorHAnsi" w:cstheme="minorBidi"/>
          <w:noProof/>
          <w:sz w:val="22"/>
          <w:szCs w:val="22"/>
          <w:lang w:eastAsia="zh-CN"/>
        </w:rPr>
      </w:pPr>
      <w:ins w:id="483" w:author="Author" w:date="2018-01-24T16:12:00Z">
        <w:del w:id="484" w:author="Author" w:date="2018-02-26T11:59:00Z">
          <w:r w:rsidRPr="002C1868" w:rsidDel="00AA6983">
            <w:rPr>
              <w:rStyle w:val="Hyperlink"/>
              <w:noProof/>
              <w:lang w:val="en-US"/>
            </w:rPr>
            <w:delText>1.1.1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United Arab Emirates (AE)</w:delText>
          </w:r>
          <w:r w:rsidDel="00AA6983">
            <w:rPr>
              <w:noProof/>
              <w:webHidden/>
            </w:rPr>
            <w:tab/>
            <w:delText>16</w:delText>
          </w:r>
        </w:del>
      </w:ins>
    </w:p>
    <w:p w14:paraId="2E657182" w14:textId="2020749D" w:rsidR="00D91B11" w:rsidDel="00AA6983" w:rsidRDefault="00D91B11">
      <w:pPr>
        <w:pStyle w:val="TOC3"/>
        <w:rPr>
          <w:ins w:id="485" w:author="Author" w:date="2018-01-24T16:12:00Z"/>
          <w:del w:id="486" w:author="Author" w:date="2018-02-26T11:59:00Z"/>
          <w:rFonts w:asciiTheme="minorHAnsi" w:eastAsiaTheme="minorEastAsia" w:hAnsiTheme="minorHAnsi" w:cstheme="minorBidi"/>
          <w:noProof/>
          <w:sz w:val="22"/>
          <w:szCs w:val="22"/>
          <w:lang w:eastAsia="zh-CN"/>
        </w:rPr>
      </w:pPr>
      <w:ins w:id="487" w:author="Author" w:date="2018-01-24T16:12:00Z">
        <w:del w:id="488" w:author="Author" w:date="2018-02-26T11:59:00Z">
          <w:r w:rsidRPr="002C1868" w:rsidDel="00AA6983">
            <w:rPr>
              <w:rStyle w:val="Hyperlink"/>
              <w:noProof/>
              <w:lang w:val="en-US"/>
            </w:rPr>
            <w:delText>1.1.2</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Australia (AU)</w:delText>
          </w:r>
          <w:r w:rsidDel="00AA6983">
            <w:rPr>
              <w:noProof/>
              <w:webHidden/>
            </w:rPr>
            <w:tab/>
            <w:delText>17</w:delText>
          </w:r>
        </w:del>
      </w:ins>
    </w:p>
    <w:p w14:paraId="04C04DEA" w14:textId="65784ED0" w:rsidR="00D91B11" w:rsidDel="00AA6983" w:rsidRDefault="00D91B11">
      <w:pPr>
        <w:pStyle w:val="TOC3"/>
        <w:rPr>
          <w:ins w:id="489" w:author="Author" w:date="2018-01-24T16:12:00Z"/>
          <w:del w:id="490" w:author="Author" w:date="2018-02-26T11:59:00Z"/>
          <w:rFonts w:asciiTheme="minorHAnsi" w:eastAsiaTheme="minorEastAsia" w:hAnsiTheme="minorHAnsi" w:cstheme="minorBidi"/>
          <w:noProof/>
          <w:sz w:val="22"/>
          <w:szCs w:val="22"/>
          <w:lang w:eastAsia="zh-CN"/>
        </w:rPr>
      </w:pPr>
      <w:ins w:id="491" w:author="Author" w:date="2018-01-24T16:12:00Z">
        <w:del w:id="492" w:author="Author" w:date="2018-02-26T11:59:00Z">
          <w:r w:rsidRPr="002C1868" w:rsidDel="00AA6983">
            <w:rPr>
              <w:rStyle w:val="Hyperlink"/>
              <w:noProof/>
              <w:lang w:val="en-US"/>
            </w:rPr>
            <w:delText>1.1.3</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Kingdom of Saudi Arabia (SA)</w:delText>
          </w:r>
          <w:r w:rsidDel="00AA6983">
            <w:rPr>
              <w:noProof/>
              <w:webHidden/>
            </w:rPr>
            <w:tab/>
            <w:delText>17</w:delText>
          </w:r>
        </w:del>
      </w:ins>
    </w:p>
    <w:p w14:paraId="6079BAA2" w14:textId="17FDB536" w:rsidR="00D91B11" w:rsidDel="00AA6983" w:rsidRDefault="00D91B11">
      <w:pPr>
        <w:pStyle w:val="TOC3"/>
        <w:rPr>
          <w:ins w:id="493" w:author="Author" w:date="2018-01-24T16:12:00Z"/>
          <w:del w:id="494" w:author="Author" w:date="2018-02-26T11:59:00Z"/>
          <w:rFonts w:asciiTheme="minorHAnsi" w:eastAsiaTheme="minorEastAsia" w:hAnsiTheme="minorHAnsi" w:cstheme="minorBidi"/>
          <w:noProof/>
          <w:sz w:val="22"/>
          <w:szCs w:val="22"/>
          <w:lang w:eastAsia="zh-CN"/>
        </w:rPr>
      </w:pPr>
      <w:ins w:id="495" w:author="Author" w:date="2018-01-24T16:12:00Z">
        <w:del w:id="496" w:author="Author" w:date="2018-02-26T11:59:00Z">
          <w:r w:rsidRPr="002C1868" w:rsidDel="00AA6983">
            <w:rPr>
              <w:rStyle w:val="Hyperlink"/>
              <w:noProof/>
              <w:lang w:val="en-US"/>
            </w:rPr>
            <w:delText>1.1.4</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United States (US)</w:delText>
          </w:r>
          <w:r w:rsidDel="00AA6983">
            <w:rPr>
              <w:noProof/>
              <w:webHidden/>
            </w:rPr>
            <w:tab/>
            <w:delText>18</w:delText>
          </w:r>
        </w:del>
      </w:ins>
    </w:p>
    <w:p w14:paraId="38F9D4A2" w14:textId="5E01189C" w:rsidR="00D91B11" w:rsidDel="00AA6983" w:rsidRDefault="00D91B11">
      <w:pPr>
        <w:pStyle w:val="TOC2"/>
        <w:rPr>
          <w:ins w:id="497" w:author="Author" w:date="2018-01-24T16:12:00Z"/>
          <w:del w:id="498" w:author="Author" w:date="2018-02-26T11:59:00Z"/>
          <w:rFonts w:asciiTheme="minorHAnsi" w:eastAsiaTheme="minorEastAsia" w:hAnsiTheme="minorHAnsi" w:cstheme="minorBidi"/>
          <w:noProof/>
          <w:sz w:val="22"/>
          <w:szCs w:val="22"/>
          <w:lang w:eastAsia="zh-CN"/>
        </w:rPr>
      </w:pPr>
      <w:ins w:id="499" w:author="Author" w:date="2018-01-24T16:12:00Z">
        <w:del w:id="500" w:author="Author" w:date="2018-02-26T11:59:00Z">
          <w:r w:rsidRPr="002C1868" w:rsidDel="00AA6983">
            <w:rPr>
              <w:rStyle w:val="Hyperlink"/>
              <w:noProof/>
              <w:lang w:val="en-US"/>
            </w:rPr>
            <w:delText>1.2</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Global Information</w:delText>
          </w:r>
          <w:r w:rsidDel="00AA6983">
            <w:rPr>
              <w:noProof/>
              <w:webHidden/>
            </w:rPr>
            <w:tab/>
            <w:delText>19</w:delText>
          </w:r>
        </w:del>
      </w:ins>
    </w:p>
    <w:p w14:paraId="635F2763" w14:textId="25EB429D" w:rsidR="00D91B11" w:rsidDel="00AA6983" w:rsidRDefault="00D91B11">
      <w:pPr>
        <w:pStyle w:val="TOC3"/>
        <w:rPr>
          <w:ins w:id="501" w:author="Author" w:date="2018-01-24T16:12:00Z"/>
          <w:del w:id="502" w:author="Author" w:date="2018-02-26T11:59:00Z"/>
          <w:rFonts w:asciiTheme="minorHAnsi" w:eastAsiaTheme="minorEastAsia" w:hAnsiTheme="minorHAnsi" w:cstheme="minorBidi"/>
          <w:noProof/>
          <w:sz w:val="22"/>
          <w:szCs w:val="22"/>
          <w:lang w:eastAsia="zh-CN"/>
        </w:rPr>
      </w:pPr>
      <w:ins w:id="503" w:author="Author" w:date="2018-01-24T16:12:00Z">
        <w:del w:id="504" w:author="Author" w:date="2018-02-26T11:59:00Z">
          <w:r w:rsidRPr="002C1868" w:rsidDel="00AA6983">
            <w:rPr>
              <w:rStyle w:val="Hyperlink"/>
              <w:noProof/>
              <w:lang w:val="en-US"/>
            </w:rPr>
            <w:delText>1.2.1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United Arab Emirates (AE)</w:delText>
          </w:r>
          <w:r w:rsidDel="00AA6983">
            <w:rPr>
              <w:noProof/>
              <w:webHidden/>
            </w:rPr>
            <w:tab/>
            <w:delText>19</w:delText>
          </w:r>
        </w:del>
      </w:ins>
    </w:p>
    <w:p w14:paraId="5476E751" w14:textId="20C5989E" w:rsidR="00D91B11" w:rsidDel="00AA6983" w:rsidRDefault="00D91B11">
      <w:pPr>
        <w:pStyle w:val="TOC3"/>
        <w:rPr>
          <w:ins w:id="505" w:author="Author" w:date="2018-01-24T16:12:00Z"/>
          <w:del w:id="506" w:author="Author" w:date="2018-02-26T11:59:00Z"/>
          <w:rFonts w:asciiTheme="minorHAnsi" w:eastAsiaTheme="minorEastAsia" w:hAnsiTheme="minorHAnsi" w:cstheme="minorBidi"/>
          <w:noProof/>
          <w:sz w:val="22"/>
          <w:szCs w:val="22"/>
          <w:lang w:eastAsia="zh-CN"/>
        </w:rPr>
      </w:pPr>
      <w:ins w:id="507" w:author="Author" w:date="2018-01-24T16:12:00Z">
        <w:del w:id="508" w:author="Author" w:date="2018-02-26T11:59:00Z">
          <w:r w:rsidRPr="002C1868" w:rsidDel="00AA6983">
            <w:rPr>
              <w:rStyle w:val="Hyperlink"/>
              <w:noProof/>
              <w:lang w:val="en-US"/>
            </w:rPr>
            <w:delText>1.2.2</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Australia (AU)</w:delText>
          </w:r>
          <w:r w:rsidDel="00AA6983">
            <w:rPr>
              <w:noProof/>
              <w:webHidden/>
            </w:rPr>
            <w:tab/>
            <w:delText>20</w:delText>
          </w:r>
        </w:del>
      </w:ins>
    </w:p>
    <w:p w14:paraId="7094ECE8" w14:textId="15222721" w:rsidR="00D91B11" w:rsidDel="00AA6983" w:rsidRDefault="00D91B11">
      <w:pPr>
        <w:pStyle w:val="TOC3"/>
        <w:rPr>
          <w:ins w:id="509" w:author="Author" w:date="2018-01-24T16:12:00Z"/>
          <w:del w:id="510" w:author="Author" w:date="2018-02-26T11:59:00Z"/>
          <w:rFonts w:asciiTheme="minorHAnsi" w:eastAsiaTheme="minorEastAsia" w:hAnsiTheme="minorHAnsi" w:cstheme="minorBidi"/>
          <w:noProof/>
          <w:sz w:val="22"/>
          <w:szCs w:val="22"/>
          <w:lang w:eastAsia="zh-CN"/>
        </w:rPr>
      </w:pPr>
      <w:ins w:id="511" w:author="Author" w:date="2018-01-24T16:12:00Z">
        <w:del w:id="512" w:author="Author" w:date="2018-02-26T11:59:00Z">
          <w:r w:rsidRPr="002C1868" w:rsidDel="00AA6983">
            <w:rPr>
              <w:rStyle w:val="Hyperlink"/>
              <w:noProof/>
              <w:lang w:val="en-US"/>
            </w:rPr>
            <w:delText>1.2.3</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Kingdom of Saudi Arabia (SA)</w:delText>
          </w:r>
          <w:r w:rsidDel="00AA6983">
            <w:rPr>
              <w:noProof/>
              <w:webHidden/>
            </w:rPr>
            <w:tab/>
            <w:delText>20</w:delText>
          </w:r>
        </w:del>
      </w:ins>
    </w:p>
    <w:p w14:paraId="1C51825C" w14:textId="58483064" w:rsidR="00D91B11" w:rsidDel="00AA6983" w:rsidRDefault="00D91B11">
      <w:pPr>
        <w:pStyle w:val="TOC3"/>
        <w:rPr>
          <w:ins w:id="513" w:author="Author" w:date="2018-01-24T16:12:00Z"/>
          <w:del w:id="514" w:author="Author" w:date="2018-02-26T11:59:00Z"/>
          <w:rFonts w:asciiTheme="minorHAnsi" w:eastAsiaTheme="minorEastAsia" w:hAnsiTheme="minorHAnsi" w:cstheme="minorBidi"/>
          <w:noProof/>
          <w:sz w:val="22"/>
          <w:szCs w:val="22"/>
          <w:lang w:eastAsia="zh-CN"/>
        </w:rPr>
      </w:pPr>
      <w:ins w:id="515" w:author="Author" w:date="2018-01-24T16:12:00Z">
        <w:del w:id="516" w:author="Author" w:date="2018-02-26T11:59:00Z">
          <w:r w:rsidRPr="002C1868" w:rsidDel="00AA6983">
            <w:rPr>
              <w:rStyle w:val="Hyperlink"/>
              <w:noProof/>
              <w:lang w:val="en-US"/>
            </w:rPr>
            <w:delText>1.2.4</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United States (US)</w:delText>
          </w:r>
          <w:r w:rsidDel="00AA6983">
            <w:rPr>
              <w:noProof/>
              <w:webHidden/>
            </w:rPr>
            <w:tab/>
            <w:delText>21</w:delText>
          </w:r>
        </w:del>
      </w:ins>
    </w:p>
    <w:p w14:paraId="7E02C37B" w14:textId="69AA0F67" w:rsidR="00D91B11" w:rsidDel="00AA6983" w:rsidRDefault="00D91B11">
      <w:pPr>
        <w:pStyle w:val="TOC1"/>
        <w:rPr>
          <w:ins w:id="517" w:author="Author" w:date="2018-01-24T16:12:00Z"/>
          <w:del w:id="518" w:author="Author" w:date="2018-02-26T11:59:00Z"/>
          <w:rFonts w:asciiTheme="minorHAnsi" w:eastAsiaTheme="minorEastAsia" w:hAnsiTheme="minorHAnsi" w:cstheme="minorBidi"/>
          <w:noProof/>
          <w:sz w:val="22"/>
          <w:szCs w:val="22"/>
          <w:lang w:eastAsia="zh-CN"/>
        </w:rPr>
      </w:pPr>
      <w:ins w:id="519" w:author="Author" w:date="2018-01-24T16:12:00Z">
        <w:del w:id="520" w:author="Author" w:date="2018-02-26T11:59:00Z">
          <w:r w:rsidRPr="002C1868" w:rsidDel="00AA6983">
            <w:rPr>
              <w:rStyle w:val="Hyperlink"/>
              <w:noProof/>
              <w:lang w:val="en-US"/>
            </w:rPr>
            <w:lastRenderedPageBreak/>
            <w:delText>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Appendix</w:delText>
          </w:r>
          <w:r w:rsidDel="00AA6983">
            <w:rPr>
              <w:noProof/>
              <w:webHidden/>
            </w:rPr>
            <w:tab/>
            <w:delText>23</w:delText>
          </w:r>
        </w:del>
      </w:ins>
    </w:p>
    <w:p w14:paraId="4B125180" w14:textId="2CD00372" w:rsidR="00D91B11" w:rsidDel="00AA6983" w:rsidRDefault="00D91B11">
      <w:pPr>
        <w:pStyle w:val="TOC2"/>
        <w:rPr>
          <w:ins w:id="521" w:author="Author" w:date="2018-01-24T16:12:00Z"/>
          <w:del w:id="522" w:author="Author" w:date="2018-02-26T11:59:00Z"/>
          <w:rFonts w:asciiTheme="minorHAnsi" w:eastAsiaTheme="minorEastAsia" w:hAnsiTheme="minorHAnsi" w:cstheme="minorBidi"/>
          <w:noProof/>
          <w:sz w:val="22"/>
          <w:szCs w:val="22"/>
          <w:lang w:eastAsia="zh-CN"/>
        </w:rPr>
      </w:pPr>
      <w:ins w:id="523" w:author="Author" w:date="2018-01-24T16:12:00Z">
        <w:del w:id="524" w:author="Author" w:date="2018-02-26T11:59:00Z">
          <w:r w:rsidRPr="002C1868"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Process Chains</w:delText>
          </w:r>
          <w:r w:rsidDel="00AA6983">
            <w:rPr>
              <w:noProof/>
              <w:webHidden/>
            </w:rPr>
            <w:tab/>
            <w:delText>23</w:delText>
          </w:r>
        </w:del>
      </w:ins>
    </w:p>
    <w:p w14:paraId="18CD733E" w14:textId="31479984" w:rsidR="00D91B11" w:rsidDel="00AA6983" w:rsidRDefault="00D91B11">
      <w:pPr>
        <w:pStyle w:val="TOC3"/>
        <w:rPr>
          <w:ins w:id="525" w:author="Author" w:date="2018-01-24T16:12:00Z"/>
          <w:del w:id="526" w:author="Author" w:date="2018-02-26T11:59:00Z"/>
          <w:rFonts w:asciiTheme="minorHAnsi" w:eastAsiaTheme="minorEastAsia" w:hAnsiTheme="minorHAnsi" w:cstheme="minorBidi"/>
          <w:noProof/>
          <w:sz w:val="22"/>
          <w:szCs w:val="22"/>
          <w:lang w:eastAsia="zh-CN"/>
        </w:rPr>
      </w:pPr>
      <w:ins w:id="527" w:author="Author" w:date="2018-01-24T16:12:00Z">
        <w:del w:id="528" w:author="Author" w:date="2018-02-26T11:59:00Z">
          <w:r w:rsidRPr="002C1868" w:rsidDel="00AA6983">
            <w:rPr>
              <w:rStyle w:val="Hyperlink"/>
              <w:noProof/>
              <w:lang w:val="en-US"/>
            </w:rPr>
            <w:delText>1.1.1</w:delText>
          </w:r>
          <w:r w:rsidDel="00AA6983">
            <w:rPr>
              <w:rFonts w:asciiTheme="minorHAnsi" w:eastAsiaTheme="minorEastAsia" w:hAnsiTheme="minorHAnsi" w:cstheme="minorBidi"/>
              <w:noProof/>
              <w:sz w:val="22"/>
              <w:szCs w:val="22"/>
              <w:lang w:eastAsia="zh-CN"/>
            </w:rPr>
            <w:tab/>
          </w:r>
          <w:r w:rsidRPr="002C1868" w:rsidDel="00AA6983">
            <w:rPr>
              <w:rStyle w:val="Hyperlink"/>
              <w:noProof/>
              <w:lang w:val="en-US"/>
            </w:rPr>
            <w:delText>Preceding Processes</w:delText>
          </w:r>
          <w:r w:rsidDel="00AA6983">
            <w:rPr>
              <w:noProof/>
              <w:webHidden/>
            </w:rPr>
            <w:tab/>
            <w:delText>23</w:delText>
          </w:r>
        </w:del>
      </w:ins>
    </w:p>
    <w:p w14:paraId="1CCADFE7" w14:textId="3064C459" w:rsidR="00D91B11" w:rsidDel="00AA6983" w:rsidRDefault="00D91B11">
      <w:pPr>
        <w:pStyle w:val="TOC3"/>
        <w:rPr>
          <w:ins w:id="529" w:author="Author" w:date="2018-01-24T16:12:00Z"/>
          <w:del w:id="530" w:author="Author" w:date="2018-02-26T11:59:00Z"/>
          <w:rFonts w:asciiTheme="minorHAnsi" w:eastAsiaTheme="minorEastAsia" w:hAnsiTheme="minorHAnsi" w:cstheme="minorBidi"/>
          <w:noProof/>
          <w:sz w:val="22"/>
          <w:szCs w:val="22"/>
          <w:lang w:eastAsia="zh-CN"/>
        </w:rPr>
      </w:pPr>
      <w:ins w:id="531" w:author="Author" w:date="2018-01-24T16:12:00Z">
        <w:del w:id="532" w:author="Author" w:date="2018-02-26T11:59:00Z">
          <w:r w:rsidRPr="002C1868" w:rsidDel="00AA6983">
            <w:rPr>
              <w:rStyle w:val="Hyperlink"/>
              <w:noProof/>
            </w:rPr>
            <w:delText>1.1.2</w:delText>
          </w:r>
          <w:r w:rsidDel="00AA6983">
            <w:rPr>
              <w:rFonts w:asciiTheme="minorHAnsi" w:eastAsiaTheme="minorEastAsia" w:hAnsiTheme="minorHAnsi" w:cstheme="minorBidi"/>
              <w:noProof/>
              <w:sz w:val="22"/>
              <w:szCs w:val="22"/>
              <w:lang w:eastAsia="zh-CN"/>
            </w:rPr>
            <w:tab/>
          </w:r>
          <w:r w:rsidRPr="002C1868" w:rsidDel="00AA6983">
            <w:rPr>
              <w:rStyle w:val="Hyperlink"/>
              <w:noProof/>
            </w:rPr>
            <w:delText>Succeeding Processes</w:delText>
          </w:r>
          <w:r w:rsidDel="00AA6983">
            <w:rPr>
              <w:noProof/>
              <w:webHidden/>
            </w:rPr>
            <w:tab/>
            <w:delText>23</w:delText>
          </w:r>
        </w:del>
      </w:ins>
    </w:p>
    <w:p w14:paraId="53CB3790" w14:textId="2BCD94D1" w:rsidR="00014D00" w:rsidDel="00AA6983" w:rsidRDefault="00014D00">
      <w:pPr>
        <w:pStyle w:val="TOC1"/>
        <w:rPr>
          <w:ins w:id="533" w:author="Author" w:date="2018-01-24T15:12:00Z"/>
          <w:del w:id="534" w:author="Author" w:date="2018-02-26T11:59:00Z"/>
          <w:rFonts w:asciiTheme="minorHAnsi" w:eastAsiaTheme="minorEastAsia" w:hAnsiTheme="minorHAnsi" w:cstheme="minorBidi"/>
          <w:noProof/>
          <w:sz w:val="22"/>
          <w:szCs w:val="22"/>
          <w:lang w:eastAsia="zh-CN"/>
        </w:rPr>
      </w:pPr>
      <w:ins w:id="535" w:author="Author" w:date="2018-01-24T15:12:00Z">
        <w:del w:id="536" w:author="Author" w:date="2018-02-26T11:59:00Z">
          <w:r w:rsidRPr="00D91B11" w:rsidDel="00AA6983">
            <w:rPr>
              <w:rStyle w:val="Hyperlink"/>
              <w:noProof/>
              <w:lang w:val="en-US"/>
            </w:rPr>
            <w:delText>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Purpose</w:delText>
          </w:r>
          <w:r w:rsidDel="00AA6983">
            <w:rPr>
              <w:noProof/>
              <w:webHidden/>
            </w:rPr>
            <w:tab/>
            <w:delText>4</w:delText>
          </w:r>
        </w:del>
      </w:ins>
    </w:p>
    <w:p w14:paraId="361F69E7" w14:textId="4457E303" w:rsidR="00014D00" w:rsidDel="00AA6983" w:rsidRDefault="00014D00">
      <w:pPr>
        <w:pStyle w:val="TOC2"/>
        <w:rPr>
          <w:ins w:id="537" w:author="Author" w:date="2018-01-24T15:12:00Z"/>
          <w:del w:id="538" w:author="Author" w:date="2018-02-26T11:59:00Z"/>
          <w:rFonts w:asciiTheme="minorHAnsi" w:eastAsiaTheme="minorEastAsia" w:hAnsiTheme="minorHAnsi" w:cstheme="minorBidi"/>
          <w:noProof/>
          <w:sz w:val="22"/>
          <w:szCs w:val="22"/>
          <w:lang w:eastAsia="zh-CN"/>
        </w:rPr>
      </w:pPr>
      <w:ins w:id="539" w:author="Author" w:date="2018-01-24T15:12:00Z">
        <w:del w:id="540" w:author="Author" w:date="2018-02-26T11:59:00Z">
          <w:r w:rsidRPr="00D91B11" w:rsidDel="00AA6983">
            <w:rPr>
              <w:rStyle w:val="Hyperlink"/>
              <w:noProof/>
              <w:lang w:val="en-US"/>
            </w:rPr>
            <w:delText>1.1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Purpose of the Document</w:delText>
          </w:r>
          <w:r w:rsidDel="00AA6983">
            <w:rPr>
              <w:noProof/>
              <w:webHidden/>
            </w:rPr>
            <w:tab/>
            <w:delText>4</w:delText>
          </w:r>
        </w:del>
      </w:ins>
    </w:p>
    <w:p w14:paraId="6E2E8D8B" w14:textId="54010D2A" w:rsidR="00014D00" w:rsidDel="00AA6983" w:rsidRDefault="00014D00">
      <w:pPr>
        <w:pStyle w:val="TOC2"/>
        <w:rPr>
          <w:ins w:id="541" w:author="Author" w:date="2018-01-24T15:12:00Z"/>
          <w:del w:id="542" w:author="Author" w:date="2018-02-26T11:59:00Z"/>
          <w:rFonts w:asciiTheme="minorHAnsi" w:eastAsiaTheme="minorEastAsia" w:hAnsiTheme="minorHAnsi" w:cstheme="minorBidi"/>
          <w:noProof/>
          <w:sz w:val="22"/>
          <w:szCs w:val="22"/>
          <w:lang w:eastAsia="zh-CN"/>
        </w:rPr>
      </w:pPr>
      <w:ins w:id="543" w:author="Author" w:date="2018-01-24T15:12:00Z">
        <w:del w:id="544" w:author="Author" w:date="2018-02-26T11:59:00Z">
          <w:r w:rsidRPr="00D91B11" w:rsidDel="00AA6983">
            <w:rPr>
              <w:rStyle w:val="Hyperlink"/>
              <w:noProof/>
              <w:lang w:val="en-US"/>
            </w:rPr>
            <w:delText>1.2</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Purpose of Manage Dependents</w:delText>
          </w:r>
          <w:r w:rsidDel="00AA6983">
            <w:rPr>
              <w:noProof/>
              <w:webHidden/>
            </w:rPr>
            <w:tab/>
            <w:delText>4</w:delText>
          </w:r>
        </w:del>
      </w:ins>
    </w:p>
    <w:p w14:paraId="0AF90A68" w14:textId="4DAD1797" w:rsidR="00014D00" w:rsidDel="00AA6983" w:rsidRDefault="00014D00">
      <w:pPr>
        <w:pStyle w:val="TOC1"/>
        <w:rPr>
          <w:ins w:id="545" w:author="Author" w:date="2018-01-24T15:12:00Z"/>
          <w:del w:id="546" w:author="Author" w:date="2018-02-26T11:59:00Z"/>
          <w:rFonts w:asciiTheme="minorHAnsi" w:eastAsiaTheme="minorEastAsia" w:hAnsiTheme="minorHAnsi" w:cstheme="minorBidi"/>
          <w:noProof/>
          <w:sz w:val="22"/>
          <w:szCs w:val="22"/>
          <w:lang w:eastAsia="zh-CN"/>
        </w:rPr>
      </w:pPr>
      <w:ins w:id="547" w:author="Author" w:date="2018-01-24T15:12:00Z">
        <w:del w:id="548" w:author="Author" w:date="2018-02-26T11:59:00Z">
          <w:r w:rsidRPr="00D91B11" w:rsidDel="00AA6983">
            <w:rPr>
              <w:rStyle w:val="Hyperlink"/>
              <w:noProof/>
              <w:lang w:val="en-US"/>
            </w:rPr>
            <w:delText>2</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Prerequisites</w:delText>
          </w:r>
          <w:r w:rsidDel="00AA6983">
            <w:rPr>
              <w:noProof/>
              <w:webHidden/>
            </w:rPr>
            <w:tab/>
            <w:delText>5</w:delText>
          </w:r>
        </w:del>
      </w:ins>
    </w:p>
    <w:p w14:paraId="0F10E378" w14:textId="18F0338B" w:rsidR="00014D00" w:rsidDel="00AA6983" w:rsidRDefault="00014D00">
      <w:pPr>
        <w:pStyle w:val="TOC2"/>
        <w:rPr>
          <w:ins w:id="549" w:author="Author" w:date="2018-01-24T15:12:00Z"/>
          <w:del w:id="550" w:author="Author" w:date="2018-02-26T11:59:00Z"/>
          <w:rFonts w:asciiTheme="minorHAnsi" w:eastAsiaTheme="minorEastAsia" w:hAnsiTheme="minorHAnsi" w:cstheme="minorBidi"/>
          <w:noProof/>
          <w:sz w:val="22"/>
          <w:szCs w:val="22"/>
          <w:lang w:eastAsia="zh-CN"/>
        </w:rPr>
      </w:pPr>
      <w:ins w:id="551" w:author="Author" w:date="2018-01-24T15:12:00Z">
        <w:del w:id="552" w:author="Author" w:date="2018-02-26T11:59:00Z">
          <w:r w:rsidRPr="00D91B11" w:rsidDel="00AA6983">
            <w:rPr>
              <w:rStyle w:val="Hyperlink"/>
              <w:noProof/>
              <w:lang w:val="en-US"/>
            </w:rPr>
            <w:delText>2.1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Configuration</w:delText>
          </w:r>
          <w:r w:rsidDel="00AA6983">
            <w:rPr>
              <w:noProof/>
              <w:webHidden/>
            </w:rPr>
            <w:tab/>
            <w:delText>5</w:delText>
          </w:r>
        </w:del>
      </w:ins>
    </w:p>
    <w:p w14:paraId="15F3221A" w14:textId="70AFD90C" w:rsidR="00014D00" w:rsidDel="00AA6983" w:rsidRDefault="00014D00">
      <w:pPr>
        <w:pStyle w:val="TOC2"/>
        <w:rPr>
          <w:ins w:id="553" w:author="Author" w:date="2018-01-24T15:12:00Z"/>
          <w:del w:id="554" w:author="Author" w:date="2018-02-26T11:59:00Z"/>
          <w:rFonts w:asciiTheme="minorHAnsi" w:eastAsiaTheme="minorEastAsia" w:hAnsiTheme="minorHAnsi" w:cstheme="minorBidi"/>
          <w:noProof/>
          <w:sz w:val="22"/>
          <w:szCs w:val="22"/>
          <w:lang w:eastAsia="zh-CN"/>
        </w:rPr>
      </w:pPr>
      <w:ins w:id="555" w:author="Author" w:date="2018-01-24T15:12:00Z">
        <w:del w:id="556" w:author="Author" w:date="2018-02-26T11:59:00Z">
          <w:r w:rsidRPr="00D91B11" w:rsidDel="00AA6983">
            <w:rPr>
              <w:rStyle w:val="Hyperlink"/>
              <w:noProof/>
              <w:lang w:val="en-US"/>
            </w:rPr>
            <w:delText>2.2</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System Access</w:delText>
          </w:r>
          <w:r w:rsidDel="00AA6983">
            <w:rPr>
              <w:noProof/>
              <w:webHidden/>
            </w:rPr>
            <w:tab/>
            <w:delText>5</w:delText>
          </w:r>
        </w:del>
      </w:ins>
    </w:p>
    <w:p w14:paraId="2B6FF911" w14:textId="71C43BBE" w:rsidR="00014D00" w:rsidDel="00AA6983" w:rsidRDefault="00014D00">
      <w:pPr>
        <w:pStyle w:val="TOC2"/>
        <w:rPr>
          <w:ins w:id="557" w:author="Author" w:date="2018-01-24T15:12:00Z"/>
          <w:del w:id="558" w:author="Author" w:date="2018-02-26T11:59:00Z"/>
          <w:rFonts w:asciiTheme="minorHAnsi" w:eastAsiaTheme="minorEastAsia" w:hAnsiTheme="minorHAnsi" w:cstheme="minorBidi"/>
          <w:noProof/>
          <w:sz w:val="22"/>
          <w:szCs w:val="22"/>
          <w:lang w:eastAsia="zh-CN"/>
        </w:rPr>
      </w:pPr>
      <w:ins w:id="559" w:author="Author" w:date="2018-01-24T15:12:00Z">
        <w:del w:id="560" w:author="Author" w:date="2018-02-26T11:59:00Z">
          <w:r w:rsidRPr="00D91B11" w:rsidDel="00AA6983">
            <w:rPr>
              <w:rStyle w:val="Hyperlink"/>
              <w:noProof/>
              <w:lang w:val="en-US"/>
            </w:rPr>
            <w:delText>2.3</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Roles</w:delText>
          </w:r>
          <w:r w:rsidDel="00AA6983">
            <w:rPr>
              <w:noProof/>
              <w:webHidden/>
            </w:rPr>
            <w:tab/>
            <w:delText>5</w:delText>
          </w:r>
        </w:del>
      </w:ins>
    </w:p>
    <w:p w14:paraId="01B2CECE" w14:textId="744A244B" w:rsidR="00014D00" w:rsidDel="00AA6983" w:rsidRDefault="00014D00">
      <w:pPr>
        <w:pStyle w:val="TOC2"/>
        <w:rPr>
          <w:ins w:id="561" w:author="Author" w:date="2018-01-24T15:12:00Z"/>
          <w:del w:id="562" w:author="Author" w:date="2018-02-26T11:59:00Z"/>
          <w:rFonts w:asciiTheme="minorHAnsi" w:eastAsiaTheme="minorEastAsia" w:hAnsiTheme="minorHAnsi" w:cstheme="minorBidi"/>
          <w:noProof/>
          <w:sz w:val="22"/>
          <w:szCs w:val="22"/>
          <w:lang w:eastAsia="zh-CN"/>
        </w:rPr>
      </w:pPr>
      <w:ins w:id="563" w:author="Author" w:date="2018-01-24T15:12:00Z">
        <w:del w:id="564" w:author="Author" w:date="2018-02-26T11:59:00Z">
          <w:r w:rsidRPr="00D91B11" w:rsidDel="00AA6983">
            <w:rPr>
              <w:rStyle w:val="Hyperlink"/>
              <w:noProof/>
              <w:lang w:val="en-US"/>
            </w:rPr>
            <w:delText>2.4</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Master Data, Organizational Data, and Other Data</w:delText>
          </w:r>
          <w:r w:rsidDel="00AA6983">
            <w:rPr>
              <w:noProof/>
              <w:webHidden/>
            </w:rPr>
            <w:tab/>
            <w:delText>6</w:delText>
          </w:r>
        </w:del>
      </w:ins>
    </w:p>
    <w:p w14:paraId="43B46F35" w14:textId="4F0D3075" w:rsidR="00014D00" w:rsidDel="00AA6983" w:rsidRDefault="00014D00">
      <w:pPr>
        <w:pStyle w:val="TOC2"/>
        <w:rPr>
          <w:ins w:id="565" w:author="Author" w:date="2018-01-24T15:12:00Z"/>
          <w:del w:id="566" w:author="Author" w:date="2018-02-26T11:59:00Z"/>
          <w:rFonts w:asciiTheme="minorHAnsi" w:eastAsiaTheme="minorEastAsia" w:hAnsiTheme="minorHAnsi" w:cstheme="minorBidi"/>
          <w:noProof/>
          <w:sz w:val="22"/>
          <w:szCs w:val="22"/>
          <w:lang w:eastAsia="zh-CN"/>
        </w:rPr>
      </w:pPr>
      <w:ins w:id="567" w:author="Author" w:date="2018-01-24T15:12:00Z">
        <w:del w:id="568" w:author="Author" w:date="2018-02-26T11:59:00Z">
          <w:r w:rsidRPr="00D91B11" w:rsidDel="00AA6983">
            <w:rPr>
              <w:rStyle w:val="Hyperlink"/>
              <w:noProof/>
              <w:lang w:val="en-US"/>
            </w:rPr>
            <w:delText>2.5</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Business Conditions</w:delText>
          </w:r>
          <w:r w:rsidDel="00AA6983">
            <w:rPr>
              <w:noProof/>
              <w:webHidden/>
            </w:rPr>
            <w:tab/>
            <w:delText>6</w:delText>
          </w:r>
        </w:del>
      </w:ins>
    </w:p>
    <w:p w14:paraId="7C1B0AD6" w14:textId="6115B51E" w:rsidR="00014D00" w:rsidDel="00AA6983" w:rsidRDefault="00014D00">
      <w:pPr>
        <w:pStyle w:val="TOC1"/>
        <w:rPr>
          <w:ins w:id="569" w:author="Author" w:date="2018-01-24T15:12:00Z"/>
          <w:del w:id="570" w:author="Author" w:date="2018-02-26T11:59:00Z"/>
          <w:rFonts w:asciiTheme="minorHAnsi" w:eastAsiaTheme="minorEastAsia" w:hAnsiTheme="minorHAnsi" w:cstheme="minorBidi"/>
          <w:noProof/>
          <w:sz w:val="22"/>
          <w:szCs w:val="22"/>
          <w:lang w:eastAsia="zh-CN"/>
        </w:rPr>
      </w:pPr>
      <w:ins w:id="571" w:author="Author" w:date="2018-01-24T15:12:00Z">
        <w:del w:id="572" w:author="Author" w:date="2018-02-26T11:59:00Z">
          <w:r w:rsidRPr="00D91B11" w:rsidDel="00AA6983">
            <w:rPr>
              <w:rStyle w:val="Hyperlink"/>
              <w:noProof/>
              <w:lang w:val="en-US"/>
            </w:rPr>
            <w:delText>3</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Overview Table</w:delText>
          </w:r>
          <w:r w:rsidDel="00AA6983">
            <w:rPr>
              <w:noProof/>
              <w:webHidden/>
            </w:rPr>
            <w:tab/>
            <w:delText>7</w:delText>
          </w:r>
        </w:del>
      </w:ins>
    </w:p>
    <w:p w14:paraId="347BA8A2" w14:textId="1F290A2D" w:rsidR="00014D00" w:rsidDel="00AA6983" w:rsidRDefault="00014D00">
      <w:pPr>
        <w:pStyle w:val="TOC1"/>
        <w:rPr>
          <w:ins w:id="573" w:author="Author" w:date="2018-01-24T15:12:00Z"/>
          <w:del w:id="574" w:author="Author" w:date="2018-02-26T11:59:00Z"/>
          <w:rFonts w:asciiTheme="minorHAnsi" w:eastAsiaTheme="minorEastAsia" w:hAnsiTheme="minorHAnsi" w:cstheme="minorBidi"/>
          <w:noProof/>
          <w:sz w:val="22"/>
          <w:szCs w:val="22"/>
          <w:lang w:eastAsia="zh-CN"/>
        </w:rPr>
      </w:pPr>
      <w:ins w:id="575" w:author="Author" w:date="2018-01-24T15:12:00Z">
        <w:del w:id="576" w:author="Author" w:date="2018-02-26T11:59:00Z">
          <w:r w:rsidRPr="00D91B11" w:rsidDel="00AA6983">
            <w:rPr>
              <w:rStyle w:val="Hyperlink"/>
              <w:noProof/>
              <w:lang w:val="en-US"/>
            </w:rPr>
            <w:delText>4</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Testing the Process Steps</w:delText>
          </w:r>
          <w:r w:rsidDel="00AA6983">
            <w:rPr>
              <w:noProof/>
              <w:webHidden/>
            </w:rPr>
            <w:tab/>
            <w:delText>8</w:delText>
          </w:r>
        </w:del>
      </w:ins>
    </w:p>
    <w:p w14:paraId="0701101E" w14:textId="02932EF8" w:rsidR="00014D00" w:rsidDel="00AA6983" w:rsidRDefault="00014D00">
      <w:pPr>
        <w:pStyle w:val="TOC2"/>
        <w:rPr>
          <w:ins w:id="577" w:author="Author" w:date="2018-01-24T15:12:00Z"/>
          <w:del w:id="578" w:author="Author" w:date="2018-02-26T11:59:00Z"/>
          <w:rFonts w:asciiTheme="minorHAnsi" w:eastAsiaTheme="minorEastAsia" w:hAnsiTheme="minorHAnsi" w:cstheme="minorBidi"/>
          <w:noProof/>
          <w:sz w:val="22"/>
          <w:szCs w:val="22"/>
          <w:lang w:eastAsia="zh-CN"/>
        </w:rPr>
      </w:pPr>
      <w:ins w:id="579" w:author="Author" w:date="2018-01-24T15:12:00Z">
        <w:del w:id="580" w:author="Author" w:date="2018-02-26T11:59:00Z">
          <w:r w:rsidRPr="00D91B11" w:rsidDel="00AA6983">
            <w:rPr>
              <w:rStyle w:val="Hyperlink"/>
              <w:noProof/>
              <w:lang w:val="en-US"/>
            </w:rPr>
            <w:delText>4.1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Maintaining Dependents Data</w:delText>
          </w:r>
          <w:r w:rsidDel="00AA6983">
            <w:rPr>
              <w:noProof/>
              <w:webHidden/>
            </w:rPr>
            <w:tab/>
            <w:delText>8</w:delText>
          </w:r>
        </w:del>
      </w:ins>
    </w:p>
    <w:p w14:paraId="4ED40A64" w14:textId="5C634249" w:rsidR="00014D00" w:rsidDel="00AA6983" w:rsidRDefault="00014D00">
      <w:pPr>
        <w:pStyle w:val="TOC1"/>
        <w:rPr>
          <w:ins w:id="581" w:author="Author" w:date="2018-01-24T15:12:00Z"/>
          <w:del w:id="582" w:author="Author" w:date="2018-02-26T11:59:00Z"/>
          <w:rFonts w:asciiTheme="minorHAnsi" w:eastAsiaTheme="minorEastAsia" w:hAnsiTheme="minorHAnsi" w:cstheme="minorBidi"/>
          <w:noProof/>
          <w:sz w:val="22"/>
          <w:szCs w:val="22"/>
          <w:lang w:eastAsia="zh-CN"/>
        </w:rPr>
      </w:pPr>
      <w:ins w:id="583" w:author="Author" w:date="2018-01-24T15:12:00Z">
        <w:del w:id="584" w:author="Author" w:date="2018-02-26T11:59:00Z">
          <w:r w:rsidRPr="00D91B11" w:rsidDel="00AA6983">
            <w:rPr>
              <w:rStyle w:val="Hyperlink"/>
              <w:noProof/>
              <w:highlight w:val="yellow"/>
              <w:lang w:val="en-US"/>
            </w:rPr>
            <w:delText>5</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Country-Specific Fields</w:delText>
          </w:r>
          <w:r w:rsidDel="00AA6983">
            <w:rPr>
              <w:noProof/>
              <w:webHidden/>
            </w:rPr>
            <w:tab/>
            <w:delText>16</w:delText>
          </w:r>
        </w:del>
      </w:ins>
    </w:p>
    <w:p w14:paraId="379F80B6" w14:textId="2487B154" w:rsidR="00014D00" w:rsidDel="00AA6983" w:rsidRDefault="00014D00">
      <w:pPr>
        <w:pStyle w:val="TOC2"/>
        <w:rPr>
          <w:ins w:id="585" w:author="Author" w:date="2018-01-24T15:12:00Z"/>
          <w:del w:id="586" w:author="Author" w:date="2018-02-26T11:59:00Z"/>
          <w:rFonts w:asciiTheme="minorHAnsi" w:eastAsiaTheme="minorEastAsia" w:hAnsiTheme="minorHAnsi" w:cstheme="minorBidi"/>
          <w:noProof/>
          <w:sz w:val="22"/>
          <w:szCs w:val="22"/>
          <w:lang w:eastAsia="zh-CN"/>
        </w:rPr>
      </w:pPr>
      <w:ins w:id="587" w:author="Author" w:date="2018-01-24T15:12:00Z">
        <w:del w:id="588" w:author="Author" w:date="2018-02-26T11:59:00Z">
          <w:r w:rsidRPr="00D91B11" w:rsidDel="00AA6983">
            <w:rPr>
              <w:rStyle w:val="Hyperlink"/>
              <w:noProof/>
              <w:highlight w:val="yellow"/>
              <w:lang w:val="en-US"/>
            </w:rPr>
            <w:delText>5.1</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Home Address</w:delText>
          </w:r>
          <w:r w:rsidDel="00AA6983">
            <w:rPr>
              <w:noProof/>
              <w:webHidden/>
            </w:rPr>
            <w:tab/>
            <w:delText>16</w:delText>
          </w:r>
        </w:del>
      </w:ins>
    </w:p>
    <w:p w14:paraId="7D198C8C" w14:textId="50715D6D" w:rsidR="00014D00" w:rsidDel="00AA6983" w:rsidRDefault="00014D00">
      <w:pPr>
        <w:pStyle w:val="TOC3"/>
        <w:rPr>
          <w:ins w:id="589" w:author="Author" w:date="2018-01-24T15:12:00Z"/>
          <w:del w:id="590" w:author="Author" w:date="2018-02-26T11:59:00Z"/>
          <w:rFonts w:asciiTheme="minorHAnsi" w:eastAsiaTheme="minorEastAsia" w:hAnsiTheme="minorHAnsi" w:cstheme="minorBidi"/>
          <w:noProof/>
          <w:sz w:val="22"/>
          <w:szCs w:val="22"/>
          <w:lang w:eastAsia="zh-CN"/>
        </w:rPr>
      </w:pPr>
      <w:ins w:id="591" w:author="Author" w:date="2018-01-24T15:12:00Z">
        <w:del w:id="592" w:author="Author" w:date="2018-02-26T11:59:00Z">
          <w:r w:rsidRPr="00D91B11" w:rsidDel="00AA6983">
            <w:rPr>
              <w:rStyle w:val="Hyperlink"/>
              <w:noProof/>
              <w:highlight w:val="yellow"/>
              <w:lang w:val="en-US"/>
            </w:rPr>
            <w:delText>5.1.1</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United Arab Emirates (AE)</w:delText>
          </w:r>
          <w:r w:rsidDel="00AA6983">
            <w:rPr>
              <w:noProof/>
              <w:webHidden/>
            </w:rPr>
            <w:tab/>
            <w:delText>16</w:delText>
          </w:r>
        </w:del>
      </w:ins>
    </w:p>
    <w:p w14:paraId="5831CD2C" w14:textId="76B8B84A" w:rsidR="00014D00" w:rsidDel="00AA6983" w:rsidRDefault="00014D00">
      <w:pPr>
        <w:pStyle w:val="TOC3"/>
        <w:rPr>
          <w:ins w:id="593" w:author="Author" w:date="2018-01-24T15:12:00Z"/>
          <w:del w:id="594" w:author="Author" w:date="2018-02-26T11:59:00Z"/>
          <w:rFonts w:asciiTheme="minorHAnsi" w:eastAsiaTheme="minorEastAsia" w:hAnsiTheme="minorHAnsi" w:cstheme="minorBidi"/>
          <w:noProof/>
          <w:sz w:val="22"/>
          <w:szCs w:val="22"/>
          <w:lang w:eastAsia="zh-CN"/>
        </w:rPr>
      </w:pPr>
      <w:ins w:id="595" w:author="Author" w:date="2018-01-24T15:12:00Z">
        <w:del w:id="596" w:author="Author" w:date="2018-02-26T11:59:00Z">
          <w:r w:rsidRPr="00D91B11" w:rsidDel="00AA6983">
            <w:rPr>
              <w:rStyle w:val="Hyperlink"/>
              <w:noProof/>
              <w:highlight w:val="yellow"/>
              <w:lang w:val="en-US"/>
            </w:rPr>
            <w:delText>5.1.2</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Australia (AU)</w:delText>
          </w:r>
          <w:r w:rsidDel="00AA6983">
            <w:rPr>
              <w:noProof/>
              <w:webHidden/>
            </w:rPr>
            <w:tab/>
            <w:delText>17</w:delText>
          </w:r>
        </w:del>
      </w:ins>
    </w:p>
    <w:p w14:paraId="0998E3A2" w14:textId="6BBB44FF" w:rsidR="00014D00" w:rsidDel="00AA6983" w:rsidRDefault="00014D00">
      <w:pPr>
        <w:pStyle w:val="TOC3"/>
        <w:rPr>
          <w:ins w:id="597" w:author="Author" w:date="2018-01-24T15:12:00Z"/>
          <w:del w:id="598" w:author="Author" w:date="2018-02-26T11:59:00Z"/>
          <w:rFonts w:asciiTheme="minorHAnsi" w:eastAsiaTheme="minorEastAsia" w:hAnsiTheme="minorHAnsi" w:cstheme="minorBidi"/>
          <w:noProof/>
          <w:sz w:val="22"/>
          <w:szCs w:val="22"/>
          <w:lang w:eastAsia="zh-CN"/>
        </w:rPr>
      </w:pPr>
      <w:ins w:id="599" w:author="Author" w:date="2018-01-24T15:12:00Z">
        <w:del w:id="600" w:author="Author" w:date="2018-02-26T11:59:00Z">
          <w:r w:rsidRPr="00D91B11" w:rsidDel="00AA6983">
            <w:rPr>
              <w:rStyle w:val="Hyperlink"/>
              <w:noProof/>
              <w:highlight w:val="yellow"/>
              <w:lang w:val="en-US"/>
            </w:rPr>
            <w:delText>5.1.3</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Kingdom of Saudi Arabia (SA)</w:delText>
          </w:r>
          <w:r w:rsidDel="00AA6983">
            <w:rPr>
              <w:noProof/>
              <w:webHidden/>
            </w:rPr>
            <w:tab/>
            <w:delText>17</w:delText>
          </w:r>
        </w:del>
      </w:ins>
    </w:p>
    <w:p w14:paraId="49617EBD" w14:textId="7789157D" w:rsidR="00014D00" w:rsidDel="00AA6983" w:rsidRDefault="00014D00">
      <w:pPr>
        <w:pStyle w:val="TOC3"/>
        <w:rPr>
          <w:ins w:id="601" w:author="Author" w:date="2018-01-24T15:12:00Z"/>
          <w:del w:id="602" w:author="Author" w:date="2018-02-26T11:59:00Z"/>
          <w:rFonts w:asciiTheme="minorHAnsi" w:eastAsiaTheme="minorEastAsia" w:hAnsiTheme="minorHAnsi" w:cstheme="minorBidi"/>
          <w:noProof/>
          <w:sz w:val="22"/>
          <w:szCs w:val="22"/>
          <w:lang w:eastAsia="zh-CN"/>
        </w:rPr>
      </w:pPr>
      <w:ins w:id="603" w:author="Author" w:date="2018-01-24T15:12:00Z">
        <w:del w:id="604" w:author="Author" w:date="2018-02-26T11:59:00Z">
          <w:r w:rsidRPr="00D91B11" w:rsidDel="00AA6983">
            <w:rPr>
              <w:rStyle w:val="Hyperlink"/>
              <w:noProof/>
              <w:highlight w:val="yellow"/>
              <w:lang w:val="en-US"/>
            </w:rPr>
            <w:delText>5.1.4</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United States (US)</w:delText>
          </w:r>
          <w:r w:rsidDel="00AA6983">
            <w:rPr>
              <w:noProof/>
              <w:webHidden/>
            </w:rPr>
            <w:tab/>
            <w:delText>18</w:delText>
          </w:r>
        </w:del>
      </w:ins>
    </w:p>
    <w:p w14:paraId="3C47FE0A" w14:textId="4AB4343E" w:rsidR="00014D00" w:rsidDel="00AA6983" w:rsidRDefault="00014D00">
      <w:pPr>
        <w:pStyle w:val="TOC2"/>
        <w:rPr>
          <w:ins w:id="605" w:author="Author" w:date="2018-01-24T15:12:00Z"/>
          <w:del w:id="606" w:author="Author" w:date="2018-02-26T11:59:00Z"/>
          <w:rFonts w:asciiTheme="minorHAnsi" w:eastAsiaTheme="minorEastAsia" w:hAnsiTheme="minorHAnsi" w:cstheme="minorBidi"/>
          <w:noProof/>
          <w:sz w:val="22"/>
          <w:szCs w:val="22"/>
          <w:lang w:eastAsia="zh-CN"/>
        </w:rPr>
      </w:pPr>
      <w:ins w:id="607" w:author="Author" w:date="2018-01-24T15:12:00Z">
        <w:del w:id="608" w:author="Author" w:date="2018-02-26T11:59:00Z">
          <w:r w:rsidRPr="00D91B11" w:rsidDel="00AA6983">
            <w:rPr>
              <w:rStyle w:val="Hyperlink"/>
              <w:noProof/>
              <w:highlight w:val="yellow"/>
              <w:lang w:val="en-US"/>
            </w:rPr>
            <w:delText>5.2</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Global Information</w:delText>
          </w:r>
          <w:r w:rsidDel="00AA6983">
            <w:rPr>
              <w:noProof/>
              <w:webHidden/>
            </w:rPr>
            <w:tab/>
            <w:delText>19</w:delText>
          </w:r>
        </w:del>
      </w:ins>
    </w:p>
    <w:p w14:paraId="30E99642" w14:textId="153ED9BB" w:rsidR="00014D00" w:rsidDel="00AA6983" w:rsidRDefault="00014D00">
      <w:pPr>
        <w:pStyle w:val="TOC3"/>
        <w:rPr>
          <w:ins w:id="609" w:author="Author" w:date="2018-01-24T15:12:00Z"/>
          <w:del w:id="610" w:author="Author" w:date="2018-02-26T11:59:00Z"/>
          <w:rFonts w:asciiTheme="minorHAnsi" w:eastAsiaTheme="minorEastAsia" w:hAnsiTheme="minorHAnsi" w:cstheme="minorBidi"/>
          <w:noProof/>
          <w:sz w:val="22"/>
          <w:szCs w:val="22"/>
          <w:lang w:eastAsia="zh-CN"/>
        </w:rPr>
      </w:pPr>
      <w:ins w:id="611" w:author="Author" w:date="2018-01-24T15:12:00Z">
        <w:del w:id="612" w:author="Author" w:date="2018-02-26T11:59:00Z">
          <w:r w:rsidRPr="00D91B11" w:rsidDel="00AA6983">
            <w:rPr>
              <w:rStyle w:val="Hyperlink"/>
              <w:noProof/>
              <w:highlight w:val="yellow"/>
              <w:lang w:val="en-US"/>
            </w:rPr>
            <w:delText>5.2.1</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United Arab Emirates (AE)</w:delText>
          </w:r>
          <w:r w:rsidDel="00AA6983">
            <w:rPr>
              <w:noProof/>
              <w:webHidden/>
            </w:rPr>
            <w:tab/>
            <w:delText>19</w:delText>
          </w:r>
        </w:del>
      </w:ins>
    </w:p>
    <w:p w14:paraId="0C36268A" w14:textId="32C2BD06" w:rsidR="00014D00" w:rsidDel="00AA6983" w:rsidRDefault="00014D00">
      <w:pPr>
        <w:pStyle w:val="TOC3"/>
        <w:rPr>
          <w:ins w:id="613" w:author="Author" w:date="2018-01-24T15:12:00Z"/>
          <w:del w:id="614" w:author="Author" w:date="2018-02-26T11:59:00Z"/>
          <w:rFonts w:asciiTheme="minorHAnsi" w:eastAsiaTheme="minorEastAsia" w:hAnsiTheme="minorHAnsi" w:cstheme="minorBidi"/>
          <w:noProof/>
          <w:sz w:val="22"/>
          <w:szCs w:val="22"/>
          <w:lang w:eastAsia="zh-CN"/>
        </w:rPr>
      </w:pPr>
      <w:ins w:id="615" w:author="Author" w:date="2018-01-24T15:12:00Z">
        <w:del w:id="616" w:author="Author" w:date="2018-02-26T11:59:00Z">
          <w:r w:rsidRPr="00D91B11" w:rsidDel="00AA6983">
            <w:rPr>
              <w:rStyle w:val="Hyperlink"/>
              <w:noProof/>
              <w:highlight w:val="yellow"/>
              <w:lang w:val="en-US"/>
            </w:rPr>
            <w:delText>5.2.2</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Australia (AU)</w:delText>
          </w:r>
          <w:r w:rsidDel="00AA6983">
            <w:rPr>
              <w:noProof/>
              <w:webHidden/>
            </w:rPr>
            <w:tab/>
            <w:delText>20</w:delText>
          </w:r>
        </w:del>
      </w:ins>
    </w:p>
    <w:p w14:paraId="14713754" w14:textId="2DA856A5" w:rsidR="00014D00" w:rsidDel="00AA6983" w:rsidRDefault="00014D00">
      <w:pPr>
        <w:pStyle w:val="TOC3"/>
        <w:rPr>
          <w:ins w:id="617" w:author="Author" w:date="2018-01-24T15:12:00Z"/>
          <w:del w:id="618" w:author="Author" w:date="2018-02-26T11:59:00Z"/>
          <w:rFonts w:asciiTheme="minorHAnsi" w:eastAsiaTheme="minorEastAsia" w:hAnsiTheme="minorHAnsi" w:cstheme="minorBidi"/>
          <w:noProof/>
          <w:sz w:val="22"/>
          <w:szCs w:val="22"/>
          <w:lang w:eastAsia="zh-CN"/>
        </w:rPr>
      </w:pPr>
      <w:ins w:id="619" w:author="Author" w:date="2018-01-24T15:12:00Z">
        <w:del w:id="620" w:author="Author" w:date="2018-02-26T11:59:00Z">
          <w:r w:rsidRPr="00D91B11" w:rsidDel="00AA6983">
            <w:rPr>
              <w:rStyle w:val="Hyperlink"/>
              <w:noProof/>
              <w:highlight w:val="yellow"/>
              <w:lang w:val="en-US"/>
            </w:rPr>
            <w:delText>5.2.3</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Kingdom of Saudi Arabia (SA)</w:delText>
          </w:r>
          <w:r w:rsidDel="00AA6983">
            <w:rPr>
              <w:noProof/>
              <w:webHidden/>
            </w:rPr>
            <w:tab/>
            <w:delText>20</w:delText>
          </w:r>
        </w:del>
      </w:ins>
    </w:p>
    <w:p w14:paraId="56645806" w14:textId="63620FD1" w:rsidR="00014D00" w:rsidDel="00AA6983" w:rsidRDefault="00014D00">
      <w:pPr>
        <w:pStyle w:val="TOC3"/>
        <w:rPr>
          <w:ins w:id="621" w:author="Author" w:date="2018-01-24T15:12:00Z"/>
          <w:del w:id="622" w:author="Author" w:date="2018-02-26T11:59:00Z"/>
          <w:rFonts w:asciiTheme="minorHAnsi" w:eastAsiaTheme="minorEastAsia" w:hAnsiTheme="minorHAnsi" w:cstheme="minorBidi"/>
          <w:noProof/>
          <w:sz w:val="22"/>
          <w:szCs w:val="22"/>
          <w:lang w:eastAsia="zh-CN"/>
        </w:rPr>
      </w:pPr>
      <w:ins w:id="623" w:author="Author" w:date="2018-01-24T15:12:00Z">
        <w:del w:id="624" w:author="Author" w:date="2018-02-26T11:59:00Z">
          <w:r w:rsidRPr="00D91B11" w:rsidDel="00AA6983">
            <w:rPr>
              <w:rStyle w:val="Hyperlink"/>
              <w:noProof/>
              <w:highlight w:val="yellow"/>
              <w:lang w:val="en-US"/>
            </w:rPr>
            <w:delText>5.2.4</w:delText>
          </w:r>
          <w:r w:rsidDel="00AA6983">
            <w:rPr>
              <w:rFonts w:asciiTheme="minorHAnsi" w:eastAsiaTheme="minorEastAsia" w:hAnsiTheme="minorHAnsi" w:cstheme="minorBidi"/>
              <w:noProof/>
              <w:sz w:val="22"/>
              <w:szCs w:val="22"/>
              <w:lang w:eastAsia="zh-CN"/>
            </w:rPr>
            <w:tab/>
          </w:r>
          <w:r w:rsidRPr="00D91B11" w:rsidDel="00AA6983">
            <w:rPr>
              <w:rStyle w:val="Hyperlink"/>
              <w:noProof/>
              <w:highlight w:val="yellow"/>
              <w:lang w:val="en-US"/>
            </w:rPr>
            <w:delText>United States (US)</w:delText>
          </w:r>
          <w:r w:rsidDel="00AA6983">
            <w:rPr>
              <w:noProof/>
              <w:webHidden/>
            </w:rPr>
            <w:tab/>
            <w:delText>21</w:delText>
          </w:r>
        </w:del>
      </w:ins>
    </w:p>
    <w:p w14:paraId="6291B518" w14:textId="04F73189" w:rsidR="00014D00" w:rsidDel="00AA6983" w:rsidRDefault="00014D00">
      <w:pPr>
        <w:pStyle w:val="TOC1"/>
        <w:rPr>
          <w:ins w:id="625" w:author="Author" w:date="2018-01-24T15:12:00Z"/>
          <w:del w:id="626" w:author="Author" w:date="2018-02-26T11:59:00Z"/>
          <w:rFonts w:asciiTheme="minorHAnsi" w:eastAsiaTheme="minorEastAsia" w:hAnsiTheme="minorHAnsi" w:cstheme="minorBidi"/>
          <w:noProof/>
          <w:sz w:val="22"/>
          <w:szCs w:val="22"/>
          <w:lang w:eastAsia="zh-CN"/>
        </w:rPr>
      </w:pPr>
      <w:ins w:id="627" w:author="Author" w:date="2018-01-24T15:12:00Z">
        <w:del w:id="628" w:author="Author" w:date="2018-02-26T11:59:00Z">
          <w:r w:rsidRPr="00D91B11" w:rsidDel="00AA6983">
            <w:rPr>
              <w:rStyle w:val="Hyperlink"/>
              <w:noProof/>
              <w:lang w:val="en-US"/>
            </w:rPr>
            <w:delText>6</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Appendix</w:delText>
          </w:r>
          <w:r w:rsidDel="00AA6983">
            <w:rPr>
              <w:noProof/>
              <w:webHidden/>
            </w:rPr>
            <w:tab/>
            <w:delText>23</w:delText>
          </w:r>
        </w:del>
      </w:ins>
    </w:p>
    <w:p w14:paraId="0ADD4E89" w14:textId="1BDF1267" w:rsidR="00014D00" w:rsidDel="00AA6983" w:rsidRDefault="00014D00">
      <w:pPr>
        <w:pStyle w:val="TOC2"/>
        <w:rPr>
          <w:ins w:id="629" w:author="Author" w:date="2018-01-24T15:12:00Z"/>
          <w:del w:id="630" w:author="Author" w:date="2018-02-26T11:59:00Z"/>
          <w:rFonts w:asciiTheme="minorHAnsi" w:eastAsiaTheme="minorEastAsia" w:hAnsiTheme="minorHAnsi" w:cstheme="minorBidi"/>
          <w:noProof/>
          <w:sz w:val="22"/>
          <w:szCs w:val="22"/>
          <w:lang w:eastAsia="zh-CN"/>
        </w:rPr>
      </w:pPr>
      <w:ins w:id="631" w:author="Author" w:date="2018-01-24T15:12:00Z">
        <w:del w:id="632" w:author="Author" w:date="2018-02-26T11:59:00Z">
          <w:r w:rsidRPr="00D91B11" w:rsidDel="00AA6983">
            <w:rPr>
              <w:rStyle w:val="Hyperlink"/>
              <w:noProof/>
              <w:lang w:val="en-US"/>
            </w:rPr>
            <w:delText>6.1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Process Chains</w:delText>
          </w:r>
          <w:r w:rsidDel="00AA6983">
            <w:rPr>
              <w:noProof/>
              <w:webHidden/>
            </w:rPr>
            <w:tab/>
            <w:delText>23</w:delText>
          </w:r>
        </w:del>
      </w:ins>
    </w:p>
    <w:p w14:paraId="671A9810" w14:textId="2B6C29C0" w:rsidR="00014D00" w:rsidDel="00AA6983" w:rsidRDefault="00014D00">
      <w:pPr>
        <w:pStyle w:val="TOC3"/>
        <w:rPr>
          <w:ins w:id="633" w:author="Author" w:date="2018-01-24T15:12:00Z"/>
          <w:del w:id="634" w:author="Author" w:date="2018-02-26T11:59:00Z"/>
          <w:rFonts w:asciiTheme="minorHAnsi" w:eastAsiaTheme="minorEastAsia" w:hAnsiTheme="minorHAnsi" w:cstheme="minorBidi"/>
          <w:noProof/>
          <w:sz w:val="22"/>
          <w:szCs w:val="22"/>
          <w:lang w:eastAsia="zh-CN"/>
        </w:rPr>
      </w:pPr>
      <w:ins w:id="635" w:author="Author" w:date="2018-01-24T15:12:00Z">
        <w:del w:id="636" w:author="Author" w:date="2018-02-26T11:59:00Z">
          <w:r w:rsidRPr="00D91B11" w:rsidDel="00AA6983">
            <w:rPr>
              <w:rStyle w:val="Hyperlink"/>
              <w:noProof/>
              <w:lang w:val="en-US"/>
            </w:rPr>
            <w:delText>6.1.1</w:delText>
          </w:r>
          <w:r w:rsidDel="00AA6983">
            <w:rPr>
              <w:rFonts w:asciiTheme="minorHAnsi" w:eastAsiaTheme="minorEastAsia" w:hAnsiTheme="minorHAnsi" w:cstheme="minorBidi"/>
              <w:noProof/>
              <w:sz w:val="22"/>
              <w:szCs w:val="22"/>
              <w:lang w:eastAsia="zh-CN"/>
            </w:rPr>
            <w:tab/>
          </w:r>
          <w:r w:rsidRPr="00D91B11" w:rsidDel="00AA6983">
            <w:rPr>
              <w:rStyle w:val="Hyperlink"/>
              <w:noProof/>
              <w:lang w:val="en-US"/>
            </w:rPr>
            <w:delText>Preceding Processes</w:delText>
          </w:r>
          <w:r w:rsidDel="00AA6983">
            <w:rPr>
              <w:noProof/>
              <w:webHidden/>
            </w:rPr>
            <w:tab/>
            <w:delText>23</w:delText>
          </w:r>
        </w:del>
      </w:ins>
    </w:p>
    <w:p w14:paraId="024883CB" w14:textId="4DF7FC59" w:rsidR="00014D00" w:rsidDel="00AA6983" w:rsidRDefault="00014D00">
      <w:pPr>
        <w:pStyle w:val="TOC3"/>
        <w:rPr>
          <w:ins w:id="637" w:author="Author" w:date="2018-01-24T15:12:00Z"/>
          <w:del w:id="638" w:author="Author" w:date="2018-02-26T11:59:00Z"/>
          <w:rFonts w:asciiTheme="minorHAnsi" w:eastAsiaTheme="minorEastAsia" w:hAnsiTheme="minorHAnsi" w:cstheme="minorBidi"/>
          <w:noProof/>
          <w:sz w:val="22"/>
          <w:szCs w:val="22"/>
          <w:lang w:eastAsia="zh-CN"/>
        </w:rPr>
      </w:pPr>
      <w:ins w:id="639" w:author="Author" w:date="2018-01-24T15:12:00Z">
        <w:del w:id="640" w:author="Author" w:date="2018-02-26T11:59:00Z">
          <w:r w:rsidRPr="00D91B11" w:rsidDel="00AA6983">
            <w:rPr>
              <w:rStyle w:val="Hyperlink"/>
              <w:noProof/>
            </w:rPr>
            <w:delText>6.1.2</w:delText>
          </w:r>
          <w:r w:rsidDel="00AA6983">
            <w:rPr>
              <w:rFonts w:asciiTheme="minorHAnsi" w:eastAsiaTheme="minorEastAsia" w:hAnsiTheme="minorHAnsi" w:cstheme="minorBidi"/>
              <w:noProof/>
              <w:sz w:val="22"/>
              <w:szCs w:val="22"/>
              <w:lang w:eastAsia="zh-CN"/>
            </w:rPr>
            <w:tab/>
          </w:r>
          <w:r w:rsidRPr="00D91B11" w:rsidDel="00AA6983">
            <w:rPr>
              <w:rStyle w:val="Hyperlink"/>
              <w:noProof/>
            </w:rPr>
            <w:delText>Succeeding Processes</w:delText>
          </w:r>
          <w:r w:rsidDel="00AA6983">
            <w:rPr>
              <w:noProof/>
              <w:webHidden/>
            </w:rPr>
            <w:tab/>
            <w:delText>23</w:delText>
          </w:r>
        </w:del>
      </w:ins>
    </w:p>
    <w:p w14:paraId="7F1D6119" w14:textId="58306623" w:rsidR="00AD7BA3" w:rsidDel="00AA6983" w:rsidRDefault="00AD7BA3">
      <w:pPr>
        <w:pStyle w:val="TOC1"/>
        <w:rPr>
          <w:del w:id="641" w:author="Author" w:date="2018-02-26T11:59:00Z"/>
          <w:rFonts w:asciiTheme="minorHAnsi" w:eastAsiaTheme="minorEastAsia" w:hAnsiTheme="minorHAnsi" w:cstheme="minorBidi"/>
          <w:noProof/>
          <w:sz w:val="22"/>
          <w:szCs w:val="22"/>
          <w:lang w:eastAsia="de-DE"/>
        </w:rPr>
      </w:pPr>
      <w:del w:id="642" w:author="Author" w:date="2018-02-26T11:59:00Z">
        <w:r w:rsidRPr="00014D00" w:rsidDel="00AA6983">
          <w:rPr>
            <w:rPrChange w:id="643" w:author="Author" w:date="2018-01-24T15:12:00Z">
              <w:rPr>
                <w:rStyle w:val="Hyperlink"/>
                <w:noProof/>
                <w:lang w:val="en-US"/>
              </w:rPr>
            </w:rPrChange>
          </w:rPr>
          <w:delText>1</w:delText>
        </w:r>
        <w:r w:rsidDel="00AA6983">
          <w:rPr>
            <w:rFonts w:asciiTheme="minorHAnsi" w:eastAsiaTheme="minorEastAsia" w:hAnsiTheme="minorHAnsi" w:cstheme="minorBidi"/>
            <w:noProof/>
            <w:sz w:val="22"/>
            <w:szCs w:val="22"/>
            <w:lang w:eastAsia="de-DE"/>
          </w:rPr>
          <w:tab/>
        </w:r>
        <w:r w:rsidRPr="00014D00" w:rsidDel="00AA6983">
          <w:rPr>
            <w:rPrChange w:id="644" w:author="Author" w:date="2018-01-24T15:12:00Z">
              <w:rPr>
                <w:rStyle w:val="Hyperlink"/>
                <w:noProof/>
                <w:lang w:val="en-US"/>
              </w:rPr>
            </w:rPrChange>
          </w:rPr>
          <w:delText>Purpose</w:delText>
        </w:r>
        <w:r w:rsidDel="00AA6983">
          <w:rPr>
            <w:noProof/>
            <w:webHidden/>
          </w:rPr>
          <w:tab/>
          <w:delText>4</w:delText>
        </w:r>
      </w:del>
    </w:p>
    <w:p w14:paraId="25230940" w14:textId="29AB97C6" w:rsidR="00AD7BA3" w:rsidDel="00AA6983" w:rsidRDefault="00AD7BA3">
      <w:pPr>
        <w:pStyle w:val="TOC2"/>
        <w:rPr>
          <w:del w:id="645" w:author="Author" w:date="2018-02-26T11:59:00Z"/>
          <w:rFonts w:asciiTheme="minorHAnsi" w:eastAsiaTheme="minorEastAsia" w:hAnsiTheme="minorHAnsi" w:cstheme="minorBidi"/>
          <w:noProof/>
          <w:sz w:val="22"/>
          <w:szCs w:val="22"/>
          <w:lang w:eastAsia="de-DE"/>
        </w:rPr>
      </w:pPr>
      <w:del w:id="646" w:author="Author" w:date="2018-02-26T11:59:00Z">
        <w:r w:rsidRPr="00014D00" w:rsidDel="00AA6983">
          <w:rPr>
            <w:rPrChange w:id="647" w:author="Author" w:date="2018-01-24T15:12:00Z">
              <w:rPr>
                <w:rStyle w:val="Hyperlink"/>
                <w:noProof/>
                <w:lang w:val="en-US"/>
              </w:rPr>
            </w:rPrChange>
          </w:rPr>
          <w:delText>1.1</w:delText>
        </w:r>
        <w:r w:rsidDel="00AA6983">
          <w:rPr>
            <w:rFonts w:asciiTheme="minorHAnsi" w:eastAsiaTheme="minorEastAsia" w:hAnsiTheme="minorHAnsi" w:cstheme="minorBidi"/>
            <w:noProof/>
            <w:sz w:val="22"/>
            <w:szCs w:val="22"/>
            <w:lang w:eastAsia="de-DE"/>
          </w:rPr>
          <w:tab/>
        </w:r>
        <w:r w:rsidRPr="00014D00" w:rsidDel="00AA6983">
          <w:rPr>
            <w:rPrChange w:id="648" w:author="Author" w:date="2018-01-24T15:12:00Z">
              <w:rPr>
                <w:rStyle w:val="Hyperlink"/>
                <w:noProof/>
                <w:lang w:val="en-US"/>
              </w:rPr>
            </w:rPrChange>
          </w:rPr>
          <w:delText>Purpose of the Document</w:delText>
        </w:r>
        <w:r w:rsidDel="00AA6983">
          <w:rPr>
            <w:noProof/>
            <w:webHidden/>
          </w:rPr>
          <w:tab/>
          <w:delText>4</w:delText>
        </w:r>
      </w:del>
    </w:p>
    <w:p w14:paraId="4C2697D1" w14:textId="499F9962" w:rsidR="00AD7BA3" w:rsidDel="00AA6983" w:rsidRDefault="00AD7BA3">
      <w:pPr>
        <w:pStyle w:val="TOC2"/>
        <w:rPr>
          <w:del w:id="649" w:author="Author" w:date="2018-02-26T11:59:00Z"/>
          <w:rFonts w:asciiTheme="minorHAnsi" w:eastAsiaTheme="minorEastAsia" w:hAnsiTheme="minorHAnsi" w:cstheme="minorBidi"/>
          <w:noProof/>
          <w:sz w:val="22"/>
          <w:szCs w:val="22"/>
          <w:lang w:eastAsia="de-DE"/>
        </w:rPr>
      </w:pPr>
      <w:del w:id="650" w:author="Author" w:date="2018-02-26T11:59:00Z">
        <w:r w:rsidRPr="00014D00" w:rsidDel="00AA6983">
          <w:rPr>
            <w:rPrChange w:id="651" w:author="Author" w:date="2018-01-24T15:12:00Z">
              <w:rPr>
                <w:rStyle w:val="Hyperlink"/>
                <w:noProof/>
                <w:lang w:val="en-US"/>
              </w:rPr>
            </w:rPrChange>
          </w:rPr>
          <w:delText>1.2</w:delText>
        </w:r>
        <w:r w:rsidDel="00AA6983">
          <w:rPr>
            <w:rFonts w:asciiTheme="minorHAnsi" w:eastAsiaTheme="minorEastAsia" w:hAnsiTheme="minorHAnsi" w:cstheme="minorBidi"/>
            <w:noProof/>
            <w:sz w:val="22"/>
            <w:szCs w:val="22"/>
            <w:lang w:eastAsia="de-DE"/>
          </w:rPr>
          <w:tab/>
        </w:r>
        <w:r w:rsidRPr="00014D00" w:rsidDel="00AA6983">
          <w:rPr>
            <w:rPrChange w:id="652" w:author="Author" w:date="2018-01-24T15:12:00Z">
              <w:rPr>
                <w:rStyle w:val="Hyperlink"/>
                <w:noProof/>
                <w:lang w:val="en-US"/>
              </w:rPr>
            </w:rPrChange>
          </w:rPr>
          <w:delText>Purpose of Manage Dependents</w:delText>
        </w:r>
        <w:r w:rsidDel="00AA6983">
          <w:rPr>
            <w:noProof/>
            <w:webHidden/>
          </w:rPr>
          <w:tab/>
          <w:delText>4</w:delText>
        </w:r>
      </w:del>
    </w:p>
    <w:p w14:paraId="7F9B1645" w14:textId="35A51E4E" w:rsidR="00AD7BA3" w:rsidDel="00AA6983" w:rsidRDefault="00AD7BA3">
      <w:pPr>
        <w:pStyle w:val="TOC1"/>
        <w:rPr>
          <w:del w:id="653" w:author="Author" w:date="2018-02-26T11:59:00Z"/>
          <w:rFonts w:asciiTheme="minorHAnsi" w:eastAsiaTheme="minorEastAsia" w:hAnsiTheme="minorHAnsi" w:cstheme="minorBidi"/>
          <w:noProof/>
          <w:sz w:val="22"/>
          <w:szCs w:val="22"/>
          <w:lang w:eastAsia="de-DE"/>
        </w:rPr>
      </w:pPr>
      <w:del w:id="654" w:author="Author" w:date="2018-02-26T11:59:00Z">
        <w:r w:rsidRPr="00014D00" w:rsidDel="00AA6983">
          <w:rPr>
            <w:rPrChange w:id="655" w:author="Author" w:date="2018-01-24T15:12:00Z">
              <w:rPr>
                <w:rStyle w:val="Hyperlink"/>
                <w:noProof/>
                <w:lang w:val="en-US"/>
              </w:rPr>
            </w:rPrChange>
          </w:rPr>
          <w:delText>2</w:delText>
        </w:r>
        <w:r w:rsidDel="00AA6983">
          <w:rPr>
            <w:rFonts w:asciiTheme="minorHAnsi" w:eastAsiaTheme="minorEastAsia" w:hAnsiTheme="minorHAnsi" w:cstheme="minorBidi"/>
            <w:noProof/>
            <w:sz w:val="22"/>
            <w:szCs w:val="22"/>
            <w:lang w:eastAsia="de-DE"/>
          </w:rPr>
          <w:tab/>
        </w:r>
        <w:r w:rsidRPr="00014D00" w:rsidDel="00AA6983">
          <w:rPr>
            <w:rPrChange w:id="656" w:author="Author" w:date="2018-01-24T15:12:00Z">
              <w:rPr>
                <w:rStyle w:val="Hyperlink"/>
                <w:noProof/>
                <w:lang w:val="en-US"/>
              </w:rPr>
            </w:rPrChange>
          </w:rPr>
          <w:delText>Prerequisites</w:delText>
        </w:r>
        <w:r w:rsidDel="00AA6983">
          <w:rPr>
            <w:noProof/>
            <w:webHidden/>
          </w:rPr>
          <w:tab/>
          <w:delText>5</w:delText>
        </w:r>
      </w:del>
    </w:p>
    <w:p w14:paraId="7BB2641A" w14:textId="4D929C41" w:rsidR="00AD7BA3" w:rsidDel="00AA6983" w:rsidRDefault="00AD7BA3">
      <w:pPr>
        <w:pStyle w:val="TOC2"/>
        <w:rPr>
          <w:del w:id="657" w:author="Author" w:date="2018-02-26T11:59:00Z"/>
          <w:rFonts w:asciiTheme="minorHAnsi" w:eastAsiaTheme="minorEastAsia" w:hAnsiTheme="minorHAnsi" w:cstheme="minorBidi"/>
          <w:noProof/>
          <w:sz w:val="22"/>
          <w:szCs w:val="22"/>
          <w:lang w:eastAsia="de-DE"/>
        </w:rPr>
      </w:pPr>
      <w:del w:id="658" w:author="Author" w:date="2018-02-26T11:59:00Z">
        <w:r w:rsidRPr="00014D00" w:rsidDel="00AA6983">
          <w:rPr>
            <w:rPrChange w:id="659" w:author="Author" w:date="2018-01-24T15:12:00Z">
              <w:rPr>
                <w:rStyle w:val="Hyperlink"/>
                <w:noProof/>
                <w:lang w:val="en-US"/>
              </w:rPr>
            </w:rPrChange>
          </w:rPr>
          <w:delText>2.1</w:delText>
        </w:r>
        <w:r w:rsidDel="00AA6983">
          <w:rPr>
            <w:rFonts w:asciiTheme="minorHAnsi" w:eastAsiaTheme="minorEastAsia" w:hAnsiTheme="minorHAnsi" w:cstheme="minorBidi"/>
            <w:noProof/>
            <w:sz w:val="22"/>
            <w:szCs w:val="22"/>
            <w:lang w:eastAsia="de-DE"/>
          </w:rPr>
          <w:tab/>
        </w:r>
        <w:r w:rsidRPr="00014D00" w:rsidDel="00AA6983">
          <w:rPr>
            <w:rPrChange w:id="660" w:author="Author" w:date="2018-01-24T15:12:00Z">
              <w:rPr>
                <w:rStyle w:val="Hyperlink"/>
                <w:noProof/>
                <w:lang w:val="en-US"/>
              </w:rPr>
            </w:rPrChange>
          </w:rPr>
          <w:delText>Configuration</w:delText>
        </w:r>
        <w:r w:rsidDel="00AA6983">
          <w:rPr>
            <w:noProof/>
            <w:webHidden/>
          </w:rPr>
          <w:tab/>
          <w:delText>5</w:delText>
        </w:r>
      </w:del>
    </w:p>
    <w:p w14:paraId="05B73036" w14:textId="322A07A8" w:rsidR="00AD7BA3" w:rsidDel="00AA6983" w:rsidRDefault="00AD7BA3">
      <w:pPr>
        <w:pStyle w:val="TOC2"/>
        <w:rPr>
          <w:del w:id="661" w:author="Author" w:date="2018-02-26T11:59:00Z"/>
          <w:rFonts w:asciiTheme="minorHAnsi" w:eastAsiaTheme="minorEastAsia" w:hAnsiTheme="minorHAnsi" w:cstheme="minorBidi"/>
          <w:noProof/>
          <w:sz w:val="22"/>
          <w:szCs w:val="22"/>
          <w:lang w:eastAsia="de-DE"/>
        </w:rPr>
      </w:pPr>
      <w:del w:id="662" w:author="Author" w:date="2018-02-26T11:59:00Z">
        <w:r w:rsidRPr="00014D00" w:rsidDel="00AA6983">
          <w:rPr>
            <w:rPrChange w:id="663" w:author="Author" w:date="2018-01-24T15:12:00Z">
              <w:rPr>
                <w:rStyle w:val="Hyperlink"/>
                <w:noProof/>
                <w:lang w:val="en-US"/>
              </w:rPr>
            </w:rPrChange>
          </w:rPr>
          <w:delText>2.2</w:delText>
        </w:r>
        <w:r w:rsidDel="00AA6983">
          <w:rPr>
            <w:rFonts w:asciiTheme="minorHAnsi" w:eastAsiaTheme="minorEastAsia" w:hAnsiTheme="minorHAnsi" w:cstheme="minorBidi"/>
            <w:noProof/>
            <w:sz w:val="22"/>
            <w:szCs w:val="22"/>
            <w:lang w:eastAsia="de-DE"/>
          </w:rPr>
          <w:tab/>
        </w:r>
        <w:r w:rsidRPr="00014D00" w:rsidDel="00AA6983">
          <w:rPr>
            <w:rPrChange w:id="664" w:author="Author" w:date="2018-01-24T15:12:00Z">
              <w:rPr>
                <w:rStyle w:val="Hyperlink"/>
                <w:noProof/>
                <w:lang w:val="en-US"/>
              </w:rPr>
            </w:rPrChange>
          </w:rPr>
          <w:delText>System Access</w:delText>
        </w:r>
        <w:r w:rsidDel="00AA6983">
          <w:rPr>
            <w:noProof/>
            <w:webHidden/>
          </w:rPr>
          <w:tab/>
          <w:delText>5</w:delText>
        </w:r>
      </w:del>
    </w:p>
    <w:p w14:paraId="5FC13758" w14:textId="3199EFB2" w:rsidR="00AD7BA3" w:rsidDel="00AA6983" w:rsidRDefault="00AD7BA3">
      <w:pPr>
        <w:pStyle w:val="TOC2"/>
        <w:rPr>
          <w:del w:id="665" w:author="Author" w:date="2018-02-26T11:59:00Z"/>
          <w:rFonts w:asciiTheme="minorHAnsi" w:eastAsiaTheme="minorEastAsia" w:hAnsiTheme="minorHAnsi" w:cstheme="minorBidi"/>
          <w:noProof/>
          <w:sz w:val="22"/>
          <w:szCs w:val="22"/>
          <w:lang w:eastAsia="de-DE"/>
        </w:rPr>
      </w:pPr>
      <w:del w:id="666" w:author="Author" w:date="2018-02-26T11:59:00Z">
        <w:r w:rsidRPr="00014D00" w:rsidDel="00AA6983">
          <w:rPr>
            <w:rPrChange w:id="667" w:author="Author" w:date="2018-01-24T15:12:00Z">
              <w:rPr>
                <w:rStyle w:val="Hyperlink"/>
                <w:noProof/>
                <w:lang w:val="en-US"/>
              </w:rPr>
            </w:rPrChange>
          </w:rPr>
          <w:lastRenderedPageBreak/>
          <w:delText>2.3</w:delText>
        </w:r>
        <w:r w:rsidDel="00AA6983">
          <w:rPr>
            <w:rFonts w:asciiTheme="minorHAnsi" w:eastAsiaTheme="minorEastAsia" w:hAnsiTheme="minorHAnsi" w:cstheme="minorBidi"/>
            <w:noProof/>
            <w:sz w:val="22"/>
            <w:szCs w:val="22"/>
            <w:lang w:eastAsia="de-DE"/>
          </w:rPr>
          <w:tab/>
        </w:r>
        <w:r w:rsidRPr="00014D00" w:rsidDel="00AA6983">
          <w:rPr>
            <w:rPrChange w:id="668" w:author="Author" w:date="2018-01-24T15:12:00Z">
              <w:rPr>
                <w:rStyle w:val="Hyperlink"/>
                <w:noProof/>
                <w:lang w:val="en-US"/>
              </w:rPr>
            </w:rPrChange>
          </w:rPr>
          <w:delText>Roles</w:delText>
        </w:r>
        <w:r w:rsidDel="00AA6983">
          <w:rPr>
            <w:noProof/>
            <w:webHidden/>
          </w:rPr>
          <w:tab/>
          <w:delText>5</w:delText>
        </w:r>
      </w:del>
    </w:p>
    <w:p w14:paraId="12751FDC" w14:textId="5E8B4E57" w:rsidR="00AD7BA3" w:rsidDel="00AA6983" w:rsidRDefault="00AD7BA3">
      <w:pPr>
        <w:pStyle w:val="TOC2"/>
        <w:rPr>
          <w:del w:id="669" w:author="Author" w:date="2018-02-26T11:59:00Z"/>
          <w:rFonts w:asciiTheme="minorHAnsi" w:eastAsiaTheme="minorEastAsia" w:hAnsiTheme="minorHAnsi" w:cstheme="minorBidi"/>
          <w:noProof/>
          <w:sz w:val="22"/>
          <w:szCs w:val="22"/>
          <w:lang w:eastAsia="de-DE"/>
        </w:rPr>
      </w:pPr>
      <w:del w:id="670" w:author="Author" w:date="2018-02-26T11:59:00Z">
        <w:r w:rsidRPr="00014D00" w:rsidDel="00AA6983">
          <w:rPr>
            <w:rPrChange w:id="671" w:author="Author" w:date="2018-01-24T15:12:00Z">
              <w:rPr>
                <w:rStyle w:val="Hyperlink"/>
                <w:noProof/>
                <w:lang w:val="en-US"/>
              </w:rPr>
            </w:rPrChange>
          </w:rPr>
          <w:delText>2.4</w:delText>
        </w:r>
        <w:r w:rsidDel="00AA6983">
          <w:rPr>
            <w:rFonts w:asciiTheme="minorHAnsi" w:eastAsiaTheme="minorEastAsia" w:hAnsiTheme="minorHAnsi" w:cstheme="minorBidi"/>
            <w:noProof/>
            <w:sz w:val="22"/>
            <w:szCs w:val="22"/>
            <w:lang w:eastAsia="de-DE"/>
          </w:rPr>
          <w:tab/>
        </w:r>
        <w:r w:rsidRPr="00014D00" w:rsidDel="00AA6983">
          <w:rPr>
            <w:rPrChange w:id="672" w:author="Author" w:date="2018-01-24T15:12:00Z">
              <w:rPr>
                <w:rStyle w:val="Hyperlink"/>
                <w:noProof/>
                <w:lang w:val="en-US"/>
              </w:rPr>
            </w:rPrChange>
          </w:rPr>
          <w:delText>Master Data, Organizational Data, and Other Data</w:delText>
        </w:r>
        <w:r w:rsidDel="00AA6983">
          <w:rPr>
            <w:noProof/>
            <w:webHidden/>
          </w:rPr>
          <w:tab/>
          <w:delText>6</w:delText>
        </w:r>
      </w:del>
    </w:p>
    <w:p w14:paraId="3253FC30" w14:textId="073FAD09" w:rsidR="00AD7BA3" w:rsidDel="00AA6983" w:rsidRDefault="00AD7BA3">
      <w:pPr>
        <w:pStyle w:val="TOC2"/>
        <w:rPr>
          <w:del w:id="673" w:author="Author" w:date="2018-02-26T11:59:00Z"/>
          <w:rFonts w:asciiTheme="minorHAnsi" w:eastAsiaTheme="minorEastAsia" w:hAnsiTheme="minorHAnsi" w:cstheme="minorBidi"/>
          <w:noProof/>
          <w:sz w:val="22"/>
          <w:szCs w:val="22"/>
          <w:lang w:eastAsia="de-DE"/>
        </w:rPr>
      </w:pPr>
      <w:del w:id="674" w:author="Author" w:date="2018-02-26T11:59:00Z">
        <w:r w:rsidRPr="00014D00" w:rsidDel="00AA6983">
          <w:rPr>
            <w:rPrChange w:id="675" w:author="Author" w:date="2018-01-24T15:12:00Z">
              <w:rPr>
                <w:rStyle w:val="Hyperlink"/>
                <w:noProof/>
                <w:lang w:val="en-US"/>
              </w:rPr>
            </w:rPrChange>
          </w:rPr>
          <w:delText>2.5</w:delText>
        </w:r>
        <w:r w:rsidDel="00AA6983">
          <w:rPr>
            <w:rFonts w:asciiTheme="minorHAnsi" w:eastAsiaTheme="minorEastAsia" w:hAnsiTheme="minorHAnsi" w:cstheme="minorBidi"/>
            <w:noProof/>
            <w:sz w:val="22"/>
            <w:szCs w:val="22"/>
            <w:lang w:eastAsia="de-DE"/>
          </w:rPr>
          <w:tab/>
        </w:r>
        <w:r w:rsidRPr="00014D00" w:rsidDel="00AA6983">
          <w:rPr>
            <w:rPrChange w:id="676" w:author="Author" w:date="2018-01-24T15:12:00Z">
              <w:rPr>
                <w:rStyle w:val="Hyperlink"/>
                <w:noProof/>
                <w:lang w:val="en-US"/>
              </w:rPr>
            </w:rPrChange>
          </w:rPr>
          <w:delText>Business Conditions</w:delText>
        </w:r>
        <w:r w:rsidDel="00AA6983">
          <w:rPr>
            <w:noProof/>
            <w:webHidden/>
          </w:rPr>
          <w:tab/>
          <w:delText>6</w:delText>
        </w:r>
      </w:del>
    </w:p>
    <w:p w14:paraId="5AFE78EE" w14:textId="660C9841" w:rsidR="00AD7BA3" w:rsidDel="00AA6983" w:rsidRDefault="00AD7BA3">
      <w:pPr>
        <w:pStyle w:val="TOC1"/>
        <w:rPr>
          <w:del w:id="677" w:author="Author" w:date="2018-02-26T11:59:00Z"/>
          <w:rFonts w:asciiTheme="minorHAnsi" w:eastAsiaTheme="minorEastAsia" w:hAnsiTheme="minorHAnsi" w:cstheme="minorBidi"/>
          <w:noProof/>
          <w:sz w:val="22"/>
          <w:szCs w:val="22"/>
          <w:lang w:eastAsia="de-DE"/>
        </w:rPr>
      </w:pPr>
      <w:del w:id="678" w:author="Author" w:date="2018-02-26T11:59:00Z">
        <w:r w:rsidRPr="00014D00" w:rsidDel="00AA6983">
          <w:rPr>
            <w:rPrChange w:id="679" w:author="Author" w:date="2018-01-24T15:12:00Z">
              <w:rPr>
                <w:rStyle w:val="Hyperlink"/>
                <w:noProof/>
                <w:lang w:val="en-US"/>
              </w:rPr>
            </w:rPrChange>
          </w:rPr>
          <w:delText>3</w:delText>
        </w:r>
        <w:r w:rsidDel="00AA6983">
          <w:rPr>
            <w:rFonts w:asciiTheme="minorHAnsi" w:eastAsiaTheme="minorEastAsia" w:hAnsiTheme="minorHAnsi" w:cstheme="minorBidi"/>
            <w:noProof/>
            <w:sz w:val="22"/>
            <w:szCs w:val="22"/>
            <w:lang w:eastAsia="de-DE"/>
          </w:rPr>
          <w:tab/>
        </w:r>
        <w:r w:rsidRPr="00014D00" w:rsidDel="00AA6983">
          <w:rPr>
            <w:rPrChange w:id="680" w:author="Author" w:date="2018-01-24T15:12:00Z">
              <w:rPr>
                <w:rStyle w:val="Hyperlink"/>
                <w:noProof/>
                <w:lang w:val="en-US"/>
              </w:rPr>
            </w:rPrChange>
          </w:rPr>
          <w:delText>Overview Table</w:delText>
        </w:r>
        <w:r w:rsidDel="00AA6983">
          <w:rPr>
            <w:noProof/>
            <w:webHidden/>
          </w:rPr>
          <w:tab/>
          <w:delText>7</w:delText>
        </w:r>
      </w:del>
    </w:p>
    <w:p w14:paraId="6F7224D7" w14:textId="69FBF730" w:rsidR="00AD7BA3" w:rsidDel="00AA6983" w:rsidRDefault="00AD7BA3">
      <w:pPr>
        <w:pStyle w:val="TOC1"/>
        <w:rPr>
          <w:del w:id="681" w:author="Author" w:date="2018-02-26T11:59:00Z"/>
          <w:rFonts w:asciiTheme="minorHAnsi" w:eastAsiaTheme="minorEastAsia" w:hAnsiTheme="minorHAnsi" w:cstheme="minorBidi"/>
          <w:noProof/>
          <w:sz w:val="22"/>
          <w:szCs w:val="22"/>
          <w:lang w:eastAsia="de-DE"/>
        </w:rPr>
      </w:pPr>
      <w:del w:id="682" w:author="Author" w:date="2018-02-26T11:59:00Z">
        <w:r w:rsidRPr="00014D00" w:rsidDel="00AA6983">
          <w:rPr>
            <w:rPrChange w:id="683" w:author="Author" w:date="2018-01-24T15:12:00Z">
              <w:rPr>
                <w:rStyle w:val="Hyperlink"/>
                <w:noProof/>
                <w:lang w:val="en-US"/>
              </w:rPr>
            </w:rPrChange>
          </w:rPr>
          <w:delText>4</w:delText>
        </w:r>
        <w:r w:rsidDel="00AA6983">
          <w:rPr>
            <w:rFonts w:asciiTheme="minorHAnsi" w:eastAsiaTheme="minorEastAsia" w:hAnsiTheme="minorHAnsi" w:cstheme="minorBidi"/>
            <w:noProof/>
            <w:sz w:val="22"/>
            <w:szCs w:val="22"/>
            <w:lang w:eastAsia="de-DE"/>
          </w:rPr>
          <w:tab/>
        </w:r>
        <w:r w:rsidRPr="00014D00" w:rsidDel="00AA6983">
          <w:rPr>
            <w:rPrChange w:id="684" w:author="Author" w:date="2018-01-24T15:12:00Z">
              <w:rPr>
                <w:rStyle w:val="Hyperlink"/>
                <w:noProof/>
                <w:lang w:val="en-US"/>
              </w:rPr>
            </w:rPrChange>
          </w:rPr>
          <w:delText>Testing the Process Steps</w:delText>
        </w:r>
        <w:r w:rsidDel="00AA6983">
          <w:rPr>
            <w:noProof/>
            <w:webHidden/>
          </w:rPr>
          <w:tab/>
          <w:delText>8</w:delText>
        </w:r>
      </w:del>
    </w:p>
    <w:p w14:paraId="08FC38E8" w14:textId="6BAA9C72" w:rsidR="00AD7BA3" w:rsidDel="00AA6983" w:rsidRDefault="00AD7BA3">
      <w:pPr>
        <w:pStyle w:val="TOC2"/>
        <w:rPr>
          <w:del w:id="685" w:author="Author" w:date="2018-02-26T11:59:00Z"/>
          <w:rFonts w:asciiTheme="minorHAnsi" w:eastAsiaTheme="minorEastAsia" w:hAnsiTheme="minorHAnsi" w:cstheme="minorBidi"/>
          <w:noProof/>
          <w:sz w:val="22"/>
          <w:szCs w:val="22"/>
          <w:lang w:eastAsia="de-DE"/>
        </w:rPr>
      </w:pPr>
      <w:del w:id="686" w:author="Author" w:date="2018-02-26T11:59:00Z">
        <w:r w:rsidRPr="00014D00" w:rsidDel="00AA6983">
          <w:rPr>
            <w:rPrChange w:id="687" w:author="Author" w:date="2018-01-24T15:12:00Z">
              <w:rPr>
                <w:rStyle w:val="Hyperlink"/>
                <w:noProof/>
                <w:lang w:val="en-US"/>
              </w:rPr>
            </w:rPrChange>
          </w:rPr>
          <w:delText>4.1</w:delText>
        </w:r>
        <w:r w:rsidDel="00AA6983">
          <w:rPr>
            <w:rFonts w:asciiTheme="minorHAnsi" w:eastAsiaTheme="minorEastAsia" w:hAnsiTheme="minorHAnsi" w:cstheme="minorBidi"/>
            <w:noProof/>
            <w:sz w:val="22"/>
            <w:szCs w:val="22"/>
            <w:lang w:eastAsia="de-DE"/>
          </w:rPr>
          <w:tab/>
        </w:r>
        <w:r w:rsidRPr="00014D00" w:rsidDel="00AA6983">
          <w:rPr>
            <w:rPrChange w:id="688" w:author="Author" w:date="2018-01-24T15:12:00Z">
              <w:rPr>
                <w:rStyle w:val="Hyperlink"/>
                <w:noProof/>
                <w:lang w:val="en-US"/>
              </w:rPr>
            </w:rPrChange>
          </w:rPr>
          <w:delText>Maintaining Dependents Data</w:delText>
        </w:r>
        <w:r w:rsidDel="00AA6983">
          <w:rPr>
            <w:noProof/>
            <w:webHidden/>
          </w:rPr>
          <w:tab/>
          <w:delText>8</w:delText>
        </w:r>
      </w:del>
    </w:p>
    <w:p w14:paraId="4F1FC5DE" w14:textId="42668B02" w:rsidR="00AD7BA3" w:rsidDel="00AA6983" w:rsidRDefault="00AD7BA3">
      <w:pPr>
        <w:pStyle w:val="TOC1"/>
        <w:rPr>
          <w:del w:id="689" w:author="Author" w:date="2018-02-26T11:59:00Z"/>
          <w:rFonts w:asciiTheme="minorHAnsi" w:eastAsiaTheme="minorEastAsia" w:hAnsiTheme="minorHAnsi" w:cstheme="minorBidi"/>
          <w:noProof/>
          <w:sz w:val="22"/>
          <w:szCs w:val="22"/>
          <w:lang w:eastAsia="de-DE"/>
        </w:rPr>
      </w:pPr>
      <w:del w:id="690" w:author="Author" w:date="2018-02-26T11:59:00Z">
        <w:r w:rsidRPr="00014D00" w:rsidDel="00AA6983">
          <w:rPr>
            <w:highlight w:val="yellow"/>
            <w:rPrChange w:id="691" w:author="Author" w:date="2018-01-24T15:12:00Z">
              <w:rPr>
                <w:rStyle w:val="Hyperlink"/>
                <w:noProof/>
                <w:highlight w:val="yellow"/>
                <w:lang w:val="en-US"/>
              </w:rPr>
            </w:rPrChange>
          </w:rPr>
          <w:delText>5</w:delText>
        </w:r>
        <w:r w:rsidDel="00AA6983">
          <w:rPr>
            <w:rFonts w:asciiTheme="minorHAnsi" w:eastAsiaTheme="minorEastAsia" w:hAnsiTheme="minorHAnsi" w:cstheme="minorBidi"/>
            <w:noProof/>
            <w:sz w:val="22"/>
            <w:szCs w:val="22"/>
            <w:lang w:eastAsia="de-DE"/>
          </w:rPr>
          <w:tab/>
        </w:r>
        <w:r w:rsidRPr="00014D00" w:rsidDel="00AA6983">
          <w:rPr>
            <w:highlight w:val="yellow"/>
            <w:rPrChange w:id="692" w:author="Author" w:date="2018-01-24T15:12:00Z">
              <w:rPr>
                <w:rStyle w:val="Hyperlink"/>
                <w:noProof/>
                <w:highlight w:val="yellow"/>
                <w:lang w:val="en-US"/>
              </w:rPr>
            </w:rPrChange>
          </w:rPr>
          <w:delText>Country-Specific Fields</w:delText>
        </w:r>
        <w:r w:rsidDel="00AA6983">
          <w:rPr>
            <w:noProof/>
            <w:webHidden/>
          </w:rPr>
          <w:tab/>
          <w:delText>17</w:delText>
        </w:r>
      </w:del>
    </w:p>
    <w:p w14:paraId="10F6A839" w14:textId="3FA62BCB" w:rsidR="00AD7BA3" w:rsidDel="00AA6983" w:rsidRDefault="00AD7BA3">
      <w:pPr>
        <w:pStyle w:val="TOC2"/>
        <w:rPr>
          <w:del w:id="693" w:author="Author" w:date="2018-02-26T11:59:00Z"/>
          <w:rFonts w:asciiTheme="minorHAnsi" w:eastAsiaTheme="minorEastAsia" w:hAnsiTheme="minorHAnsi" w:cstheme="minorBidi"/>
          <w:noProof/>
          <w:sz w:val="22"/>
          <w:szCs w:val="22"/>
          <w:lang w:eastAsia="de-DE"/>
        </w:rPr>
      </w:pPr>
      <w:del w:id="694" w:author="Author" w:date="2018-02-26T11:59:00Z">
        <w:r w:rsidRPr="00014D00" w:rsidDel="00AA6983">
          <w:rPr>
            <w:highlight w:val="yellow"/>
            <w:rPrChange w:id="695" w:author="Author" w:date="2018-01-24T15:12:00Z">
              <w:rPr>
                <w:rStyle w:val="Hyperlink"/>
                <w:noProof/>
                <w:highlight w:val="yellow"/>
                <w:lang w:val="en-US"/>
              </w:rPr>
            </w:rPrChange>
          </w:rPr>
          <w:delText>5.1</w:delText>
        </w:r>
        <w:r w:rsidDel="00AA6983">
          <w:rPr>
            <w:rFonts w:asciiTheme="minorHAnsi" w:eastAsiaTheme="minorEastAsia" w:hAnsiTheme="minorHAnsi" w:cstheme="minorBidi"/>
            <w:noProof/>
            <w:sz w:val="22"/>
            <w:szCs w:val="22"/>
            <w:lang w:eastAsia="de-DE"/>
          </w:rPr>
          <w:tab/>
        </w:r>
        <w:r w:rsidRPr="00014D00" w:rsidDel="00AA6983">
          <w:rPr>
            <w:highlight w:val="yellow"/>
            <w:rPrChange w:id="696" w:author="Author" w:date="2018-01-24T15:12:00Z">
              <w:rPr>
                <w:rStyle w:val="Hyperlink"/>
                <w:noProof/>
                <w:highlight w:val="yellow"/>
                <w:lang w:val="en-US"/>
              </w:rPr>
            </w:rPrChange>
          </w:rPr>
          <w:delText>Home Address</w:delText>
        </w:r>
        <w:r w:rsidDel="00AA6983">
          <w:rPr>
            <w:noProof/>
            <w:webHidden/>
          </w:rPr>
          <w:tab/>
          <w:delText>17</w:delText>
        </w:r>
      </w:del>
    </w:p>
    <w:p w14:paraId="61A04CA0" w14:textId="538ADC09" w:rsidR="00AD7BA3" w:rsidDel="00AA6983" w:rsidRDefault="00AD7BA3">
      <w:pPr>
        <w:pStyle w:val="TOC3"/>
        <w:rPr>
          <w:del w:id="697" w:author="Author" w:date="2018-02-26T11:59:00Z"/>
          <w:rFonts w:asciiTheme="minorHAnsi" w:eastAsiaTheme="minorEastAsia" w:hAnsiTheme="minorHAnsi" w:cstheme="minorBidi"/>
          <w:noProof/>
          <w:sz w:val="22"/>
          <w:szCs w:val="22"/>
          <w:lang w:eastAsia="de-DE"/>
        </w:rPr>
      </w:pPr>
      <w:del w:id="698" w:author="Author" w:date="2018-02-26T11:59:00Z">
        <w:r w:rsidRPr="00014D00" w:rsidDel="00AA6983">
          <w:rPr>
            <w:highlight w:val="yellow"/>
            <w:rPrChange w:id="699" w:author="Author" w:date="2018-01-24T15:12:00Z">
              <w:rPr>
                <w:rStyle w:val="Hyperlink"/>
                <w:noProof/>
                <w:highlight w:val="yellow"/>
                <w:lang w:val="en-US"/>
              </w:rPr>
            </w:rPrChange>
          </w:rPr>
          <w:delText>5.1.1</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00" w:author="Author" w:date="2018-01-24T15:12:00Z">
              <w:rPr>
                <w:rStyle w:val="Hyperlink"/>
                <w:noProof/>
                <w:highlight w:val="yellow"/>
                <w:lang w:val="en-US"/>
              </w:rPr>
            </w:rPrChange>
          </w:rPr>
          <w:delText>United Arab Emirates (AE)</w:delText>
        </w:r>
        <w:r w:rsidDel="00AA6983">
          <w:rPr>
            <w:noProof/>
            <w:webHidden/>
          </w:rPr>
          <w:tab/>
          <w:delText>17</w:delText>
        </w:r>
      </w:del>
    </w:p>
    <w:p w14:paraId="5DA87F9F" w14:textId="7F5F1B05" w:rsidR="00AD7BA3" w:rsidDel="00AA6983" w:rsidRDefault="00AD7BA3">
      <w:pPr>
        <w:pStyle w:val="TOC3"/>
        <w:rPr>
          <w:del w:id="701" w:author="Author" w:date="2018-02-26T11:59:00Z"/>
          <w:rFonts w:asciiTheme="minorHAnsi" w:eastAsiaTheme="minorEastAsia" w:hAnsiTheme="minorHAnsi" w:cstheme="minorBidi"/>
          <w:noProof/>
          <w:sz w:val="22"/>
          <w:szCs w:val="22"/>
          <w:lang w:eastAsia="de-DE"/>
        </w:rPr>
      </w:pPr>
      <w:del w:id="702" w:author="Author" w:date="2018-02-26T11:59:00Z">
        <w:r w:rsidRPr="00014D00" w:rsidDel="00AA6983">
          <w:rPr>
            <w:highlight w:val="yellow"/>
            <w:rPrChange w:id="703" w:author="Author" w:date="2018-01-24T15:12:00Z">
              <w:rPr>
                <w:rStyle w:val="Hyperlink"/>
                <w:noProof/>
                <w:highlight w:val="yellow"/>
                <w:lang w:val="en-US"/>
              </w:rPr>
            </w:rPrChange>
          </w:rPr>
          <w:delText>5.1.2</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04" w:author="Author" w:date="2018-01-24T15:12:00Z">
              <w:rPr>
                <w:rStyle w:val="Hyperlink"/>
                <w:noProof/>
                <w:highlight w:val="yellow"/>
                <w:lang w:val="en-US"/>
              </w:rPr>
            </w:rPrChange>
          </w:rPr>
          <w:delText>Australia (AU)</w:delText>
        </w:r>
        <w:r w:rsidDel="00AA6983">
          <w:rPr>
            <w:noProof/>
            <w:webHidden/>
          </w:rPr>
          <w:tab/>
          <w:delText>18</w:delText>
        </w:r>
      </w:del>
    </w:p>
    <w:p w14:paraId="2434ED60" w14:textId="56939601" w:rsidR="00AD7BA3" w:rsidDel="00AA6983" w:rsidRDefault="00AD7BA3">
      <w:pPr>
        <w:pStyle w:val="TOC3"/>
        <w:rPr>
          <w:del w:id="705" w:author="Author" w:date="2018-02-26T11:59:00Z"/>
          <w:rFonts w:asciiTheme="minorHAnsi" w:eastAsiaTheme="minorEastAsia" w:hAnsiTheme="minorHAnsi" w:cstheme="minorBidi"/>
          <w:noProof/>
          <w:sz w:val="22"/>
          <w:szCs w:val="22"/>
          <w:lang w:eastAsia="de-DE"/>
        </w:rPr>
      </w:pPr>
      <w:del w:id="706" w:author="Author" w:date="2018-02-26T11:59:00Z">
        <w:r w:rsidRPr="00014D00" w:rsidDel="00AA6983">
          <w:rPr>
            <w:highlight w:val="yellow"/>
            <w:rPrChange w:id="707" w:author="Author" w:date="2018-01-24T15:12:00Z">
              <w:rPr>
                <w:rStyle w:val="Hyperlink"/>
                <w:noProof/>
                <w:highlight w:val="yellow"/>
                <w:lang w:val="en-US"/>
              </w:rPr>
            </w:rPrChange>
          </w:rPr>
          <w:delText>5.1.3</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08" w:author="Author" w:date="2018-01-24T15:12:00Z">
              <w:rPr>
                <w:rStyle w:val="Hyperlink"/>
                <w:noProof/>
                <w:highlight w:val="yellow"/>
                <w:lang w:val="en-US"/>
              </w:rPr>
            </w:rPrChange>
          </w:rPr>
          <w:delText>Kingdom of Saudi Arabia (SA)</w:delText>
        </w:r>
        <w:r w:rsidDel="00AA6983">
          <w:rPr>
            <w:noProof/>
            <w:webHidden/>
          </w:rPr>
          <w:tab/>
          <w:delText>18</w:delText>
        </w:r>
      </w:del>
    </w:p>
    <w:p w14:paraId="1D8343F5" w14:textId="76DD6D95" w:rsidR="00AD7BA3" w:rsidDel="00AA6983" w:rsidRDefault="00AD7BA3">
      <w:pPr>
        <w:pStyle w:val="TOC3"/>
        <w:rPr>
          <w:del w:id="709" w:author="Author" w:date="2018-02-26T11:59:00Z"/>
          <w:rFonts w:asciiTheme="minorHAnsi" w:eastAsiaTheme="minorEastAsia" w:hAnsiTheme="minorHAnsi" w:cstheme="minorBidi"/>
          <w:noProof/>
          <w:sz w:val="22"/>
          <w:szCs w:val="22"/>
          <w:lang w:eastAsia="de-DE"/>
        </w:rPr>
      </w:pPr>
      <w:del w:id="710" w:author="Author" w:date="2018-02-26T11:59:00Z">
        <w:r w:rsidRPr="00014D00" w:rsidDel="00AA6983">
          <w:rPr>
            <w:highlight w:val="yellow"/>
            <w:rPrChange w:id="711" w:author="Author" w:date="2018-01-24T15:12:00Z">
              <w:rPr>
                <w:rStyle w:val="Hyperlink"/>
                <w:noProof/>
                <w:highlight w:val="yellow"/>
                <w:lang w:val="en-US"/>
              </w:rPr>
            </w:rPrChange>
          </w:rPr>
          <w:delText>5.1.4</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12" w:author="Author" w:date="2018-01-24T15:12:00Z">
              <w:rPr>
                <w:rStyle w:val="Hyperlink"/>
                <w:noProof/>
                <w:highlight w:val="yellow"/>
                <w:lang w:val="en-US"/>
              </w:rPr>
            </w:rPrChange>
          </w:rPr>
          <w:delText>United States (US)</w:delText>
        </w:r>
        <w:r w:rsidDel="00AA6983">
          <w:rPr>
            <w:noProof/>
            <w:webHidden/>
          </w:rPr>
          <w:tab/>
          <w:delText>19</w:delText>
        </w:r>
      </w:del>
    </w:p>
    <w:p w14:paraId="4FD2DDCD" w14:textId="1D295125" w:rsidR="00AD7BA3" w:rsidDel="00AA6983" w:rsidRDefault="00AD7BA3">
      <w:pPr>
        <w:pStyle w:val="TOC2"/>
        <w:rPr>
          <w:del w:id="713" w:author="Author" w:date="2018-02-26T11:59:00Z"/>
          <w:rFonts w:asciiTheme="minorHAnsi" w:eastAsiaTheme="minorEastAsia" w:hAnsiTheme="minorHAnsi" w:cstheme="minorBidi"/>
          <w:noProof/>
          <w:sz w:val="22"/>
          <w:szCs w:val="22"/>
          <w:lang w:eastAsia="de-DE"/>
        </w:rPr>
      </w:pPr>
      <w:del w:id="714" w:author="Author" w:date="2018-02-26T11:59:00Z">
        <w:r w:rsidRPr="00014D00" w:rsidDel="00AA6983">
          <w:rPr>
            <w:highlight w:val="yellow"/>
            <w:rPrChange w:id="715" w:author="Author" w:date="2018-01-24T15:12:00Z">
              <w:rPr>
                <w:rStyle w:val="Hyperlink"/>
                <w:noProof/>
                <w:highlight w:val="yellow"/>
                <w:lang w:val="en-US"/>
              </w:rPr>
            </w:rPrChange>
          </w:rPr>
          <w:delText>5.2</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16" w:author="Author" w:date="2018-01-24T15:12:00Z">
              <w:rPr>
                <w:rStyle w:val="Hyperlink"/>
                <w:noProof/>
                <w:highlight w:val="yellow"/>
                <w:lang w:val="en-US"/>
              </w:rPr>
            </w:rPrChange>
          </w:rPr>
          <w:delText>Global Information</w:delText>
        </w:r>
        <w:r w:rsidDel="00AA6983">
          <w:rPr>
            <w:noProof/>
            <w:webHidden/>
          </w:rPr>
          <w:tab/>
          <w:delText>19</w:delText>
        </w:r>
      </w:del>
    </w:p>
    <w:p w14:paraId="6793EC78" w14:textId="435FE139" w:rsidR="00AD7BA3" w:rsidDel="00AA6983" w:rsidRDefault="00AD7BA3">
      <w:pPr>
        <w:pStyle w:val="TOC3"/>
        <w:rPr>
          <w:del w:id="717" w:author="Author" w:date="2018-02-26T11:59:00Z"/>
          <w:rFonts w:asciiTheme="minorHAnsi" w:eastAsiaTheme="minorEastAsia" w:hAnsiTheme="minorHAnsi" w:cstheme="minorBidi"/>
          <w:noProof/>
          <w:sz w:val="22"/>
          <w:szCs w:val="22"/>
          <w:lang w:eastAsia="de-DE"/>
        </w:rPr>
      </w:pPr>
      <w:del w:id="718" w:author="Author" w:date="2018-02-26T11:59:00Z">
        <w:r w:rsidRPr="00014D00" w:rsidDel="00AA6983">
          <w:rPr>
            <w:highlight w:val="yellow"/>
            <w:rPrChange w:id="719" w:author="Author" w:date="2018-01-24T15:12:00Z">
              <w:rPr>
                <w:rStyle w:val="Hyperlink"/>
                <w:noProof/>
                <w:highlight w:val="yellow"/>
                <w:lang w:val="en-US"/>
              </w:rPr>
            </w:rPrChange>
          </w:rPr>
          <w:delText>5.2.1</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20" w:author="Author" w:date="2018-01-24T15:12:00Z">
              <w:rPr>
                <w:rStyle w:val="Hyperlink"/>
                <w:noProof/>
                <w:highlight w:val="yellow"/>
                <w:lang w:val="en-US"/>
              </w:rPr>
            </w:rPrChange>
          </w:rPr>
          <w:delText>United Arab Emirates (AE)</w:delText>
        </w:r>
        <w:r w:rsidDel="00AA6983">
          <w:rPr>
            <w:noProof/>
            <w:webHidden/>
          </w:rPr>
          <w:tab/>
          <w:delText>19</w:delText>
        </w:r>
      </w:del>
    </w:p>
    <w:p w14:paraId="30E3A01F" w14:textId="52CD984B" w:rsidR="00AD7BA3" w:rsidDel="00AA6983" w:rsidRDefault="00AD7BA3">
      <w:pPr>
        <w:pStyle w:val="TOC3"/>
        <w:rPr>
          <w:del w:id="721" w:author="Author" w:date="2018-02-26T11:59:00Z"/>
          <w:rFonts w:asciiTheme="minorHAnsi" w:eastAsiaTheme="minorEastAsia" w:hAnsiTheme="minorHAnsi" w:cstheme="minorBidi"/>
          <w:noProof/>
          <w:sz w:val="22"/>
          <w:szCs w:val="22"/>
          <w:lang w:eastAsia="de-DE"/>
        </w:rPr>
      </w:pPr>
      <w:del w:id="722" w:author="Author" w:date="2018-02-26T11:59:00Z">
        <w:r w:rsidRPr="00014D00" w:rsidDel="00AA6983">
          <w:rPr>
            <w:highlight w:val="yellow"/>
            <w:rPrChange w:id="723" w:author="Author" w:date="2018-01-24T15:12:00Z">
              <w:rPr>
                <w:rStyle w:val="Hyperlink"/>
                <w:noProof/>
                <w:highlight w:val="yellow"/>
                <w:lang w:val="en-US"/>
              </w:rPr>
            </w:rPrChange>
          </w:rPr>
          <w:delText>5.2.2</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24" w:author="Author" w:date="2018-01-24T15:12:00Z">
              <w:rPr>
                <w:rStyle w:val="Hyperlink"/>
                <w:noProof/>
                <w:highlight w:val="yellow"/>
                <w:lang w:val="en-US"/>
              </w:rPr>
            </w:rPrChange>
          </w:rPr>
          <w:delText>Australia (AU)</w:delText>
        </w:r>
        <w:r w:rsidDel="00AA6983">
          <w:rPr>
            <w:noProof/>
            <w:webHidden/>
          </w:rPr>
          <w:tab/>
          <w:delText>21</w:delText>
        </w:r>
      </w:del>
    </w:p>
    <w:p w14:paraId="278287A6" w14:textId="0D491C0F" w:rsidR="00AD7BA3" w:rsidDel="00AA6983" w:rsidRDefault="00AD7BA3">
      <w:pPr>
        <w:pStyle w:val="TOC3"/>
        <w:rPr>
          <w:del w:id="725" w:author="Author" w:date="2018-02-26T11:59:00Z"/>
          <w:rFonts w:asciiTheme="minorHAnsi" w:eastAsiaTheme="minorEastAsia" w:hAnsiTheme="minorHAnsi" w:cstheme="minorBidi"/>
          <w:noProof/>
          <w:sz w:val="22"/>
          <w:szCs w:val="22"/>
          <w:lang w:eastAsia="de-DE"/>
        </w:rPr>
      </w:pPr>
      <w:del w:id="726" w:author="Author" w:date="2018-02-26T11:59:00Z">
        <w:r w:rsidRPr="00014D00" w:rsidDel="00AA6983">
          <w:rPr>
            <w:highlight w:val="yellow"/>
            <w:rPrChange w:id="727" w:author="Author" w:date="2018-01-24T15:12:00Z">
              <w:rPr>
                <w:rStyle w:val="Hyperlink"/>
                <w:noProof/>
                <w:highlight w:val="yellow"/>
                <w:lang w:val="en-US"/>
              </w:rPr>
            </w:rPrChange>
          </w:rPr>
          <w:delText>5.2.3</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28" w:author="Author" w:date="2018-01-24T15:12:00Z">
              <w:rPr>
                <w:rStyle w:val="Hyperlink"/>
                <w:noProof/>
                <w:highlight w:val="yellow"/>
                <w:lang w:val="en-US"/>
              </w:rPr>
            </w:rPrChange>
          </w:rPr>
          <w:delText>Kingdom of Saudi Arabia (SA)</w:delText>
        </w:r>
        <w:r w:rsidDel="00AA6983">
          <w:rPr>
            <w:noProof/>
            <w:webHidden/>
          </w:rPr>
          <w:tab/>
          <w:delText>21</w:delText>
        </w:r>
      </w:del>
    </w:p>
    <w:p w14:paraId="559AC298" w14:textId="46D424F3" w:rsidR="00AD7BA3" w:rsidDel="00AA6983" w:rsidRDefault="00AD7BA3">
      <w:pPr>
        <w:pStyle w:val="TOC3"/>
        <w:rPr>
          <w:del w:id="729" w:author="Author" w:date="2018-02-26T11:59:00Z"/>
          <w:rFonts w:asciiTheme="minorHAnsi" w:eastAsiaTheme="minorEastAsia" w:hAnsiTheme="minorHAnsi" w:cstheme="minorBidi"/>
          <w:noProof/>
          <w:sz w:val="22"/>
          <w:szCs w:val="22"/>
          <w:lang w:eastAsia="de-DE"/>
        </w:rPr>
      </w:pPr>
      <w:del w:id="730" w:author="Author" w:date="2018-02-26T11:59:00Z">
        <w:r w:rsidRPr="00014D00" w:rsidDel="00AA6983">
          <w:rPr>
            <w:highlight w:val="yellow"/>
            <w:rPrChange w:id="731" w:author="Author" w:date="2018-01-24T15:12:00Z">
              <w:rPr>
                <w:rStyle w:val="Hyperlink"/>
                <w:noProof/>
                <w:highlight w:val="yellow"/>
                <w:lang w:val="en-US"/>
              </w:rPr>
            </w:rPrChange>
          </w:rPr>
          <w:delText>5.2.4</w:delText>
        </w:r>
        <w:r w:rsidDel="00AA6983">
          <w:rPr>
            <w:rFonts w:asciiTheme="minorHAnsi" w:eastAsiaTheme="minorEastAsia" w:hAnsiTheme="minorHAnsi" w:cstheme="minorBidi"/>
            <w:noProof/>
            <w:sz w:val="22"/>
            <w:szCs w:val="22"/>
            <w:lang w:eastAsia="de-DE"/>
          </w:rPr>
          <w:tab/>
        </w:r>
        <w:r w:rsidRPr="00014D00" w:rsidDel="00AA6983">
          <w:rPr>
            <w:highlight w:val="yellow"/>
            <w:rPrChange w:id="732" w:author="Author" w:date="2018-01-24T15:12:00Z">
              <w:rPr>
                <w:rStyle w:val="Hyperlink"/>
                <w:noProof/>
                <w:highlight w:val="yellow"/>
                <w:lang w:val="en-US"/>
              </w:rPr>
            </w:rPrChange>
          </w:rPr>
          <w:delText>United States (US)</w:delText>
        </w:r>
        <w:r w:rsidDel="00AA6983">
          <w:rPr>
            <w:noProof/>
            <w:webHidden/>
          </w:rPr>
          <w:tab/>
          <w:delText>22</w:delText>
        </w:r>
      </w:del>
    </w:p>
    <w:p w14:paraId="2D283283" w14:textId="0D23AFB8" w:rsidR="00AD7BA3" w:rsidDel="00AA6983" w:rsidRDefault="00AD7BA3">
      <w:pPr>
        <w:pStyle w:val="TOC1"/>
        <w:rPr>
          <w:del w:id="733" w:author="Author" w:date="2018-02-26T11:59:00Z"/>
          <w:rFonts w:asciiTheme="minorHAnsi" w:eastAsiaTheme="minorEastAsia" w:hAnsiTheme="minorHAnsi" w:cstheme="minorBidi"/>
          <w:noProof/>
          <w:sz w:val="22"/>
          <w:szCs w:val="22"/>
          <w:lang w:eastAsia="de-DE"/>
        </w:rPr>
      </w:pPr>
      <w:del w:id="734" w:author="Author" w:date="2018-02-26T11:59:00Z">
        <w:r w:rsidRPr="00014D00" w:rsidDel="00AA6983">
          <w:rPr>
            <w:rPrChange w:id="735" w:author="Author" w:date="2018-01-24T15:12:00Z">
              <w:rPr>
                <w:rStyle w:val="Hyperlink"/>
                <w:noProof/>
                <w:lang w:val="en-US"/>
              </w:rPr>
            </w:rPrChange>
          </w:rPr>
          <w:delText>6</w:delText>
        </w:r>
        <w:r w:rsidDel="00AA6983">
          <w:rPr>
            <w:rFonts w:asciiTheme="minorHAnsi" w:eastAsiaTheme="minorEastAsia" w:hAnsiTheme="minorHAnsi" w:cstheme="minorBidi"/>
            <w:noProof/>
            <w:sz w:val="22"/>
            <w:szCs w:val="22"/>
            <w:lang w:eastAsia="de-DE"/>
          </w:rPr>
          <w:tab/>
        </w:r>
        <w:r w:rsidRPr="00014D00" w:rsidDel="00AA6983">
          <w:rPr>
            <w:rPrChange w:id="736" w:author="Author" w:date="2018-01-24T15:12:00Z">
              <w:rPr>
                <w:rStyle w:val="Hyperlink"/>
                <w:noProof/>
                <w:lang w:val="en-US"/>
              </w:rPr>
            </w:rPrChange>
          </w:rPr>
          <w:delText>Appendix</w:delText>
        </w:r>
        <w:r w:rsidDel="00AA6983">
          <w:rPr>
            <w:noProof/>
            <w:webHidden/>
          </w:rPr>
          <w:tab/>
          <w:delText>24</w:delText>
        </w:r>
      </w:del>
    </w:p>
    <w:p w14:paraId="7A2697A4" w14:textId="6196B228" w:rsidR="00AD7BA3" w:rsidDel="00AA6983" w:rsidRDefault="00AD7BA3">
      <w:pPr>
        <w:pStyle w:val="TOC2"/>
        <w:rPr>
          <w:del w:id="737" w:author="Author" w:date="2018-02-26T11:59:00Z"/>
          <w:rFonts w:asciiTheme="minorHAnsi" w:eastAsiaTheme="minorEastAsia" w:hAnsiTheme="minorHAnsi" w:cstheme="minorBidi"/>
          <w:noProof/>
          <w:sz w:val="22"/>
          <w:szCs w:val="22"/>
          <w:lang w:eastAsia="de-DE"/>
        </w:rPr>
      </w:pPr>
      <w:del w:id="738" w:author="Author" w:date="2018-02-26T11:59:00Z">
        <w:r w:rsidRPr="00014D00" w:rsidDel="00AA6983">
          <w:rPr>
            <w:rPrChange w:id="739" w:author="Author" w:date="2018-01-24T15:12:00Z">
              <w:rPr>
                <w:rStyle w:val="Hyperlink"/>
                <w:noProof/>
                <w:lang w:val="en-US"/>
              </w:rPr>
            </w:rPrChange>
          </w:rPr>
          <w:delText>6.1</w:delText>
        </w:r>
        <w:r w:rsidDel="00AA6983">
          <w:rPr>
            <w:rFonts w:asciiTheme="minorHAnsi" w:eastAsiaTheme="minorEastAsia" w:hAnsiTheme="minorHAnsi" w:cstheme="minorBidi"/>
            <w:noProof/>
            <w:sz w:val="22"/>
            <w:szCs w:val="22"/>
            <w:lang w:eastAsia="de-DE"/>
          </w:rPr>
          <w:tab/>
        </w:r>
        <w:r w:rsidRPr="00014D00" w:rsidDel="00AA6983">
          <w:rPr>
            <w:rPrChange w:id="740" w:author="Author" w:date="2018-01-24T15:12:00Z">
              <w:rPr>
                <w:rStyle w:val="Hyperlink"/>
                <w:noProof/>
                <w:lang w:val="en-US"/>
              </w:rPr>
            </w:rPrChange>
          </w:rPr>
          <w:delText>Process Chains</w:delText>
        </w:r>
        <w:r w:rsidDel="00AA6983">
          <w:rPr>
            <w:noProof/>
            <w:webHidden/>
          </w:rPr>
          <w:tab/>
          <w:delText>24</w:delText>
        </w:r>
      </w:del>
    </w:p>
    <w:p w14:paraId="3594566E" w14:textId="59DA550E" w:rsidR="00AD7BA3" w:rsidDel="00AA6983" w:rsidRDefault="00AD7BA3">
      <w:pPr>
        <w:pStyle w:val="TOC3"/>
        <w:rPr>
          <w:del w:id="741" w:author="Author" w:date="2018-02-26T11:59:00Z"/>
          <w:rFonts w:asciiTheme="minorHAnsi" w:eastAsiaTheme="minorEastAsia" w:hAnsiTheme="minorHAnsi" w:cstheme="minorBidi"/>
          <w:noProof/>
          <w:sz w:val="22"/>
          <w:szCs w:val="22"/>
          <w:lang w:eastAsia="de-DE"/>
        </w:rPr>
      </w:pPr>
      <w:del w:id="742" w:author="Author" w:date="2018-02-26T11:59:00Z">
        <w:r w:rsidRPr="00014D00" w:rsidDel="00AA6983">
          <w:rPr>
            <w:rPrChange w:id="743" w:author="Author" w:date="2018-01-24T15:12:00Z">
              <w:rPr>
                <w:rStyle w:val="Hyperlink"/>
                <w:noProof/>
                <w:lang w:val="en-US"/>
              </w:rPr>
            </w:rPrChange>
          </w:rPr>
          <w:delText>6.1.1</w:delText>
        </w:r>
        <w:r w:rsidDel="00AA6983">
          <w:rPr>
            <w:rFonts w:asciiTheme="minorHAnsi" w:eastAsiaTheme="minorEastAsia" w:hAnsiTheme="minorHAnsi" w:cstheme="minorBidi"/>
            <w:noProof/>
            <w:sz w:val="22"/>
            <w:szCs w:val="22"/>
            <w:lang w:eastAsia="de-DE"/>
          </w:rPr>
          <w:tab/>
        </w:r>
        <w:r w:rsidRPr="00014D00" w:rsidDel="00AA6983">
          <w:rPr>
            <w:rPrChange w:id="744" w:author="Author" w:date="2018-01-24T15:12:00Z">
              <w:rPr>
                <w:rStyle w:val="Hyperlink"/>
                <w:noProof/>
                <w:lang w:val="en-US"/>
              </w:rPr>
            </w:rPrChange>
          </w:rPr>
          <w:delText>Preceding Processes</w:delText>
        </w:r>
        <w:r w:rsidDel="00AA6983">
          <w:rPr>
            <w:noProof/>
            <w:webHidden/>
          </w:rPr>
          <w:tab/>
          <w:delText>24</w:delText>
        </w:r>
      </w:del>
    </w:p>
    <w:p w14:paraId="16C48A83" w14:textId="290C0BCB" w:rsidR="00AD7BA3" w:rsidDel="00AA6983" w:rsidRDefault="00AD7BA3">
      <w:pPr>
        <w:pStyle w:val="TOC3"/>
        <w:rPr>
          <w:del w:id="745" w:author="Author" w:date="2018-02-26T11:59:00Z"/>
          <w:rFonts w:asciiTheme="minorHAnsi" w:eastAsiaTheme="minorEastAsia" w:hAnsiTheme="minorHAnsi" w:cstheme="minorBidi"/>
          <w:noProof/>
          <w:sz w:val="22"/>
          <w:szCs w:val="22"/>
          <w:lang w:eastAsia="de-DE"/>
        </w:rPr>
      </w:pPr>
      <w:del w:id="746" w:author="Author" w:date="2018-02-26T11:59:00Z">
        <w:r w:rsidRPr="00014D00" w:rsidDel="00AA6983">
          <w:rPr>
            <w:rPrChange w:id="747" w:author="Author" w:date="2018-01-24T15:12:00Z">
              <w:rPr>
                <w:rStyle w:val="Hyperlink"/>
                <w:noProof/>
              </w:rPr>
            </w:rPrChange>
          </w:rPr>
          <w:delText>6.1.2</w:delText>
        </w:r>
        <w:r w:rsidDel="00AA6983">
          <w:rPr>
            <w:rFonts w:asciiTheme="minorHAnsi" w:eastAsiaTheme="minorEastAsia" w:hAnsiTheme="minorHAnsi" w:cstheme="minorBidi"/>
            <w:noProof/>
            <w:sz w:val="22"/>
            <w:szCs w:val="22"/>
            <w:lang w:eastAsia="de-DE"/>
          </w:rPr>
          <w:tab/>
        </w:r>
        <w:r w:rsidRPr="00014D00" w:rsidDel="00AA6983">
          <w:rPr>
            <w:rPrChange w:id="748" w:author="Author" w:date="2018-01-24T15:12:00Z">
              <w:rPr>
                <w:rStyle w:val="Hyperlink"/>
                <w:noProof/>
              </w:rPr>
            </w:rPrChange>
          </w:rPr>
          <w:delText>Succeeding Processes</w:delText>
        </w:r>
        <w:r w:rsidDel="00AA6983">
          <w:rPr>
            <w:noProof/>
            <w:webHidden/>
          </w:rPr>
          <w:tab/>
          <w:delText>24</w:delText>
        </w:r>
      </w:del>
    </w:p>
    <w:p w14:paraId="77D4D501" w14:textId="0FDA1B1D" w:rsidR="000168B5" w:rsidRPr="00D27588" w:rsidRDefault="002541C3" w:rsidP="00564479">
      <w:pPr>
        <w:tabs>
          <w:tab w:val="left" w:pos="14310"/>
        </w:tabs>
        <w:spacing w:before="0" w:after="0"/>
        <w:ind w:left="630" w:right="-170" w:hanging="630"/>
        <w:rPr>
          <w:lang w:val="en-US"/>
        </w:rPr>
        <w:sectPr w:rsidR="000168B5" w:rsidRPr="00D27588" w:rsidSect="004C6DA0">
          <w:footerReference w:type="default" r:id="rId10"/>
          <w:pgSz w:w="15840" w:h="12240" w:orient="landscape" w:code="1"/>
          <w:pgMar w:top="720" w:right="720" w:bottom="720" w:left="720" w:header="170" w:footer="57" w:gutter="0"/>
          <w:pgBorders w:display="notFirstPage">
            <w:top w:val="single" w:sz="48" w:space="1" w:color="999999"/>
          </w:pgBorders>
          <w:cols w:space="720"/>
          <w:titlePg/>
          <w:docGrid w:linePitch="245"/>
        </w:sectPr>
      </w:pPr>
      <w:r w:rsidRPr="00D27588">
        <w:rPr>
          <w:lang w:val="en-US"/>
        </w:rPr>
        <w:fldChar w:fldCharType="end"/>
      </w:r>
    </w:p>
    <w:p w14:paraId="3AFC859E" w14:textId="77777777" w:rsidR="00FA35C5" w:rsidRPr="00D27588" w:rsidRDefault="00FA35C5" w:rsidP="00FA35C5">
      <w:pPr>
        <w:pStyle w:val="SAPHeading1NoNumber"/>
        <w:rPr>
          <w:lang w:val="en-US"/>
        </w:rPr>
      </w:pPr>
      <w:r w:rsidRPr="00D27588">
        <w:rPr>
          <w:lang w:val="en-US"/>
        </w:rPr>
        <w:lastRenderedPageBreak/>
        <w:t>Document History</w:t>
      </w:r>
    </w:p>
    <w:tbl>
      <w:tblPr>
        <w:tblW w:w="14288"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126"/>
        <w:gridCol w:w="1547"/>
        <w:gridCol w:w="11615"/>
      </w:tblGrid>
      <w:tr w:rsidR="00FA35C5" w:rsidRPr="00D27588" w14:paraId="0CA0C3B0" w14:textId="77777777" w:rsidTr="00FB1273">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049EDACA" w14:textId="77777777" w:rsidR="00FA35C5" w:rsidRPr="00D27588" w:rsidRDefault="00FA35C5" w:rsidP="00FB1273">
            <w:pPr>
              <w:keepNext/>
              <w:rPr>
                <w:b/>
                <w:color w:val="FFFFFF"/>
                <w:lang w:val="en-US"/>
              </w:rPr>
            </w:pPr>
            <w:r w:rsidRPr="00D27588">
              <w:rPr>
                <w:b/>
                <w:color w:val="FFFFFF"/>
                <w:lang w:val="en-US"/>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5D3C296F" w14:textId="77777777" w:rsidR="00FA35C5" w:rsidRPr="00D27588" w:rsidRDefault="00FA35C5" w:rsidP="00FB1273">
            <w:pPr>
              <w:keepNext/>
              <w:rPr>
                <w:b/>
                <w:color w:val="FFFFFF"/>
                <w:lang w:val="en-US"/>
              </w:rPr>
            </w:pPr>
            <w:r w:rsidRPr="00D27588">
              <w:rPr>
                <w:b/>
                <w:color w:val="FFFFFF"/>
                <w:lang w:val="en-US"/>
              </w:rPr>
              <w:t>Date</w:t>
            </w:r>
          </w:p>
        </w:tc>
        <w:tc>
          <w:tcPr>
            <w:tcW w:w="1176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680E6E0C" w14:textId="77777777" w:rsidR="00FA35C5" w:rsidRPr="00D27588" w:rsidRDefault="00FA35C5" w:rsidP="00FB1273">
            <w:pPr>
              <w:keepNext/>
              <w:rPr>
                <w:b/>
                <w:color w:val="FFFFFF"/>
                <w:lang w:val="en-US"/>
              </w:rPr>
            </w:pPr>
            <w:r w:rsidRPr="00D27588">
              <w:rPr>
                <w:b/>
                <w:color w:val="FFFFFF"/>
                <w:lang w:val="en-US"/>
              </w:rPr>
              <w:t>Change</w:t>
            </w:r>
          </w:p>
        </w:tc>
      </w:tr>
      <w:tr w:rsidR="00FA35C5" w:rsidRPr="00D27588" w14:paraId="1B47B4CC" w14:textId="77777777" w:rsidTr="00A36789">
        <w:tc>
          <w:tcPr>
            <w:tcW w:w="1129" w:type="dxa"/>
            <w:tcBorders>
              <w:top w:val="single" w:sz="8" w:space="0" w:color="999999"/>
              <w:left w:val="single" w:sz="8" w:space="0" w:color="999999"/>
              <w:bottom w:val="single" w:sz="8" w:space="0" w:color="999999"/>
              <w:right w:val="single" w:sz="8" w:space="0" w:color="999999"/>
            </w:tcBorders>
            <w:shd w:val="clear" w:color="auto" w:fill="auto"/>
          </w:tcPr>
          <w:p w14:paraId="0E7FFE0C" w14:textId="77777777" w:rsidR="00FA35C5" w:rsidRPr="00D27588" w:rsidRDefault="00FA35C5" w:rsidP="00FA35C5">
            <w:pPr>
              <w:rPr>
                <w:lang w:val="en-US"/>
              </w:rPr>
            </w:pPr>
          </w:p>
        </w:tc>
        <w:tc>
          <w:tcPr>
            <w:tcW w:w="1560" w:type="dxa"/>
            <w:tcBorders>
              <w:top w:val="single" w:sz="8" w:space="0" w:color="999999"/>
              <w:left w:val="single" w:sz="8" w:space="0" w:color="999999"/>
              <w:bottom w:val="single" w:sz="8" w:space="0" w:color="999999"/>
              <w:right w:val="single" w:sz="8" w:space="0" w:color="999999"/>
            </w:tcBorders>
            <w:shd w:val="clear" w:color="auto" w:fill="auto"/>
          </w:tcPr>
          <w:p w14:paraId="5F41D44B" w14:textId="77777777" w:rsidR="00FA35C5" w:rsidRPr="00D27588" w:rsidRDefault="00FA35C5" w:rsidP="00FA35C5">
            <w:pPr>
              <w:rPr>
                <w:lang w:val="en-US"/>
              </w:rPr>
            </w:pPr>
          </w:p>
        </w:tc>
        <w:tc>
          <w:tcPr>
            <w:tcW w:w="11765" w:type="dxa"/>
            <w:tcBorders>
              <w:top w:val="single" w:sz="8" w:space="0" w:color="999999"/>
              <w:left w:val="single" w:sz="8" w:space="0" w:color="999999"/>
              <w:bottom w:val="single" w:sz="8" w:space="0" w:color="999999"/>
              <w:right w:val="single" w:sz="8" w:space="0" w:color="999999"/>
            </w:tcBorders>
            <w:shd w:val="clear" w:color="auto" w:fill="auto"/>
          </w:tcPr>
          <w:p w14:paraId="7B7A3B73" w14:textId="77777777" w:rsidR="00FA35C5" w:rsidRPr="00D27588" w:rsidRDefault="00FA35C5" w:rsidP="00FA35C5">
            <w:pPr>
              <w:rPr>
                <w:lang w:val="en-US"/>
              </w:rPr>
            </w:pPr>
          </w:p>
        </w:tc>
      </w:tr>
    </w:tbl>
    <w:p w14:paraId="28EFC011" w14:textId="77777777" w:rsidR="00FA35C5" w:rsidRPr="00D27588" w:rsidRDefault="00FA35C5" w:rsidP="00811C57">
      <w:pPr>
        <w:pStyle w:val="Heading1"/>
        <w:rPr>
          <w:lang w:val="en-US"/>
        </w:rPr>
      </w:pPr>
      <w:bookmarkStart w:id="749" w:name="_&lt;Title_of_Chapter"/>
      <w:bookmarkStart w:id="750" w:name="_Toc391585983"/>
      <w:bookmarkStart w:id="751" w:name="_Toc410684899"/>
      <w:bookmarkStart w:id="752" w:name="_Toc507409686"/>
      <w:bookmarkEnd w:id="749"/>
      <w:r w:rsidRPr="00D27588">
        <w:rPr>
          <w:lang w:val="en-US"/>
        </w:rPr>
        <w:lastRenderedPageBreak/>
        <w:t>Purpose</w:t>
      </w:r>
      <w:bookmarkEnd w:id="750"/>
      <w:bookmarkEnd w:id="751"/>
      <w:bookmarkEnd w:id="752"/>
    </w:p>
    <w:p w14:paraId="10A80A5F" w14:textId="77777777" w:rsidR="00FA35C5" w:rsidRPr="00D27588" w:rsidRDefault="00FA35C5">
      <w:pPr>
        <w:pStyle w:val="Heading2"/>
        <w:numPr>
          <w:ilvl w:val="1"/>
          <w:numId w:val="6"/>
        </w:numPr>
        <w:rPr>
          <w:lang w:val="en-US"/>
        </w:rPr>
        <w:pPrChange w:id="753" w:author="Author" w:date="2018-01-24T11:01:00Z">
          <w:pPr>
            <w:pStyle w:val="Heading2"/>
            <w:numPr>
              <w:numId w:val="8"/>
            </w:numPr>
            <w:tabs>
              <w:tab w:val="num" w:pos="360"/>
              <w:tab w:val="num" w:pos="1440"/>
            </w:tabs>
            <w:ind w:left="576" w:hanging="576"/>
          </w:pPr>
        </w:pPrChange>
      </w:pPr>
      <w:bookmarkStart w:id="754" w:name="_Toc391585984"/>
      <w:bookmarkStart w:id="755" w:name="_Toc410684910"/>
      <w:bookmarkStart w:id="756" w:name="_Toc507409687"/>
      <w:r w:rsidRPr="00D27588">
        <w:rPr>
          <w:lang w:val="en-US"/>
        </w:rPr>
        <w:t>Purpose of the Document</w:t>
      </w:r>
      <w:bookmarkEnd w:id="754"/>
      <w:bookmarkEnd w:id="755"/>
      <w:bookmarkEnd w:id="756"/>
    </w:p>
    <w:p w14:paraId="19A288D9" w14:textId="009ABE52" w:rsidR="00FA35C5" w:rsidRDefault="00FA35C5" w:rsidP="00FA35C5">
      <w:pPr>
        <w:rPr>
          <w:lang w:val="en-US"/>
        </w:rPr>
      </w:pPr>
      <w:r w:rsidRPr="00D27588">
        <w:rPr>
          <w:lang w:val="en-US"/>
        </w:rPr>
        <w:t xml:space="preserve">This document provides a detailed procedure for testing the scope item </w:t>
      </w:r>
      <w:r w:rsidR="002C3CA9" w:rsidRPr="00D27588">
        <w:rPr>
          <w:i/>
          <w:lang w:val="en-US"/>
        </w:rPr>
        <w:t>Manage Dependents</w:t>
      </w:r>
      <w:r w:rsidR="002C3CA9" w:rsidRPr="00D27588">
        <w:rPr>
          <w:lang w:val="en-US"/>
        </w:rPr>
        <w:t xml:space="preserve"> </w:t>
      </w:r>
      <w:r w:rsidRPr="00D27588">
        <w:rPr>
          <w:lang w:val="en-US"/>
        </w:rPr>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D27588">
        <w:rPr>
          <w:rStyle w:val="SAPScreenElement"/>
          <w:lang w:val="en-US"/>
        </w:rPr>
        <w:t>Test Step</w:t>
      </w:r>
      <w:r w:rsidRPr="00D27588">
        <w:rPr>
          <w:lang w:val="en-US"/>
        </w:rPr>
        <w:t>). Customer-project-specific steps must be added.</w:t>
      </w:r>
    </w:p>
    <w:p w14:paraId="4B83FFF8" w14:textId="1084DB52" w:rsidR="00872B96" w:rsidRDefault="00872B96" w:rsidP="00FA35C5">
      <w:pPr>
        <w:rPr>
          <w:lang w:val="en-US"/>
        </w:rPr>
      </w:pPr>
    </w:p>
    <w:p w14:paraId="02CE3D19" w14:textId="1BBEACB0" w:rsidR="00872B96" w:rsidRPr="005E54E5" w:rsidDel="00F3067F" w:rsidRDefault="00872B96" w:rsidP="00872B96">
      <w:pPr>
        <w:rPr>
          <w:del w:id="757" w:author="Author" w:date="2018-02-26T11:37:00Z"/>
          <w:lang w:val="en-US"/>
        </w:rPr>
      </w:pPr>
      <w:del w:id="758" w:author="Author" w:date="2018-02-26T11:37:00Z">
        <w:r w:rsidRPr="0084211E" w:rsidDel="00F3067F">
          <w:rPr>
            <w:lang w:val="en-US"/>
            <w:rPrChange w:id="759" w:author="Author" w:date="2018-02-06T09:52:00Z">
              <w:rPr>
                <w:highlight w:val="cyan"/>
                <w:lang w:val="en-US"/>
              </w:rPr>
            </w:rPrChange>
          </w:rPr>
          <w:delText xml:space="preserve">This scope item is valid for the following countries, unless otherwise specified: </w:delText>
        </w:r>
        <w:r w:rsidRPr="0084211E" w:rsidDel="00F3067F">
          <w:rPr>
            <w:b/>
            <w:lang w:val="en-US"/>
            <w:rPrChange w:id="760" w:author="Author" w:date="2018-02-06T09:52:00Z">
              <w:rPr>
                <w:highlight w:val="cyan"/>
                <w:lang w:val="en-US"/>
              </w:rPr>
            </w:rPrChange>
          </w:rPr>
          <w:delText>AE, AU, SA, US</w:delText>
        </w:r>
        <w:r w:rsidRPr="0084211E" w:rsidDel="00F3067F">
          <w:rPr>
            <w:lang w:val="en-US"/>
            <w:rPrChange w:id="761" w:author="Author" w:date="2018-02-06T09:52:00Z">
              <w:rPr>
                <w:highlight w:val="cyan"/>
                <w:lang w:val="en-US"/>
              </w:rPr>
            </w:rPrChange>
          </w:rPr>
          <w:delText>.</w:delText>
        </w:r>
      </w:del>
    </w:p>
    <w:p w14:paraId="53DE9867" w14:textId="678CC34E" w:rsidR="00872B96" w:rsidRPr="00D27588" w:rsidDel="00F3067F" w:rsidRDefault="00872B96" w:rsidP="00FA35C5">
      <w:pPr>
        <w:rPr>
          <w:del w:id="762" w:author="Author" w:date="2018-02-26T11:37:00Z"/>
          <w:lang w:val="en-US"/>
        </w:rPr>
      </w:pPr>
    </w:p>
    <w:p w14:paraId="0B68B85D" w14:textId="5ADE5597" w:rsidR="00FA35C5" w:rsidRPr="00D27588" w:rsidRDefault="00872B96" w:rsidP="00FA35C5">
      <w:pPr>
        <w:rPr>
          <w:lang w:val="en-US"/>
        </w:rPr>
      </w:pPr>
      <w:r w:rsidRPr="005E54E5">
        <w:rPr>
          <w:lang w:val="en-US"/>
        </w:rPr>
        <w:t xml:space="preserve">Note for the customer project team: </w:t>
      </w:r>
      <w:r w:rsidR="00FA35C5" w:rsidRPr="00D27588">
        <w:rPr>
          <w:lang w:val="en-US"/>
        </w:rPr>
        <w:t xml:space="preserve">Instructions for the customer project team are </w:t>
      </w:r>
      <w:r w:rsidR="0043277D" w:rsidRPr="00D27588">
        <w:rPr>
          <w:lang w:val="en-US"/>
        </w:rPr>
        <w:t xml:space="preserve">mentioned between brackets </w:t>
      </w:r>
      <w:r w:rsidR="00FA35C5" w:rsidRPr="00D27588">
        <w:rPr>
          <w:lang w:val="en-US"/>
        </w:rPr>
        <w:t xml:space="preserve">and should be removed before hand-over to </w:t>
      </w:r>
      <w:r w:rsidR="00C2406F">
        <w:rPr>
          <w:lang w:val="en-US"/>
        </w:rPr>
        <w:t xml:space="preserve">the </w:t>
      </w:r>
      <w:r w:rsidR="00FA35C5" w:rsidRPr="00D27588">
        <w:rPr>
          <w:lang w:val="en-US"/>
        </w:rPr>
        <w:t xml:space="preserve">project testers. The </w:t>
      </w:r>
      <w:r w:rsidR="00E90F89">
        <w:fldChar w:fldCharType="begin"/>
      </w:r>
      <w:r w:rsidR="00E90F89" w:rsidRPr="000B1BD2">
        <w:rPr>
          <w:lang w:val="en-US"/>
          <w:rPrChange w:id="763" w:author="Author" w:date="2018-01-24T11:03:00Z">
            <w:rPr/>
          </w:rPrChange>
        </w:rPr>
        <w:instrText xml:space="preserve"> HYPERLINK \l "_Appendix" </w:instrText>
      </w:r>
      <w:r w:rsidR="00E90F89">
        <w:fldChar w:fldCharType="separate"/>
      </w:r>
      <w:r w:rsidR="00C3234A" w:rsidRPr="005E54E5">
        <w:rPr>
          <w:rStyle w:val="Hyperlink"/>
          <w:rFonts w:ascii="BentonSans Book Italic" w:hAnsi="BentonSans Book Italic"/>
          <w:color w:val="1F4E79" w:themeColor="accent1" w:themeShade="80"/>
          <w:lang w:val="en-US"/>
        </w:rPr>
        <w:t>A</w:t>
      </w:r>
      <w:r w:rsidR="00FA35C5" w:rsidRPr="005E54E5">
        <w:rPr>
          <w:rStyle w:val="Hyperlink"/>
          <w:rFonts w:ascii="BentonSans Book Italic" w:hAnsi="BentonSans Book Italic"/>
          <w:color w:val="1F4E79" w:themeColor="accent1" w:themeShade="80"/>
          <w:lang w:val="en-US"/>
        </w:rPr>
        <w:t>ppendix</w:t>
      </w:r>
      <w:r w:rsidR="00E90F89">
        <w:rPr>
          <w:rStyle w:val="Hyperlink"/>
          <w:rFonts w:ascii="BentonSans Book Italic" w:hAnsi="BentonSans Book Italic"/>
          <w:color w:val="1F4E79" w:themeColor="accent1" w:themeShade="80"/>
          <w:lang w:val="en-US"/>
        </w:rPr>
        <w:fldChar w:fldCharType="end"/>
      </w:r>
      <w:r w:rsidR="00FA35C5" w:rsidRPr="00D27588">
        <w:rPr>
          <w:lang w:val="en-US"/>
        </w:rPr>
        <w:t xml:space="preserve"> is included for internal reference, in particular to support A2O, and should also be deleted before hand-over to the customer, unless deemed helpful to explain the larger context. </w:t>
      </w:r>
    </w:p>
    <w:p w14:paraId="4B757EDB" w14:textId="50881D00" w:rsidR="00FA35C5" w:rsidRPr="00D27588" w:rsidRDefault="00FA35C5">
      <w:pPr>
        <w:pStyle w:val="Heading2"/>
        <w:numPr>
          <w:ilvl w:val="1"/>
          <w:numId w:val="6"/>
        </w:numPr>
        <w:rPr>
          <w:lang w:val="en-US"/>
        </w:rPr>
        <w:pPrChange w:id="764" w:author="Author" w:date="2018-01-24T11:01:00Z">
          <w:pPr>
            <w:pStyle w:val="Heading2"/>
            <w:numPr>
              <w:numId w:val="8"/>
            </w:numPr>
            <w:tabs>
              <w:tab w:val="num" w:pos="360"/>
              <w:tab w:val="num" w:pos="1440"/>
            </w:tabs>
            <w:ind w:left="576" w:hanging="576"/>
          </w:pPr>
        </w:pPrChange>
      </w:pPr>
      <w:bookmarkStart w:id="765" w:name="_Toc391585985"/>
      <w:bookmarkStart w:id="766" w:name="_Toc410684911"/>
      <w:bookmarkStart w:id="767" w:name="_Toc507409688"/>
      <w:r w:rsidRPr="00D27588">
        <w:rPr>
          <w:lang w:val="en-US"/>
        </w:rPr>
        <w:t xml:space="preserve">Purpose of </w:t>
      </w:r>
      <w:bookmarkEnd w:id="765"/>
      <w:bookmarkEnd w:id="766"/>
      <w:r w:rsidR="002C3CA9" w:rsidRPr="00D27588">
        <w:rPr>
          <w:lang w:val="en-US"/>
        </w:rPr>
        <w:t>Manage Dependents</w:t>
      </w:r>
      <w:bookmarkEnd w:id="767"/>
    </w:p>
    <w:p w14:paraId="759084CD" w14:textId="5CDF076D" w:rsidR="00FA35C5" w:rsidRDefault="00FA35C5" w:rsidP="00FA35C5">
      <w:pPr>
        <w:rPr>
          <w:ins w:id="768" w:author="Author" w:date="2018-02-26T11:36:00Z"/>
          <w:lang w:val="en-US"/>
        </w:rPr>
      </w:pPr>
      <w:r w:rsidRPr="00D27588">
        <w:rPr>
          <w:lang w:val="en-US"/>
        </w:rPr>
        <w:t>This document desc</w:t>
      </w:r>
      <w:r w:rsidR="00C851AD" w:rsidRPr="00D27588">
        <w:rPr>
          <w:lang w:val="en-US"/>
        </w:rPr>
        <w:t xml:space="preserve">ribes the typical activities for maintaining </w:t>
      </w:r>
      <w:r w:rsidR="00A536EF" w:rsidRPr="00D27588">
        <w:rPr>
          <w:lang w:val="en-US"/>
        </w:rPr>
        <w:t>employee dependents</w:t>
      </w:r>
      <w:r w:rsidR="00F34D8D">
        <w:rPr>
          <w:lang w:val="en-US"/>
        </w:rPr>
        <w:t>’</w:t>
      </w:r>
      <w:r w:rsidR="00A536EF" w:rsidRPr="00D27588">
        <w:rPr>
          <w:lang w:val="en-US"/>
        </w:rPr>
        <w:t xml:space="preserve"> data in the system</w:t>
      </w:r>
      <w:r w:rsidR="00A536EF" w:rsidRPr="00121145">
        <w:rPr>
          <w:lang w:val="en-US"/>
        </w:rPr>
        <w:t xml:space="preserve">. </w:t>
      </w:r>
      <w:r w:rsidR="00A536EF" w:rsidRPr="00B92964">
        <w:rPr>
          <w:lang w:val="en-US"/>
          <w:rPrChange w:id="769" w:author="Author" w:date="2018-01-24T15:36:00Z">
            <w:rPr>
              <w:highlight w:val="yellow"/>
              <w:lang w:val="en-US"/>
            </w:rPr>
          </w:rPrChange>
        </w:rPr>
        <w:t xml:space="preserve">The employee (or HR </w:t>
      </w:r>
      <w:r w:rsidR="00DA1D07" w:rsidRPr="00B92964">
        <w:rPr>
          <w:lang w:val="en-US"/>
          <w:rPrChange w:id="770" w:author="Author" w:date="2018-01-24T15:36:00Z">
            <w:rPr>
              <w:highlight w:val="yellow"/>
              <w:lang w:val="en-US"/>
            </w:rPr>
          </w:rPrChange>
        </w:rPr>
        <w:t>Administrator</w:t>
      </w:r>
      <w:r w:rsidR="00A536EF" w:rsidRPr="00B92964">
        <w:rPr>
          <w:lang w:val="en-US"/>
          <w:rPrChange w:id="771" w:author="Author" w:date="2018-01-24T15:36:00Z">
            <w:rPr>
              <w:highlight w:val="yellow"/>
              <w:lang w:val="en-US"/>
            </w:rPr>
          </w:rPrChange>
        </w:rPr>
        <w:t>)</w:t>
      </w:r>
      <w:r w:rsidR="00177A99" w:rsidRPr="00B92964">
        <w:rPr>
          <w:lang w:val="en-US"/>
          <w:rPrChange w:id="772" w:author="Author" w:date="2018-01-24T15:36:00Z">
            <w:rPr>
              <w:highlight w:val="yellow"/>
              <w:lang w:val="en-US"/>
            </w:rPr>
          </w:rPrChange>
        </w:rPr>
        <w:t xml:space="preserve"> maintains high-level data of his or her dependents</w:t>
      </w:r>
      <w:r w:rsidR="00F34D8D" w:rsidRPr="00B92964">
        <w:rPr>
          <w:lang w:val="en-US"/>
          <w:rPrChange w:id="773" w:author="Author" w:date="2018-01-24T15:36:00Z">
            <w:rPr>
              <w:highlight w:val="yellow"/>
              <w:lang w:val="en-US"/>
            </w:rPr>
          </w:rPrChange>
        </w:rPr>
        <w:t xml:space="preserve"> (e.g.</w:t>
      </w:r>
      <w:r w:rsidR="00177A99" w:rsidRPr="00B92964">
        <w:rPr>
          <w:lang w:val="en-US"/>
          <w:rPrChange w:id="774" w:author="Author" w:date="2018-01-24T15:36:00Z">
            <w:rPr>
              <w:highlight w:val="yellow"/>
              <w:lang w:val="en-US"/>
            </w:rPr>
          </w:rPrChange>
        </w:rPr>
        <w:t xml:space="preserve"> name and relationship</w:t>
      </w:r>
      <w:r w:rsidR="00F34D8D" w:rsidRPr="00B92964">
        <w:rPr>
          <w:lang w:val="en-US"/>
          <w:rPrChange w:id="775" w:author="Author" w:date="2018-01-24T15:36:00Z">
            <w:rPr>
              <w:highlight w:val="yellow"/>
              <w:lang w:val="en-US"/>
            </w:rPr>
          </w:rPrChange>
        </w:rPr>
        <w:t xml:space="preserve">), </w:t>
      </w:r>
      <w:r w:rsidR="00177A99" w:rsidRPr="00B92964">
        <w:rPr>
          <w:lang w:val="en-US"/>
          <w:rPrChange w:id="776" w:author="Author" w:date="2018-01-24T15:36:00Z">
            <w:rPr>
              <w:highlight w:val="yellow"/>
              <w:lang w:val="en-US"/>
            </w:rPr>
          </w:rPrChange>
        </w:rPr>
        <w:t xml:space="preserve">detailed information </w:t>
      </w:r>
      <w:r w:rsidR="00F34D8D" w:rsidRPr="00B92964">
        <w:rPr>
          <w:lang w:val="en-US"/>
          <w:rPrChange w:id="777" w:author="Author" w:date="2018-01-24T15:36:00Z">
            <w:rPr>
              <w:highlight w:val="yellow"/>
              <w:lang w:val="en-US"/>
            </w:rPr>
          </w:rPrChange>
        </w:rPr>
        <w:t xml:space="preserve">(e.g. </w:t>
      </w:r>
      <w:r w:rsidR="00177A99" w:rsidRPr="00B92964">
        <w:rPr>
          <w:lang w:val="en-US"/>
          <w:rPrChange w:id="778" w:author="Author" w:date="2018-01-24T15:36:00Z">
            <w:rPr>
              <w:highlight w:val="yellow"/>
              <w:lang w:val="en-US"/>
            </w:rPr>
          </w:rPrChange>
        </w:rPr>
        <w:t>address data or national ID details</w:t>
      </w:r>
      <w:r w:rsidR="00066417" w:rsidRPr="00B92964">
        <w:rPr>
          <w:lang w:val="en-US"/>
          <w:rPrChange w:id="779" w:author="Author" w:date="2018-01-24T15:36:00Z">
            <w:rPr>
              <w:highlight w:val="yellow"/>
              <w:lang w:val="en-US"/>
            </w:rPr>
          </w:rPrChange>
        </w:rPr>
        <w:t>)</w:t>
      </w:r>
      <w:r w:rsidR="00066417" w:rsidRPr="00121145">
        <w:rPr>
          <w:lang w:val="en-US"/>
        </w:rPr>
        <w:t xml:space="preserve"> and </w:t>
      </w:r>
      <w:r w:rsidR="008C69E7" w:rsidRPr="00B92964">
        <w:rPr>
          <w:lang w:val="en-US"/>
          <w:rPrChange w:id="780" w:author="Author" w:date="2018-01-24T15:36:00Z">
            <w:rPr>
              <w:highlight w:val="yellow"/>
              <w:lang w:val="en-US"/>
            </w:rPr>
          </w:rPrChange>
        </w:rPr>
        <w:t>country-specific</w:t>
      </w:r>
      <w:r w:rsidR="003F45F7" w:rsidRPr="00121145">
        <w:rPr>
          <w:lang w:val="en-US"/>
        </w:rPr>
        <w:t xml:space="preserve"> information</w:t>
      </w:r>
      <w:r w:rsidR="00177A99" w:rsidRPr="00D27588">
        <w:rPr>
          <w:lang w:val="en-US"/>
        </w:rPr>
        <w:t>.</w:t>
      </w:r>
    </w:p>
    <w:p w14:paraId="0D01D884" w14:textId="77777777" w:rsidR="00F3067F" w:rsidRPr="00F3067F" w:rsidRDefault="00F3067F" w:rsidP="00F3067F">
      <w:pPr>
        <w:pStyle w:val="SAPNoteHeading"/>
        <w:ind w:left="0"/>
        <w:rPr>
          <w:ins w:id="781" w:author="Author" w:date="2018-02-26T11:36:00Z"/>
          <w:highlight w:val="cyan"/>
          <w:lang w:val="en-US"/>
          <w:rPrChange w:id="782" w:author="Author" w:date="2018-02-26T11:36:00Z">
            <w:rPr>
              <w:ins w:id="783" w:author="Author" w:date="2018-02-26T11:36:00Z"/>
              <w:highlight w:val="cyan"/>
            </w:rPr>
          </w:rPrChange>
        </w:rPr>
      </w:pPr>
      <w:commentRangeStart w:id="784"/>
      <w:ins w:id="785" w:author="Author" w:date="2018-02-26T11:36:00Z">
        <w:r w:rsidRPr="00D07FE0">
          <w:rPr>
            <w:noProof/>
            <w:highlight w:val="cyan"/>
            <w:lang w:val="en-US"/>
          </w:rPr>
          <w:drawing>
            <wp:inline distT="0" distB="0" distL="0" distR="0" wp14:anchorId="0C66AC8A" wp14:editId="59F5ECD1">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067F">
          <w:rPr>
            <w:highlight w:val="cyan"/>
            <w:lang w:val="en-US"/>
            <w:rPrChange w:id="786" w:author="Author" w:date="2018-02-26T11:36:00Z">
              <w:rPr>
                <w:highlight w:val="cyan"/>
              </w:rPr>
            </w:rPrChange>
          </w:rPr>
          <w:t> Note</w:t>
        </w:r>
      </w:ins>
    </w:p>
    <w:p w14:paraId="1ADC0125" w14:textId="592275DF" w:rsidR="00F3067F" w:rsidRPr="00F3067F" w:rsidRDefault="00F3067F" w:rsidP="00F3067F">
      <w:pPr>
        <w:rPr>
          <w:ins w:id="787" w:author="Author" w:date="2018-02-26T11:36:00Z"/>
          <w:highlight w:val="cyan"/>
          <w:lang w:val="en-US"/>
          <w:rPrChange w:id="788" w:author="Author" w:date="2018-02-26T11:36:00Z">
            <w:rPr>
              <w:ins w:id="789" w:author="Author" w:date="2018-02-26T11:36:00Z"/>
              <w:highlight w:val="cyan"/>
            </w:rPr>
          </w:rPrChange>
        </w:rPr>
      </w:pPr>
      <w:ins w:id="790" w:author="Author" w:date="2018-02-26T11:36:00Z">
        <w:r w:rsidRPr="00F3067F">
          <w:rPr>
            <w:highlight w:val="cyan"/>
            <w:lang w:val="en-US"/>
            <w:rPrChange w:id="791" w:author="Author" w:date="2018-02-26T11:36:00Z">
              <w:rPr>
                <w:highlight w:val="cyan"/>
              </w:rPr>
            </w:rPrChange>
          </w:rPr>
          <w:t xml:space="preserve">This document is, unless otherwise specified, valid </w:t>
        </w:r>
        <w:commentRangeStart w:id="792"/>
        <w:r w:rsidRPr="00F3067F">
          <w:rPr>
            <w:highlight w:val="cyan"/>
            <w:lang w:val="en-US"/>
            <w:rPrChange w:id="793" w:author="Author" w:date="2018-02-26T11:36:00Z">
              <w:rPr>
                <w:highlight w:val="cyan"/>
              </w:rPr>
            </w:rPrChange>
          </w:rPr>
          <w:t xml:space="preserve">for all countries </w:t>
        </w:r>
      </w:ins>
      <w:commentRangeEnd w:id="792"/>
      <w:r w:rsidR="008C0196">
        <w:rPr>
          <w:rStyle w:val="CommentReference"/>
        </w:rPr>
        <w:commentReference w:id="792"/>
      </w:r>
      <w:ins w:id="795" w:author="Author" w:date="2018-02-26T11:36:00Z">
        <w:r w:rsidRPr="00F3067F">
          <w:rPr>
            <w:highlight w:val="cyan"/>
            <w:lang w:val="en-US"/>
            <w:rPrChange w:id="796" w:author="Author" w:date="2018-02-26T11:36:00Z">
              <w:rPr>
                <w:highlight w:val="cyan"/>
              </w:rPr>
            </w:rPrChange>
          </w:rPr>
          <w:t>in scope of this SAP Best Practices</w:t>
        </w:r>
        <w:del w:id="797" w:author="Author" w:date="2018-03-01T16:44:00Z">
          <w:r w:rsidRPr="00F3067F" w:rsidDel="00D904F1">
            <w:rPr>
              <w:highlight w:val="cyan"/>
              <w:lang w:val="en-US"/>
              <w:rPrChange w:id="798" w:author="Author" w:date="2018-02-26T11:36:00Z">
                <w:rPr>
                  <w:highlight w:val="cyan"/>
                </w:rPr>
              </w:rPrChange>
            </w:rPr>
            <w:delText xml:space="preserve"> solution</w:delText>
          </w:r>
        </w:del>
        <w:r w:rsidRPr="00F3067F">
          <w:rPr>
            <w:highlight w:val="cyan"/>
            <w:lang w:val="en-US"/>
            <w:rPrChange w:id="799" w:author="Author" w:date="2018-02-26T11:36:00Z">
              <w:rPr>
                <w:highlight w:val="cyan"/>
              </w:rPr>
            </w:rPrChange>
          </w:rPr>
          <w:t xml:space="preserve">, with country-specific details also being described. </w:t>
        </w:r>
        <w:r w:rsidRPr="00F3067F">
          <w:rPr>
            <w:highlight w:val="cyan"/>
            <w:lang w:val="en-US"/>
            <w:rPrChange w:id="800" w:author="Author" w:date="2018-02-26T11:36:00Z">
              <w:rPr>
                <w:highlight w:val="cyan"/>
              </w:rPr>
            </w:rPrChange>
          </w:rPr>
          <w:br/>
          <w:t>In the following, we will use the two-letter code for the countries, as follows:</w:t>
        </w:r>
      </w:ins>
    </w:p>
    <w:p w14:paraId="05249CF8" w14:textId="77777777" w:rsidR="00F3067F" w:rsidRDefault="00F3067F" w:rsidP="00F3067F">
      <w:pPr>
        <w:pStyle w:val="ListParagraph"/>
        <w:numPr>
          <w:ilvl w:val="0"/>
          <w:numId w:val="10"/>
        </w:numPr>
        <w:rPr>
          <w:ins w:id="801" w:author="Author" w:date="2018-02-26T11:36:00Z"/>
          <w:highlight w:val="cyan"/>
        </w:rPr>
      </w:pPr>
      <w:proofErr w:type="spellStart"/>
      <w:ins w:id="802" w:author="Author" w:date="2018-02-26T11:36:00Z">
        <w:r>
          <w:rPr>
            <w:highlight w:val="cyan"/>
          </w:rPr>
          <w:t>AE</w:t>
        </w:r>
        <w:proofErr w:type="spellEnd"/>
        <w:r>
          <w:rPr>
            <w:highlight w:val="cyan"/>
          </w:rPr>
          <w:t xml:space="preserve"> – United </w:t>
        </w:r>
        <w:proofErr w:type="spellStart"/>
        <w:r>
          <w:rPr>
            <w:highlight w:val="cyan"/>
          </w:rPr>
          <w:t>Arab</w:t>
        </w:r>
        <w:proofErr w:type="spellEnd"/>
        <w:r>
          <w:rPr>
            <w:highlight w:val="cyan"/>
          </w:rPr>
          <w:t xml:space="preserve"> Emirates</w:t>
        </w:r>
      </w:ins>
    </w:p>
    <w:p w14:paraId="68A6963B" w14:textId="77777777" w:rsidR="00F3067F" w:rsidRDefault="00F3067F" w:rsidP="00F3067F">
      <w:pPr>
        <w:pStyle w:val="ListParagraph"/>
        <w:numPr>
          <w:ilvl w:val="0"/>
          <w:numId w:val="10"/>
        </w:numPr>
        <w:rPr>
          <w:ins w:id="803" w:author="Author" w:date="2018-02-26T11:36:00Z"/>
          <w:highlight w:val="cyan"/>
        </w:rPr>
      </w:pPr>
      <w:ins w:id="804" w:author="Author" w:date="2018-02-26T11:36:00Z">
        <w:r>
          <w:rPr>
            <w:highlight w:val="cyan"/>
          </w:rPr>
          <w:t xml:space="preserve">AU – </w:t>
        </w:r>
        <w:proofErr w:type="spellStart"/>
        <w:r>
          <w:rPr>
            <w:highlight w:val="cyan"/>
          </w:rPr>
          <w:t>Australia</w:t>
        </w:r>
        <w:proofErr w:type="spellEnd"/>
      </w:ins>
    </w:p>
    <w:p w14:paraId="6B4EB45B" w14:textId="77777777" w:rsidR="00F3067F" w:rsidRPr="00F3067F" w:rsidRDefault="00F3067F" w:rsidP="00F3067F">
      <w:pPr>
        <w:pStyle w:val="ListParagraph"/>
        <w:numPr>
          <w:ilvl w:val="0"/>
          <w:numId w:val="10"/>
        </w:numPr>
        <w:rPr>
          <w:ins w:id="805" w:author="Author" w:date="2018-02-26T11:36:00Z"/>
          <w:highlight w:val="cyan"/>
          <w:lang w:val="en-US"/>
          <w:rPrChange w:id="806" w:author="Author" w:date="2018-02-26T11:37:00Z">
            <w:rPr>
              <w:ins w:id="807" w:author="Author" w:date="2018-02-26T11:36:00Z"/>
              <w:highlight w:val="cyan"/>
            </w:rPr>
          </w:rPrChange>
        </w:rPr>
      </w:pPr>
      <w:ins w:id="808" w:author="Author" w:date="2018-02-26T11:36:00Z">
        <w:r w:rsidRPr="00F3067F">
          <w:rPr>
            <w:highlight w:val="cyan"/>
            <w:lang w:val="en-US"/>
            <w:rPrChange w:id="809" w:author="Author" w:date="2018-02-26T11:37:00Z">
              <w:rPr>
                <w:highlight w:val="cyan"/>
              </w:rPr>
            </w:rPrChange>
          </w:rPr>
          <w:t>SA – Kingdom of Saudi Arabia</w:t>
        </w:r>
      </w:ins>
    </w:p>
    <w:p w14:paraId="4569F19B" w14:textId="77777777" w:rsidR="00F3067F" w:rsidRPr="00287A12" w:rsidRDefault="00F3067F" w:rsidP="00F3067F">
      <w:pPr>
        <w:pStyle w:val="ListParagraph"/>
        <w:numPr>
          <w:ilvl w:val="0"/>
          <w:numId w:val="10"/>
        </w:numPr>
        <w:rPr>
          <w:ins w:id="810" w:author="Author" w:date="2018-02-26T11:36:00Z"/>
          <w:highlight w:val="cyan"/>
        </w:rPr>
      </w:pPr>
      <w:ins w:id="811" w:author="Author" w:date="2018-02-26T11:36:00Z">
        <w:r>
          <w:rPr>
            <w:highlight w:val="cyan"/>
          </w:rPr>
          <w:t>US – United States</w:t>
        </w:r>
      </w:ins>
      <w:commentRangeEnd w:id="784"/>
      <w:r w:rsidR="008C0196">
        <w:rPr>
          <w:rStyle w:val="CommentReference"/>
        </w:rPr>
        <w:commentReference w:id="784"/>
      </w:r>
    </w:p>
    <w:p w14:paraId="732CC752" w14:textId="77777777" w:rsidR="00F3067F" w:rsidRPr="00D27588" w:rsidRDefault="00F3067F" w:rsidP="00FA35C5">
      <w:pPr>
        <w:rPr>
          <w:lang w:val="en-US"/>
        </w:rPr>
      </w:pPr>
    </w:p>
    <w:p w14:paraId="41AE3A95" w14:textId="55BE9E87" w:rsidR="00FA35C5" w:rsidRPr="00D27588" w:rsidRDefault="00FA35C5">
      <w:pPr>
        <w:pStyle w:val="Heading1"/>
        <w:numPr>
          <w:ilvl w:val="0"/>
          <w:numId w:val="6"/>
        </w:numPr>
        <w:rPr>
          <w:lang w:val="en-US"/>
        </w:rPr>
        <w:pPrChange w:id="812" w:author="Author" w:date="2018-01-24T11:01:00Z">
          <w:pPr>
            <w:pStyle w:val="Heading1"/>
            <w:numPr>
              <w:numId w:val="8"/>
            </w:numPr>
            <w:tabs>
              <w:tab w:val="num" w:pos="360"/>
              <w:tab w:val="num" w:pos="720"/>
            </w:tabs>
            <w:ind w:left="720" w:hanging="720"/>
          </w:pPr>
        </w:pPrChange>
      </w:pPr>
      <w:bookmarkStart w:id="813" w:name="_Toc408992267"/>
      <w:bookmarkStart w:id="814" w:name="_Toc409009309"/>
      <w:bookmarkStart w:id="815" w:name="_Toc391585986"/>
      <w:bookmarkStart w:id="816" w:name="_Toc410684912"/>
      <w:bookmarkStart w:id="817" w:name="_Toc507409689"/>
      <w:bookmarkEnd w:id="813"/>
      <w:bookmarkEnd w:id="814"/>
      <w:r w:rsidRPr="00D27588">
        <w:rPr>
          <w:lang w:val="en-US"/>
        </w:rPr>
        <w:lastRenderedPageBreak/>
        <w:t>Prerequisites</w:t>
      </w:r>
      <w:bookmarkEnd w:id="815"/>
      <w:bookmarkEnd w:id="816"/>
      <w:bookmarkEnd w:id="817"/>
    </w:p>
    <w:p w14:paraId="540A2AC3" w14:textId="77777777" w:rsidR="00FA35C5" w:rsidRPr="00D27588" w:rsidRDefault="00FA35C5" w:rsidP="00FA35C5">
      <w:pPr>
        <w:rPr>
          <w:lang w:val="en-US"/>
        </w:rPr>
      </w:pPr>
      <w:r w:rsidRPr="00D27588">
        <w:rPr>
          <w:lang w:val="en-US"/>
        </w:rPr>
        <w:t>This section summarizes all prerequisites needed to conduct the test in terms of system, user, master data, organizational data, and other test data and business conditions.</w:t>
      </w:r>
    </w:p>
    <w:p w14:paraId="2517635E" w14:textId="77777777" w:rsidR="00FA35C5" w:rsidRPr="00D27588" w:rsidRDefault="00FA35C5">
      <w:pPr>
        <w:pStyle w:val="Heading2"/>
        <w:numPr>
          <w:ilvl w:val="1"/>
          <w:numId w:val="6"/>
        </w:numPr>
        <w:rPr>
          <w:lang w:val="en-US"/>
        </w:rPr>
        <w:pPrChange w:id="818" w:author="Author" w:date="2018-01-24T11:01:00Z">
          <w:pPr>
            <w:pStyle w:val="Heading2"/>
            <w:numPr>
              <w:numId w:val="8"/>
            </w:numPr>
            <w:tabs>
              <w:tab w:val="num" w:pos="360"/>
              <w:tab w:val="num" w:pos="1440"/>
            </w:tabs>
            <w:ind w:left="576" w:hanging="576"/>
          </w:pPr>
        </w:pPrChange>
      </w:pPr>
      <w:bookmarkStart w:id="819" w:name="_Toc391585988"/>
      <w:bookmarkStart w:id="820" w:name="_Toc410684913"/>
      <w:bookmarkStart w:id="821" w:name="_Toc507409690"/>
      <w:r w:rsidRPr="00D27588">
        <w:rPr>
          <w:lang w:val="en-US"/>
        </w:rPr>
        <w:t>Configuration</w:t>
      </w:r>
      <w:bookmarkEnd w:id="819"/>
      <w:bookmarkEnd w:id="820"/>
      <w:bookmarkEnd w:id="821"/>
    </w:p>
    <w:p w14:paraId="0D4BCF8A" w14:textId="77777777" w:rsidR="00FA35C5" w:rsidRPr="00D27588" w:rsidRDefault="00FA35C5" w:rsidP="00FA35C5">
      <w:pPr>
        <w:rPr>
          <w:lang w:val="en-US"/>
        </w:rPr>
      </w:pPr>
      <w:r w:rsidRPr="00D27588">
        <w:rPr>
          <w:lang w:val="en-US"/>
        </w:rPr>
        <w:t xml:space="preserve">Please ensure to follow the correct installation sequence of building blocks as specified in the </w:t>
      </w:r>
      <w:r w:rsidRPr="00EC76F6">
        <w:rPr>
          <w:rStyle w:val="SAPScreenElement"/>
          <w:color w:val="auto"/>
          <w:lang w:val="en-US"/>
          <w:rPrChange w:id="822" w:author="Author" w:date="2018-03-01T16:37:00Z">
            <w:rPr>
              <w:rStyle w:val="SAPScreenElement"/>
              <w:lang w:val="en-US"/>
            </w:rPr>
          </w:rPrChange>
        </w:rPr>
        <w:t>Prerequisite Matrix</w:t>
      </w:r>
      <w:r w:rsidRPr="00D27588">
        <w:rPr>
          <w:lang w:val="en-US"/>
        </w:rPr>
        <w:t>.</w:t>
      </w:r>
    </w:p>
    <w:p w14:paraId="30659210" w14:textId="77777777" w:rsidR="00FA35C5" w:rsidRPr="00D27588" w:rsidRDefault="00FA35C5">
      <w:pPr>
        <w:pStyle w:val="Heading2"/>
        <w:numPr>
          <w:ilvl w:val="1"/>
          <w:numId w:val="6"/>
        </w:numPr>
        <w:rPr>
          <w:lang w:val="en-US"/>
        </w:rPr>
        <w:pPrChange w:id="823" w:author="Author" w:date="2018-01-24T11:01:00Z">
          <w:pPr>
            <w:pStyle w:val="Heading2"/>
            <w:numPr>
              <w:numId w:val="8"/>
            </w:numPr>
            <w:tabs>
              <w:tab w:val="num" w:pos="360"/>
              <w:tab w:val="num" w:pos="1440"/>
            </w:tabs>
            <w:ind w:left="576" w:hanging="576"/>
          </w:pPr>
        </w:pPrChange>
      </w:pPr>
      <w:bookmarkStart w:id="824" w:name="_Toc394392781"/>
      <w:bookmarkStart w:id="825" w:name="_Toc394392827"/>
      <w:bookmarkStart w:id="826" w:name="_Toc391585989"/>
      <w:bookmarkStart w:id="827" w:name="_Toc410684914"/>
      <w:bookmarkStart w:id="828" w:name="_Toc507409691"/>
      <w:bookmarkEnd w:id="824"/>
      <w:bookmarkEnd w:id="825"/>
      <w:r w:rsidRPr="00D27588">
        <w:rPr>
          <w:lang w:val="en-US"/>
        </w:rPr>
        <w:t>System Access</w:t>
      </w:r>
      <w:bookmarkEnd w:id="826"/>
      <w:bookmarkEnd w:id="827"/>
      <w:bookmarkEnd w:id="828"/>
      <w:r w:rsidRPr="00D27588">
        <w:rPr>
          <w:lang w:val="en-US"/>
        </w:rPr>
        <w:t xml:space="preserve"> </w:t>
      </w:r>
    </w:p>
    <w:p w14:paraId="43A13ABE" w14:textId="77777777" w:rsidR="00FA35C5" w:rsidRPr="00D27588" w:rsidRDefault="00FA35C5" w:rsidP="00FA35C5">
      <w:pPr>
        <w:rPr>
          <w:lang w:val="en-US"/>
        </w:rPr>
      </w:pPr>
      <w:r w:rsidRPr="00D27588">
        <w:rPr>
          <w:lang w:val="en-US"/>
        </w:rPr>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212"/>
        <w:gridCol w:w="4050"/>
        <w:gridCol w:w="7026"/>
      </w:tblGrid>
      <w:tr w:rsidR="00FA35C5" w:rsidRPr="00D27588" w14:paraId="44FC369C" w14:textId="77777777" w:rsidTr="00DA1D07">
        <w:trPr>
          <w:tblHeader/>
        </w:trPr>
        <w:tc>
          <w:tcPr>
            <w:tcW w:w="3212" w:type="dxa"/>
            <w:shd w:val="clear" w:color="auto" w:fill="999999"/>
          </w:tcPr>
          <w:p w14:paraId="1B575714" w14:textId="77777777" w:rsidR="00FA35C5" w:rsidRPr="00D27588" w:rsidRDefault="00FA35C5" w:rsidP="00FA35C5">
            <w:pPr>
              <w:pStyle w:val="SAPTableHeader"/>
              <w:rPr>
                <w:lang w:val="en-US"/>
              </w:rPr>
            </w:pPr>
          </w:p>
        </w:tc>
        <w:tc>
          <w:tcPr>
            <w:tcW w:w="4050" w:type="dxa"/>
            <w:shd w:val="clear" w:color="auto" w:fill="999999"/>
            <w:hideMark/>
          </w:tcPr>
          <w:p w14:paraId="00B45BC2" w14:textId="77777777" w:rsidR="00FA35C5" w:rsidRPr="00D27588" w:rsidRDefault="00FA35C5" w:rsidP="00FA35C5">
            <w:pPr>
              <w:pStyle w:val="SAPTableHeader"/>
              <w:rPr>
                <w:lang w:val="en-US"/>
              </w:rPr>
            </w:pPr>
            <w:r w:rsidRPr="00D27588">
              <w:rPr>
                <w:lang w:val="en-US"/>
              </w:rPr>
              <w:t>Type of Data</w:t>
            </w:r>
          </w:p>
        </w:tc>
        <w:tc>
          <w:tcPr>
            <w:tcW w:w="7026" w:type="dxa"/>
            <w:shd w:val="clear" w:color="auto" w:fill="999999"/>
            <w:hideMark/>
          </w:tcPr>
          <w:p w14:paraId="2230CB83" w14:textId="77777777" w:rsidR="00FA35C5" w:rsidRPr="00D27588" w:rsidRDefault="00FA35C5" w:rsidP="00FA35C5">
            <w:pPr>
              <w:pStyle w:val="SAPTableHeader"/>
              <w:rPr>
                <w:lang w:val="en-US"/>
              </w:rPr>
            </w:pPr>
            <w:r w:rsidRPr="00D27588">
              <w:rPr>
                <w:lang w:val="en-US"/>
              </w:rPr>
              <w:t>Details</w:t>
            </w:r>
          </w:p>
        </w:tc>
      </w:tr>
      <w:tr w:rsidR="00FA35C5" w:rsidRPr="00EC76F6" w14:paraId="61DCA8D4" w14:textId="77777777" w:rsidTr="00DA1D07">
        <w:tc>
          <w:tcPr>
            <w:tcW w:w="3212" w:type="dxa"/>
            <w:hideMark/>
          </w:tcPr>
          <w:p w14:paraId="1AC7D1BC" w14:textId="77777777" w:rsidR="00FA35C5" w:rsidRPr="00D27588" w:rsidRDefault="00FA35C5" w:rsidP="00FA35C5">
            <w:pPr>
              <w:rPr>
                <w:lang w:val="en-US"/>
              </w:rPr>
            </w:pPr>
            <w:r w:rsidRPr="00D27588">
              <w:rPr>
                <w:lang w:val="en-US"/>
              </w:rPr>
              <w:t>System</w:t>
            </w:r>
          </w:p>
        </w:tc>
        <w:tc>
          <w:tcPr>
            <w:tcW w:w="4050" w:type="dxa"/>
            <w:hideMark/>
          </w:tcPr>
          <w:p w14:paraId="7EC5C700" w14:textId="77777777" w:rsidR="00FA35C5" w:rsidRPr="00D27588" w:rsidRDefault="00FA35C5" w:rsidP="00FA35C5">
            <w:pPr>
              <w:rPr>
                <w:lang w:val="en-US"/>
              </w:rPr>
            </w:pPr>
            <w:r w:rsidRPr="00D27588">
              <w:rPr>
                <w:lang w:val="en-US"/>
              </w:rPr>
              <w:t>SuccessFactors Employee Central</w:t>
            </w:r>
          </w:p>
        </w:tc>
        <w:tc>
          <w:tcPr>
            <w:tcW w:w="7026" w:type="dxa"/>
            <w:hideMark/>
          </w:tcPr>
          <w:p w14:paraId="04704390" w14:textId="77777777" w:rsidR="00FA35C5" w:rsidRPr="00D27588" w:rsidRDefault="00FA35C5" w:rsidP="00FA35C5">
            <w:pPr>
              <w:rPr>
                <w:lang w:val="en-US"/>
              </w:rPr>
            </w:pPr>
            <w:r w:rsidRPr="00D27588">
              <w:rPr>
                <w:lang w:val="en-US"/>
              </w:rPr>
              <w:t>&lt;Provide details on how to access system, e.g. system client or URL&gt;</w:t>
            </w:r>
          </w:p>
        </w:tc>
      </w:tr>
      <w:tr w:rsidR="00FA35C5" w:rsidRPr="00EC76F6" w14:paraId="6FC5F30E" w14:textId="77777777" w:rsidTr="00DA1D07">
        <w:tc>
          <w:tcPr>
            <w:tcW w:w="3212" w:type="dxa"/>
            <w:hideMark/>
          </w:tcPr>
          <w:p w14:paraId="6945ABB9" w14:textId="77777777" w:rsidR="00FA35C5" w:rsidRPr="00D27588" w:rsidRDefault="00FA35C5" w:rsidP="00FA35C5">
            <w:pPr>
              <w:rPr>
                <w:lang w:val="en-US"/>
              </w:rPr>
            </w:pPr>
            <w:r w:rsidRPr="00D27588">
              <w:rPr>
                <w:lang w:val="en-US"/>
              </w:rPr>
              <w:t xml:space="preserve">Standard User </w:t>
            </w:r>
          </w:p>
        </w:tc>
        <w:tc>
          <w:tcPr>
            <w:tcW w:w="4050" w:type="dxa"/>
            <w:hideMark/>
          </w:tcPr>
          <w:p w14:paraId="30D9C8D3" w14:textId="16B996BF" w:rsidR="00FA35C5" w:rsidRPr="00D27588" w:rsidRDefault="00B247CE" w:rsidP="00FA35C5">
            <w:pPr>
              <w:rPr>
                <w:lang w:val="en-US"/>
              </w:rPr>
            </w:pPr>
            <w:r w:rsidRPr="00D27588">
              <w:rPr>
                <w:lang w:val="en-US"/>
              </w:rPr>
              <w:t>Employee</w:t>
            </w:r>
          </w:p>
        </w:tc>
        <w:tc>
          <w:tcPr>
            <w:tcW w:w="7026" w:type="dxa"/>
            <w:hideMark/>
          </w:tcPr>
          <w:p w14:paraId="2DFA20B8" w14:textId="77777777" w:rsidR="00FA35C5" w:rsidRPr="00D27588" w:rsidRDefault="00FA35C5" w:rsidP="00FA35C5">
            <w:pPr>
              <w:rPr>
                <w:lang w:val="en-US"/>
              </w:rPr>
            </w:pPr>
            <w:r w:rsidRPr="00D27588">
              <w:rPr>
                <w:lang w:val="en-US"/>
              </w:rPr>
              <w:t>&lt;Provide Standard User Id and Password for test, if applicable&gt;</w:t>
            </w:r>
          </w:p>
        </w:tc>
      </w:tr>
      <w:tr w:rsidR="003C56FF" w:rsidRPr="00EC76F6" w14:paraId="5F683638" w14:textId="77777777" w:rsidTr="00DA1D07">
        <w:tc>
          <w:tcPr>
            <w:tcW w:w="3212" w:type="dxa"/>
          </w:tcPr>
          <w:p w14:paraId="3CB2F28F" w14:textId="7FD75B52" w:rsidR="003C56FF" w:rsidRPr="00D27588" w:rsidRDefault="003C56FF" w:rsidP="003C56FF">
            <w:pPr>
              <w:rPr>
                <w:lang w:val="en-US"/>
              </w:rPr>
            </w:pPr>
            <w:r w:rsidRPr="00D27588">
              <w:rPr>
                <w:lang w:val="en-US"/>
              </w:rPr>
              <w:t xml:space="preserve">Standard User </w:t>
            </w:r>
          </w:p>
        </w:tc>
        <w:tc>
          <w:tcPr>
            <w:tcW w:w="4050" w:type="dxa"/>
          </w:tcPr>
          <w:p w14:paraId="38102700" w14:textId="628A730E" w:rsidR="003C56FF" w:rsidRPr="00D27588" w:rsidRDefault="00B247CE">
            <w:pPr>
              <w:rPr>
                <w:lang w:val="en-US"/>
              </w:rPr>
            </w:pPr>
            <w:r w:rsidRPr="00D27588">
              <w:rPr>
                <w:lang w:val="en-US"/>
              </w:rPr>
              <w:t xml:space="preserve">HR </w:t>
            </w:r>
            <w:r w:rsidR="00BF702A" w:rsidRPr="00D27588">
              <w:rPr>
                <w:lang w:val="en-US"/>
              </w:rPr>
              <w:t xml:space="preserve">Administrator </w:t>
            </w:r>
            <w:r w:rsidRPr="00D27588">
              <w:rPr>
                <w:lang w:val="en-US"/>
              </w:rPr>
              <w:t>(Optional)</w:t>
            </w:r>
          </w:p>
        </w:tc>
        <w:tc>
          <w:tcPr>
            <w:tcW w:w="7026" w:type="dxa"/>
          </w:tcPr>
          <w:p w14:paraId="5EB4F6AD" w14:textId="1D8F0296" w:rsidR="003C56FF" w:rsidRPr="00D27588" w:rsidRDefault="003C56FF" w:rsidP="003C56FF">
            <w:pPr>
              <w:rPr>
                <w:lang w:val="en-US"/>
              </w:rPr>
            </w:pPr>
            <w:r w:rsidRPr="00D27588">
              <w:rPr>
                <w:lang w:val="en-US"/>
              </w:rPr>
              <w:t>&lt;Provide Standard User Id and Password for test, if applicable&gt;</w:t>
            </w:r>
          </w:p>
        </w:tc>
      </w:tr>
    </w:tbl>
    <w:p w14:paraId="0B87C6C1" w14:textId="77777777" w:rsidR="00D0042B" w:rsidRPr="00D27588" w:rsidRDefault="00D0042B" w:rsidP="00581EC8">
      <w:pPr>
        <w:pStyle w:val="SAPNoteHeading"/>
        <w:ind w:left="0"/>
        <w:rPr>
          <w:lang w:val="en-US"/>
        </w:rPr>
      </w:pPr>
      <w:bookmarkStart w:id="829" w:name="_Toc394392787"/>
      <w:bookmarkStart w:id="830" w:name="_Toc394392833"/>
      <w:bookmarkStart w:id="831" w:name="_Toc394392788"/>
      <w:bookmarkStart w:id="832" w:name="_Toc394392834"/>
      <w:bookmarkStart w:id="833" w:name="_Toc391585990"/>
      <w:bookmarkStart w:id="834" w:name="_Toc410684915"/>
      <w:bookmarkEnd w:id="829"/>
      <w:bookmarkEnd w:id="830"/>
      <w:bookmarkEnd w:id="831"/>
      <w:bookmarkEnd w:id="832"/>
      <w:r w:rsidRPr="00D27588">
        <w:rPr>
          <w:noProof/>
          <w:lang w:val="en-US"/>
        </w:rPr>
        <w:drawing>
          <wp:inline distT="0" distB="0" distL="0" distR="0" wp14:anchorId="2BC16A3C" wp14:editId="36155657">
            <wp:extent cx="228600" cy="2286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27588">
        <w:rPr>
          <w:lang w:val="en-US"/>
        </w:rPr>
        <w:t> Note</w:t>
      </w:r>
    </w:p>
    <w:p w14:paraId="7165B5A6" w14:textId="77777777" w:rsidR="000952D7" w:rsidRPr="00D27588" w:rsidRDefault="000952D7" w:rsidP="00581EC8">
      <w:pPr>
        <w:pStyle w:val="ListBullet"/>
        <w:numPr>
          <w:ilvl w:val="0"/>
          <w:numId w:val="0"/>
        </w:numPr>
        <w:ind w:left="96"/>
        <w:rPr>
          <w:rStyle w:val="SAPTextReference"/>
          <w:rFonts w:ascii="BentonSans Book" w:hAnsi="BentonSans Book"/>
          <w:sz w:val="22"/>
          <w:lang w:val="en-US"/>
        </w:rPr>
      </w:pPr>
      <w:r w:rsidRPr="00D27588">
        <w:rPr>
          <w:rStyle w:val="SAPTextReference"/>
          <w:lang w:val="en-US"/>
        </w:rPr>
        <w:t>SAP SuccessFactors Employee Central</w:t>
      </w:r>
      <w:r w:rsidRPr="00D27588">
        <w:rPr>
          <w:lang w:val="en-US"/>
        </w:rPr>
        <w:t xml:space="preserve"> will be referenced as </w:t>
      </w:r>
      <w:r w:rsidRPr="00D27588">
        <w:rPr>
          <w:rStyle w:val="SAPTextReference"/>
          <w:lang w:val="en-US"/>
        </w:rPr>
        <w:t>Employee Central.</w:t>
      </w:r>
    </w:p>
    <w:p w14:paraId="1DADA062" w14:textId="77777777" w:rsidR="00FA35C5" w:rsidRPr="00D27588" w:rsidRDefault="00FA35C5">
      <w:pPr>
        <w:pStyle w:val="Heading2"/>
        <w:numPr>
          <w:ilvl w:val="1"/>
          <w:numId w:val="6"/>
        </w:numPr>
        <w:rPr>
          <w:lang w:val="en-US"/>
        </w:rPr>
        <w:pPrChange w:id="835" w:author="Author" w:date="2018-01-24T11:01:00Z">
          <w:pPr>
            <w:pStyle w:val="Heading2"/>
            <w:numPr>
              <w:numId w:val="8"/>
            </w:numPr>
            <w:tabs>
              <w:tab w:val="num" w:pos="360"/>
              <w:tab w:val="num" w:pos="1440"/>
            </w:tabs>
            <w:ind w:left="576" w:hanging="576"/>
          </w:pPr>
        </w:pPrChange>
      </w:pPr>
      <w:bookmarkStart w:id="836" w:name="_Toc507409692"/>
      <w:r w:rsidRPr="00D27588">
        <w:rPr>
          <w:lang w:val="en-US"/>
        </w:rPr>
        <w:t>Roles</w:t>
      </w:r>
      <w:bookmarkEnd w:id="833"/>
      <w:bookmarkEnd w:id="834"/>
      <w:bookmarkEnd w:id="836"/>
    </w:p>
    <w:p w14:paraId="28EE9EF4" w14:textId="37CCDB75" w:rsidR="00FA35C5" w:rsidRPr="00D27588" w:rsidRDefault="00FA35C5" w:rsidP="00FA35C5">
      <w:pPr>
        <w:rPr>
          <w:lang w:val="en-US"/>
        </w:rPr>
      </w:pPr>
      <w:r w:rsidRPr="00D27588">
        <w:rPr>
          <w:lang w:val="en-US"/>
        </w:rPr>
        <w:t>For non-standard users, the following roles must be assigned in E</w:t>
      </w:r>
      <w:r w:rsidR="00957954" w:rsidRPr="00D27588">
        <w:rPr>
          <w:lang w:val="en-US"/>
        </w:rPr>
        <w:t xml:space="preserve">mployee </w:t>
      </w:r>
      <w:r w:rsidRPr="00D27588">
        <w:rPr>
          <w:lang w:val="en-US"/>
        </w:rPr>
        <w:t>C</w:t>
      </w:r>
      <w:r w:rsidR="00957954" w:rsidRPr="00D27588">
        <w:rPr>
          <w:lang w:val="en-US"/>
        </w:rPr>
        <w:t>entral</w:t>
      </w:r>
      <w:r w:rsidRPr="00D27588">
        <w:rPr>
          <w:lang w:val="en-US"/>
        </w:rPr>
        <w:t xml:space="preserve"> to the system user(s) testing this scenario. </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837" w:author="Author" w:date="2018-03-01T16:39:00Z">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1952"/>
        <w:gridCol w:w="3240"/>
        <w:gridCol w:w="2970"/>
        <w:gridCol w:w="6126"/>
        <w:tblGridChange w:id="838">
          <w:tblGrid>
            <w:gridCol w:w="1952"/>
            <w:gridCol w:w="2610"/>
            <w:gridCol w:w="3420"/>
            <w:gridCol w:w="6306"/>
          </w:tblGrid>
        </w:tblGridChange>
      </w:tblGrid>
      <w:tr w:rsidR="00FA35C5" w:rsidRPr="00D27588" w14:paraId="4A9F37B7" w14:textId="77777777" w:rsidTr="00EC76F6">
        <w:trPr>
          <w:tblHeader/>
          <w:trPrChange w:id="839" w:author="Author" w:date="2018-03-01T16:39:00Z">
            <w:trPr>
              <w:tblHeader/>
            </w:trPr>
          </w:trPrChange>
        </w:trPr>
        <w:tc>
          <w:tcPr>
            <w:tcW w:w="1952" w:type="dxa"/>
            <w:shd w:val="clear" w:color="auto" w:fill="999999"/>
            <w:hideMark/>
            <w:tcPrChange w:id="840" w:author="Author" w:date="2018-03-01T16:39:00Z">
              <w:tcPr>
                <w:tcW w:w="1952" w:type="dxa"/>
                <w:shd w:val="clear" w:color="auto" w:fill="999999"/>
                <w:hideMark/>
              </w:tcPr>
            </w:tcPrChange>
          </w:tcPr>
          <w:p w14:paraId="6554B7D4" w14:textId="77777777" w:rsidR="00FA35C5" w:rsidRPr="00D27588" w:rsidRDefault="00FA35C5" w:rsidP="00FA35C5">
            <w:pPr>
              <w:pStyle w:val="SAPTableHeader"/>
              <w:rPr>
                <w:lang w:val="en-US"/>
              </w:rPr>
            </w:pPr>
            <w:r w:rsidRPr="00D27588">
              <w:rPr>
                <w:lang w:val="en-US"/>
              </w:rPr>
              <w:t>Business Role</w:t>
            </w:r>
          </w:p>
        </w:tc>
        <w:tc>
          <w:tcPr>
            <w:tcW w:w="3240" w:type="dxa"/>
            <w:shd w:val="clear" w:color="auto" w:fill="999999"/>
            <w:hideMark/>
            <w:tcPrChange w:id="841" w:author="Author" w:date="2018-03-01T16:39:00Z">
              <w:tcPr>
                <w:tcW w:w="2610" w:type="dxa"/>
                <w:shd w:val="clear" w:color="auto" w:fill="999999"/>
                <w:hideMark/>
              </w:tcPr>
            </w:tcPrChange>
          </w:tcPr>
          <w:p w14:paraId="7E1D1AE6" w14:textId="77777777" w:rsidR="00FA35C5" w:rsidRPr="00D27588" w:rsidRDefault="00FA35C5" w:rsidP="00FA35C5">
            <w:pPr>
              <w:pStyle w:val="SAPTableHeader"/>
              <w:rPr>
                <w:lang w:val="en-US"/>
              </w:rPr>
            </w:pPr>
            <w:r w:rsidRPr="00D27588">
              <w:rPr>
                <w:lang w:val="en-US"/>
              </w:rPr>
              <w:t>Permission Role</w:t>
            </w:r>
          </w:p>
        </w:tc>
        <w:tc>
          <w:tcPr>
            <w:tcW w:w="2970" w:type="dxa"/>
            <w:shd w:val="clear" w:color="auto" w:fill="999999"/>
            <w:hideMark/>
            <w:tcPrChange w:id="842" w:author="Author" w:date="2018-03-01T16:39:00Z">
              <w:tcPr>
                <w:tcW w:w="3420" w:type="dxa"/>
                <w:shd w:val="clear" w:color="auto" w:fill="999999"/>
                <w:hideMark/>
              </w:tcPr>
            </w:tcPrChange>
          </w:tcPr>
          <w:p w14:paraId="3D9DF66C" w14:textId="77777777" w:rsidR="00FA35C5" w:rsidRPr="00D27588" w:rsidRDefault="00FA35C5" w:rsidP="00FA35C5">
            <w:pPr>
              <w:pStyle w:val="SAPTableHeader"/>
              <w:rPr>
                <w:lang w:val="en-US"/>
              </w:rPr>
            </w:pPr>
            <w:r w:rsidRPr="00D27588">
              <w:rPr>
                <w:lang w:val="en-US"/>
              </w:rPr>
              <w:t>Process Step</w:t>
            </w:r>
          </w:p>
        </w:tc>
        <w:tc>
          <w:tcPr>
            <w:tcW w:w="6126" w:type="dxa"/>
            <w:shd w:val="clear" w:color="auto" w:fill="999999"/>
            <w:hideMark/>
            <w:tcPrChange w:id="843" w:author="Author" w:date="2018-03-01T16:39:00Z">
              <w:tcPr>
                <w:tcW w:w="6306" w:type="dxa"/>
                <w:shd w:val="clear" w:color="auto" w:fill="999999"/>
                <w:hideMark/>
              </w:tcPr>
            </w:tcPrChange>
          </w:tcPr>
          <w:p w14:paraId="7003534A" w14:textId="77777777" w:rsidR="00FA35C5" w:rsidRPr="00D27588" w:rsidRDefault="00FA35C5" w:rsidP="00FA35C5">
            <w:pPr>
              <w:pStyle w:val="SAPTableHeader"/>
              <w:rPr>
                <w:lang w:val="en-US"/>
              </w:rPr>
            </w:pPr>
            <w:r w:rsidRPr="00D27588">
              <w:rPr>
                <w:lang w:val="en-US"/>
              </w:rPr>
              <w:t>Sample Data</w:t>
            </w:r>
          </w:p>
        </w:tc>
      </w:tr>
      <w:tr w:rsidR="00542C56" w:rsidRPr="00EC76F6" w14:paraId="3C54D64D" w14:textId="77777777" w:rsidTr="00EC76F6">
        <w:tc>
          <w:tcPr>
            <w:tcW w:w="1952" w:type="dxa"/>
            <w:tcPrChange w:id="844" w:author="Author" w:date="2018-03-01T16:39:00Z">
              <w:tcPr>
                <w:tcW w:w="1952" w:type="dxa"/>
              </w:tcPr>
            </w:tcPrChange>
          </w:tcPr>
          <w:p w14:paraId="4DA23CD3" w14:textId="7D1F5949" w:rsidR="00542C56" w:rsidRPr="00D27588" w:rsidRDefault="00542C56" w:rsidP="00542C56">
            <w:pPr>
              <w:rPr>
                <w:lang w:val="en-US"/>
              </w:rPr>
            </w:pPr>
            <w:r w:rsidRPr="00D27588">
              <w:rPr>
                <w:lang w:val="en-US"/>
              </w:rPr>
              <w:t>Employee</w:t>
            </w:r>
          </w:p>
        </w:tc>
        <w:tc>
          <w:tcPr>
            <w:tcW w:w="3240" w:type="dxa"/>
            <w:tcPrChange w:id="845" w:author="Author" w:date="2018-03-01T16:39:00Z">
              <w:tcPr>
                <w:tcW w:w="2610" w:type="dxa"/>
              </w:tcPr>
            </w:tcPrChange>
          </w:tcPr>
          <w:p w14:paraId="64044025" w14:textId="6312C514" w:rsidR="00542C56" w:rsidRPr="00D27588" w:rsidRDefault="00542C56" w:rsidP="00542C56">
            <w:pPr>
              <w:rPr>
                <w:lang w:val="en-US"/>
              </w:rPr>
            </w:pPr>
            <w:commentRangeStart w:id="846"/>
            <w:r w:rsidRPr="00D27588">
              <w:rPr>
                <w:lang w:val="en-US"/>
              </w:rPr>
              <w:t xml:space="preserve">SAP </w:t>
            </w:r>
            <w:proofErr w:type="spellStart"/>
            <w:r w:rsidRPr="00D27588">
              <w:rPr>
                <w:lang w:val="en-US"/>
              </w:rPr>
              <w:t>BestPractices</w:t>
            </w:r>
            <w:proofErr w:type="spellEnd"/>
            <w:r w:rsidRPr="00D27588">
              <w:rPr>
                <w:lang w:val="en-US"/>
              </w:rPr>
              <w:t xml:space="preserve"> Employee (Self Service for EC)</w:t>
            </w:r>
            <w:commentRangeEnd w:id="846"/>
            <w:r w:rsidR="005851EA">
              <w:rPr>
                <w:rStyle w:val="CommentReference"/>
              </w:rPr>
              <w:commentReference w:id="846"/>
            </w:r>
          </w:p>
        </w:tc>
        <w:tc>
          <w:tcPr>
            <w:tcW w:w="2970" w:type="dxa"/>
            <w:tcPrChange w:id="847" w:author="Author" w:date="2018-03-01T16:39:00Z">
              <w:tcPr>
                <w:tcW w:w="3420" w:type="dxa"/>
              </w:tcPr>
            </w:tcPrChange>
          </w:tcPr>
          <w:p w14:paraId="121DAEF3" w14:textId="18A75051" w:rsidR="00542C56" w:rsidRPr="00D27588" w:rsidRDefault="00542C56" w:rsidP="00542C56">
            <w:pPr>
              <w:rPr>
                <w:lang w:val="en-US"/>
              </w:rPr>
            </w:pPr>
            <w:r w:rsidRPr="00D27588">
              <w:rPr>
                <w:rStyle w:val="Hyperlink"/>
                <w:noProof/>
                <w:color w:val="000000"/>
                <w:lang w:val="en-US"/>
              </w:rPr>
              <w:t xml:space="preserve">Refer to chapter </w:t>
            </w:r>
            <w:r w:rsidR="00E90F89" w:rsidRPr="00EC76F6">
              <w:rPr>
                <w:rStyle w:val="SAPScreenElement"/>
                <w:color w:val="auto"/>
                <w:lang w:val="en-US"/>
                <w:rPrChange w:id="848" w:author="Author" w:date="2018-03-01T16:38:00Z">
                  <w:rPr/>
                </w:rPrChange>
              </w:rPr>
              <w:fldChar w:fldCharType="begin"/>
            </w:r>
            <w:r w:rsidR="00E90F89" w:rsidRPr="00EC76F6">
              <w:rPr>
                <w:rStyle w:val="SAPScreenElement"/>
                <w:color w:val="auto"/>
                <w:lang w:val="en-US"/>
                <w:rPrChange w:id="849" w:author="Author" w:date="2018-03-01T16:38:00Z">
                  <w:rPr/>
                </w:rPrChange>
              </w:rPr>
              <w:instrText xml:space="preserve"> HYPERLINK \l "_Overview_Table" </w:instrText>
            </w:r>
            <w:r w:rsidR="00E90F89" w:rsidRPr="00EC76F6">
              <w:rPr>
                <w:rStyle w:val="SAPScreenElement"/>
                <w:color w:val="auto"/>
                <w:rPrChange w:id="850" w:author="Author" w:date="2018-03-01T16:38:00Z">
                  <w:rPr>
                    <w:rStyle w:val="Hyperlink"/>
                    <w:rFonts w:ascii="BentonSans Book Italic" w:hAnsi="BentonSans Book Italic"/>
                    <w:highlight w:val="yellow"/>
                    <w:lang w:val="en-US"/>
                  </w:rPr>
                </w:rPrChange>
              </w:rPr>
              <w:fldChar w:fldCharType="separate"/>
            </w:r>
            <w:r w:rsidRPr="00EC76F6">
              <w:rPr>
                <w:rStyle w:val="SAPScreenElement"/>
                <w:color w:val="auto"/>
                <w:lang w:val="en-US"/>
                <w:rPrChange w:id="851" w:author="Author" w:date="2018-03-01T16:38:00Z">
                  <w:rPr>
                    <w:rStyle w:val="Hyperlink"/>
                    <w:rFonts w:ascii="BentonSans Book Italic" w:hAnsi="BentonSans Book Italic"/>
                    <w:highlight w:val="yellow"/>
                    <w:lang w:val="en-US"/>
                  </w:rPr>
                </w:rPrChange>
              </w:rPr>
              <w:t>Overview Table</w:t>
            </w:r>
            <w:r w:rsidR="00E90F89" w:rsidRPr="00EC76F6">
              <w:rPr>
                <w:rStyle w:val="SAPScreenElement"/>
                <w:color w:val="auto"/>
                <w:rPrChange w:id="852" w:author="Author" w:date="2018-03-01T16:38:00Z">
                  <w:rPr>
                    <w:rStyle w:val="Hyperlink"/>
                    <w:rFonts w:ascii="BentonSans Book Italic" w:hAnsi="BentonSans Book Italic"/>
                    <w:highlight w:val="yellow"/>
                    <w:lang w:val="en-US"/>
                  </w:rPr>
                </w:rPrChange>
              </w:rPr>
              <w:fldChar w:fldCharType="end"/>
            </w:r>
          </w:p>
        </w:tc>
        <w:tc>
          <w:tcPr>
            <w:tcW w:w="6126" w:type="dxa"/>
            <w:tcPrChange w:id="853" w:author="Author" w:date="2018-03-01T16:39:00Z">
              <w:tcPr>
                <w:tcW w:w="6306" w:type="dxa"/>
              </w:tcPr>
            </w:tcPrChange>
          </w:tcPr>
          <w:p w14:paraId="1A4203A8" w14:textId="77777777" w:rsidR="00542C56" w:rsidRPr="00D27588" w:rsidRDefault="00542C56" w:rsidP="00542C56">
            <w:pPr>
              <w:rPr>
                <w:rStyle w:val="SAPUserEntry"/>
                <w:lang w:val="en-US"/>
              </w:rPr>
            </w:pPr>
            <w:r w:rsidRPr="00D27588">
              <w:rPr>
                <w:lang w:val="en-US"/>
              </w:rPr>
              <w:t xml:space="preserve">Test user: </w:t>
            </w:r>
            <w:r w:rsidRPr="00D27588">
              <w:rPr>
                <w:rStyle w:val="SAPUserEntry"/>
                <w:lang w:val="en-US"/>
              </w:rPr>
              <w:t>&lt;</w:t>
            </w:r>
            <w:proofErr w:type="spellStart"/>
            <w:r w:rsidRPr="00D27588">
              <w:rPr>
                <w:rStyle w:val="SAPUserEntry"/>
                <w:lang w:val="en-US"/>
              </w:rPr>
              <w:t>userid</w:t>
            </w:r>
            <w:proofErr w:type="spellEnd"/>
            <w:r w:rsidRPr="00D27588">
              <w:rPr>
                <w:rStyle w:val="SAPUserEntry"/>
                <w:lang w:val="en-US"/>
              </w:rPr>
              <w:t>&gt;</w:t>
            </w:r>
            <w:r w:rsidRPr="00D27588">
              <w:rPr>
                <w:lang w:val="en-US"/>
              </w:rPr>
              <w:t xml:space="preserve">; Password: </w:t>
            </w:r>
            <w:r w:rsidRPr="00D27588">
              <w:rPr>
                <w:rStyle w:val="SAPUserEntry"/>
                <w:lang w:val="en-US"/>
              </w:rPr>
              <w:t>&lt;password&gt;</w:t>
            </w:r>
          </w:p>
          <w:p w14:paraId="17CD5C26" w14:textId="7C1F8DFE" w:rsidR="00542C56" w:rsidRPr="00D27588" w:rsidRDefault="00542C56" w:rsidP="00542C56">
            <w:pPr>
              <w:rPr>
                <w:lang w:val="en-US"/>
              </w:rPr>
            </w:pPr>
            <w:r w:rsidRPr="00D27588">
              <w:rPr>
                <w:lang w:val="en-US"/>
              </w:rPr>
              <w:t xml:space="preserve">For testing purpose, you can proxy as the role using </w:t>
            </w:r>
            <w:r w:rsidRPr="00D27588">
              <w:rPr>
                <w:rStyle w:val="SAPTextReference"/>
                <w:lang w:val="en-US"/>
              </w:rPr>
              <w:t xml:space="preserve">SAP </w:t>
            </w:r>
            <w:proofErr w:type="spellStart"/>
            <w:r w:rsidRPr="00D27588">
              <w:rPr>
                <w:rStyle w:val="SAPTextReference"/>
                <w:lang w:val="en-US"/>
              </w:rPr>
              <w:t>BestPractices</w:t>
            </w:r>
            <w:proofErr w:type="spellEnd"/>
            <w:r w:rsidRPr="00D27588">
              <w:rPr>
                <w:rStyle w:val="SAPTextReference"/>
                <w:lang w:val="en-US"/>
              </w:rPr>
              <w:t xml:space="preserve"> Super Admin</w:t>
            </w:r>
            <w:r w:rsidRPr="00D27588">
              <w:rPr>
                <w:lang w:val="en-US"/>
              </w:rPr>
              <w:t xml:space="preserve"> role.</w:t>
            </w:r>
          </w:p>
        </w:tc>
      </w:tr>
    </w:tbl>
    <w:p w14:paraId="33FB7283" w14:textId="77777777" w:rsidR="00B247CE" w:rsidRPr="00D27588" w:rsidRDefault="00B247CE" w:rsidP="00B247CE">
      <w:pPr>
        <w:pStyle w:val="SAPNoteHeading"/>
        <w:ind w:left="0"/>
        <w:rPr>
          <w:lang w:val="en-US"/>
        </w:rPr>
      </w:pPr>
      <w:bookmarkStart w:id="854" w:name="_Toc394392790"/>
      <w:bookmarkStart w:id="855" w:name="_Toc394392836"/>
      <w:bookmarkStart w:id="856" w:name="_Toc394392791"/>
      <w:bookmarkStart w:id="857" w:name="_Toc394392837"/>
      <w:bookmarkStart w:id="858" w:name="_Toc391585991"/>
      <w:bookmarkStart w:id="859" w:name="_Toc410684916"/>
      <w:bookmarkEnd w:id="854"/>
      <w:bookmarkEnd w:id="855"/>
      <w:bookmarkEnd w:id="856"/>
      <w:bookmarkEnd w:id="857"/>
      <w:r w:rsidRPr="00D27588">
        <w:rPr>
          <w:noProof/>
          <w:lang w:val="en-US"/>
        </w:rPr>
        <w:lastRenderedPageBreak/>
        <w:drawing>
          <wp:inline distT="0" distB="0" distL="0" distR="0" wp14:anchorId="4A551809" wp14:editId="3D87FEAA">
            <wp:extent cx="225425" cy="225425"/>
            <wp:effectExtent l="0" t="0" r="0" b="317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D27588">
        <w:rPr>
          <w:lang w:val="en-US"/>
        </w:rPr>
        <w:t> Note</w:t>
      </w:r>
    </w:p>
    <w:p w14:paraId="43872DF9" w14:textId="6B6D00AC" w:rsidR="00B247CE" w:rsidRPr="00D27588" w:rsidRDefault="00B247CE" w:rsidP="00B247CE">
      <w:pPr>
        <w:rPr>
          <w:lang w:val="en-US"/>
        </w:rPr>
      </w:pPr>
      <w:r w:rsidRPr="00D27588">
        <w:rPr>
          <w:lang w:val="en-US"/>
        </w:rPr>
        <w:t xml:space="preserve">Optionally, the HR </w:t>
      </w:r>
      <w:r w:rsidR="00BF702A" w:rsidRPr="00D27588">
        <w:rPr>
          <w:lang w:val="en-US"/>
        </w:rPr>
        <w:t xml:space="preserve">Administrator </w:t>
      </w:r>
      <w:r w:rsidRPr="00D27588">
        <w:rPr>
          <w:lang w:val="en-US"/>
        </w:rPr>
        <w:t xml:space="preserve">can execute the process steps instead of the Employee, too. In this </w:t>
      </w:r>
      <w:proofErr w:type="spellStart"/>
      <w:proofErr w:type="gramStart"/>
      <w:r w:rsidRPr="00D27588">
        <w:rPr>
          <w:lang w:val="en-US"/>
        </w:rPr>
        <w:t>case,only</w:t>
      </w:r>
      <w:proofErr w:type="spellEnd"/>
      <w:proofErr w:type="gramEnd"/>
      <w:r w:rsidR="007F1B9C">
        <w:rPr>
          <w:lang w:val="en-US"/>
        </w:rPr>
        <w:t xml:space="preserve"> use</w:t>
      </w:r>
      <w:r w:rsidRPr="00D27588">
        <w:rPr>
          <w:lang w:val="en-US"/>
        </w:rPr>
        <w:t xml:space="preserve"> the </w:t>
      </w:r>
      <w:r w:rsidR="005D2032" w:rsidRPr="00D27588">
        <w:rPr>
          <w:i/>
          <w:lang w:val="en-US"/>
        </w:rPr>
        <w:t xml:space="preserve">SAP </w:t>
      </w:r>
      <w:proofErr w:type="spellStart"/>
      <w:r w:rsidR="005D2032" w:rsidRPr="00D27588">
        <w:rPr>
          <w:i/>
          <w:lang w:val="en-US"/>
        </w:rPr>
        <w:t>BestPractices</w:t>
      </w:r>
      <w:proofErr w:type="spellEnd"/>
      <w:r w:rsidR="005D2032" w:rsidRPr="00D27588">
        <w:rPr>
          <w:i/>
          <w:lang w:val="en-US"/>
        </w:rPr>
        <w:t xml:space="preserve"> Super Admin</w:t>
      </w:r>
      <w:r w:rsidR="005D2032" w:rsidRPr="00D27588">
        <w:rPr>
          <w:rStyle w:val="SAPScreenElement"/>
          <w:lang w:val="en-US"/>
        </w:rPr>
        <w:t xml:space="preserve"> </w:t>
      </w:r>
      <w:r w:rsidRPr="00D27588">
        <w:rPr>
          <w:lang w:val="en-US"/>
        </w:rPr>
        <w:t>role</w:t>
      </w:r>
      <w:r w:rsidR="0064151C">
        <w:rPr>
          <w:lang w:val="en-US"/>
        </w:rPr>
        <w:t xml:space="preserve"> for testing purposes</w:t>
      </w:r>
      <w:r w:rsidRPr="00D27588">
        <w:rPr>
          <w:lang w:val="en-US"/>
        </w:rPr>
        <w:t>.</w:t>
      </w:r>
    </w:p>
    <w:p w14:paraId="5428B114" w14:textId="77777777" w:rsidR="00FA35C5" w:rsidRPr="00D27588" w:rsidRDefault="00FA35C5">
      <w:pPr>
        <w:pStyle w:val="Heading2"/>
        <w:numPr>
          <w:ilvl w:val="1"/>
          <w:numId w:val="6"/>
        </w:numPr>
        <w:rPr>
          <w:lang w:val="en-US"/>
        </w:rPr>
        <w:pPrChange w:id="860" w:author="Author" w:date="2018-01-24T11:01:00Z">
          <w:pPr>
            <w:pStyle w:val="Heading2"/>
            <w:numPr>
              <w:numId w:val="8"/>
            </w:numPr>
            <w:tabs>
              <w:tab w:val="num" w:pos="360"/>
              <w:tab w:val="num" w:pos="1440"/>
            </w:tabs>
            <w:ind w:left="576" w:hanging="576"/>
          </w:pPr>
        </w:pPrChange>
      </w:pPr>
      <w:bookmarkStart w:id="861" w:name="_Toc507409693"/>
      <w:r w:rsidRPr="00D27588">
        <w:rPr>
          <w:lang w:val="en-US"/>
        </w:rPr>
        <w:t>Master Data, Organizational Data, and Other Data</w:t>
      </w:r>
      <w:bookmarkEnd w:id="858"/>
      <w:bookmarkEnd w:id="859"/>
      <w:bookmarkEnd w:id="861"/>
    </w:p>
    <w:p w14:paraId="381E250E" w14:textId="3544E5EE" w:rsidR="00FA35C5" w:rsidRPr="00D27588" w:rsidRDefault="00FA35C5" w:rsidP="00FA35C5">
      <w:pPr>
        <w:rPr>
          <w:lang w:val="en-US"/>
        </w:rPr>
      </w:pPr>
      <w:r w:rsidRPr="00D27588">
        <w:rPr>
          <w:lang w:val="en-US"/>
        </w:rPr>
        <w:t>The organizational structure and master data of your company ha</w:t>
      </w:r>
      <w:r w:rsidR="00784D17" w:rsidRPr="00D27588">
        <w:rPr>
          <w:lang w:val="en-US"/>
        </w:rPr>
        <w:t>ve</w:t>
      </w:r>
      <w:r w:rsidRPr="00D27588">
        <w:rPr>
          <w:lang w:val="en-US"/>
        </w:rPr>
        <w:t xml:space="preserve"> been created in your system during implementation. The organizational structure reflects the structure of your company and includes the company, </w:t>
      </w:r>
      <w:r w:rsidR="007F1B9C">
        <w:rPr>
          <w:lang w:val="en-US"/>
        </w:rPr>
        <w:t xml:space="preserve">the </w:t>
      </w:r>
      <w:r w:rsidRPr="00D27588">
        <w:rPr>
          <w:lang w:val="en-US"/>
        </w:rPr>
        <w:t xml:space="preserve">cost center and </w:t>
      </w:r>
      <w:r w:rsidR="007F1B9C">
        <w:rPr>
          <w:lang w:val="en-US"/>
        </w:rPr>
        <w:t xml:space="preserve">the </w:t>
      </w:r>
      <w:r w:rsidRPr="00D27588">
        <w:rPr>
          <w:lang w:val="en-US"/>
        </w:rPr>
        <w:t xml:space="preserve">location in the system. </w:t>
      </w:r>
      <w:r w:rsidR="00130171" w:rsidRPr="00D27588">
        <w:rPr>
          <w:lang w:val="en-US"/>
        </w:rPr>
        <w:t>The master data reflects employee specific data</w:t>
      </w:r>
      <w:r w:rsidRPr="00D27588">
        <w:rPr>
          <w:lang w:val="en-US"/>
        </w:rPr>
        <w:t>.</w:t>
      </w:r>
    </w:p>
    <w:p w14:paraId="77806D4A" w14:textId="77777777" w:rsidR="00FA35C5" w:rsidRPr="00D27588" w:rsidRDefault="00FA35C5">
      <w:pPr>
        <w:pStyle w:val="Heading2"/>
        <w:numPr>
          <w:ilvl w:val="1"/>
          <w:numId w:val="6"/>
        </w:numPr>
        <w:rPr>
          <w:lang w:val="en-US"/>
        </w:rPr>
        <w:pPrChange w:id="862" w:author="Author" w:date="2018-01-24T11:01:00Z">
          <w:pPr>
            <w:pStyle w:val="Heading2"/>
            <w:numPr>
              <w:numId w:val="8"/>
            </w:numPr>
            <w:tabs>
              <w:tab w:val="num" w:pos="360"/>
              <w:tab w:val="num" w:pos="1440"/>
            </w:tabs>
            <w:ind w:left="576" w:hanging="576"/>
          </w:pPr>
        </w:pPrChange>
      </w:pPr>
      <w:bookmarkStart w:id="863" w:name="_Toc394392795"/>
      <w:bookmarkStart w:id="864" w:name="_Toc394392841"/>
      <w:bookmarkStart w:id="865" w:name="_Toc394392796"/>
      <w:bookmarkStart w:id="866" w:name="_Toc394392842"/>
      <w:bookmarkStart w:id="867" w:name="_Toc384797912"/>
      <w:bookmarkStart w:id="868" w:name="_Toc384797945"/>
      <w:bookmarkStart w:id="869" w:name="_Toc386109854"/>
      <w:bookmarkStart w:id="870" w:name="_Toc391585992"/>
      <w:bookmarkStart w:id="871" w:name="_Toc410684917"/>
      <w:bookmarkStart w:id="872" w:name="_Toc507409694"/>
      <w:bookmarkStart w:id="873" w:name="_Toc371939849"/>
      <w:bookmarkEnd w:id="863"/>
      <w:bookmarkEnd w:id="864"/>
      <w:bookmarkEnd w:id="865"/>
      <w:bookmarkEnd w:id="866"/>
      <w:r w:rsidRPr="00D27588">
        <w:rPr>
          <w:lang w:val="en-US"/>
        </w:rPr>
        <w:t>Business Conditions</w:t>
      </w:r>
      <w:bookmarkEnd w:id="867"/>
      <w:bookmarkEnd w:id="868"/>
      <w:bookmarkEnd w:id="869"/>
      <w:bookmarkEnd w:id="870"/>
      <w:bookmarkEnd w:id="871"/>
      <w:bookmarkEnd w:id="872"/>
    </w:p>
    <w:p w14:paraId="14ED9C9B" w14:textId="77777777" w:rsidR="00FA35C5" w:rsidRPr="00D27588" w:rsidRDefault="00FA35C5" w:rsidP="00FA35C5">
      <w:pPr>
        <w:rPr>
          <w:lang w:val="en-US"/>
        </w:rPr>
      </w:pPr>
      <w:r w:rsidRPr="00D27588">
        <w:rPr>
          <w:lang w:val="en-US"/>
        </w:rPr>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6660"/>
        <w:gridCol w:w="7294"/>
      </w:tblGrid>
      <w:tr w:rsidR="00FA35C5" w:rsidRPr="00D27588" w14:paraId="3DF13EAA" w14:textId="77777777" w:rsidTr="00D904F1">
        <w:trPr>
          <w:tblHeader/>
        </w:trPr>
        <w:tc>
          <w:tcPr>
            <w:tcW w:w="332" w:type="dxa"/>
            <w:shd w:val="clear" w:color="auto" w:fill="999999"/>
          </w:tcPr>
          <w:p w14:paraId="7A9DAF5C" w14:textId="77777777" w:rsidR="00FA35C5" w:rsidRPr="00D27588" w:rsidRDefault="00FA35C5" w:rsidP="00FA35C5">
            <w:pPr>
              <w:pStyle w:val="SAPTableHeader"/>
              <w:rPr>
                <w:lang w:val="en-US"/>
              </w:rPr>
            </w:pPr>
            <w:bookmarkStart w:id="874" w:name="_Toc391585993"/>
          </w:p>
        </w:tc>
        <w:tc>
          <w:tcPr>
            <w:tcW w:w="6660" w:type="dxa"/>
            <w:shd w:val="clear" w:color="auto" w:fill="999999"/>
            <w:hideMark/>
          </w:tcPr>
          <w:p w14:paraId="0E5D6073" w14:textId="77777777" w:rsidR="00FA35C5" w:rsidRPr="00D27588" w:rsidRDefault="00FA35C5" w:rsidP="00FA35C5">
            <w:pPr>
              <w:pStyle w:val="SAPTableHeader"/>
              <w:rPr>
                <w:lang w:val="en-US"/>
              </w:rPr>
            </w:pPr>
            <w:r w:rsidRPr="00D27588">
              <w:rPr>
                <w:lang w:val="en-US"/>
              </w:rPr>
              <w:t>Business Condition</w:t>
            </w:r>
          </w:p>
        </w:tc>
        <w:tc>
          <w:tcPr>
            <w:tcW w:w="7294" w:type="dxa"/>
            <w:shd w:val="clear" w:color="auto" w:fill="999999"/>
            <w:hideMark/>
          </w:tcPr>
          <w:p w14:paraId="2F49D15A" w14:textId="77777777" w:rsidR="00FA35C5" w:rsidRPr="00D27588" w:rsidRDefault="00FA35C5" w:rsidP="00FA35C5">
            <w:pPr>
              <w:pStyle w:val="SAPTableHeader"/>
              <w:rPr>
                <w:lang w:val="en-US"/>
              </w:rPr>
            </w:pPr>
            <w:r w:rsidRPr="00D27588">
              <w:rPr>
                <w:lang w:val="en-US"/>
              </w:rPr>
              <w:t>Comment</w:t>
            </w:r>
          </w:p>
        </w:tc>
      </w:tr>
      <w:tr w:rsidR="00D0042B" w:rsidRPr="00EC76F6" w14:paraId="2341E190" w14:textId="77777777" w:rsidTr="00D904F1">
        <w:tc>
          <w:tcPr>
            <w:tcW w:w="332" w:type="dxa"/>
            <w:hideMark/>
          </w:tcPr>
          <w:p w14:paraId="6AFDD8D8" w14:textId="77777777" w:rsidR="00D0042B" w:rsidRPr="00D27588" w:rsidRDefault="00D0042B" w:rsidP="00D0042B">
            <w:pPr>
              <w:rPr>
                <w:lang w:val="en-US"/>
              </w:rPr>
            </w:pPr>
            <w:r w:rsidRPr="00D27588">
              <w:rPr>
                <w:lang w:val="en-US"/>
              </w:rPr>
              <w:t>1</w:t>
            </w:r>
          </w:p>
        </w:tc>
        <w:tc>
          <w:tcPr>
            <w:tcW w:w="6660" w:type="dxa"/>
            <w:hideMark/>
          </w:tcPr>
          <w:p w14:paraId="2774D58D" w14:textId="5232E21E" w:rsidR="00D0042B" w:rsidRPr="00D27588" w:rsidRDefault="00D0042B" w:rsidP="00D0042B">
            <w:pPr>
              <w:rPr>
                <w:lang w:val="en-US" w:eastAsia="de-DE"/>
              </w:rPr>
            </w:pPr>
            <w:r w:rsidRPr="00D27588">
              <w:rPr>
                <w:lang w:val="en-US" w:eastAsia="de-DE"/>
              </w:rPr>
              <w:t>Employees must have been hired (or rehired) and already exist in the system.</w:t>
            </w:r>
          </w:p>
        </w:tc>
        <w:tc>
          <w:tcPr>
            <w:tcW w:w="7294" w:type="dxa"/>
            <w:hideMark/>
          </w:tcPr>
          <w:p w14:paraId="48313819" w14:textId="4C0E9316" w:rsidR="00D0042B" w:rsidRPr="00D27588" w:rsidRDefault="005851EA" w:rsidP="00D904F1">
            <w:pPr>
              <w:rPr>
                <w:lang w:val="en-US" w:eastAsia="de-DE"/>
              </w:rPr>
            </w:pPr>
            <w:commentRangeStart w:id="875"/>
            <w:ins w:id="876" w:author="Author" w:date="2018-03-01T16:41:00Z">
              <w:r w:rsidRPr="00D904F1">
                <w:rPr>
                  <w:lang w:val="en-US"/>
                </w:rPr>
                <w:t xml:space="preserve">In case the </w:t>
              </w:r>
              <w:r w:rsidRPr="00D904F1">
                <w:rPr>
                  <w:rStyle w:val="SAPEmphasis"/>
                  <w:lang w:val="en-US"/>
                </w:rPr>
                <w:t>Core</w:t>
              </w:r>
              <w:r w:rsidRPr="00D904F1">
                <w:rPr>
                  <w:lang w:val="en-US"/>
                </w:rPr>
                <w:t xml:space="preserve"> content has been deployed with the SAP Best Practices, you can</w:t>
              </w:r>
              <w:r w:rsidRPr="00D904F1">
                <w:rPr>
                  <w:lang w:val="en-US" w:eastAsia="de-DE"/>
                </w:rPr>
                <w:t xml:space="preserve"> refer </w:t>
              </w:r>
            </w:ins>
            <w:del w:id="877" w:author="Author" w:date="2018-03-01T16:41:00Z">
              <w:r w:rsidR="00D0042B" w:rsidRPr="00D27588" w:rsidDel="005851EA">
                <w:rPr>
                  <w:lang w:val="en-US" w:eastAsia="de-DE"/>
                </w:rPr>
                <w:delText xml:space="preserve">Refer </w:delText>
              </w:r>
            </w:del>
            <w:r w:rsidR="00D0042B" w:rsidRPr="00D27588">
              <w:rPr>
                <w:lang w:val="en-US" w:eastAsia="de-DE"/>
              </w:rPr>
              <w:t>to the appropriate</w:t>
            </w:r>
            <w:ins w:id="878" w:author="Author" w:date="2018-03-01T16:41:00Z">
              <w:r>
                <w:rPr>
                  <w:lang w:val="en-US" w:eastAsia="de-DE"/>
                </w:rPr>
                <w:t xml:space="preserve"> process</w:t>
              </w:r>
            </w:ins>
            <w:r w:rsidR="00D0042B" w:rsidRPr="00D27588">
              <w:rPr>
                <w:lang w:val="en-US" w:eastAsia="de-DE"/>
              </w:rPr>
              <w:t xml:space="preserve"> step of scope item </w:t>
            </w:r>
            <w:r w:rsidR="00D0042B" w:rsidRPr="00D27588">
              <w:rPr>
                <w:rStyle w:val="SAPScreenElement"/>
                <w:color w:val="auto"/>
                <w:lang w:val="en-US"/>
              </w:rPr>
              <w:t>Add New Employee / Rehire (FJ0).</w:t>
            </w:r>
            <w:commentRangeEnd w:id="875"/>
            <w:r>
              <w:rPr>
                <w:rStyle w:val="CommentReference"/>
              </w:rPr>
              <w:commentReference w:id="875"/>
            </w:r>
          </w:p>
        </w:tc>
      </w:tr>
      <w:tr w:rsidR="00D0042B" w:rsidRPr="00EC76F6" w14:paraId="55CC7CB9" w14:textId="77777777" w:rsidTr="00D904F1">
        <w:tc>
          <w:tcPr>
            <w:tcW w:w="332" w:type="dxa"/>
          </w:tcPr>
          <w:p w14:paraId="317719EB" w14:textId="77777777" w:rsidR="00D0042B" w:rsidRPr="00D27588" w:rsidRDefault="00D0042B" w:rsidP="00D0042B">
            <w:pPr>
              <w:rPr>
                <w:lang w:val="en-US"/>
              </w:rPr>
            </w:pPr>
            <w:r w:rsidRPr="00D27588">
              <w:rPr>
                <w:lang w:val="en-US"/>
              </w:rPr>
              <w:t>2</w:t>
            </w:r>
          </w:p>
        </w:tc>
        <w:tc>
          <w:tcPr>
            <w:tcW w:w="6660" w:type="dxa"/>
          </w:tcPr>
          <w:p w14:paraId="412A2696" w14:textId="73DC2488" w:rsidR="00D0042B" w:rsidRPr="00D27588" w:rsidRDefault="00D0042B" w:rsidP="00D0042B">
            <w:pPr>
              <w:rPr>
                <w:lang w:val="en-US"/>
              </w:rPr>
            </w:pPr>
            <w:r w:rsidRPr="00D27588">
              <w:rPr>
                <w:lang w:val="en-US" w:eastAsia="de-DE"/>
              </w:rPr>
              <w:t xml:space="preserve">One administrator user with the complete access to all employee views and fields must exist. </w:t>
            </w:r>
          </w:p>
        </w:tc>
        <w:tc>
          <w:tcPr>
            <w:tcW w:w="7294" w:type="dxa"/>
          </w:tcPr>
          <w:p w14:paraId="091716A5" w14:textId="2F10381C" w:rsidR="00D0042B" w:rsidRPr="00D27588" w:rsidRDefault="00D0042B" w:rsidP="00D0042B">
            <w:pPr>
              <w:rPr>
                <w:lang w:val="en-US"/>
              </w:rPr>
            </w:pPr>
            <w:r w:rsidRPr="00D27588">
              <w:rPr>
                <w:lang w:val="en-US" w:eastAsia="de-DE"/>
              </w:rPr>
              <w:t xml:space="preserve">Permission Role </w:t>
            </w:r>
            <w:r w:rsidR="005D2032" w:rsidRPr="00D27588">
              <w:rPr>
                <w:i/>
                <w:lang w:val="en-US"/>
              </w:rPr>
              <w:t xml:space="preserve">SAP </w:t>
            </w:r>
            <w:proofErr w:type="spellStart"/>
            <w:r w:rsidR="005D2032" w:rsidRPr="00D27588">
              <w:rPr>
                <w:i/>
                <w:lang w:val="en-US"/>
              </w:rPr>
              <w:t>BestPractices</w:t>
            </w:r>
            <w:proofErr w:type="spellEnd"/>
            <w:r w:rsidR="005D2032" w:rsidRPr="00D27588">
              <w:rPr>
                <w:i/>
                <w:lang w:val="en-US"/>
              </w:rPr>
              <w:t xml:space="preserve"> Super Admin</w:t>
            </w:r>
            <w:r w:rsidR="005D2032" w:rsidRPr="00D27588">
              <w:rPr>
                <w:rStyle w:val="SAPScreenElement"/>
                <w:lang w:val="en-US"/>
              </w:rPr>
              <w:t xml:space="preserve"> </w:t>
            </w:r>
            <w:r w:rsidRPr="00D27588">
              <w:rPr>
                <w:lang w:val="en-US" w:eastAsia="de-DE"/>
              </w:rPr>
              <w:t xml:space="preserve">can be used as reference. </w:t>
            </w:r>
          </w:p>
        </w:tc>
      </w:tr>
    </w:tbl>
    <w:p w14:paraId="6C7E5A73" w14:textId="77777777" w:rsidR="00FA35C5" w:rsidRPr="00D27588" w:rsidRDefault="00FA35C5">
      <w:pPr>
        <w:pStyle w:val="Heading1"/>
        <w:numPr>
          <w:ilvl w:val="0"/>
          <w:numId w:val="6"/>
        </w:numPr>
        <w:rPr>
          <w:lang w:val="en-US"/>
        </w:rPr>
        <w:pPrChange w:id="879" w:author="Author" w:date="2018-01-24T11:01:00Z">
          <w:pPr>
            <w:pStyle w:val="Heading1"/>
            <w:numPr>
              <w:numId w:val="8"/>
            </w:numPr>
            <w:tabs>
              <w:tab w:val="num" w:pos="360"/>
              <w:tab w:val="num" w:pos="720"/>
            </w:tabs>
            <w:ind w:left="720" w:hanging="720"/>
          </w:pPr>
        </w:pPrChange>
      </w:pPr>
      <w:bookmarkStart w:id="880" w:name="_Toc394392798"/>
      <w:bookmarkStart w:id="881" w:name="_Toc394392844"/>
      <w:bookmarkStart w:id="882" w:name="_Toc394392803"/>
      <w:bookmarkStart w:id="883" w:name="_Toc394392849"/>
      <w:bookmarkStart w:id="884" w:name="_Toc394392804"/>
      <w:bookmarkStart w:id="885" w:name="_Toc394392850"/>
      <w:bookmarkStart w:id="886" w:name="_Overview_Table"/>
      <w:bookmarkStart w:id="887" w:name="_Toc391585994"/>
      <w:bookmarkStart w:id="888" w:name="_Toc410684918"/>
      <w:bookmarkStart w:id="889" w:name="_Toc507409695"/>
      <w:bookmarkEnd w:id="873"/>
      <w:bookmarkEnd w:id="874"/>
      <w:bookmarkEnd w:id="880"/>
      <w:bookmarkEnd w:id="881"/>
      <w:bookmarkEnd w:id="882"/>
      <w:bookmarkEnd w:id="883"/>
      <w:bookmarkEnd w:id="884"/>
      <w:bookmarkEnd w:id="885"/>
      <w:bookmarkEnd w:id="886"/>
      <w:r w:rsidRPr="00D27588">
        <w:rPr>
          <w:lang w:val="en-US"/>
        </w:rPr>
        <w:lastRenderedPageBreak/>
        <w:t>Overview Table</w:t>
      </w:r>
      <w:bookmarkEnd w:id="887"/>
      <w:bookmarkEnd w:id="888"/>
      <w:bookmarkEnd w:id="889"/>
    </w:p>
    <w:p w14:paraId="4660D960" w14:textId="56965D53" w:rsidR="00FA35C5" w:rsidRPr="00D27588" w:rsidRDefault="00FA35C5" w:rsidP="00FA35C5">
      <w:pPr>
        <w:rPr>
          <w:lang w:val="en-US"/>
        </w:rPr>
      </w:pPr>
      <w:r w:rsidRPr="00D27588">
        <w:rPr>
          <w:lang w:val="en-US"/>
        </w:rPr>
        <w:t xml:space="preserve">The scope item </w:t>
      </w:r>
      <w:r w:rsidR="002C3CA9" w:rsidRPr="00D27588">
        <w:rPr>
          <w:i/>
          <w:lang w:val="en-US"/>
        </w:rPr>
        <w:t>Manage Dependents</w:t>
      </w:r>
      <w:r w:rsidR="00DB230B" w:rsidRPr="00D27588">
        <w:rPr>
          <w:lang w:val="en-US"/>
        </w:rPr>
        <w:t xml:space="preserve"> </w:t>
      </w:r>
      <w:r w:rsidRPr="00D27588">
        <w:rPr>
          <w:lang w:val="en-US"/>
        </w:rPr>
        <w:t xml:space="preserve">consists of </w:t>
      </w:r>
      <w:r w:rsidR="00CE5001" w:rsidRPr="00D27588">
        <w:rPr>
          <w:lang w:val="en-US"/>
        </w:rPr>
        <w:t>the following process step(s)</w:t>
      </w:r>
      <w:r w:rsidR="00A77650" w:rsidRPr="00D27588">
        <w:rPr>
          <w:lang w:val="en-US"/>
        </w:rPr>
        <w:t xml:space="preserve"> </w:t>
      </w:r>
      <w:r w:rsidRPr="00D27588">
        <w:rPr>
          <w:lang w:val="en-US"/>
        </w:rPr>
        <w:t>provided in the table below.</w:t>
      </w: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060"/>
        <w:gridCol w:w="1049"/>
        <w:gridCol w:w="4261"/>
        <w:gridCol w:w="1530"/>
        <w:gridCol w:w="2340"/>
        <w:gridCol w:w="3046"/>
      </w:tblGrid>
      <w:tr w:rsidR="00FA35C5" w:rsidRPr="00D27588" w14:paraId="17FD6625" w14:textId="77777777" w:rsidTr="00D904F1">
        <w:tc>
          <w:tcPr>
            <w:tcW w:w="2060" w:type="dxa"/>
            <w:tcBorders>
              <w:top w:val="single" w:sz="8" w:space="0" w:color="999999"/>
              <w:left w:val="single" w:sz="8" w:space="0" w:color="999999"/>
              <w:bottom w:val="single" w:sz="8" w:space="0" w:color="999999"/>
              <w:right w:val="single" w:sz="8" w:space="0" w:color="999999"/>
            </w:tcBorders>
            <w:shd w:val="clear" w:color="auto" w:fill="999999"/>
            <w:hideMark/>
          </w:tcPr>
          <w:p w14:paraId="0C800B6C" w14:textId="77777777" w:rsidR="00FA35C5" w:rsidRPr="00D27588" w:rsidRDefault="00FA35C5" w:rsidP="00FA35C5">
            <w:pPr>
              <w:pStyle w:val="SAPTableHeader"/>
              <w:rPr>
                <w:lang w:val="en-US"/>
              </w:rPr>
            </w:pPr>
            <w:r w:rsidRPr="00D27588">
              <w:rPr>
                <w:lang w:val="en-US"/>
              </w:rPr>
              <w:t>Process Step</w:t>
            </w:r>
          </w:p>
        </w:tc>
        <w:tc>
          <w:tcPr>
            <w:tcW w:w="1049" w:type="dxa"/>
            <w:tcBorders>
              <w:top w:val="single" w:sz="8" w:space="0" w:color="999999"/>
              <w:left w:val="single" w:sz="8" w:space="0" w:color="999999"/>
              <w:bottom w:val="single" w:sz="8" w:space="0" w:color="999999"/>
              <w:right w:val="single" w:sz="8" w:space="0" w:color="999999"/>
            </w:tcBorders>
            <w:shd w:val="clear" w:color="auto" w:fill="999999"/>
            <w:hideMark/>
          </w:tcPr>
          <w:p w14:paraId="2742F604" w14:textId="77777777" w:rsidR="00FA35C5" w:rsidRPr="00D27588" w:rsidRDefault="00FA35C5" w:rsidP="00FA35C5">
            <w:pPr>
              <w:pStyle w:val="SAPTableHeader"/>
              <w:rPr>
                <w:lang w:val="en-US"/>
              </w:rPr>
            </w:pPr>
            <w:r w:rsidRPr="00D27588">
              <w:rPr>
                <w:lang w:val="en-US"/>
              </w:rPr>
              <w:t>UI Type</w:t>
            </w:r>
          </w:p>
        </w:tc>
        <w:tc>
          <w:tcPr>
            <w:tcW w:w="4261" w:type="dxa"/>
            <w:tcBorders>
              <w:top w:val="single" w:sz="8" w:space="0" w:color="999999"/>
              <w:left w:val="single" w:sz="8" w:space="0" w:color="999999"/>
              <w:bottom w:val="single" w:sz="8" w:space="0" w:color="999999"/>
              <w:right w:val="single" w:sz="8" w:space="0" w:color="999999"/>
            </w:tcBorders>
            <w:shd w:val="clear" w:color="auto" w:fill="999999"/>
            <w:hideMark/>
          </w:tcPr>
          <w:p w14:paraId="4EE4D1BE" w14:textId="77777777" w:rsidR="00FA35C5" w:rsidRPr="00D27588" w:rsidRDefault="00FA35C5" w:rsidP="00FA35C5">
            <w:pPr>
              <w:pStyle w:val="SAPTableHeader"/>
              <w:rPr>
                <w:lang w:val="en-US"/>
              </w:rPr>
            </w:pPr>
            <w:r w:rsidRPr="00D27588">
              <w:rPr>
                <w:lang w:val="en-US"/>
              </w:rPr>
              <w:t>Business Condition</w:t>
            </w:r>
          </w:p>
        </w:tc>
        <w:tc>
          <w:tcPr>
            <w:tcW w:w="1530" w:type="dxa"/>
            <w:tcBorders>
              <w:top w:val="single" w:sz="8" w:space="0" w:color="999999"/>
              <w:left w:val="single" w:sz="8" w:space="0" w:color="999999"/>
              <w:bottom w:val="single" w:sz="8" w:space="0" w:color="999999"/>
              <w:right w:val="single" w:sz="8" w:space="0" w:color="999999"/>
            </w:tcBorders>
            <w:shd w:val="clear" w:color="auto" w:fill="999999"/>
            <w:hideMark/>
          </w:tcPr>
          <w:p w14:paraId="3B4F3B25" w14:textId="77777777" w:rsidR="00FA35C5" w:rsidRPr="00D27588" w:rsidRDefault="00FA35C5" w:rsidP="00FA35C5">
            <w:pPr>
              <w:pStyle w:val="SAPTableHeader"/>
              <w:rPr>
                <w:lang w:val="en-US"/>
              </w:rPr>
            </w:pPr>
            <w:r w:rsidRPr="00D27588">
              <w:rPr>
                <w:lang w:val="en-US"/>
              </w:rPr>
              <w:t>Business Role</w:t>
            </w:r>
          </w:p>
        </w:tc>
        <w:tc>
          <w:tcPr>
            <w:tcW w:w="2340" w:type="dxa"/>
            <w:tcBorders>
              <w:top w:val="single" w:sz="8" w:space="0" w:color="999999"/>
              <w:left w:val="single" w:sz="8" w:space="0" w:color="999999"/>
              <w:bottom w:val="single" w:sz="8" w:space="0" w:color="999999"/>
              <w:right w:val="single" w:sz="8" w:space="0" w:color="999999"/>
            </w:tcBorders>
            <w:shd w:val="clear" w:color="auto" w:fill="999999"/>
            <w:hideMark/>
          </w:tcPr>
          <w:p w14:paraId="699CBB1A" w14:textId="49379DFB" w:rsidR="00FA35C5" w:rsidRPr="00D27588" w:rsidRDefault="00763023" w:rsidP="00177A99">
            <w:pPr>
              <w:pStyle w:val="SAPTableHeader"/>
              <w:rPr>
                <w:lang w:val="en-US"/>
              </w:rPr>
            </w:pPr>
            <w:r w:rsidRPr="00D27588">
              <w:rPr>
                <w:lang w:val="en-US"/>
              </w:rPr>
              <w:t>Transact</w:t>
            </w:r>
            <w:r w:rsidR="00FA35C5" w:rsidRPr="00D27588">
              <w:rPr>
                <w:lang w:val="en-US"/>
              </w:rPr>
              <w:t xml:space="preserve">ion Code </w:t>
            </w:r>
          </w:p>
        </w:tc>
        <w:tc>
          <w:tcPr>
            <w:tcW w:w="3046" w:type="dxa"/>
            <w:tcBorders>
              <w:top w:val="single" w:sz="8" w:space="0" w:color="999999"/>
              <w:left w:val="single" w:sz="8" w:space="0" w:color="999999"/>
              <w:bottom w:val="single" w:sz="8" w:space="0" w:color="999999"/>
              <w:right w:val="single" w:sz="8" w:space="0" w:color="999999"/>
            </w:tcBorders>
            <w:shd w:val="clear" w:color="auto" w:fill="999999"/>
            <w:hideMark/>
          </w:tcPr>
          <w:p w14:paraId="3CC2CB48" w14:textId="77777777" w:rsidR="00FA35C5" w:rsidRPr="00D27588" w:rsidRDefault="00FA35C5" w:rsidP="00FA35C5">
            <w:pPr>
              <w:pStyle w:val="SAPTableHeader"/>
              <w:rPr>
                <w:lang w:val="en-US"/>
              </w:rPr>
            </w:pPr>
            <w:r w:rsidRPr="00D27588">
              <w:rPr>
                <w:lang w:val="en-US"/>
              </w:rPr>
              <w:t>Expected Results</w:t>
            </w:r>
          </w:p>
        </w:tc>
      </w:tr>
      <w:tr w:rsidR="000952D7" w:rsidRPr="00EC76F6" w14:paraId="7BF85F4E" w14:textId="77777777" w:rsidTr="00D904F1">
        <w:tc>
          <w:tcPr>
            <w:tcW w:w="2060" w:type="dxa"/>
            <w:tcBorders>
              <w:top w:val="single" w:sz="8" w:space="0" w:color="999999"/>
              <w:left w:val="single" w:sz="8" w:space="0" w:color="999999"/>
              <w:bottom w:val="single" w:sz="8" w:space="0" w:color="999999"/>
              <w:right w:val="single" w:sz="8" w:space="0" w:color="999999"/>
            </w:tcBorders>
            <w:hideMark/>
          </w:tcPr>
          <w:p w14:paraId="5A298B2C" w14:textId="2048BEE5" w:rsidR="000952D7" w:rsidRPr="00D27588" w:rsidRDefault="003E4681" w:rsidP="000952D7">
            <w:pPr>
              <w:rPr>
                <w:rStyle w:val="SAPEmphasis"/>
                <w:lang w:val="en-US"/>
              </w:rPr>
            </w:pPr>
            <w:r w:rsidRPr="000523DA">
              <w:rPr>
                <w:rStyle w:val="SAPEmphasis"/>
                <w:lang w:val="en-US"/>
                <w:rPrChange w:id="890" w:author="Author" w:date="2018-01-24T14:11:00Z">
                  <w:rPr>
                    <w:rStyle w:val="SAPEmphasis"/>
                    <w:highlight w:val="yellow"/>
                    <w:lang w:val="en-US"/>
                  </w:rPr>
                </w:rPrChange>
              </w:rPr>
              <w:t>Maintain</w:t>
            </w:r>
            <w:ins w:id="891" w:author="Author" w:date="2018-01-24T14:10:00Z">
              <w:r w:rsidR="00926AD5" w:rsidRPr="000523DA">
                <w:rPr>
                  <w:rStyle w:val="SAPEmphasis"/>
                  <w:lang w:val="en-US"/>
                  <w:rPrChange w:id="892" w:author="Author" w:date="2018-01-24T14:11:00Z">
                    <w:rPr>
                      <w:rStyle w:val="SAPEmphasis"/>
                      <w:highlight w:val="yellow"/>
                      <w:lang w:val="en-US"/>
                    </w:rPr>
                  </w:rPrChange>
                </w:rPr>
                <w:t xml:space="preserve"> </w:t>
              </w:r>
            </w:ins>
            <w:del w:id="893" w:author="Author" w:date="2018-01-24T14:10:00Z">
              <w:r w:rsidRPr="000523DA" w:rsidDel="00926AD5">
                <w:rPr>
                  <w:rStyle w:val="SAPEmphasis"/>
                  <w:lang w:val="en-US"/>
                  <w:rPrChange w:id="894" w:author="Author" w:date="2018-01-24T14:11:00Z">
                    <w:rPr>
                      <w:rStyle w:val="SAPEmphasis"/>
                      <w:highlight w:val="yellow"/>
                      <w:lang w:val="en-US"/>
                    </w:rPr>
                  </w:rPrChange>
                </w:rPr>
                <w:delText xml:space="preserve">ing </w:delText>
              </w:r>
            </w:del>
            <w:r w:rsidRPr="000523DA">
              <w:rPr>
                <w:rStyle w:val="SAPEmphasis"/>
                <w:lang w:val="en-US"/>
                <w:rPrChange w:id="895" w:author="Author" w:date="2018-01-24T14:11:00Z">
                  <w:rPr>
                    <w:rStyle w:val="SAPEmphasis"/>
                    <w:highlight w:val="yellow"/>
                    <w:lang w:val="en-US"/>
                  </w:rPr>
                </w:rPrChange>
              </w:rPr>
              <w:t>Dependents Data</w:t>
            </w:r>
            <w:r w:rsidRPr="003E4681" w:rsidDel="003E4681">
              <w:rPr>
                <w:rStyle w:val="SAPEmphasis"/>
                <w:lang w:val="en-US"/>
              </w:rPr>
              <w:t xml:space="preserve"> </w:t>
            </w:r>
          </w:p>
        </w:tc>
        <w:tc>
          <w:tcPr>
            <w:tcW w:w="1049" w:type="dxa"/>
            <w:tcBorders>
              <w:top w:val="single" w:sz="8" w:space="0" w:color="999999"/>
              <w:left w:val="single" w:sz="8" w:space="0" w:color="999999"/>
              <w:bottom w:val="single" w:sz="8" w:space="0" w:color="999999"/>
              <w:right w:val="single" w:sz="8" w:space="0" w:color="999999"/>
            </w:tcBorders>
            <w:hideMark/>
          </w:tcPr>
          <w:p w14:paraId="06CCEF41" w14:textId="067F0E2B" w:rsidR="000952D7" w:rsidRPr="00D27588" w:rsidRDefault="000952D7" w:rsidP="000952D7">
            <w:pPr>
              <w:rPr>
                <w:lang w:val="en-US"/>
              </w:rPr>
            </w:pPr>
            <w:r w:rsidRPr="00D27588">
              <w:rPr>
                <w:lang w:val="en-US"/>
              </w:rPr>
              <w:t>Employee Central UI</w:t>
            </w:r>
          </w:p>
        </w:tc>
        <w:tc>
          <w:tcPr>
            <w:tcW w:w="4261" w:type="dxa"/>
            <w:tcBorders>
              <w:top w:val="single" w:sz="8" w:space="0" w:color="999999"/>
              <w:left w:val="single" w:sz="8" w:space="0" w:color="999999"/>
              <w:bottom w:val="single" w:sz="8" w:space="0" w:color="999999"/>
              <w:right w:val="single" w:sz="8" w:space="0" w:color="999999"/>
            </w:tcBorders>
          </w:tcPr>
          <w:p w14:paraId="7F034309" w14:textId="7467F26F" w:rsidR="000952D7" w:rsidRPr="00D27588" w:rsidRDefault="000952D7" w:rsidP="000952D7">
            <w:pPr>
              <w:rPr>
                <w:lang w:val="en-US"/>
              </w:rPr>
            </w:pPr>
            <w:r w:rsidRPr="00D27588">
              <w:rPr>
                <w:lang w:val="en-US"/>
              </w:rPr>
              <w:t>Dependent(s) of the employee exist and their data should be maintained in the employee’s file.</w:t>
            </w:r>
          </w:p>
        </w:tc>
        <w:tc>
          <w:tcPr>
            <w:tcW w:w="1530" w:type="dxa"/>
            <w:tcBorders>
              <w:top w:val="single" w:sz="8" w:space="0" w:color="999999"/>
              <w:left w:val="single" w:sz="8" w:space="0" w:color="999999"/>
              <w:bottom w:val="single" w:sz="8" w:space="0" w:color="999999"/>
              <w:right w:val="single" w:sz="8" w:space="0" w:color="999999"/>
            </w:tcBorders>
            <w:hideMark/>
          </w:tcPr>
          <w:p w14:paraId="3B2FB9D7" w14:textId="2FCCC80D" w:rsidR="000952D7" w:rsidRPr="00D27588" w:rsidRDefault="000952D7" w:rsidP="000952D7">
            <w:pPr>
              <w:rPr>
                <w:lang w:val="en-US"/>
              </w:rPr>
            </w:pPr>
            <w:r w:rsidRPr="00D27588">
              <w:rPr>
                <w:lang w:val="en-US"/>
              </w:rPr>
              <w:t>Employee</w:t>
            </w:r>
          </w:p>
        </w:tc>
        <w:tc>
          <w:tcPr>
            <w:tcW w:w="2340" w:type="dxa"/>
            <w:tcBorders>
              <w:top w:val="single" w:sz="8" w:space="0" w:color="999999"/>
              <w:left w:val="single" w:sz="8" w:space="0" w:color="999999"/>
              <w:bottom w:val="single" w:sz="8" w:space="0" w:color="999999"/>
              <w:right w:val="single" w:sz="8" w:space="0" w:color="999999"/>
            </w:tcBorders>
          </w:tcPr>
          <w:p w14:paraId="30F93377" w14:textId="534F40F1" w:rsidR="000952D7" w:rsidRPr="00D27588" w:rsidRDefault="000952D7" w:rsidP="000952D7">
            <w:pPr>
              <w:rPr>
                <w:lang w:val="en-US"/>
              </w:rPr>
            </w:pPr>
            <w:r w:rsidRPr="00D27588">
              <w:rPr>
                <w:lang w:val="en-US"/>
              </w:rPr>
              <w:t>Company Instance URL</w:t>
            </w:r>
          </w:p>
        </w:tc>
        <w:tc>
          <w:tcPr>
            <w:tcW w:w="3046" w:type="dxa"/>
            <w:tcBorders>
              <w:top w:val="single" w:sz="8" w:space="0" w:color="999999"/>
              <w:left w:val="single" w:sz="8" w:space="0" w:color="999999"/>
              <w:bottom w:val="single" w:sz="8" w:space="0" w:color="999999"/>
              <w:right w:val="single" w:sz="8" w:space="0" w:color="999999"/>
            </w:tcBorders>
            <w:hideMark/>
          </w:tcPr>
          <w:p w14:paraId="63382535" w14:textId="7B493365" w:rsidR="000952D7" w:rsidRPr="00D27588" w:rsidRDefault="000952D7" w:rsidP="000952D7">
            <w:pPr>
              <w:rPr>
                <w:lang w:val="en-US"/>
              </w:rPr>
            </w:pPr>
            <w:r w:rsidRPr="00D27588">
              <w:rPr>
                <w:lang w:val="en-US"/>
              </w:rPr>
              <w:t>Data related to the employee’s dependents has been maintained.</w:t>
            </w:r>
          </w:p>
        </w:tc>
      </w:tr>
    </w:tbl>
    <w:p w14:paraId="42ABF5B7" w14:textId="77777777" w:rsidR="00FA35C5" w:rsidRPr="00D27588" w:rsidRDefault="00FA35C5">
      <w:pPr>
        <w:pStyle w:val="Heading1"/>
        <w:numPr>
          <w:ilvl w:val="0"/>
          <w:numId w:val="6"/>
        </w:numPr>
        <w:rPr>
          <w:lang w:val="en-US"/>
        </w:rPr>
        <w:pPrChange w:id="896" w:author="Author" w:date="2018-01-24T11:01:00Z">
          <w:pPr>
            <w:pStyle w:val="Heading1"/>
            <w:numPr>
              <w:numId w:val="8"/>
            </w:numPr>
            <w:tabs>
              <w:tab w:val="num" w:pos="360"/>
              <w:tab w:val="num" w:pos="720"/>
            </w:tabs>
            <w:ind w:left="720" w:hanging="720"/>
          </w:pPr>
        </w:pPrChange>
      </w:pPr>
      <w:bookmarkStart w:id="897" w:name="_Toc394392806"/>
      <w:bookmarkStart w:id="898" w:name="_Toc394392852"/>
      <w:bookmarkStart w:id="899" w:name="_Toc391585995"/>
      <w:bookmarkStart w:id="900" w:name="_Toc410684919"/>
      <w:bookmarkStart w:id="901" w:name="_Toc507409696"/>
      <w:bookmarkEnd w:id="897"/>
      <w:bookmarkEnd w:id="898"/>
      <w:r w:rsidRPr="00D27588">
        <w:rPr>
          <w:lang w:val="en-US"/>
        </w:rPr>
        <w:lastRenderedPageBreak/>
        <w:t>Testing the Process Steps</w:t>
      </w:r>
      <w:bookmarkEnd w:id="899"/>
      <w:bookmarkEnd w:id="900"/>
      <w:bookmarkEnd w:id="901"/>
    </w:p>
    <w:p w14:paraId="59FE3496" w14:textId="77777777" w:rsidR="00FA35C5" w:rsidRPr="00D27588" w:rsidRDefault="00FA35C5" w:rsidP="00FA35C5">
      <w:pPr>
        <w:rPr>
          <w:lang w:val="en-US"/>
        </w:rPr>
      </w:pPr>
      <w:r w:rsidRPr="00D27588">
        <w:rPr>
          <w:lang w:val="en-US"/>
        </w:rPr>
        <w:t>This section describes test procedures for each process step that belongs to this scope item.</w:t>
      </w:r>
    </w:p>
    <w:p w14:paraId="083446CC" w14:textId="2988777D" w:rsidR="00FA35C5" w:rsidRDefault="00FA35C5" w:rsidP="00FA35C5">
      <w:pPr>
        <w:rPr>
          <w:lang w:val="en-US"/>
        </w:rPr>
      </w:pPr>
      <w:r w:rsidRPr="00D27588">
        <w:rPr>
          <w:lang w:val="en-US"/>
        </w:rPr>
        <w:t xml:space="preserve">The test should take </w:t>
      </w:r>
      <w:r w:rsidR="00B51707" w:rsidRPr="00D27588">
        <w:rPr>
          <w:lang w:val="en-US"/>
        </w:rPr>
        <w:t xml:space="preserve">around </w:t>
      </w:r>
      <w:r w:rsidR="00A536EF" w:rsidRPr="00D27588">
        <w:rPr>
          <w:lang w:val="en-US"/>
        </w:rPr>
        <w:t>10</w:t>
      </w:r>
      <w:r w:rsidR="00B51707" w:rsidRPr="00D27588">
        <w:rPr>
          <w:lang w:val="en-US"/>
        </w:rPr>
        <w:t xml:space="preserve"> minutes</w:t>
      </w:r>
      <w:r w:rsidRPr="00D27588">
        <w:rPr>
          <w:lang w:val="en-US"/>
        </w:rPr>
        <w:t>.</w:t>
      </w:r>
    </w:p>
    <w:p w14:paraId="69E21C23" w14:textId="77777777" w:rsidR="00872B96" w:rsidRPr="00F3067F" w:rsidRDefault="00872B96" w:rsidP="00872B96">
      <w:pPr>
        <w:pStyle w:val="SAPNoteHeading"/>
        <w:ind w:left="0"/>
        <w:rPr>
          <w:highlight w:val="cyan"/>
          <w:lang w:val="en-US"/>
        </w:rPr>
      </w:pPr>
      <w:r w:rsidRPr="00D904F1">
        <w:rPr>
          <w:noProof/>
          <w:highlight w:val="cyan"/>
          <w:lang w:val="en-US"/>
        </w:rPr>
        <w:drawing>
          <wp:inline distT="0" distB="0" distL="0" distR="0" wp14:anchorId="380A733E" wp14:editId="03F3E17A">
            <wp:extent cx="228600" cy="228600"/>
            <wp:effectExtent l="0" t="0" r="0" b="0"/>
            <wp:docPr id="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067F">
        <w:rPr>
          <w:highlight w:val="cyan"/>
          <w:lang w:val="en-US"/>
        </w:rPr>
        <w:t> Note</w:t>
      </w:r>
    </w:p>
    <w:p w14:paraId="67848E17" w14:textId="508ED8B7" w:rsidR="00565327" w:rsidRPr="00F3067F" w:rsidRDefault="00565327" w:rsidP="00565327">
      <w:pPr>
        <w:rPr>
          <w:highlight w:val="cyan"/>
          <w:lang w:val="en-US"/>
          <w:rPrChange w:id="902" w:author="Author" w:date="2018-02-26T11:38:00Z">
            <w:rPr>
              <w:lang w:val="en-US"/>
            </w:rPr>
          </w:rPrChange>
        </w:rPr>
      </w:pPr>
      <w:r w:rsidRPr="00F3067F">
        <w:rPr>
          <w:highlight w:val="cyan"/>
          <w:lang w:val="en-US"/>
        </w:rPr>
        <w:t>This scope item is valid for the following countries</w:t>
      </w:r>
      <w:del w:id="903" w:author="Author" w:date="2018-03-01T16:45:00Z">
        <w:r w:rsidRPr="00F3067F" w:rsidDel="00D904F1">
          <w:rPr>
            <w:highlight w:val="cyan"/>
            <w:lang w:val="en-US"/>
          </w:rPr>
          <w:delText>, which are</w:delText>
        </w:r>
      </w:del>
      <w:r w:rsidRPr="00F3067F">
        <w:rPr>
          <w:highlight w:val="cyan"/>
          <w:lang w:val="en-US"/>
        </w:rPr>
        <w:t xml:space="preserve"> in scope of this SAP Best Practices</w:t>
      </w:r>
      <w:del w:id="904" w:author="Author" w:date="2018-03-01T16:44:00Z">
        <w:r w:rsidRPr="00F3067F" w:rsidDel="00D904F1">
          <w:rPr>
            <w:highlight w:val="cyan"/>
            <w:lang w:val="en-US"/>
          </w:rPr>
          <w:delText xml:space="preserve"> solution</w:delText>
        </w:r>
      </w:del>
      <w:r w:rsidRPr="00F3067F">
        <w:rPr>
          <w:highlight w:val="cyan"/>
          <w:lang w:val="en-US"/>
        </w:rPr>
        <w:t>: AE, AU, SA, US.</w:t>
      </w:r>
    </w:p>
    <w:p w14:paraId="20C0942C" w14:textId="344C2E7F" w:rsidR="00565327" w:rsidRPr="00F3067F" w:rsidRDefault="00872B96" w:rsidP="00872B96">
      <w:pPr>
        <w:rPr>
          <w:highlight w:val="cyan"/>
          <w:lang w:val="en-US"/>
        </w:rPr>
      </w:pPr>
      <w:r w:rsidRPr="00F3067F">
        <w:rPr>
          <w:highlight w:val="cyan"/>
          <w:lang w:val="en-US"/>
        </w:rPr>
        <w:t xml:space="preserve">Country-specific details are </w:t>
      </w:r>
      <w:del w:id="905" w:author="Author" w:date="2018-01-24T11:34:00Z">
        <w:r w:rsidRPr="00F3067F" w:rsidDel="00E90F89">
          <w:rPr>
            <w:highlight w:val="cyan"/>
            <w:lang w:val="en-US"/>
          </w:rPr>
          <w:delText xml:space="preserve">also </w:delText>
        </w:r>
      </w:del>
      <w:r w:rsidRPr="00F3067F">
        <w:rPr>
          <w:highlight w:val="cyan"/>
          <w:lang w:val="en-US"/>
        </w:rPr>
        <w:t>described</w:t>
      </w:r>
      <w:ins w:id="906" w:author="Author" w:date="2018-01-24T11:34:00Z">
        <w:r w:rsidR="00E90F89" w:rsidRPr="00F3067F">
          <w:rPr>
            <w:highlight w:val="cyan"/>
            <w:lang w:val="en-US"/>
          </w:rPr>
          <w:t>, too</w:t>
        </w:r>
      </w:ins>
      <w:r w:rsidRPr="00F3067F">
        <w:rPr>
          <w:highlight w:val="cyan"/>
          <w:lang w:val="en-US"/>
        </w:rPr>
        <w:t xml:space="preserve">, </w:t>
      </w:r>
      <w:r w:rsidR="0030173E" w:rsidRPr="00F3067F">
        <w:rPr>
          <w:highlight w:val="cyan"/>
          <w:lang w:val="en-US"/>
        </w:rPr>
        <w:t>either</w:t>
      </w:r>
      <w:r w:rsidRPr="00F3067F">
        <w:rPr>
          <w:highlight w:val="cyan"/>
          <w:lang w:val="en-US"/>
        </w:rPr>
        <w:t xml:space="preserve"> in the </w:t>
      </w:r>
      <w:r w:rsidRPr="00F3067F">
        <w:rPr>
          <w:rFonts w:ascii="BentonSans Bold" w:hAnsi="BentonSans Bold"/>
          <w:color w:val="666666"/>
          <w:highlight w:val="cyan"/>
          <w:lang w:val="en-US"/>
        </w:rPr>
        <w:t>Procedure</w:t>
      </w:r>
      <w:r w:rsidRPr="00F3067F">
        <w:rPr>
          <w:rFonts w:cs="Arial"/>
          <w:bCs/>
          <w:highlight w:val="cyan"/>
          <w:lang w:val="en-US"/>
        </w:rPr>
        <w:t xml:space="preserve"> tables </w:t>
      </w:r>
      <w:r w:rsidR="0030173E" w:rsidRPr="00F3067F">
        <w:rPr>
          <w:highlight w:val="cyan"/>
          <w:lang w:val="en-US"/>
        </w:rPr>
        <w:t xml:space="preserve">directly </w:t>
      </w:r>
      <w:r w:rsidRPr="00F3067F">
        <w:rPr>
          <w:rFonts w:cs="Arial"/>
          <w:bCs/>
          <w:highlight w:val="cyan"/>
          <w:lang w:val="en-US"/>
        </w:rPr>
        <w:t>or</w:t>
      </w:r>
      <w:r w:rsidRPr="00F3067F">
        <w:rPr>
          <w:highlight w:val="cyan"/>
          <w:lang w:val="en-US"/>
        </w:rPr>
        <w:t xml:space="preserve"> in </w:t>
      </w:r>
      <w:r w:rsidR="00565327" w:rsidRPr="00F3067F">
        <w:rPr>
          <w:highlight w:val="cyan"/>
          <w:lang w:val="en-US"/>
        </w:rPr>
        <w:t xml:space="preserve">the </w:t>
      </w:r>
      <w:r w:rsidRPr="00F3067F">
        <w:rPr>
          <w:highlight w:val="cyan"/>
          <w:lang w:val="en-US"/>
        </w:rPr>
        <w:t>separate chapter</w:t>
      </w:r>
      <w:r w:rsidR="00565327" w:rsidRPr="00F3067F">
        <w:rPr>
          <w:highlight w:val="cyan"/>
          <w:lang w:val="en-US"/>
        </w:rPr>
        <w:t xml:space="preserve"> </w:t>
      </w:r>
      <w:ins w:id="907" w:author="Author" w:date="2018-01-29T13:36:00Z">
        <w:r w:rsidR="000A3FD9" w:rsidRPr="00EC76F6">
          <w:rPr>
            <w:rStyle w:val="SAPScreenElement"/>
            <w:color w:val="auto"/>
            <w:highlight w:val="cyan"/>
            <w:lang w:val="en-US"/>
            <w:rPrChange w:id="908" w:author="Author" w:date="2018-03-01T16:45:00Z">
              <w:rPr>
                <w:rStyle w:val="SAPScreenElement"/>
              </w:rPr>
            </w:rPrChange>
          </w:rPr>
          <w:fldChar w:fldCharType="begin"/>
        </w:r>
        <w:r w:rsidR="000A3FD9" w:rsidRPr="00EC76F6">
          <w:rPr>
            <w:rStyle w:val="SAPScreenElement"/>
            <w:color w:val="auto"/>
            <w:highlight w:val="cyan"/>
            <w:lang w:val="en-US"/>
            <w:rPrChange w:id="909" w:author="Author" w:date="2018-03-01T16:45:00Z">
              <w:rPr>
                <w:rStyle w:val="SAPScreenElement"/>
              </w:rPr>
            </w:rPrChange>
          </w:rPr>
          <w:instrText xml:space="preserve"> HYPERLINK  \l "_Toc433783824" </w:instrText>
        </w:r>
        <w:r w:rsidR="000A3FD9" w:rsidRPr="00EC76F6">
          <w:rPr>
            <w:rStyle w:val="SAPScreenElement"/>
            <w:color w:val="auto"/>
            <w:highlight w:val="cyan"/>
            <w:lang w:val="en-US"/>
            <w:rPrChange w:id="910" w:author="Author" w:date="2018-03-01T16:45:00Z">
              <w:rPr>
                <w:rStyle w:val="SAPScreenElement"/>
              </w:rPr>
            </w:rPrChange>
          </w:rPr>
          <w:fldChar w:fldCharType="separate"/>
        </w:r>
        <w:r w:rsidR="00565327" w:rsidRPr="00EC76F6">
          <w:rPr>
            <w:rStyle w:val="SAPScreenElement"/>
            <w:color w:val="auto"/>
            <w:highlight w:val="cyan"/>
            <w:lang w:val="en-US"/>
            <w:rPrChange w:id="911" w:author="Author" w:date="2018-03-01T16:45:00Z">
              <w:rPr>
                <w:i/>
                <w:highlight w:val="cyan"/>
                <w:lang w:val="en-US"/>
              </w:rPr>
            </w:rPrChange>
          </w:rPr>
          <w:t>Country-</w:t>
        </w:r>
        <w:del w:id="912" w:author="Author" w:date="2018-03-01T16:45:00Z">
          <w:r w:rsidR="00565327" w:rsidRPr="00EC76F6" w:rsidDel="00D904F1">
            <w:rPr>
              <w:rStyle w:val="SAPScreenElement"/>
              <w:color w:val="auto"/>
              <w:highlight w:val="cyan"/>
              <w:lang w:val="en-US"/>
              <w:rPrChange w:id="913" w:author="Author" w:date="2018-03-01T16:45:00Z">
                <w:rPr>
                  <w:i/>
                  <w:highlight w:val="cyan"/>
                  <w:lang w:val="en-US"/>
                </w:rPr>
              </w:rPrChange>
            </w:rPr>
            <w:delText>s</w:delText>
          </w:r>
        </w:del>
      </w:ins>
      <w:ins w:id="914" w:author="Author" w:date="2018-03-01T16:45:00Z">
        <w:r w:rsidR="00D904F1">
          <w:rPr>
            <w:rStyle w:val="SAPScreenElement"/>
            <w:color w:val="auto"/>
            <w:highlight w:val="cyan"/>
            <w:lang w:val="en-US"/>
          </w:rPr>
          <w:t>S</w:t>
        </w:r>
      </w:ins>
      <w:ins w:id="915" w:author="Author" w:date="2018-01-29T13:36:00Z">
        <w:r w:rsidR="00565327" w:rsidRPr="00EC76F6">
          <w:rPr>
            <w:rStyle w:val="SAPScreenElement"/>
            <w:color w:val="auto"/>
            <w:highlight w:val="cyan"/>
            <w:lang w:val="en-US"/>
            <w:rPrChange w:id="916" w:author="Author" w:date="2018-03-01T16:45:00Z">
              <w:rPr>
                <w:i/>
                <w:highlight w:val="cyan"/>
                <w:lang w:val="en-US"/>
              </w:rPr>
            </w:rPrChange>
          </w:rPr>
          <w:t xml:space="preserve">pecific </w:t>
        </w:r>
        <w:del w:id="917" w:author="Author" w:date="2018-03-01T16:46:00Z">
          <w:r w:rsidR="00565327" w:rsidRPr="00EC76F6" w:rsidDel="00D904F1">
            <w:rPr>
              <w:rStyle w:val="SAPScreenElement"/>
              <w:color w:val="auto"/>
              <w:highlight w:val="cyan"/>
              <w:lang w:val="en-US"/>
              <w:rPrChange w:id="918" w:author="Author" w:date="2018-03-01T16:45:00Z">
                <w:rPr>
                  <w:i/>
                  <w:highlight w:val="cyan"/>
                  <w:lang w:val="en-US"/>
                </w:rPr>
              </w:rPrChange>
            </w:rPr>
            <w:delText>f</w:delText>
          </w:r>
        </w:del>
      </w:ins>
      <w:ins w:id="919" w:author="Author" w:date="2018-03-01T16:46:00Z">
        <w:r w:rsidR="00D904F1">
          <w:rPr>
            <w:rStyle w:val="SAPScreenElement"/>
            <w:color w:val="auto"/>
            <w:highlight w:val="cyan"/>
            <w:lang w:val="en-US"/>
          </w:rPr>
          <w:t>F</w:t>
        </w:r>
      </w:ins>
      <w:ins w:id="920" w:author="Author" w:date="2018-01-29T13:36:00Z">
        <w:r w:rsidR="00565327" w:rsidRPr="00EC76F6">
          <w:rPr>
            <w:rStyle w:val="SAPScreenElement"/>
            <w:color w:val="auto"/>
            <w:highlight w:val="cyan"/>
            <w:lang w:val="en-US"/>
            <w:rPrChange w:id="921" w:author="Author" w:date="2018-03-01T16:45:00Z">
              <w:rPr>
                <w:i/>
                <w:highlight w:val="cyan"/>
                <w:lang w:val="en-US"/>
              </w:rPr>
            </w:rPrChange>
          </w:rPr>
          <w:t>ields</w:t>
        </w:r>
        <w:r w:rsidR="000A3FD9" w:rsidRPr="00EC76F6">
          <w:rPr>
            <w:rStyle w:val="SAPScreenElement"/>
            <w:color w:val="auto"/>
            <w:highlight w:val="cyan"/>
            <w:lang w:val="en-US"/>
            <w:rPrChange w:id="922" w:author="Author" w:date="2018-03-01T16:45:00Z">
              <w:rPr>
                <w:rStyle w:val="SAPScreenElement"/>
              </w:rPr>
            </w:rPrChange>
          </w:rPr>
          <w:fldChar w:fldCharType="end"/>
        </w:r>
      </w:ins>
      <w:r w:rsidRPr="00EC76F6">
        <w:rPr>
          <w:rStyle w:val="SAPScreenElement"/>
          <w:color w:val="auto"/>
          <w:highlight w:val="cyan"/>
          <w:lang w:val="en-US"/>
          <w:rPrChange w:id="923" w:author="Author" w:date="2018-03-01T16:45:00Z">
            <w:rPr>
              <w:highlight w:val="cyan"/>
              <w:lang w:val="en-US"/>
            </w:rPr>
          </w:rPrChange>
        </w:rPr>
        <w:t xml:space="preserve"> </w:t>
      </w:r>
      <w:r w:rsidRPr="00F3067F">
        <w:rPr>
          <w:highlight w:val="cyan"/>
          <w:lang w:val="en-US"/>
        </w:rPr>
        <w:t xml:space="preserve">and </w:t>
      </w:r>
      <w:r w:rsidR="00565327" w:rsidRPr="00F3067F">
        <w:rPr>
          <w:highlight w:val="cyan"/>
          <w:lang w:val="en-US"/>
        </w:rPr>
        <w:t xml:space="preserve">its </w:t>
      </w:r>
      <w:r w:rsidRPr="00F3067F">
        <w:rPr>
          <w:highlight w:val="cyan"/>
          <w:lang w:val="en-US"/>
        </w:rPr>
        <w:t xml:space="preserve">subchapters towards the end of the document. </w:t>
      </w:r>
    </w:p>
    <w:p w14:paraId="225E672C" w14:textId="609AC833" w:rsidR="00872B96" w:rsidRPr="00F3067F" w:rsidRDefault="00872B96" w:rsidP="00872B96">
      <w:pPr>
        <w:rPr>
          <w:highlight w:val="cyan"/>
          <w:lang w:val="en-US"/>
        </w:rPr>
      </w:pPr>
      <w:r w:rsidRPr="00F3067F">
        <w:rPr>
          <w:highlight w:val="cyan"/>
          <w:lang w:val="en-US"/>
        </w:rPr>
        <w:t xml:space="preserve">Hyperlinks to </w:t>
      </w:r>
      <w:r w:rsidR="0030173E" w:rsidRPr="00F3067F">
        <w:rPr>
          <w:highlight w:val="cyan"/>
          <w:lang w:val="en-US"/>
        </w:rPr>
        <w:t xml:space="preserve">chapter </w:t>
      </w:r>
      <w:ins w:id="924" w:author="Author" w:date="2018-01-29T13:37:00Z">
        <w:r w:rsidR="0029607C" w:rsidRPr="00F3067F">
          <w:rPr>
            <w:rStyle w:val="SAPScreenElement"/>
            <w:highlight w:val="cyan"/>
            <w:lang w:val="en-US"/>
            <w:rPrChange w:id="925" w:author="Author" w:date="2018-02-26T11:38:00Z">
              <w:rPr>
                <w:rStyle w:val="SAPScreenElement"/>
              </w:rPr>
            </w:rPrChange>
          </w:rPr>
          <w:fldChar w:fldCharType="begin"/>
        </w:r>
        <w:r w:rsidR="0029607C" w:rsidRPr="00F3067F">
          <w:rPr>
            <w:rStyle w:val="SAPScreenElement"/>
            <w:highlight w:val="cyan"/>
            <w:lang w:val="en-US"/>
            <w:rPrChange w:id="926" w:author="Author" w:date="2018-02-26T11:38:00Z">
              <w:rPr>
                <w:rStyle w:val="SAPScreenElement"/>
              </w:rPr>
            </w:rPrChange>
          </w:rPr>
          <w:instrText xml:space="preserve"> HYPERLINK  \l "_Toc433783824" </w:instrText>
        </w:r>
        <w:r w:rsidR="0029607C" w:rsidRPr="00F3067F">
          <w:rPr>
            <w:rStyle w:val="SAPScreenElement"/>
            <w:highlight w:val="cyan"/>
            <w:lang w:val="en-US"/>
            <w:rPrChange w:id="927" w:author="Author" w:date="2018-02-26T11:38:00Z">
              <w:rPr>
                <w:rStyle w:val="SAPScreenElement"/>
              </w:rPr>
            </w:rPrChange>
          </w:rPr>
          <w:fldChar w:fldCharType="separate"/>
        </w:r>
        <w:r w:rsidR="0030173E" w:rsidRPr="00EC76F6">
          <w:rPr>
            <w:rStyle w:val="SAPScreenElement"/>
            <w:color w:val="auto"/>
            <w:highlight w:val="cyan"/>
            <w:lang w:val="en-US"/>
            <w:rPrChange w:id="928" w:author="Author" w:date="2018-03-01T16:45:00Z">
              <w:rPr>
                <w:i/>
                <w:highlight w:val="cyan"/>
                <w:lang w:val="en-US"/>
              </w:rPr>
            </w:rPrChange>
          </w:rPr>
          <w:t>Country-</w:t>
        </w:r>
        <w:del w:id="929" w:author="Author" w:date="2018-03-01T16:46:00Z">
          <w:r w:rsidR="0030173E" w:rsidRPr="00EC76F6" w:rsidDel="00D904F1">
            <w:rPr>
              <w:rStyle w:val="SAPScreenElement"/>
              <w:color w:val="auto"/>
              <w:highlight w:val="cyan"/>
              <w:lang w:val="en-US"/>
              <w:rPrChange w:id="930" w:author="Author" w:date="2018-03-01T16:45:00Z">
                <w:rPr>
                  <w:i/>
                  <w:highlight w:val="cyan"/>
                  <w:lang w:val="en-US"/>
                </w:rPr>
              </w:rPrChange>
            </w:rPr>
            <w:delText>s</w:delText>
          </w:r>
        </w:del>
      </w:ins>
      <w:ins w:id="931" w:author="Author" w:date="2018-03-01T16:46:00Z">
        <w:r w:rsidR="00D904F1">
          <w:rPr>
            <w:rStyle w:val="SAPScreenElement"/>
            <w:color w:val="auto"/>
            <w:highlight w:val="cyan"/>
            <w:lang w:val="en-US"/>
          </w:rPr>
          <w:t>S</w:t>
        </w:r>
      </w:ins>
      <w:ins w:id="932" w:author="Author" w:date="2018-01-29T13:37:00Z">
        <w:r w:rsidR="0030173E" w:rsidRPr="00EC76F6">
          <w:rPr>
            <w:rStyle w:val="SAPScreenElement"/>
            <w:color w:val="auto"/>
            <w:highlight w:val="cyan"/>
            <w:lang w:val="en-US"/>
            <w:rPrChange w:id="933" w:author="Author" w:date="2018-03-01T16:45:00Z">
              <w:rPr>
                <w:i/>
                <w:highlight w:val="cyan"/>
                <w:lang w:val="en-US"/>
              </w:rPr>
            </w:rPrChange>
          </w:rPr>
          <w:t xml:space="preserve">pecific </w:t>
        </w:r>
        <w:del w:id="934" w:author="Author" w:date="2018-03-01T16:46:00Z">
          <w:r w:rsidR="0030173E" w:rsidRPr="00EC76F6" w:rsidDel="00D904F1">
            <w:rPr>
              <w:rStyle w:val="SAPScreenElement"/>
              <w:color w:val="auto"/>
              <w:highlight w:val="cyan"/>
              <w:lang w:val="en-US"/>
              <w:rPrChange w:id="935" w:author="Author" w:date="2018-03-01T16:45:00Z">
                <w:rPr>
                  <w:i/>
                  <w:highlight w:val="cyan"/>
                  <w:lang w:val="en-US"/>
                </w:rPr>
              </w:rPrChange>
            </w:rPr>
            <w:delText>f</w:delText>
          </w:r>
        </w:del>
      </w:ins>
      <w:ins w:id="936" w:author="Author" w:date="2018-03-01T16:46:00Z">
        <w:r w:rsidR="00D904F1">
          <w:rPr>
            <w:rStyle w:val="SAPScreenElement"/>
            <w:color w:val="auto"/>
            <w:highlight w:val="cyan"/>
            <w:lang w:val="en-US"/>
          </w:rPr>
          <w:t>F</w:t>
        </w:r>
      </w:ins>
      <w:ins w:id="937" w:author="Author" w:date="2018-01-29T13:37:00Z">
        <w:r w:rsidR="0030173E" w:rsidRPr="00EC76F6">
          <w:rPr>
            <w:rStyle w:val="SAPScreenElement"/>
            <w:color w:val="auto"/>
            <w:highlight w:val="cyan"/>
            <w:lang w:val="en-US"/>
            <w:rPrChange w:id="938" w:author="Author" w:date="2018-03-01T16:45:00Z">
              <w:rPr>
                <w:i/>
                <w:highlight w:val="cyan"/>
                <w:lang w:val="en-US"/>
              </w:rPr>
            </w:rPrChange>
          </w:rPr>
          <w:t>ields</w:t>
        </w:r>
        <w:r w:rsidR="0029607C" w:rsidRPr="00F3067F">
          <w:rPr>
            <w:rStyle w:val="SAPScreenElement"/>
            <w:highlight w:val="cyan"/>
            <w:lang w:val="en-US"/>
            <w:rPrChange w:id="939" w:author="Author" w:date="2018-02-26T11:38:00Z">
              <w:rPr>
                <w:rStyle w:val="SAPScreenElement"/>
              </w:rPr>
            </w:rPrChange>
          </w:rPr>
          <w:fldChar w:fldCharType="end"/>
        </w:r>
      </w:ins>
      <w:r w:rsidR="0030173E" w:rsidRPr="00F3067F">
        <w:rPr>
          <w:highlight w:val="cyan"/>
          <w:lang w:val="en-US"/>
        </w:rPr>
        <w:t xml:space="preserve"> </w:t>
      </w:r>
      <w:r w:rsidRPr="00F3067F">
        <w:rPr>
          <w:highlight w:val="cyan"/>
          <w:lang w:val="en-US"/>
        </w:rPr>
        <w:t>have been added</w:t>
      </w:r>
      <w:del w:id="940" w:author="Author" w:date="2018-01-24T11:35:00Z">
        <w:r w:rsidRPr="00F3067F" w:rsidDel="00E90F89">
          <w:rPr>
            <w:highlight w:val="cyan"/>
            <w:lang w:val="en-US"/>
          </w:rPr>
          <w:delText xml:space="preserve"> </w:delText>
        </w:r>
      </w:del>
      <w:r w:rsidRPr="00F3067F">
        <w:rPr>
          <w:highlight w:val="cyan"/>
          <w:lang w:val="en-US"/>
        </w:rPr>
        <w:t xml:space="preserve"> in the </w:t>
      </w:r>
      <w:r w:rsidRPr="00F3067F">
        <w:rPr>
          <w:rFonts w:ascii="BentonSans Bold" w:hAnsi="BentonSans Bold"/>
          <w:color w:val="666666"/>
          <w:highlight w:val="cyan"/>
          <w:lang w:val="en-US"/>
        </w:rPr>
        <w:t>Procedure</w:t>
      </w:r>
      <w:r w:rsidRPr="00F3067F">
        <w:rPr>
          <w:rFonts w:cs="Arial"/>
          <w:bCs/>
          <w:highlight w:val="cyan"/>
          <w:lang w:val="en-US"/>
        </w:rPr>
        <w:t xml:space="preserve"> tables</w:t>
      </w:r>
      <w:r w:rsidRPr="00F3067F">
        <w:rPr>
          <w:highlight w:val="cyan"/>
          <w:lang w:val="en-US"/>
        </w:rPr>
        <w:t xml:space="preserve"> within this chapter</w:t>
      </w:r>
      <w:r w:rsidR="0030173E" w:rsidRPr="00F3067F">
        <w:rPr>
          <w:highlight w:val="cyan"/>
          <w:lang w:val="en-US"/>
        </w:rPr>
        <w:t xml:space="preserve"> where applicable</w:t>
      </w:r>
      <w:r w:rsidRPr="00F3067F">
        <w:rPr>
          <w:highlight w:val="cyan"/>
          <w:lang w:val="en-US"/>
        </w:rPr>
        <w:t xml:space="preserve">. You can always jump back by using the </w:t>
      </w:r>
      <w:r w:rsidRPr="00F3067F">
        <w:rPr>
          <w:rStyle w:val="SAPScreenElement"/>
          <w:highlight w:val="cyan"/>
          <w:lang w:val="en-US"/>
        </w:rPr>
        <w:t>Back</w:t>
      </w:r>
      <w:r w:rsidRPr="00F3067F">
        <w:rPr>
          <w:highlight w:val="cyan"/>
          <w:lang w:val="en-US"/>
        </w:rPr>
        <w:t xml:space="preserve"> </w:t>
      </w:r>
      <w:r w:rsidRPr="00D904F1">
        <w:rPr>
          <w:noProof/>
          <w:highlight w:val="cyan"/>
          <w:lang w:val="en-US"/>
        </w:rPr>
        <w:drawing>
          <wp:inline distT="0" distB="0" distL="0" distR="0" wp14:anchorId="3E1DB187" wp14:editId="14306854">
            <wp:extent cx="247650" cy="180975"/>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 cy="180975"/>
                    </a:xfrm>
                    <a:prstGeom prst="rect">
                      <a:avLst/>
                    </a:prstGeom>
                  </pic:spPr>
                </pic:pic>
              </a:graphicData>
            </a:graphic>
          </wp:inline>
        </w:drawing>
      </w:r>
      <w:r w:rsidRPr="00F3067F">
        <w:rPr>
          <w:highlight w:val="cyan"/>
          <w:lang w:val="en-US"/>
        </w:rPr>
        <w:t xml:space="preserve"> button on the </w:t>
      </w:r>
      <w:r w:rsidRPr="00F3067F">
        <w:rPr>
          <w:rStyle w:val="SAPScreenElement"/>
          <w:highlight w:val="cyan"/>
          <w:lang w:val="en-US"/>
        </w:rPr>
        <w:t xml:space="preserve">Quick Access Toolbar </w:t>
      </w:r>
      <w:r w:rsidRPr="00F3067F">
        <w:rPr>
          <w:highlight w:val="cyan"/>
          <w:lang w:val="en-US"/>
        </w:rPr>
        <w:t>of the Word document.</w:t>
      </w:r>
    </w:p>
    <w:p w14:paraId="1AA8D183" w14:textId="77777777" w:rsidR="00872B96" w:rsidRPr="00F3067F" w:rsidRDefault="00872B96" w:rsidP="00872B96">
      <w:pPr>
        <w:pStyle w:val="SAPNoteHeading"/>
        <w:ind w:left="720"/>
        <w:rPr>
          <w:highlight w:val="cyan"/>
          <w:lang w:val="en-US"/>
        </w:rPr>
      </w:pPr>
      <w:r w:rsidRPr="00D904F1">
        <w:rPr>
          <w:noProof/>
          <w:highlight w:val="cyan"/>
          <w:lang w:val="en-US"/>
        </w:rPr>
        <w:drawing>
          <wp:inline distT="0" distB="0" distL="0" distR="0" wp14:anchorId="201F21A7" wp14:editId="655AD3EA">
            <wp:extent cx="228600" cy="228600"/>
            <wp:effectExtent l="0" t="0" r="0" b="0"/>
            <wp:docPr id="3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067F">
        <w:rPr>
          <w:highlight w:val="cyan"/>
          <w:lang w:val="en-US"/>
        </w:rPr>
        <w:t> Recommendation</w:t>
      </w:r>
    </w:p>
    <w:p w14:paraId="597A4FDA" w14:textId="4C8EDAAD" w:rsidR="00872B96" w:rsidRPr="00F3067F" w:rsidRDefault="00872B96" w:rsidP="00872B96">
      <w:pPr>
        <w:ind w:left="720"/>
        <w:rPr>
          <w:rStyle w:val="SAPScreenElement"/>
          <w:highlight w:val="cyan"/>
          <w:lang w:val="en-US"/>
          <w:rPrChange w:id="941" w:author="Author" w:date="2018-02-26T11:38:00Z">
            <w:rPr>
              <w:rStyle w:val="SAPScreenElement"/>
              <w:sz w:val="22"/>
              <w:lang w:val="en-US"/>
            </w:rPr>
          </w:rPrChange>
        </w:rPr>
      </w:pPr>
      <w:r w:rsidRPr="00F3067F">
        <w:rPr>
          <w:highlight w:val="cyan"/>
          <w:lang w:val="en-US"/>
          <w:rPrChange w:id="942" w:author="Author" w:date="2018-02-26T11:38:00Z">
            <w:rPr>
              <w:rFonts w:ascii="BentonSans Book Italic" w:hAnsi="BentonSans Book Italic"/>
              <w:color w:val="003283"/>
              <w:highlight w:val="cyan"/>
              <w:lang w:val="en-US"/>
            </w:rPr>
          </w:rPrChange>
        </w:rPr>
        <w:t xml:space="preserve">To add the </w:t>
      </w:r>
      <w:r w:rsidRPr="00F3067F">
        <w:rPr>
          <w:rStyle w:val="SAPScreenElement"/>
          <w:highlight w:val="cyan"/>
          <w:lang w:val="en-US"/>
        </w:rPr>
        <w:t>Back</w:t>
      </w:r>
      <w:r w:rsidRPr="00F3067F">
        <w:rPr>
          <w:highlight w:val="cyan"/>
          <w:lang w:val="en-US"/>
        </w:rPr>
        <w:t xml:space="preserve"> button, select the </w:t>
      </w:r>
      <w:r w:rsidRPr="00F3067F">
        <w:rPr>
          <w:rStyle w:val="SAPScreenElement"/>
          <w:highlight w:val="cyan"/>
          <w:lang w:val="en-US"/>
        </w:rPr>
        <w:t xml:space="preserve">Customize Quick Access Toolbar  </w:t>
      </w:r>
      <w:r w:rsidRPr="00D904F1">
        <w:rPr>
          <w:noProof/>
          <w:highlight w:val="cyan"/>
          <w:lang w:val="en-US"/>
        </w:rPr>
        <w:drawing>
          <wp:inline distT="0" distB="0" distL="0" distR="0" wp14:anchorId="6880A673" wp14:editId="2A7E7FF1">
            <wp:extent cx="23812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 cy="228600"/>
                    </a:xfrm>
                    <a:prstGeom prst="rect">
                      <a:avLst/>
                    </a:prstGeom>
                  </pic:spPr>
                </pic:pic>
              </a:graphicData>
            </a:graphic>
          </wp:inline>
        </w:drawing>
      </w:r>
      <w:r w:rsidRPr="00F3067F">
        <w:rPr>
          <w:highlight w:val="cyan"/>
          <w:lang w:val="en-US"/>
        </w:rPr>
        <w:t xml:space="preserve"> drop-down and select </w:t>
      </w:r>
      <w:r w:rsidRPr="00F3067F">
        <w:rPr>
          <w:rStyle w:val="SAPScreenElement"/>
          <w:highlight w:val="cyan"/>
          <w:lang w:val="en-US"/>
        </w:rPr>
        <w:t>More Commands</w:t>
      </w:r>
      <w:r w:rsidRPr="00F3067F">
        <w:rPr>
          <w:highlight w:val="cyan"/>
          <w:lang w:val="en-US"/>
        </w:rPr>
        <w:t xml:space="preserve">. In the </w:t>
      </w:r>
      <w:r w:rsidRPr="00F3067F">
        <w:rPr>
          <w:rStyle w:val="SAPScreenElement"/>
          <w:highlight w:val="cyan"/>
          <w:lang w:val="en-US"/>
        </w:rPr>
        <w:t>Choose commands from</w:t>
      </w:r>
      <w:r w:rsidRPr="00F3067F">
        <w:rPr>
          <w:highlight w:val="cyan"/>
          <w:lang w:val="en-US"/>
        </w:rPr>
        <w:t xml:space="preserve"> drop-down list, choose </w:t>
      </w:r>
      <w:r w:rsidRPr="00F3067F">
        <w:rPr>
          <w:rStyle w:val="SAPScreenElement"/>
          <w:highlight w:val="cyan"/>
          <w:lang w:val="en-US"/>
        </w:rPr>
        <w:t>Commands Not in the Ribbon</w:t>
      </w:r>
      <w:r w:rsidRPr="00F3067F">
        <w:rPr>
          <w:highlight w:val="cyan"/>
          <w:lang w:val="en-US"/>
        </w:rPr>
        <w:t xml:space="preserve">. Scroll down in the list and select </w:t>
      </w:r>
      <w:r w:rsidRPr="00F3067F">
        <w:rPr>
          <w:rStyle w:val="SAPScreenElement"/>
          <w:highlight w:val="cyan"/>
          <w:lang w:val="en-US"/>
        </w:rPr>
        <w:t>Back</w:t>
      </w:r>
      <w:r w:rsidRPr="00F3067F">
        <w:rPr>
          <w:highlight w:val="cyan"/>
          <w:lang w:val="en-US"/>
        </w:rPr>
        <w:t xml:space="preserve">. </w:t>
      </w:r>
      <w:ins w:id="943" w:author="Author" w:date="2018-01-29T13:38:00Z">
        <w:r w:rsidR="0029607C" w:rsidRPr="00F3067F">
          <w:rPr>
            <w:highlight w:val="cyan"/>
            <w:lang w:val="en-US"/>
            <w:rPrChange w:id="944" w:author="Author" w:date="2018-02-26T11:38:00Z">
              <w:rPr>
                <w:lang w:val="en-US"/>
              </w:rPr>
            </w:rPrChange>
          </w:rPr>
          <w:t>s</w:t>
        </w:r>
      </w:ins>
      <w:del w:id="945" w:author="Author" w:date="2018-01-29T13:38:00Z">
        <w:r w:rsidRPr="00F3067F" w:rsidDel="0029607C">
          <w:rPr>
            <w:highlight w:val="cyan"/>
            <w:lang w:val="en-US"/>
          </w:rPr>
          <w:delText>S</w:delText>
        </w:r>
      </w:del>
      <w:r w:rsidRPr="00F3067F">
        <w:rPr>
          <w:highlight w:val="cyan"/>
          <w:lang w:val="en-US"/>
        </w:rPr>
        <w:t xml:space="preserve">elect </w:t>
      </w:r>
      <w:r w:rsidRPr="00F3067F">
        <w:rPr>
          <w:rStyle w:val="SAPScreenElement"/>
          <w:highlight w:val="cyan"/>
          <w:lang w:val="en-US"/>
        </w:rPr>
        <w:t>Add</w:t>
      </w:r>
      <w:r w:rsidRPr="00F3067F">
        <w:rPr>
          <w:highlight w:val="cyan"/>
          <w:lang w:val="en-US"/>
        </w:rPr>
        <w:t xml:space="preserve">, then select </w:t>
      </w:r>
      <w:r w:rsidRPr="00F3067F">
        <w:rPr>
          <w:rStyle w:val="SAPScreenElement"/>
          <w:highlight w:val="cyan"/>
          <w:lang w:val="en-US"/>
        </w:rPr>
        <w:t>OK.</w:t>
      </w:r>
    </w:p>
    <w:p w14:paraId="4456400D" w14:textId="77777777" w:rsidR="00872B96" w:rsidRPr="00F3067F" w:rsidRDefault="00872B96" w:rsidP="00872B96">
      <w:pPr>
        <w:pStyle w:val="SAPNoteHeading"/>
        <w:ind w:left="720"/>
        <w:rPr>
          <w:highlight w:val="cyan"/>
          <w:lang w:val="en-US"/>
        </w:rPr>
      </w:pPr>
      <w:r w:rsidRPr="00D904F1">
        <w:rPr>
          <w:noProof/>
          <w:highlight w:val="cyan"/>
          <w:lang w:val="en-US"/>
        </w:rPr>
        <w:drawing>
          <wp:inline distT="0" distB="0" distL="0" distR="0" wp14:anchorId="51FF052F" wp14:editId="3F76C499">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067F">
        <w:rPr>
          <w:highlight w:val="cyan"/>
          <w:lang w:val="en-US"/>
        </w:rPr>
        <w:t> Recommendation</w:t>
      </w:r>
    </w:p>
    <w:p w14:paraId="56A4A2A6" w14:textId="178027F3" w:rsidR="00565327" w:rsidRDefault="00872B96" w:rsidP="00872B96">
      <w:pPr>
        <w:ind w:left="720"/>
        <w:rPr>
          <w:lang w:val="en-US"/>
        </w:rPr>
      </w:pPr>
      <w:r w:rsidRPr="00F3067F">
        <w:rPr>
          <w:highlight w:val="cyan"/>
          <w:lang w:val="en-US"/>
        </w:rPr>
        <w:t xml:space="preserve">Once you have jumped to the subchapter containing the country-specific information, we recommend enabling </w:t>
      </w:r>
      <w:r w:rsidRPr="00F3067F">
        <w:rPr>
          <w:rStyle w:val="SAPScreenElement"/>
          <w:highlight w:val="cyan"/>
          <w:lang w:val="en-US"/>
        </w:rPr>
        <w:t xml:space="preserve">View </w:t>
      </w:r>
      <w:r w:rsidRPr="00F3067F">
        <w:rPr>
          <w:rStyle w:val="SAPScreenElement"/>
          <w:highlight w:val="cyan"/>
        </w:rPr>
        <w:sym w:font="Symbol" w:char="F0AE"/>
      </w:r>
      <w:r w:rsidRPr="00F3067F">
        <w:rPr>
          <w:rStyle w:val="SAPScreenElement"/>
          <w:highlight w:val="cyan"/>
          <w:lang w:val="en-US"/>
        </w:rPr>
        <w:t xml:space="preserve"> Navigation Pane</w:t>
      </w:r>
      <w:r w:rsidRPr="00F3067F">
        <w:rPr>
          <w:highlight w:val="cyan"/>
          <w:lang w:val="en-US"/>
        </w:rPr>
        <w:t xml:space="preserve"> from the top menu to have the navigation pane shown in the left side of the screen. Thus you will be able to navigate to your country.</w:t>
      </w:r>
      <w:r>
        <w:rPr>
          <w:lang w:val="en-US"/>
        </w:rPr>
        <w:t xml:space="preserve"> </w:t>
      </w:r>
    </w:p>
    <w:p w14:paraId="735CCC0D" w14:textId="77777777" w:rsidR="00872B96" w:rsidRPr="005E54E5" w:rsidRDefault="00872B96" w:rsidP="00FA35C5">
      <w:pPr>
        <w:rPr>
          <w:lang w:val="en-US" w:eastAsia="zh-CN"/>
        </w:rPr>
      </w:pPr>
    </w:p>
    <w:p w14:paraId="31CC3465" w14:textId="1EC9F894" w:rsidR="00FA35C5" w:rsidRPr="00D27588" w:rsidRDefault="00C851AD" w:rsidP="00EE61B4">
      <w:pPr>
        <w:pStyle w:val="Heading2"/>
        <w:rPr>
          <w:lang w:val="en-US"/>
        </w:rPr>
      </w:pPr>
      <w:bookmarkStart w:id="946" w:name="_Toc391585996"/>
      <w:bookmarkStart w:id="947" w:name="_Toc410684920"/>
      <w:bookmarkStart w:id="948" w:name="_Toc507409697"/>
      <w:r w:rsidRPr="00D27588">
        <w:rPr>
          <w:lang w:val="en-US"/>
        </w:rPr>
        <w:t xml:space="preserve">Maintaining </w:t>
      </w:r>
      <w:r w:rsidR="00036124" w:rsidRPr="00D27588">
        <w:rPr>
          <w:lang w:val="en-US"/>
        </w:rPr>
        <w:t>Dependent</w:t>
      </w:r>
      <w:r w:rsidR="00A536EF" w:rsidRPr="00D27588">
        <w:rPr>
          <w:lang w:val="en-US"/>
        </w:rPr>
        <w:t>s</w:t>
      </w:r>
      <w:r w:rsidR="00FA35C5" w:rsidRPr="00D27588">
        <w:rPr>
          <w:lang w:val="en-US"/>
        </w:rPr>
        <w:t xml:space="preserve"> Data</w:t>
      </w:r>
      <w:bookmarkEnd w:id="946"/>
      <w:bookmarkEnd w:id="947"/>
      <w:bookmarkEnd w:id="948"/>
    </w:p>
    <w:p w14:paraId="0202DD50" w14:textId="77777777" w:rsidR="00B7349F" w:rsidRPr="00D27588" w:rsidRDefault="00B7349F" w:rsidP="00B7349F">
      <w:pPr>
        <w:pStyle w:val="SAPKeyblockTitle"/>
        <w:rPr>
          <w:lang w:val="en-US"/>
        </w:rPr>
      </w:pPr>
      <w:r w:rsidRPr="00D27588">
        <w:rPr>
          <w:lang w:val="en-US"/>
        </w:rPr>
        <w:t>Test Administration</w:t>
      </w:r>
    </w:p>
    <w:p w14:paraId="42F0F8A4" w14:textId="22DF6887" w:rsidR="00B7349F" w:rsidRPr="00D27588" w:rsidRDefault="00B7349F" w:rsidP="00B7349F">
      <w:pPr>
        <w:rPr>
          <w:lang w:val="en-US"/>
        </w:rPr>
      </w:pPr>
      <w:r w:rsidRPr="00D27588">
        <w:rPr>
          <w:lang w:val="en-US"/>
        </w:rPr>
        <w:t>Customer project: Fill in the project-specific parts (</w:t>
      </w:r>
      <w:r w:rsidR="00C50C67" w:rsidRPr="00D27588">
        <w:rPr>
          <w:lang w:val="en-US"/>
        </w:rPr>
        <w:t>between &lt;brackets&gt;</w:t>
      </w:r>
      <w:r w:rsidRPr="00D27588">
        <w:rPr>
          <w:lang w:val="en-US"/>
        </w:rPr>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595A81" w:rsidRPr="00D27588" w14:paraId="200D595D"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17F765C" w14:textId="77777777" w:rsidR="00595A81" w:rsidRPr="00D27588" w:rsidRDefault="00595A81" w:rsidP="00595A81">
            <w:pPr>
              <w:rPr>
                <w:rStyle w:val="SAPEmphasis"/>
                <w:lang w:val="en-US"/>
              </w:rPr>
            </w:pPr>
            <w:r w:rsidRPr="00D27588">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1EC7C8B" w14:textId="77777777" w:rsidR="00595A81" w:rsidRPr="00D27588" w:rsidRDefault="00595A81" w:rsidP="00595A81">
            <w:pPr>
              <w:rPr>
                <w:lang w:val="en-US"/>
              </w:rPr>
            </w:pPr>
            <w:r w:rsidRPr="00D27588">
              <w:rPr>
                <w:lang w:val="en-US"/>
              </w:rPr>
              <w:t>&lt;</w:t>
            </w:r>
            <w:proofErr w:type="spellStart"/>
            <w:r w:rsidRPr="00D27588">
              <w:rPr>
                <w:lang w:val="en-US"/>
              </w:rPr>
              <w:t>X.XX</w:t>
            </w:r>
            <w:proofErr w:type="spellEnd"/>
            <w:r w:rsidRPr="00D27588">
              <w:rPr>
                <w:lang w:val="en-US"/>
              </w:rPr>
              <w:t>&gt;</w:t>
            </w:r>
          </w:p>
        </w:tc>
        <w:tc>
          <w:tcPr>
            <w:tcW w:w="2401" w:type="dxa"/>
            <w:tcBorders>
              <w:top w:val="single" w:sz="8" w:space="0" w:color="999999"/>
              <w:left w:val="single" w:sz="8" w:space="0" w:color="999999"/>
              <w:bottom w:val="single" w:sz="8" w:space="0" w:color="999999"/>
              <w:right w:val="single" w:sz="8" w:space="0" w:color="999999"/>
            </w:tcBorders>
            <w:hideMark/>
          </w:tcPr>
          <w:p w14:paraId="6872A128" w14:textId="77777777" w:rsidR="00595A81" w:rsidRPr="00D27588" w:rsidRDefault="00595A81" w:rsidP="00595A81">
            <w:pPr>
              <w:rPr>
                <w:rStyle w:val="SAPEmphasis"/>
                <w:lang w:val="en-US"/>
              </w:rPr>
            </w:pPr>
            <w:r w:rsidRPr="00D27588">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109D7260" w14:textId="6FB9D862" w:rsidR="00595A81" w:rsidRPr="00D27588" w:rsidRDefault="00595A81" w:rsidP="00595A81">
            <w:pPr>
              <w:rPr>
                <w:lang w:val="en-US"/>
              </w:rPr>
            </w:pPr>
            <w:r w:rsidRPr="00D27588">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3397424" w14:textId="77777777" w:rsidR="00595A81" w:rsidRPr="00D27588" w:rsidRDefault="00595A81" w:rsidP="00595A81">
            <w:pPr>
              <w:rPr>
                <w:rStyle w:val="SAPEmphasis"/>
                <w:lang w:val="en-US"/>
              </w:rPr>
            </w:pPr>
            <w:r w:rsidRPr="00D27588">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E294372" w14:textId="31C24F82" w:rsidR="00595A81" w:rsidRPr="00D27588" w:rsidRDefault="00E05256">
            <w:pPr>
              <w:rPr>
                <w:lang w:val="en-US"/>
              </w:rPr>
            </w:pPr>
            <w:r w:rsidRPr="00D27588">
              <w:rPr>
                <w:lang w:val="en-US"/>
              </w:rPr>
              <w:t>&lt;</w:t>
            </w:r>
            <w:r w:rsidR="00DD672D" w:rsidRPr="00D27588">
              <w:rPr>
                <w:lang w:val="en-US"/>
              </w:rPr>
              <w:t>d</w:t>
            </w:r>
            <w:r w:rsidRPr="00D27588">
              <w:rPr>
                <w:lang w:val="en-US"/>
              </w:rPr>
              <w:t xml:space="preserve">ate&gt; </w:t>
            </w:r>
          </w:p>
        </w:tc>
      </w:tr>
      <w:tr w:rsidR="00B7349F" w:rsidRPr="00D27588" w14:paraId="505A4302"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B2A1350" w14:textId="77777777" w:rsidR="00B7349F" w:rsidRPr="00D27588" w:rsidRDefault="00B7349F">
            <w:pPr>
              <w:rPr>
                <w:rStyle w:val="SAPEmphasis"/>
                <w:lang w:val="en-US"/>
              </w:rPr>
            </w:pPr>
            <w:r w:rsidRPr="00D27588">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833A553" w14:textId="0E67A99C" w:rsidR="00B7349F" w:rsidRPr="00D27588" w:rsidRDefault="00036124" w:rsidP="00036124">
            <w:pPr>
              <w:rPr>
                <w:lang w:val="en-US"/>
              </w:rPr>
            </w:pPr>
            <w:r w:rsidRPr="00D27588">
              <w:rPr>
                <w:lang w:val="en-US"/>
              </w:rPr>
              <w:t>Employee</w:t>
            </w:r>
          </w:p>
        </w:tc>
      </w:tr>
      <w:tr w:rsidR="00B7349F" w:rsidRPr="00D27588" w14:paraId="5D991124"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1C9861C" w14:textId="77777777" w:rsidR="00B7349F" w:rsidRPr="00992398" w:rsidRDefault="00B7349F">
            <w:pPr>
              <w:rPr>
                <w:rStyle w:val="SAPEmphasis"/>
                <w:lang w:val="en-US"/>
              </w:rPr>
            </w:pPr>
            <w:r w:rsidRPr="00992398">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B2AA69B" w14:textId="77777777" w:rsidR="00B7349F" w:rsidRPr="001E192E" w:rsidRDefault="00B7349F">
            <w:pPr>
              <w:rPr>
                <w:lang w:val="en-US"/>
              </w:rPr>
            </w:pPr>
            <w:r w:rsidRPr="001E192E">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E465842" w14:textId="77777777" w:rsidR="00B7349F" w:rsidRPr="00322F82" w:rsidRDefault="00B7349F">
            <w:pPr>
              <w:rPr>
                <w:rStyle w:val="SAPEmphasis"/>
                <w:lang w:val="en-US"/>
              </w:rPr>
            </w:pPr>
            <w:r w:rsidRPr="00322F82">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BB4AE8B" w14:textId="4A61BE87" w:rsidR="00B7349F" w:rsidRPr="000A3F9A" w:rsidRDefault="000B1BD2" w:rsidP="00F649CD">
            <w:pPr>
              <w:rPr>
                <w:lang w:val="en-US"/>
              </w:rPr>
            </w:pPr>
            <w:ins w:id="949" w:author="Author" w:date="2018-01-24T11:03:00Z">
              <w:r w:rsidRPr="000A3F9A">
                <w:rPr>
                  <w:lang w:val="en-US"/>
                </w:rPr>
                <w:t>&lt;duration&gt;</w:t>
              </w:r>
            </w:ins>
            <w:del w:id="950" w:author="Author" w:date="2018-01-24T11:03:00Z">
              <w:r w:rsidR="00A536EF" w:rsidRPr="000A3F9A" w:rsidDel="000B1BD2">
                <w:rPr>
                  <w:lang w:val="en-US"/>
                </w:rPr>
                <w:delText>1</w:delText>
              </w:r>
              <w:r w:rsidR="00B7349F" w:rsidRPr="000A3F9A" w:rsidDel="000B1BD2">
                <w:rPr>
                  <w:lang w:val="en-US"/>
                </w:rPr>
                <w:delText>0 minutes</w:delText>
              </w:r>
            </w:del>
          </w:p>
        </w:tc>
      </w:tr>
    </w:tbl>
    <w:p w14:paraId="54337BA7" w14:textId="77777777" w:rsidR="00FA35C5" w:rsidRPr="00D27588" w:rsidRDefault="00FA35C5" w:rsidP="00366C5C">
      <w:pPr>
        <w:pStyle w:val="SAPKeyblockTitle"/>
        <w:rPr>
          <w:lang w:val="en-US"/>
        </w:rPr>
      </w:pPr>
      <w:commentRangeStart w:id="951"/>
      <w:r w:rsidRPr="00D27588">
        <w:rPr>
          <w:lang w:val="en-US"/>
        </w:rPr>
        <w:lastRenderedPageBreak/>
        <w:t>Purpose</w:t>
      </w:r>
      <w:commentRangeEnd w:id="951"/>
      <w:r w:rsidR="00D904F1">
        <w:rPr>
          <w:rStyle w:val="CommentReference"/>
          <w:rFonts w:ascii="BentonSans Book" w:hAnsi="BentonSans Book"/>
          <w:color w:val="auto"/>
        </w:rPr>
        <w:commentReference w:id="951"/>
      </w:r>
    </w:p>
    <w:p w14:paraId="4FDE6CA9" w14:textId="1FF100AF" w:rsidR="00A4023A" w:rsidRPr="00D27588" w:rsidRDefault="003972BB" w:rsidP="00FA35C5">
      <w:pPr>
        <w:rPr>
          <w:lang w:val="en-US"/>
        </w:rPr>
      </w:pPr>
      <w:r w:rsidRPr="00D27588">
        <w:rPr>
          <w:lang w:val="en-US"/>
        </w:rPr>
        <w:t>The Employee</w:t>
      </w:r>
      <w:r w:rsidR="00992398">
        <w:rPr>
          <w:lang w:val="en-US"/>
        </w:rPr>
        <w:t xml:space="preserve"> </w:t>
      </w:r>
      <w:r w:rsidR="00992398" w:rsidRPr="00EC76F6">
        <w:rPr>
          <w:strike/>
          <w:highlight w:val="yellow"/>
          <w:lang w:val="en-US"/>
          <w:rPrChange w:id="952" w:author="Author" w:date="2018-03-01T16:47:00Z">
            <w:rPr>
              <w:lang w:val="en-US"/>
            </w:rPr>
          </w:rPrChange>
        </w:rPr>
        <w:t>(or HR Administrator)</w:t>
      </w:r>
      <w:r w:rsidR="00992398" w:rsidRPr="005E54E5">
        <w:rPr>
          <w:lang w:val="en-US"/>
        </w:rPr>
        <w:t xml:space="preserve"> </w:t>
      </w:r>
      <w:r w:rsidR="00C851AD" w:rsidRPr="00D27588">
        <w:rPr>
          <w:lang w:val="en-US"/>
        </w:rPr>
        <w:t>maintains</w:t>
      </w:r>
      <w:r w:rsidRPr="00D27588">
        <w:rPr>
          <w:lang w:val="en-US"/>
        </w:rPr>
        <w:t xml:space="preserve"> </w:t>
      </w:r>
      <w:r w:rsidR="00A4023A" w:rsidRPr="00D27588">
        <w:rPr>
          <w:lang w:val="en-US"/>
        </w:rPr>
        <w:t>data related to his or her</w:t>
      </w:r>
      <w:r w:rsidR="00322F82">
        <w:rPr>
          <w:lang w:val="en-US"/>
        </w:rPr>
        <w:t xml:space="preserve"> </w:t>
      </w:r>
      <w:r w:rsidR="00322F82" w:rsidRPr="00EC76F6">
        <w:rPr>
          <w:strike/>
          <w:highlight w:val="yellow"/>
          <w:lang w:val="en-US"/>
          <w:rPrChange w:id="953" w:author="Author" w:date="2018-03-01T16:48:00Z">
            <w:rPr>
              <w:lang w:val="en-US"/>
            </w:rPr>
          </w:rPrChange>
        </w:rPr>
        <w:t>(employee’s)</w:t>
      </w:r>
      <w:r w:rsidR="00A4023A" w:rsidRPr="00D27588">
        <w:rPr>
          <w:lang w:val="en-US"/>
        </w:rPr>
        <w:t xml:space="preserve"> dependents</w:t>
      </w:r>
      <w:r w:rsidRPr="00D27588">
        <w:rPr>
          <w:lang w:val="en-US"/>
        </w:rPr>
        <w:t>.</w:t>
      </w:r>
      <w:r w:rsidR="00A4023A" w:rsidRPr="00D27588">
        <w:rPr>
          <w:lang w:val="en-US"/>
        </w:rPr>
        <w:t xml:space="preserve"> He or she can </w:t>
      </w:r>
      <w:r w:rsidR="00C851AD" w:rsidRPr="00D27588">
        <w:rPr>
          <w:lang w:val="en-US"/>
        </w:rPr>
        <w:t xml:space="preserve">add </w:t>
      </w:r>
      <w:r w:rsidR="00322F82">
        <w:rPr>
          <w:lang w:val="en-US"/>
        </w:rPr>
        <w:t xml:space="preserve">new dependents </w:t>
      </w:r>
      <w:r w:rsidR="00C851AD" w:rsidRPr="00D27588">
        <w:rPr>
          <w:lang w:val="en-US"/>
        </w:rPr>
        <w:t xml:space="preserve">in the system </w:t>
      </w:r>
      <w:r w:rsidR="00A4023A" w:rsidRPr="00D27588">
        <w:rPr>
          <w:lang w:val="en-US"/>
        </w:rPr>
        <w:t>or update</w:t>
      </w:r>
      <w:r w:rsidR="002E17A1" w:rsidRPr="00D27588">
        <w:rPr>
          <w:lang w:val="en-US"/>
        </w:rPr>
        <w:t xml:space="preserve"> data records of</w:t>
      </w:r>
      <w:r w:rsidR="00A4023A" w:rsidRPr="00D27588">
        <w:rPr>
          <w:lang w:val="en-US"/>
        </w:rPr>
        <w:t xml:space="preserve"> existing dependents.</w:t>
      </w:r>
      <w:r w:rsidR="00036124" w:rsidRPr="00D27588">
        <w:rPr>
          <w:lang w:val="en-US"/>
        </w:rPr>
        <w:t xml:space="preserve"> The employee</w:t>
      </w:r>
      <w:r w:rsidR="00322F82">
        <w:rPr>
          <w:lang w:val="en-US"/>
        </w:rPr>
        <w:t xml:space="preserve"> </w:t>
      </w:r>
      <w:r w:rsidR="00322F82" w:rsidRPr="00EC76F6">
        <w:rPr>
          <w:strike/>
          <w:highlight w:val="yellow"/>
          <w:lang w:val="en-US"/>
          <w:rPrChange w:id="954" w:author="Author" w:date="2018-03-01T16:48:00Z">
            <w:rPr>
              <w:lang w:val="en-US"/>
            </w:rPr>
          </w:rPrChange>
        </w:rPr>
        <w:t>(or HR Administrator)</w:t>
      </w:r>
      <w:r w:rsidR="00036124" w:rsidRPr="00D27588">
        <w:rPr>
          <w:lang w:val="en-US"/>
        </w:rPr>
        <w:t xml:space="preserve"> has the option to maintain high-level data of the dependent</w:t>
      </w:r>
      <w:r w:rsidR="00322F82">
        <w:rPr>
          <w:lang w:val="en-US"/>
        </w:rPr>
        <w:t xml:space="preserve"> (e.g.</w:t>
      </w:r>
      <w:r w:rsidR="00036124" w:rsidRPr="00D27588">
        <w:rPr>
          <w:lang w:val="en-US"/>
        </w:rPr>
        <w:t xml:space="preserve"> name and relationship to the employee</w:t>
      </w:r>
      <w:r w:rsidR="00322F82">
        <w:rPr>
          <w:lang w:val="en-US"/>
        </w:rPr>
        <w:t>)</w:t>
      </w:r>
      <w:r w:rsidR="00036124" w:rsidRPr="00D27588">
        <w:rPr>
          <w:lang w:val="en-US"/>
        </w:rPr>
        <w:t xml:space="preserve">, as well </w:t>
      </w:r>
      <w:r w:rsidR="00A536EF" w:rsidRPr="00D27588">
        <w:rPr>
          <w:lang w:val="en-US"/>
        </w:rPr>
        <w:t xml:space="preserve">as </w:t>
      </w:r>
      <w:r w:rsidR="00036124" w:rsidRPr="00D27588">
        <w:rPr>
          <w:lang w:val="en-US"/>
        </w:rPr>
        <w:t>detailed information of the dependent</w:t>
      </w:r>
      <w:r w:rsidR="00322F82">
        <w:rPr>
          <w:lang w:val="en-US"/>
        </w:rPr>
        <w:t xml:space="preserve"> (e.g. </w:t>
      </w:r>
      <w:r w:rsidR="00036124" w:rsidRPr="00D27588">
        <w:rPr>
          <w:lang w:val="en-US"/>
        </w:rPr>
        <w:t>national ID and address</w:t>
      </w:r>
      <w:r w:rsidR="00322F82">
        <w:rPr>
          <w:lang w:val="en-US"/>
        </w:rPr>
        <w:t>)</w:t>
      </w:r>
      <w:r w:rsidR="00036124" w:rsidRPr="00D27588">
        <w:rPr>
          <w:lang w:val="en-US"/>
        </w:rPr>
        <w:t>.</w:t>
      </w:r>
    </w:p>
    <w:p w14:paraId="5530F690" w14:textId="24B2B9B7" w:rsidR="00FA35C5" w:rsidRDefault="00DA7B57" w:rsidP="00DA7B57">
      <w:pPr>
        <w:pStyle w:val="SAPKeyblockTitle"/>
        <w:rPr>
          <w:ins w:id="955" w:author="Author" w:date="2018-03-01T17:09:00Z"/>
          <w:lang w:val="en-US"/>
        </w:rPr>
      </w:pPr>
      <w:r w:rsidRPr="00D27588">
        <w:rPr>
          <w:lang w:val="en-US"/>
        </w:rPr>
        <w:t>Procedure</w:t>
      </w:r>
    </w:p>
    <w:p w14:paraId="15EF8FAE" w14:textId="77777777" w:rsidR="00CA08D0" w:rsidRPr="00EC76F6" w:rsidRDefault="00CA08D0" w:rsidP="00CA08D0">
      <w:pPr>
        <w:pStyle w:val="SAPNoteHeading"/>
        <w:ind w:left="720"/>
        <w:rPr>
          <w:ins w:id="956" w:author="Author" w:date="2018-03-01T17:09:00Z"/>
          <w:highlight w:val="yellow"/>
          <w:lang w:val="en-US"/>
          <w:rPrChange w:id="957" w:author="Author" w:date="2018-03-01T17:09:00Z">
            <w:rPr>
              <w:ins w:id="958" w:author="Author" w:date="2018-03-01T17:09:00Z"/>
              <w:highlight w:val="cyan"/>
              <w:lang w:val="en-US"/>
            </w:rPr>
          </w:rPrChange>
        </w:rPr>
      </w:pPr>
      <w:commentRangeStart w:id="959"/>
      <w:ins w:id="960" w:author="Author" w:date="2018-03-01T17:09:00Z">
        <w:r w:rsidRPr="00EC76F6">
          <w:rPr>
            <w:noProof/>
            <w:highlight w:val="yellow"/>
            <w:lang w:val="en-US"/>
            <w:rPrChange w:id="961" w:author="Author" w:date="2018-03-01T17:09:00Z">
              <w:rPr>
                <w:noProof/>
                <w:highlight w:val="cyan"/>
                <w:lang w:val="en-US"/>
              </w:rPr>
            </w:rPrChange>
          </w:rPr>
          <w:drawing>
            <wp:inline distT="0" distB="0" distL="0" distR="0" wp14:anchorId="2267B950" wp14:editId="003D0743">
              <wp:extent cx="228600" cy="22860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76F6">
          <w:rPr>
            <w:highlight w:val="yellow"/>
            <w:lang w:val="en-US"/>
            <w:rPrChange w:id="962" w:author="Author" w:date="2018-03-01T17:09:00Z">
              <w:rPr>
                <w:highlight w:val="cyan"/>
                <w:lang w:val="en-US"/>
              </w:rPr>
            </w:rPrChange>
          </w:rPr>
          <w:t> Note</w:t>
        </w:r>
      </w:ins>
    </w:p>
    <w:p w14:paraId="778B67AF" w14:textId="3010FCE2" w:rsidR="00CA08D0" w:rsidRPr="00EC76F6" w:rsidRDefault="00CA08D0" w:rsidP="00EC76F6">
      <w:pPr>
        <w:ind w:left="720"/>
        <w:rPr>
          <w:lang w:val="en-US"/>
          <w:rPrChange w:id="963" w:author="Author" w:date="2018-03-01T17:09:00Z">
            <w:rPr>
              <w:lang w:val="en-US"/>
            </w:rPr>
          </w:rPrChange>
        </w:rPr>
        <w:pPrChange w:id="964" w:author="Author" w:date="2018-03-01T17:09:00Z">
          <w:pPr>
            <w:pStyle w:val="SAPKeyblockTitle"/>
          </w:pPr>
        </w:pPrChange>
      </w:pPr>
      <w:ins w:id="965" w:author="Author" w:date="2018-03-01T17:09:00Z">
        <w:r w:rsidRPr="00EC76F6">
          <w:rPr>
            <w:highlight w:val="yellow"/>
            <w:lang w:val="en-US"/>
            <w:rPrChange w:id="966" w:author="Author" w:date="2018-03-01T17:09:00Z">
              <w:rPr>
                <w:lang w:val="en-US"/>
              </w:rPr>
            </w:rPrChange>
          </w:rPr>
          <w:t>M</w:t>
        </w:r>
        <w:r w:rsidRPr="00EC76F6">
          <w:rPr>
            <w:highlight w:val="yellow"/>
            <w:lang w:val="en-US"/>
            <w:rPrChange w:id="967" w:author="Author" w:date="2018-03-01T17:09:00Z">
              <w:rPr>
                <w:lang w:val="en-US"/>
              </w:rPr>
            </w:rPrChange>
          </w:rPr>
          <w:t>andatory fields are marked with an asterisk on the screen</w:t>
        </w:r>
        <w:r w:rsidRPr="00EC76F6">
          <w:rPr>
            <w:highlight w:val="yellow"/>
            <w:lang w:val="en-US"/>
            <w:rPrChange w:id="968" w:author="Author" w:date="2018-03-01T17:09:00Z">
              <w:rPr>
                <w:lang w:val="en-US"/>
              </w:rPr>
            </w:rPrChange>
          </w:rPr>
          <w:t>.</w:t>
        </w:r>
      </w:ins>
      <w:commentRangeEnd w:id="959"/>
      <w:ins w:id="969" w:author="Author" w:date="2018-03-01T17:10:00Z">
        <w:r>
          <w:rPr>
            <w:rStyle w:val="CommentReference"/>
          </w:rPr>
          <w:commentReference w:id="959"/>
        </w:r>
      </w:ins>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33"/>
        <w:gridCol w:w="1759"/>
        <w:gridCol w:w="3960"/>
        <w:gridCol w:w="3211"/>
        <w:gridCol w:w="3359"/>
        <w:gridCol w:w="1264"/>
        <w:tblGridChange w:id="970">
          <w:tblGrid>
            <w:gridCol w:w="733"/>
            <w:gridCol w:w="1759"/>
            <w:gridCol w:w="3960"/>
            <w:gridCol w:w="3211"/>
            <w:gridCol w:w="3359"/>
            <w:gridCol w:w="1264"/>
          </w:tblGrid>
        </w:tblGridChange>
      </w:tblGrid>
      <w:tr w:rsidR="00A4023A" w:rsidRPr="00D27588" w14:paraId="4133CC17" w14:textId="77777777" w:rsidTr="00581EC8">
        <w:trPr>
          <w:trHeight w:val="432"/>
          <w:tblHeader/>
        </w:trPr>
        <w:tc>
          <w:tcPr>
            <w:tcW w:w="733" w:type="dxa"/>
            <w:shd w:val="clear" w:color="auto" w:fill="999999"/>
          </w:tcPr>
          <w:p w14:paraId="45467B95"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Test Step #</w:t>
            </w:r>
          </w:p>
        </w:tc>
        <w:tc>
          <w:tcPr>
            <w:tcW w:w="1759" w:type="dxa"/>
            <w:shd w:val="clear" w:color="auto" w:fill="999999"/>
          </w:tcPr>
          <w:p w14:paraId="3BFFE62F"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Test Step Name</w:t>
            </w:r>
          </w:p>
        </w:tc>
        <w:tc>
          <w:tcPr>
            <w:tcW w:w="3960" w:type="dxa"/>
            <w:shd w:val="clear" w:color="auto" w:fill="999999"/>
          </w:tcPr>
          <w:p w14:paraId="632E77DB"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Instruction</w:t>
            </w:r>
          </w:p>
        </w:tc>
        <w:tc>
          <w:tcPr>
            <w:tcW w:w="3211" w:type="dxa"/>
            <w:shd w:val="clear" w:color="auto" w:fill="999999"/>
          </w:tcPr>
          <w:p w14:paraId="08B90426"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User Entries:</w:t>
            </w:r>
            <w:r w:rsidRPr="00D27588">
              <w:rPr>
                <w:rFonts w:ascii="BentonSans Bold" w:hAnsi="BentonSans Bold"/>
                <w:bCs/>
                <w:color w:val="FFFFFF"/>
                <w:sz w:val="18"/>
              </w:rPr>
              <w:br/>
              <w:t>Field Name: User Action and Value</w:t>
            </w:r>
          </w:p>
        </w:tc>
        <w:tc>
          <w:tcPr>
            <w:tcW w:w="3359" w:type="dxa"/>
            <w:shd w:val="clear" w:color="auto" w:fill="999999"/>
          </w:tcPr>
          <w:p w14:paraId="3CE0D562"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Expected Result</w:t>
            </w:r>
          </w:p>
        </w:tc>
        <w:tc>
          <w:tcPr>
            <w:tcW w:w="1264" w:type="dxa"/>
            <w:shd w:val="clear" w:color="auto" w:fill="999999"/>
          </w:tcPr>
          <w:p w14:paraId="1866F78E" w14:textId="77777777" w:rsidR="00A4023A" w:rsidRPr="00D27588" w:rsidRDefault="00A4023A" w:rsidP="00922227">
            <w:pPr>
              <w:pStyle w:val="TableHeading"/>
              <w:rPr>
                <w:rFonts w:ascii="BentonSans Bold" w:hAnsi="BentonSans Bold"/>
                <w:bCs/>
                <w:color w:val="FFFFFF"/>
                <w:sz w:val="18"/>
              </w:rPr>
            </w:pPr>
            <w:r w:rsidRPr="00D27588">
              <w:rPr>
                <w:rFonts w:ascii="BentonSans Bold" w:hAnsi="BentonSans Bold"/>
                <w:bCs/>
                <w:color w:val="FFFFFF"/>
                <w:sz w:val="18"/>
              </w:rPr>
              <w:t>Pass / Fail / Comment</w:t>
            </w:r>
          </w:p>
        </w:tc>
      </w:tr>
      <w:tr w:rsidR="00A4023A" w:rsidRPr="00EC76F6" w14:paraId="7E4ACBAE" w14:textId="77777777" w:rsidTr="00581EC8">
        <w:trPr>
          <w:trHeight w:val="288"/>
        </w:trPr>
        <w:tc>
          <w:tcPr>
            <w:tcW w:w="733" w:type="dxa"/>
            <w:shd w:val="clear" w:color="auto" w:fill="auto"/>
          </w:tcPr>
          <w:p w14:paraId="7B296F76" w14:textId="77777777" w:rsidR="00A4023A" w:rsidRPr="00D27588" w:rsidRDefault="00A4023A" w:rsidP="00922227">
            <w:pPr>
              <w:rPr>
                <w:lang w:val="en-US"/>
              </w:rPr>
            </w:pPr>
            <w:r w:rsidRPr="00D27588">
              <w:rPr>
                <w:lang w:val="en-US"/>
              </w:rPr>
              <w:t>1</w:t>
            </w:r>
          </w:p>
        </w:tc>
        <w:tc>
          <w:tcPr>
            <w:tcW w:w="1759" w:type="dxa"/>
            <w:shd w:val="clear" w:color="auto" w:fill="auto"/>
          </w:tcPr>
          <w:p w14:paraId="7FA5EB4A" w14:textId="77777777" w:rsidR="00A4023A" w:rsidRPr="00D27588" w:rsidRDefault="00A4023A" w:rsidP="00922227">
            <w:pPr>
              <w:rPr>
                <w:rStyle w:val="SAPEmphasis"/>
                <w:lang w:val="en-US"/>
              </w:rPr>
            </w:pPr>
            <w:r w:rsidRPr="00D27588">
              <w:rPr>
                <w:rStyle w:val="SAPEmphasis"/>
                <w:lang w:val="en-US"/>
              </w:rPr>
              <w:t>Log on</w:t>
            </w:r>
          </w:p>
        </w:tc>
        <w:tc>
          <w:tcPr>
            <w:tcW w:w="3960" w:type="dxa"/>
            <w:shd w:val="clear" w:color="auto" w:fill="auto"/>
          </w:tcPr>
          <w:p w14:paraId="1B40659A" w14:textId="3527B5B3" w:rsidR="00A4023A" w:rsidRPr="00D27588" w:rsidRDefault="00A4023A" w:rsidP="000952D7">
            <w:pPr>
              <w:rPr>
                <w:lang w:val="en-US"/>
              </w:rPr>
            </w:pPr>
            <w:r w:rsidRPr="00D27588">
              <w:rPr>
                <w:lang w:val="en-US"/>
              </w:rPr>
              <w:t xml:space="preserve">Log on to </w:t>
            </w:r>
            <w:r w:rsidR="00765839" w:rsidRPr="00D27588">
              <w:rPr>
                <w:rStyle w:val="SAPScreenElement"/>
                <w:color w:val="auto"/>
                <w:lang w:val="en-US"/>
              </w:rPr>
              <w:t>Employee Central</w:t>
            </w:r>
            <w:r w:rsidR="00765839" w:rsidRPr="00D27588" w:rsidDel="00765839">
              <w:rPr>
                <w:rStyle w:val="SAPScreenElement"/>
                <w:lang w:val="en-US"/>
              </w:rPr>
              <w:t xml:space="preserve"> </w:t>
            </w:r>
            <w:r w:rsidRPr="00D27588">
              <w:rPr>
                <w:lang w:val="en-US"/>
              </w:rPr>
              <w:t>as Employee.</w:t>
            </w:r>
          </w:p>
        </w:tc>
        <w:tc>
          <w:tcPr>
            <w:tcW w:w="3211" w:type="dxa"/>
          </w:tcPr>
          <w:p w14:paraId="10869832" w14:textId="77777777" w:rsidR="00A4023A" w:rsidRPr="00D27588" w:rsidRDefault="00A4023A" w:rsidP="00922227">
            <w:pPr>
              <w:rPr>
                <w:rFonts w:cs="Arial"/>
                <w:bCs/>
                <w:lang w:val="en-US"/>
              </w:rPr>
            </w:pPr>
          </w:p>
        </w:tc>
        <w:tc>
          <w:tcPr>
            <w:tcW w:w="3359" w:type="dxa"/>
            <w:shd w:val="clear" w:color="auto" w:fill="auto"/>
          </w:tcPr>
          <w:p w14:paraId="16896213" w14:textId="77777777" w:rsidR="00A4023A" w:rsidRPr="00D27588" w:rsidRDefault="00A4023A" w:rsidP="00922227">
            <w:pPr>
              <w:rPr>
                <w:lang w:val="en-US"/>
              </w:rPr>
            </w:pPr>
            <w:r w:rsidRPr="00D27588">
              <w:rPr>
                <w:lang w:val="en-US"/>
              </w:rPr>
              <w:t xml:space="preserve">The </w:t>
            </w:r>
            <w:r w:rsidRPr="00D27588">
              <w:rPr>
                <w:rStyle w:val="SAPScreenElement"/>
                <w:lang w:val="en-US"/>
              </w:rPr>
              <w:t>Home</w:t>
            </w:r>
            <w:r w:rsidRPr="00D27588">
              <w:rPr>
                <w:lang w:val="en-US"/>
              </w:rPr>
              <w:t xml:space="preserve"> page is displayed.</w:t>
            </w:r>
          </w:p>
        </w:tc>
        <w:tc>
          <w:tcPr>
            <w:tcW w:w="1264" w:type="dxa"/>
          </w:tcPr>
          <w:p w14:paraId="2F843750" w14:textId="77777777" w:rsidR="00A4023A" w:rsidRPr="00D27588" w:rsidRDefault="00A4023A" w:rsidP="00922227">
            <w:pPr>
              <w:rPr>
                <w:rFonts w:cs="Arial"/>
                <w:bCs/>
                <w:lang w:val="en-US"/>
              </w:rPr>
            </w:pPr>
          </w:p>
        </w:tc>
      </w:tr>
      <w:tr w:rsidR="00A4023A" w:rsidRPr="00EC76F6" w14:paraId="31AAE0A5" w14:textId="77777777" w:rsidTr="00581EC8">
        <w:trPr>
          <w:trHeight w:val="357"/>
        </w:trPr>
        <w:tc>
          <w:tcPr>
            <w:tcW w:w="733" w:type="dxa"/>
            <w:shd w:val="clear" w:color="auto" w:fill="auto"/>
          </w:tcPr>
          <w:p w14:paraId="1674C754" w14:textId="698D4450" w:rsidR="00A4023A" w:rsidRPr="00D27588" w:rsidRDefault="00843996" w:rsidP="00922227">
            <w:pPr>
              <w:rPr>
                <w:lang w:val="en-US"/>
              </w:rPr>
            </w:pPr>
            <w:r w:rsidRPr="00D27588">
              <w:rPr>
                <w:lang w:val="en-US"/>
              </w:rPr>
              <w:t>2</w:t>
            </w:r>
          </w:p>
        </w:tc>
        <w:tc>
          <w:tcPr>
            <w:tcW w:w="1759" w:type="dxa"/>
            <w:shd w:val="clear" w:color="auto" w:fill="auto"/>
          </w:tcPr>
          <w:p w14:paraId="190F9166" w14:textId="77777777" w:rsidR="00A4023A" w:rsidRPr="00D27588" w:rsidRDefault="00A4023A" w:rsidP="00922227">
            <w:pPr>
              <w:rPr>
                <w:rStyle w:val="SAPEmphasis"/>
                <w:lang w:val="en-US"/>
              </w:rPr>
            </w:pPr>
            <w:r w:rsidRPr="00D27588">
              <w:rPr>
                <w:rStyle w:val="SAPEmphasis"/>
                <w:lang w:val="en-US"/>
              </w:rPr>
              <w:t>Select My Employee File</w:t>
            </w:r>
          </w:p>
        </w:tc>
        <w:tc>
          <w:tcPr>
            <w:tcW w:w="3960" w:type="dxa"/>
            <w:shd w:val="clear" w:color="auto" w:fill="auto"/>
          </w:tcPr>
          <w:p w14:paraId="0549AC28" w14:textId="13BB7442" w:rsidR="00A4023A" w:rsidRPr="00D27588" w:rsidRDefault="00A4023A" w:rsidP="00CE5001">
            <w:pPr>
              <w:rPr>
                <w:lang w:val="en-US"/>
              </w:rPr>
            </w:pPr>
            <w:r w:rsidRPr="00D27588">
              <w:rPr>
                <w:lang w:val="en-US"/>
              </w:rPr>
              <w:t>From the</w:t>
            </w:r>
            <w:r w:rsidRPr="00D27588">
              <w:rPr>
                <w:i/>
                <w:lang w:val="en-US"/>
              </w:rPr>
              <w:t xml:space="preserve"> </w:t>
            </w:r>
            <w:r w:rsidRPr="00D27588">
              <w:rPr>
                <w:rStyle w:val="SAPScreenElement"/>
                <w:lang w:val="en-US"/>
              </w:rPr>
              <w:t>Home</w:t>
            </w:r>
            <w:r w:rsidRPr="00D27588">
              <w:rPr>
                <w:i/>
                <w:lang w:val="en-US"/>
              </w:rPr>
              <w:t xml:space="preserve"> </w:t>
            </w:r>
            <w:r w:rsidRPr="00D27588">
              <w:rPr>
                <w:lang w:val="en-US"/>
              </w:rPr>
              <w:t>drop-down, select</w:t>
            </w:r>
            <w:r w:rsidRPr="00D27588">
              <w:rPr>
                <w:rStyle w:val="SAPScreenElement"/>
                <w:lang w:val="en-US"/>
              </w:rPr>
              <w:t xml:space="preserve"> </w:t>
            </w:r>
            <w:ins w:id="971" w:author="Author" w:date="2018-01-24T14:15:00Z">
              <w:r w:rsidR="00CD4152">
                <w:rPr>
                  <w:rStyle w:val="SAPScreenElement"/>
                  <w:lang w:val="en-US"/>
                </w:rPr>
                <w:t xml:space="preserve">My </w:t>
              </w:r>
            </w:ins>
            <w:r w:rsidRPr="000523DA">
              <w:rPr>
                <w:rStyle w:val="SAPScreenElement"/>
                <w:lang w:val="en-US"/>
                <w:rPrChange w:id="972" w:author="Author" w:date="2018-01-24T14:15:00Z">
                  <w:rPr>
                    <w:rStyle w:val="SAPScreenElement"/>
                    <w:highlight w:val="yellow"/>
                    <w:lang w:val="en-US"/>
                  </w:rPr>
                </w:rPrChange>
              </w:rPr>
              <w:t>Employee File</w:t>
            </w:r>
            <w:del w:id="973" w:author="Author" w:date="2018-01-24T14:15:00Z">
              <w:r w:rsidR="003C17BF" w:rsidRPr="000523DA" w:rsidDel="00CD4152">
                <w:rPr>
                  <w:rStyle w:val="SAPScreenElement"/>
                  <w:lang w:val="en-US"/>
                  <w:rPrChange w:id="974" w:author="Author" w:date="2018-01-24T14:15:00Z">
                    <w:rPr>
                      <w:rStyle w:val="SAPScreenElement"/>
                      <w:highlight w:val="yellow"/>
                      <w:lang w:val="en-US"/>
                    </w:rPr>
                  </w:rPrChange>
                </w:rPr>
                <w:delText>s</w:delText>
              </w:r>
            </w:del>
            <w:r w:rsidRPr="000523DA">
              <w:rPr>
                <w:i/>
                <w:lang w:val="en-US"/>
                <w:rPrChange w:id="975" w:author="Author" w:date="2018-01-24T14:15:00Z">
                  <w:rPr>
                    <w:i/>
                    <w:highlight w:val="yellow"/>
                    <w:lang w:val="en-US"/>
                  </w:rPr>
                </w:rPrChange>
              </w:rPr>
              <w:t>.</w:t>
            </w:r>
          </w:p>
        </w:tc>
        <w:tc>
          <w:tcPr>
            <w:tcW w:w="3211" w:type="dxa"/>
          </w:tcPr>
          <w:p w14:paraId="765E338C" w14:textId="77777777" w:rsidR="00A4023A" w:rsidRPr="00D27588" w:rsidRDefault="00A4023A" w:rsidP="00922227">
            <w:pPr>
              <w:rPr>
                <w:rFonts w:cs="Arial"/>
                <w:bCs/>
                <w:i/>
                <w:lang w:val="en-US"/>
              </w:rPr>
            </w:pPr>
          </w:p>
        </w:tc>
        <w:tc>
          <w:tcPr>
            <w:tcW w:w="3359" w:type="dxa"/>
            <w:shd w:val="clear" w:color="auto" w:fill="auto"/>
          </w:tcPr>
          <w:p w14:paraId="16EC8AD5" w14:textId="4F4B2EEF" w:rsidR="00A4023A" w:rsidRPr="00D27588" w:rsidRDefault="00A4023A" w:rsidP="00922227">
            <w:pPr>
              <w:rPr>
                <w:lang w:val="en-US"/>
              </w:rPr>
            </w:pPr>
            <w:r w:rsidRPr="00D27588">
              <w:rPr>
                <w:lang w:val="en-US"/>
              </w:rPr>
              <w:t xml:space="preserve">The </w:t>
            </w:r>
            <w:ins w:id="976" w:author="Author" w:date="2018-01-24T14:15:00Z">
              <w:r w:rsidR="00CD4152" w:rsidRPr="00EC76F6">
                <w:rPr>
                  <w:rStyle w:val="SAPScreenElement"/>
                  <w:lang w:val="en-US"/>
                  <w:rPrChange w:id="977" w:author="Author" w:date="2018-03-01T16:32:00Z">
                    <w:rPr>
                      <w:lang w:val="en-US"/>
                    </w:rPr>
                  </w:rPrChange>
                </w:rPr>
                <w:t xml:space="preserve">My </w:t>
              </w:r>
            </w:ins>
            <w:r w:rsidRPr="000523DA">
              <w:rPr>
                <w:rStyle w:val="SAPScreenElement"/>
                <w:lang w:val="en-US"/>
                <w:rPrChange w:id="978" w:author="Author" w:date="2018-01-24T14:15:00Z">
                  <w:rPr>
                    <w:rStyle w:val="SAPScreenElement"/>
                    <w:highlight w:val="yellow"/>
                    <w:lang w:val="en-US"/>
                  </w:rPr>
                </w:rPrChange>
              </w:rPr>
              <w:t>Employee File</w:t>
            </w:r>
            <w:del w:id="979" w:author="Author" w:date="2018-01-24T14:15:00Z">
              <w:r w:rsidR="003C17BF" w:rsidRPr="000523DA" w:rsidDel="00CD4152">
                <w:rPr>
                  <w:rStyle w:val="SAPScreenElement"/>
                  <w:lang w:val="en-US"/>
                  <w:rPrChange w:id="980" w:author="Author" w:date="2018-01-24T14:15:00Z">
                    <w:rPr>
                      <w:rStyle w:val="SAPScreenElement"/>
                      <w:highlight w:val="yellow"/>
                      <w:lang w:val="en-US"/>
                    </w:rPr>
                  </w:rPrChange>
                </w:rPr>
                <w:delText>s</w:delText>
              </w:r>
            </w:del>
            <w:r w:rsidRPr="00CD4152">
              <w:rPr>
                <w:lang w:val="en-US"/>
              </w:rPr>
              <w:t xml:space="preserve"> </w:t>
            </w:r>
            <w:r w:rsidRPr="00D27588">
              <w:rPr>
                <w:lang w:val="en-US"/>
              </w:rPr>
              <w:t>screen is displayed</w:t>
            </w:r>
            <w:r w:rsidRPr="00D27588">
              <w:rPr>
                <w:rFonts w:cs="Arial"/>
                <w:bCs/>
                <w:lang w:val="en-US"/>
              </w:rPr>
              <w:t xml:space="preserve"> containing your profile</w:t>
            </w:r>
            <w:r w:rsidRPr="00D27588">
              <w:rPr>
                <w:lang w:val="en-US"/>
              </w:rPr>
              <w:t>.</w:t>
            </w:r>
          </w:p>
        </w:tc>
        <w:tc>
          <w:tcPr>
            <w:tcW w:w="1264" w:type="dxa"/>
          </w:tcPr>
          <w:p w14:paraId="0B96C25B" w14:textId="77777777" w:rsidR="00A4023A" w:rsidRPr="00D27588" w:rsidRDefault="00A4023A" w:rsidP="00922227">
            <w:pPr>
              <w:rPr>
                <w:rFonts w:cs="Arial"/>
                <w:bCs/>
                <w:lang w:val="en-US"/>
              </w:rPr>
            </w:pPr>
          </w:p>
        </w:tc>
      </w:tr>
      <w:tr w:rsidR="00A4023A" w:rsidRPr="00EC76F6" w14:paraId="62F7CA1C" w14:textId="77777777" w:rsidTr="00581EC8">
        <w:trPr>
          <w:trHeight w:val="144"/>
        </w:trPr>
        <w:tc>
          <w:tcPr>
            <w:tcW w:w="733" w:type="dxa"/>
            <w:shd w:val="clear" w:color="auto" w:fill="auto"/>
          </w:tcPr>
          <w:p w14:paraId="0378EDA4" w14:textId="77777777" w:rsidR="00A4023A" w:rsidRPr="00D27588" w:rsidRDefault="00A4023A" w:rsidP="00922227">
            <w:pPr>
              <w:rPr>
                <w:lang w:val="en-US"/>
              </w:rPr>
            </w:pPr>
            <w:r w:rsidRPr="00D27588">
              <w:rPr>
                <w:lang w:val="en-US"/>
              </w:rPr>
              <w:t>3</w:t>
            </w:r>
          </w:p>
        </w:tc>
        <w:tc>
          <w:tcPr>
            <w:tcW w:w="1759" w:type="dxa"/>
            <w:shd w:val="clear" w:color="auto" w:fill="auto"/>
          </w:tcPr>
          <w:p w14:paraId="51415BEF" w14:textId="00E28A29" w:rsidR="00A4023A" w:rsidRPr="00D27588" w:rsidRDefault="007B2974" w:rsidP="00922227">
            <w:pPr>
              <w:rPr>
                <w:rStyle w:val="SAPEmphasis"/>
                <w:lang w:val="en-US"/>
              </w:rPr>
            </w:pPr>
            <w:r w:rsidRPr="00D27588">
              <w:rPr>
                <w:rStyle w:val="SAPEmphasis"/>
                <w:lang w:val="en-US"/>
              </w:rPr>
              <w:t>Go to</w:t>
            </w:r>
            <w:r w:rsidR="00A4023A" w:rsidRPr="00D27588">
              <w:rPr>
                <w:rStyle w:val="SAPEmphasis"/>
                <w:lang w:val="en-US"/>
              </w:rPr>
              <w:t xml:space="preserve"> Personal Information</w:t>
            </w:r>
          </w:p>
        </w:tc>
        <w:tc>
          <w:tcPr>
            <w:tcW w:w="3960" w:type="dxa"/>
            <w:shd w:val="clear" w:color="auto" w:fill="auto"/>
          </w:tcPr>
          <w:p w14:paraId="5370B1DF" w14:textId="5074B7BE" w:rsidR="00A4023A" w:rsidRPr="00D27588" w:rsidRDefault="00CE5001" w:rsidP="00CE5001">
            <w:pPr>
              <w:rPr>
                <w:lang w:val="en-US" w:eastAsia="zh-SG"/>
              </w:rPr>
            </w:pPr>
            <w:r w:rsidRPr="00D27588">
              <w:rPr>
                <w:lang w:val="en-US" w:eastAsia="zh-SG"/>
              </w:rPr>
              <w:t>S</w:t>
            </w:r>
            <w:r w:rsidR="007B2974" w:rsidRPr="00D27588">
              <w:rPr>
                <w:lang w:val="en-US" w:eastAsia="zh-SG"/>
              </w:rPr>
              <w:t>elect</w:t>
            </w:r>
            <w:r w:rsidRPr="00D27588">
              <w:rPr>
                <w:lang w:val="en-US" w:eastAsia="zh-SG"/>
              </w:rPr>
              <w:t xml:space="preserve"> the</w:t>
            </w:r>
            <w:r w:rsidR="007B2974" w:rsidRPr="00D27588">
              <w:rPr>
                <w:lang w:val="en-US" w:eastAsia="zh-SG"/>
              </w:rPr>
              <w:t xml:space="preserve"> </w:t>
            </w:r>
            <w:r w:rsidR="007B2974" w:rsidRPr="00D27588">
              <w:rPr>
                <w:rStyle w:val="SAPScreenElement"/>
                <w:lang w:val="en-US"/>
              </w:rPr>
              <w:t>Personal Information</w:t>
            </w:r>
            <w:r w:rsidRPr="00D27588">
              <w:rPr>
                <w:lang w:val="en-US" w:eastAsia="zh-SG"/>
              </w:rPr>
              <w:t xml:space="preserve"> section.</w:t>
            </w:r>
          </w:p>
        </w:tc>
        <w:tc>
          <w:tcPr>
            <w:tcW w:w="3211" w:type="dxa"/>
          </w:tcPr>
          <w:p w14:paraId="25648DE2" w14:textId="77777777" w:rsidR="00A4023A" w:rsidRPr="00D27588" w:rsidRDefault="00A4023A" w:rsidP="00922227">
            <w:pPr>
              <w:rPr>
                <w:rFonts w:cs="Arial"/>
                <w:bCs/>
                <w:lang w:val="en-US"/>
              </w:rPr>
            </w:pPr>
          </w:p>
        </w:tc>
        <w:tc>
          <w:tcPr>
            <w:tcW w:w="3359" w:type="dxa"/>
            <w:shd w:val="clear" w:color="auto" w:fill="auto"/>
          </w:tcPr>
          <w:p w14:paraId="1DA3D0B9" w14:textId="7ADF0BAB" w:rsidR="00A4023A" w:rsidRPr="00D27588" w:rsidRDefault="007B2974">
            <w:pPr>
              <w:rPr>
                <w:lang w:val="en-US"/>
              </w:rPr>
            </w:pPr>
            <w:r w:rsidRPr="00D27588">
              <w:rPr>
                <w:lang w:val="en-US" w:eastAsia="zh-SG"/>
              </w:rPr>
              <w:t xml:space="preserve">Depending on the permissions granted, different </w:t>
            </w:r>
            <w:r w:rsidR="00CE5001" w:rsidRPr="00D27588">
              <w:rPr>
                <w:lang w:val="en-US" w:eastAsia="zh-SG"/>
              </w:rPr>
              <w:t>block</w:t>
            </w:r>
            <w:r w:rsidRPr="00D27588">
              <w:rPr>
                <w:lang w:val="en-US" w:eastAsia="zh-SG"/>
              </w:rPr>
              <w:t>s are visible.</w:t>
            </w:r>
          </w:p>
        </w:tc>
        <w:tc>
          <w:tcPr>
            <w:tcW w:w="1264" w:type="dxa"/>
          </w:tcPr>
          <w:p w14:paraId="308B16D6" w14:textId="77777777" w:rsidR="00A4023A" w:rsidRPr="00D27588" w:rsidRDefault="00A4023A" w:rsidP="00922227">
            <w:pPr>
              <w:rPr>
                <w:rFonts w:cs="Arial"/>
                <w:bCs/>
                <w:lang w:val="en-US"/>
              </w:rPr>
            </w:pPr>
          </w:p>
        </w:tc>
      </w:tr>
      <w:tr w:rsidR="00A77650" w:rsidRPr="00EC76F6" w14:paraId="206E600C" w14:textId="77777777" w:rsidTr="00581EC8">
        <w:trPr>
          <w:trHeight w:val="357"/>
        </w:trPr>
        <w:tc>
          <w:tcPr>
            <w:tcW w:w="733" w:type="dxa"/>
            <w:shd w:val="clear" w:color="auto" w:fill="auto"/>
          </w:tcPr>
          <w:p w14:paraId="5711811E" w14:textId="77777777" w:rsidR="00A77650" w:rsidRPr="00D27588" w:rsidRDefault="00A77650" w:rsidP="00A77650">
            <w:pPr>
              <w:rPr>
                <w:lang w:val="en-US" w:eastAsia="zh-SG"/>
              </w:rPr>
            </w:pPr>
            <w:r w:rsidRPr="00D27588">
              <w:rPr>
                <w:lang w:val="en-US" w:eastAsia="zh-SG"/>
              </w:rPr>
              <w:t>4</w:t>
            </w:r>
          </w:p>
        </w:tc>
        <w:tc>
          <w:tcPr>
            <w:tcW w:w="1759" w:type="dxa"/>
            <w:shd w:val="clear" w:color="auto" w:fill="auto"/>
          </w:tcPr>
          <w:p w14:paraId="559339C8" w14:textId="0D89FC5B" w:rsidR="00A77650" w:rsidRPr="00D27588" w:rsidRDefault="00081698" w:rsidP="00A77650">
            <w:pPr>
              <w:rPr>
                <w:rStyle w:val="SAPEmphasis"/>
                <w:lang w:val="en-US"/>
              </w:rPr>
            </w:pPr>
            <w:r w:rsidRPr="00D27588">
              <w:rPr>
                <w:rStyle w:val="SAPEmphasis"/>
                <w:lang w:val="en-US"/>
              </w:rPr>
              <w:t xml:space="preserve">Add </w:t>
            </w:r>
            <w:r w:rsidR="00A77650" w:rsidRPr="00D27588">
              <w:rPr>
                <w:rStyle w:val="SAPEmphasis"/>
                <w:lang w:val="en-US"/>
              </w:rPr>
              <w:t>Dependent</w:t>
            </w:r>
            <w:r w:rsidRPr="00D27588">
              <w:rPr>
                <w:rStyle w:val="SAPEmphasis"/>
                <w:lang w:val="en-US"/>
              </w:rPr>
              <w:t>s</w:t>
            </w:r>
          </w:p>
        </w:tc>
        <w:tc>
          <w:tcPr>
            <w:tcW w:w="3960" w:type="dxa"/>
            <w:shd w:val="clear" w:color="auto" w:fill="auto"/>
          </w:tcPr>
          <w:p w14:paraId="2ED1233E" w14:textId="4BBEEC33" w:rsidR="00971F8B" w:rsidRPr="00A619DD" w:rsidRDefault="00A77650" w:rsidP="00A77650">
            <w:pPr>
              <w:rPr>
                <w:lang w:val="en-US"/>
                <w:rPrChange w:id="981" w:author="Author" w:date="2018-01-24T15:38:00Z">
                  <w:rPr>
                    <w:highlight w:val="yellow"/>
                    <w:lang w:val="en-US"/>
                  </w:rPr>
                </w:rPrChange>
              </w:rPr>
            </w:pPr>
            <w:r w:rsidRPr="00A619DD">
              <w:rPr>
                <w:lang w:val="en-US"/>
                <w:rPrChange w:id="982" w:author="Author" w:date="2018-01-24T15:38:00Z">
                  <w:rPr>
                    <w:highlight w:val="yellow"/>
                    <w:lang w:val="en-US"/>
                  </w:rPr>
                </w:rPrChange>
              </w:rPr>
              <w:t xml:space="preserve">In the </w:t>
            </w:r>
            <w:r w:rsidRPr="00A619DD">
              <w:rPr>
                <w:rStyle w:val="SAPScreenElement"/>
                <w:lang w:val="en-US"/>
                <w:rPrChange w:id="983" w:author="Author" w:date="2018-01-24T15:38:00Z">
                  <w:rPr>
                    <w:rStyle w:val="SAPScreenElement"/>
                    <w:highlight w:val="yellow"/>
                    <w:lang w:val="en-US"/>
                  </w:rPr>
                </w:rPrChange>
              </w:rPr>
              <w:t>Dependents</w:t>
            </w:r>
            <w:r w:rsidRPr="00A619DD">
              <w:rPr>
                <w:lang w:val="en-US"/>
                <w:rPrChange w:id="984" w:author="Author" w:date="2018-01-24T15:38:00Z">
                  <w:rPr>
                    <w:highlight w:val="yellow"/>
                    <w:lang w:val="en-US"/>
                  </w:rPr>
                </w:rPrChange>
              </w:rPr>
              <w:t xml:space="preserve"> block</w:t>
            </w:r>
            <w:r w:rsidR="00C92BA9" w:rsidRPr="00A619DD">
              <w:rPr>
                <w:lang w:val="en-US"/>
                <w:rPrChange w:id="985" w:author="Author" w:date="2018-01-24T15:38:00Z">
                  <w:rPr>
                    <w:highlight w:val="yellow"/>
                    <w:lang w:val="en-US"/>
                  </w:rPr>
                </w:rPrChange>
              </w:rPr>
              <w:t xml:space="preserve"> </w:t>
            </w:r>
            <w:commentRangeStart w:id="986"/>
            <w:r w:rsidR="00C92BA9" w:rsidRPr="00A619DD">
              <w:rPr>
                <w:lang w:val="en-US"/>
                <w:rPrChange w:id="987" w:author="Author" w:date="2018-01-24T15:38:00Z">
                  <w:rPr>
                    <w:highlight w:val="yellow"/>
                    <w:lang w:val="en-US"/>
                  </w:rPr>
                </w:rPrChange>
              </w:rPr>
              <w:t>first</w:t>
            </w:r>
            <w:r w:rsidRPr="00A619DD">
              <w:rPr>
                <w:lang w:val="en-US"/>
                <w:rPrChange w:id="988" w:author="Author" w:date="2018-01-24T15:38:00Z">
                  <w:rPr>
                    <w:highlight w:val="yellow"/>
                    <w:lang w:val="en-US"/>
                  </w:rPr>
                </w:rPrChange>
              </w:rPr>
              <w:t xml:space="preserve"> </w:t>
            </w:r>
            <w:commentRangeEnd w:id="986"/>
            <w:r w:rsidR="00D904F1">
              <w:rPr>
                <w:rStyle w:val="CommentReference"/>
              </w:rPr>
              <w:commentReference w:id="986"/>
            </w:r>
            <w:r w:rsidRPr="00A619DD">
              <w:rPr>
                <w:lang w:val="en-US"/>
                <w:rPrChange w:id="989" w:author="Author" w:date="2018-01-24T15:38:00Z">
                  <w:rPr>
                    <w:highlight w:val="yellow"/>
                    <w:lang w:val="en-US"/>
                  </w:rPr>
                </w:rPrChange>
              </w:rPr>
              <w:t xml:space="preserve">select the </w:t>
            </w:r>
            <w:r w:rsidR="00C92BA9" w:rsidRPr="00A619DD">
              <w:rPr>
                <w:rStyle w:val="SAPScreenElement"/>
                <w:lang w:val="en-US"/>
                <w:rPrChange w:id="990" w:author="Author" w:date="2018-01-24T15:38:00Z">
                  <w:rPr>
                    <w:rStyle w:val="SAPScreenElement"/>
                    <w:highlight w:val="yellow"/>
                    <w:lang w:val="en-US"/>
                  </w:rPr>
                </w:rPrChange>
              </w:rPr>
              <w:t>Edit</w:t>
            </w:r>
            <w:r w:rsidRPr="00A619DD">
              <w:rPr>
                <w:i/>
                <w:lang w:val="en-US"/>
                <w:rPrChange w:id="991" w:author="Author" w:date="2018-01-24T15:38:00Z">
                  <w:rPr>
                    <w:i/>
                    <w:highlight w:val="yellow"/>
                    <w:lang w:val="en-US"/>
                  </w:rPr>
                </w:rPrChange>
              </w:rPr>
              <w:t xml:space="preserve"> </w:t>
            </w:r>
            <w:r w:rsidRPr="00A619DD">
              <w:rPr>
                <w:lang w:val="en-US"/>
                <w:rPrChange w:id="992" w:author="Author" w:date="2018-01-24T15:38:00Z">
                  <w:rPr>
                    <w:highlight w:val="yellow"/>
                    <w:lang w:val="en-US"/>
                  </w:rPr>
                </w:rPrChange>
              </w:rPr>
              <w:t>icon (</w:t>
            </w:r>
            <w:r w:rsidR="00C92BA9" w:rsidRPr="00A619DD">
              <w:rPr>
                <w:noProof/>
                <w:lang w:val="en-US"/>
                <w:rPrChange w:id="993" w:author="Author" w:date="2018-01-24T15:38:00Z">
                  <w:rPr>
                    <w:noProof/>
                    <w:highlight w:val="yellow"/>
                    <w:lang w:val="en-US"/>
                  </w:rPr>
                </w:rPrChange>
              </w:rPr>
              <w:drawing>
                <wp:inline distT="0" distB="0" distL="0" distR="0" wp14:anchorId="55647D08" wp14:editId="2D81BDBC">
                  <wp:extent cx="188595" cy="15817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95" cy="160357"/>
                          </a:xfrm>
                          <a:prstGeom prst="rect">
                            <a:avLst/>
                          </a:prstGeom>
                        </pic:spPr>
                      </pic:pic>
                    </a:graphicData>
                  </a:graphic>
                </wp:inline>
              </w:drawing>
            </w:r>
            <w:r w:rsidRPr="00A619DD">
              <w:rPr>
                <w:lang w:val="en-US"/>
                <w:rPrChange w:id="994" w:author="Author" w:date="2018-01-24T15:38:00Z">
                  <w:rPr>
                    <w:highlight w:val="yellow"/>
                    <w:lang w:val="en-US"/>
                  </w:rPr>
                </w:rPrChange>
              </w:rPr>
              <w:t xml:space="preserve"> icon)</w:t>
            </w:r>
            <w:r w:rsidR="004E5F48" w:rsidRPr="00A619DD">
              <w:rPr>
                <w:lang w:val="en-US"/>
                <w:rPrChange w:id="995" w:author="Author" w:date="2018-01-24T15:38:00Z">
                  <w:rPr>
                    <w:highlight w:val="yellow"/>
                    <w:lang w:val="en-US"/>
                  </w:rPr>
                </w:rPrChange>
              </w:rPr>
              <w:t>.</w:t>
            </w:r>
          </w:p>
          <w:p w14:paraId="4C0BA62B" w14:textId="77777777" w:rsidR="00971F8B" w:rsidRPr="00A619DD" w:rsidRDefault="00971F8B" w:rsidP="00971F8B">
            <w:pPr>
              <w:rPr>
                <w:rStyle w:val="SAPEmphasis"/>
                <w:rFonts w:ascii="BentonSans Book" w:hAnsi="BentonSans Book"/>
                <w:b/>
                <w:u w:val="single"/>
                <w:lang w:val="en-US"/>
                <w:rPrChange w:id="996" w:author="Author" w:date="2018-01-24T15:38:00Z">
                  <w:rPr>
                    <w:rStyle w:val="SAPEmphasis"/>
                    <w:rFonts w:ascii="BentonSans Book" w:hAnsi="BentonSans Book"/>
                    <w:b/>
                    <w:highlight w:val="yellow"/>
                    <w:u w:val="single"/>
                    <w:lang w:val="en-US"/>
                  </w:rPr>
                </w:rPrChange>
              </w:rPr>
            </w:pPr>
            <w:commentRangeStart w:id="997"/>
            <w:r w:rsidRPr="00A619DD">
              <w:rPr>
                <w:noProof/>
                <w:lang w:val="en-US"/>
                <w:rPrChange w:id="998" w:author="Author" w:date="2018-01-24T15:38:00Z">
                  <w:rPr>
                    <w:rFonts w:ascii="BentonSans Medium" w:hAnsi="BentonSans Medium"/>
                    <w:noProof/>
                    <w:highlight w:val="yellow"/>
                    <w:lang w:val="en-US"/>
                  </w:rPr>
                </w:rPrChange>
              </w:rPr>
              <w:drawing>
                <wp:inline distT="0" distB="0" distL="0" distR="0" wp14:anchorId="7712D43E" wp14:editId="28654B6E">
                  <wp:extent cx="175260" cy="175260"/>
                  <wp:effectExtent l="0" t="0" r="0" b="0"/>
                  <wp:docPr id="2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A619DD">
              <w:rPr>
                <w:rStyle w:val="SAPEmphasis"/>
                <w:rFonts w:ascii="BentonSans Book" w:hAnsi="BentonSans Book"/>
                <w:sz w:val="20"/>
                <w:lang w:val="en-US"/>
                <w:rPrChange w:id="999" w:author="Author" w:date="2018-01-24T15:38:00Z">
                  <w:rPr>
                    <w:rStyle w:val="SAPEmphasis"/>
                    <w:rFonts w:ascii="BentonSans Book" w:hAnsi="BentonSans Book"/>
                    <w:sz w:val="20"/>
                    <w:highlight w:val="yellow"/>
                    <w:lang w:val="en-US"/>
                  </w:rPr>
                </w:rPrChange>
              </w:rPr>
              <w:t>Note:</w:t>
            </w:r>
          </w:p>
          <w:p w14:paraId="24117A79" w14:textId="431A2364" w:rsidR="00971F8B" w:rsidRPr="00A619DD" w:rsidDel="00516552" w:rsidRDefault="009F1988">
            <w:pPr>
              <w:rPr>
                <w:del w:id="1000" w:author="Author" w:date="2018-01-29T12:22:00Z"/>
                <w:lang w:val="en-US"/>
                <w:rPrChange w:id="1001" w:author="Author" w:date="2018-01-24T15:38:00Z">
                  <w:rPr>
                    <w:del w:id="1002" w:author="Author" w:date="2018-01-29T12:22:00Z"/>
                    <w:highlight w:val="yellow"/>
                    <w:lang w:val="en-US"/>
                  </w:rPr>
                </w:rPrChange>
              </w:rPr>
            </w:pPr>
            <w:r w:rsidRPr="00A619DD">
              <w:rPr>
                <w:rStyle w:val="SAPEmphasis"/>
                <w:rFonts w:ascii="BentonSans Book" w:hAnsi="BentonSans Book"/>
                <w:lang w:val="en-US"/>
                <w:rPrChange w:id="1003" w:author="Author" w:date="2018-01-24T15:38:00Z">
                  <w:rPr>
                    <w:rStyle w:val="SAPEmphasis"/>
                    <w:rFonts w:ascii="BentonSans Book" w:hAnsi="BentonSans Book"/>
                    <w:highlight w:val="yellow"/>
                    <w:lang w:val="en-US"/>
                  </w:rPr>
                </w:rPrChange>
              </w:rPr>
              <w:t>Further m</w:t>
            </w:r>
            <w:r w:rsidR="00971F8B" w:rsidRPr="00A619DD">
              <w:rPr>
                <w:rStyle w:val="SAPEmphasis"/>
                <w:rFonts w:ascii="BentonSans Book" w:hAnsi="BentonSans Book"/>
                <w:lang w:val="en-US"/>
                <w:rPrChange w:id="1004" w:author="Author" w:date="2018-01-24T15:38:00Z">
                  <w:rPr>
                    <w:rStyle w:val="SAPEmphasis"/>
                    <w:rFonts w:ascii="BentonSans Book" w:hAnsi="BentonSans Book"/>
                    <w:highlight w:val="yellow"/>
                    <w:lang w:val="en-US"/>
                  </w:rPr>
                </w:rPrChange>
              </w:rPr>
              <w:t>andatory fields are marke</w:t>
            </w:r>
            <w:ins w:id="1005" w:author="Author" w:date="2018-01-29T13:40:00Z">
              <w:r w:rsidR="001A6544">
                <w:rPr>
                  <w:rStyle w:val="SAPEmphasis"/>
                  <w:rFonts w:ascii="BentonSans Book" w:hAnsi="BentonSans Book"/>
                  <w:lang w:val="en-US"/>
                </w:rPr>
                <w:t>d</w:t>
              </w:r>
            </w:ins>
            <w:del w:id="1006" w:author="Author" w:date="2018-01-29T13:40:00Z">
              <w:r w:rsidR="00971F8B" w:rsidRPr="00A619DD" w:rsidDel="001A6544">
                <w:rPr>
                  <w:rStyle w:val="SAPEmphasis"/>
                  <w:rFonts w:ascii="BentonSans Book" w:hAnsi="BentonSans Book"/>
                  <w:lang w:val="en-US"/>
                  <w:rPrChange w:id="1007" w:author="Author" w:date="2018-01-24T15:38:00Z">
                    <w:rPr>
                      <w:rStyle w:val="SAPEmphasis"/>
                      <w:rFonts w:ascii="BentonSans Book" w:hAnsi="BentonSans Book"/>
                      <w:highlight w:val="yellow"/>
                      <w:lang w:val="en-US"/>
                    </w:rPr>
                  </w:rPrChange>
                </w:rPr>
                <w:delText>t</w:delText>
              </w:r>
            </w:del>
            <w:r w:rsidR="00971F8B" w:rsidRPr="00A619DD">
              <w:rPr>
                <w:rStyle w:val="SAPEmphasis"/>
                <w:rFonts w:ascii="BentonSans Book" w:hAnsi="BentonSans Book"/>
                <w:lang w:val="en-US"/>
                <w:rPrChange w:id="1008" w:author="Author" w:date="2018-01-24T15:38:00Z">
                  <w:rPr>
                    <w:rStyle w:val="SAPEmphasis"/>
                    <w:rFonts w:ascii="BentonSans Book" w:hAnsi="BentonSans Book"/>
                    <w:highlight w:val="yellow"/>
                    <w:lang w:val="en-US"/>
                  </w:rPr>
                </w:rPrChange>
              </w:rPr>
              <w:t xml:space="preserve"> with an asterisk!</w:t>
            </w:r>
            <w:commentRangeEnd w:id="997"/>
            <w:r w:rsidR="00D904F1">
              <w:rPr>
                <w:rStyle w:val="CommentReference"/>
              </w:rPr>
              <w:commentReference w:id="997"/>
            </w:r>
          </w:p>
          <w:p w14:paraId="40F39D5D" w14:textId="33F8C576" w:rsidR="00A77650" w:rsidRPr="00D27588" w:rsidRDefault="00A77650">
            <w:pPr>
              <w:rPr>
                <w:lang w:val="en-US" w:eastAsia="zh-SG"/>
              </w:rPr>
            </w:pPr>
          </w:p>
        </w:tc>
        <w:tc>
          <w:tcPr>
            <w:tcW w:w="3211" w:type="dxa"/>
          </w:tcPr>
          <w:p w14:paraId="5CE8DB3D" w14:textId="77777777" w:rsidR="00A77650" w:rsidRPr="00D27588" w:rsidRDefault="00A77650" w:rsidP="00A77650">
            <w:pPr>
              <w:rPr>
                <w:rFonts w:cs="Arial"/>
                <w:bCs/>
                <w:lang w:val="en-US" w:eastAsia="zh-SG"/>
              </w:rPr>
            </w:pPr>
          </w:p>
        </w:tc>
        <w:tc>
          <w:tcPr>
            <w:tcW w:w="3359" w:type="dxa"/>
            <w:shd w:val="clear" w:color="auto" w:fill="auto"/>
          </w:tcPr>
          <w:p w14:paraId="6C2FA6EC" w14:textId="723F0BB4" w:rsidR="00D147EA" w:rsidRPr="00D27588" w:rsidRDefault="00A77650">
            <w:pPr>
              <w:rPr>
                <w:lang w:val="en-US" w:eastAsia="zh-SG"/>
              </w:rPr>
            </w:pPr>
            <w:r w:rsidRPr="00D27588">
              <w:rPr>
                <w:lang w:val="en-US" w:eastAsia="zh-SG"/>
              </w:rPr>
              <w:t xml:space="preserve">The </w:t>
            </w:r>
            <w:r w:rsidRPr="00D27588">
              <w:rPr>
                <w:rStyle w:val="SAPScreenElement"/>
                <w:lang w:val="en-US"/>
              </w:rPr>
              <w:t>Dependents</w:t>
            </w:r>
            <w:r w:rsidRPr="00D27588">
              <w:rPr>
                <w:lang w:val="en-US" w:eastAsia="zh-SG"/>
              </w:rPr>
              <w:t xml:space="preserve"> dialog box is displayed.</w:t>
            </w:r>
          </w:p>
        </w:tc>
        <w:tc>
          <w:tcPr>
            <w:tcW w:w="1264" w:type="dxa"/>
          </w:tcPr>
          <w:p w14:paraId="7B239DEC" w14:textId="77777777" w:rsidR="00A77650" w:rsidRPr="00D27588" w:rsidRDefault="00A77650" w:rsidP="00A77650">
            <w:pPr>
              <w:rPr>
                <w:rFonts w:cs="Arial"/>
                <w:bCs/>
                <w:lang w:val="en-US"/>
              </w:rPr>
            </w:pPr>
          </w:p>
        </w:tc>
      </w:tr>
      <w:tr w:rsidR="00A4023A" w:rsidRPr="00EC76F6" w14:paraId="7E382A31" w14:textId="77777777" w:rsidTr="00581EC8">
        <w:trPr>
          <w:trHeight w:val="357"/>
        </w:trPr>
        <w:tc>
          <w:tcPr>
            <w:tcW w:w="733" w:type="dxa"/>
            <w:shd w:val="clear" w:color="auto" w:fill="auto"/>
          </w:tcPr>
          <w:p w14:paraId="456762D5" w14:textId="77777777" w:rsidR="00A4023A" w:rsidRPr="00D27588" w:rsidRDefault="00A4023A" w:rsidP="00922227">
            <w:pPr>
              <w:rPr>
                <w:lang w:val="en-US" w:eastAsia="zh-SG"/>
              </w:rPr>
            </w:pPr>
            <w:r w:rsidRPr="00D27588">
              <w:rPr>
                <w:lang w:val="en-US" w:eastAsia="zh-SG"/>
              </w:rPr>
              <w:t>5</w:t>
            </w:r>
          </w:p>
        </w:tc>
        <w:tc>
          <w:tcPr>
            <w:tcW w:w="1759" w:type="dxa"/>
            <w:shd w:val="clear" w:color="auto" w:fill="auto"/>
          </w:tcPr>
          <w:p w14:paraId="2A47613E" w14:textId="77777777" w:rsidR="00A4023A" w:rsidRPr="00D27588" w:rsidRDefault="00A4023A" w:rsidP="00922227">
            <w:pPr>
              <w:rPr>
                <w:rStyle w:val="SAPEmphasis"/>
                <w:lang w:val="en-US"/>
              </w:rPr>
            </w:pPr>
            <w:r w:rsidRPr="00D27588">
              <w:rPr>
                <w:rStyle w:val="SAPEmphasis"/>
                <w:lang w:val="en-US"/>
              </w:rPr>
              <w:t>Enter Effective Date of Change</w:t>
            </w:r>
          </w:p>
        </w:tc>
        <w:tc>
          <w:tcPr>
            <w:tcW w:w="3960" w:type="dxa"/>
            <w:shd w:val="clear" w:color="auto" w:fill="auto"/>
          </w:tcPr>
          <w:p w14:paraId="61DBFEC7" w14:textId="77777777" w:rsidR="00A4023A" w:rsidRPr="00D27588" w:rsidRDefault="00A4023A" w:rsidP="00922227">
            <w:pPr>
              <w:rPr>
                <w:lang w:val="en-US" w:eastAsia="zh-SG"/>
              </w:rPr>
            </w:pPr>
            <w:r w:rsidRPr="00D27588">
              <w:rPr>
                <w:lang w:val="en-US" w:eastAsia="zh-SG"/>
              </w:rPr>
              <w:t xml:space="preserve">Specify the effective date of change. </w:t>
            </w:r>
          </w:p>
          <w:p w14:paraId="1944D4CC" w14:textId="77777777" w:rsidR="00D71F95" w:rsidRPr="00D27588" w:rsidRDefault="00D71F95" w:rsidP="00581EC8">
            <w:pPr>
              <w:pStyle w:val="SAPNoteHeading"/>
              <w:ind w:left="0"/>
              <w:rPr>
                <w:lang w:val="en-US"/>
              </w:rPr>
            </w:pPr>
            <w:r w:rsidRPr="00D27588">
              <w:rPr>
                <w:noProof/>
                <w:lang w:val="en-US"/>
              </w:rPr>
              <w:drawing>
                <wp:inline distT="0" distB="0" distL="0" distR="0" wp14:anchorId="00A45BDF" wp14:editId="3C65319C">
                  <wp:extent cx="226060" cy="22606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D27588">
              <w:rPr>
                <w:lang w:val="en-US"/>
              </w:rPr>
              <w:t> Note</w:t>
            </w:r>
          </w:p>
          <w:p w14:paraId="0F6A5587" w14:textId="43B2C3DA" w:rsidR="00D71F95" w:rsidRPr="00D27588" w:rsidRDefault="00D71F95" w:rsidP="00581EC8">
            <w:pPr>
              <w:rPr>
                <w:lang w:val="en-US"/>
              </w:rPr>
            </w:pPr>
            <w:r w:rsidRPr="00D27588">
              <w:rPr>
                <w:lang w:val="en-US" w:eastAsia="zh-SG"/>
              </w:rPr>
              <w:t>In case dependents already exist</w:t>
            </w:r>
            <w:ins w:id="1009" w:author="Author" w:date="2018-03-01T16:54:00Z">
              <w:r w:rsidR="0071665A">
                <w:rPr>
                  <w:lang w:val="en-US" w:eastAsia="zh-SG"/>
                </w:rPr>
                <w:t>,</w:t>
              </w:r>
            </w:ins>
            <w:r w:rsidRPr="00D27588">
              <w:rPr>
                <w:lang w:val="en-US" w:eastAsia="zh-SG"/>
              </w:rPr>
              <w:t xml:space="preserve"> they show up in the </w:t>
            </w:r>
            <w:r w:rsidRPr="00D27588">
              <w:rPr>
                <w:rStyle w:val="SAPScreenElement"/>
                <w:lang w:val="en-US"/>
              </w:rPr>
              <w:t>Dependents</w:t>
            </w:r>
            <w:r w:rsidRPr="00D27588">
              <w:rPr>
                <w:lang w:val="en-US" w:eastAsia="zh-SG"/>
              </w:rPr>
              <w:t xml:space="preserve"> dialog box. In this case you need to select the </w:t>
            </w:r>
            <w:r w:rsidRPr="00D27588">
              <w:rPr>
                <w:rStyle w:val="SAPScreenElement"/>
                <w:lang w:val="en-US"/>
              </w:rPr>
              <w:t>Add Dependents</w:t>
            </w:r>
            <w:r w:rsidRPr="00D27588">
              <w:rPr>
                <w:lang w:val="en-US" w:eastAsia="zh-SG"/>
              </w:rPr>
              <w:t xml:space="preserve"> button</w:t>
            </w:r>
            <w:r w:rsidR="00081698" w:rsidRPr="00D27588">
              <w:rPr>
                <w:lang w:val="en-US" w:eastAsia="zh-SG"/>
              </w:rPr>
              <w:t xml:space="preserve"> at the </w:t>
            </w:r>
            <w:r w:rsidR="0058247B" w:rsidRPr="00D27588">
              <w:rPr>
                <w:lang w:val="en-US" w:eastAsia="zh-SG"/>
              </w:rPr>
              <w:t xml:space="preserve">bottom </w:t>
            </w:r>
            <w:r w:rsidR="00081698" w:rsidRPr="00D27588">
              <w:rPr>
                <w:lang w:val="en-US" w:eastAsia="zh-SG"/>
              </w:rPr>
              <w:t>left</w:t>
            </w:r>
            <w:r w:rsidR="00500372" w:rsidRPr="00D27588">
              <w:rPr>
                <w:lang w:val="en-US" w:eastAsia="zh-SG"/>
              </w:rPr>
              <w:t xml:space="preserve"> after </w:t>
            </w:r>
            <w:r w:rsidR="009F1988">
              <w:rPr>
                <w:lang w:val="en-US" w:eastAsia="zh-SG"/>
              </w:rPr>
              <w:t>specifying</w:t>
            </w:r>
            <w:r w:rsidR="009F1988" w:rsidRPr="00D27588">
              <w:rPr>
                <w:lang w:val="en-US" w:eastAsia="zh-SG"/>
              </w:rPr>
              <w:t xml:space="preserve"> </w:t>
            </w:r>
            <w:r w:rsidR="00500372" w:rsidRPr="00D27588">
              <w:rPr>
                <w:lang w:val="en-US" w:eastAsia="zh-SG"/>
              </w:rPr>
              <w:t>the effective date.</w:t>
            </w:r>
          </w:p>
        </w:tc>
        <w:tc>
          <w:tcPr>
            <w:tcW w:w="3211" w:type="dxa"/>
          </w:tcPr>
          <w:p w14:paraId="7D5FD2E3" w14:textId="52E73113" w:rsidR="00A4023A" w:rsidRPr="00D27588" w:rsidRDefault="00A4023A" w:rsidP="00084B55">
            <w:pPr>
              <w:rPr>
                <w:rFonts w:cs="Arial"/>
                <w:bCs/>
                <w:lang w:val="en-US" w:eastAsia="zh-SG"/>
              </w:rPr>
            </w:pPr>
            <w:r w:rsidRPr="00D27588">
              <w:rPr>
                <w:rStyle w:val="SAPScreenElement"/>
                <w:lang w:val="en-US"/>
              </w:rPr>
              <w:t xml:space="preserve">When would you like your changes to take </w:t>
            </w:r>
            <w:proofErr w:type="gramStart"/>
            <w:r w:rsidRPr="00D27588">
              <w:rPr>
                <w:rStyle w:val="SAPScreenElement"/>
                <w:lang w:val="en-US"/>
              </w:rPr>
              <w:t>effect</w:t>
            </w:r>
            <w:ins w:id="1010" w:author="Author" w:date="2018-03-01T16:54:00Z">
              <w:r w:rsidR="0071665A">
                <w:rPr>
                  <w:rStyle w:val="SAPScreenElement"/>
                  <w:lang w:val="en-US"/>
                </w:rPr>
                <w:t>?</w:t>
              </w:r>
            </w:ins>
            <w:r w:rsidRPr="00D27588">
              <w:rPr>
                <w:rFonts w:cs="Arial"/>
                <w:bCs/>
                <w:lang w:val="en-US" w:eastAsia="zh-SG"/>
              </w:rPr>
              <w:t>:</w:t>
            </w:r>
            <w:proofErr w:type="gramEnd"/>
            <w:r w:rsidRPr="00D27588">
              <w:rPr>
                <w:rFonts w:cs="Arial"/>
                <w:bCs/>
                <w:lang w:val="en-US" w:eastAsia="zh-SG"/>
              </w:rPr>
              <w:t xml:space="preserve"> defaults to today’s date, adapt as appropriate using calendar help.</w:t>
            </w:r>
          </w:p>
        </w:tc>
        <w:tc>
          <w:tcPr>
            <w:tcW w:w="3359" w:type="dxa"/>
            <w:shd w:val="clear" w:color="auto" w:fill="auto"/>
          </w:tcPr>
          <w:p w14:paraId="602A4D2B" w14:textId="6DDD2153" w:rsidR="00A4023A" w:rsidRPr="00D27588" w:rsidRDefault="00A4023A" w:rsidP="00922227">
            <w:pPr>
              <w:rPr>
                <w:lang w:val="en-US"/>
              </w:rPr>
            </w:pPr>
          </w:p>
        </w:tc>
        <w:tc>
          <w:tcPr>
            <w:tcW w:w="1264" w:type="dxa"/>
          </w:tcPr>
          <w:p w14:paraId="51DF4A74" w14:textId="77777777" w:rsidR="00A4023A" w:rsidRPr="00D27588" w:rsidRDefault="00A4023A" w:rsidP="00922227">
            <w:pPr>
              <w:rPr>
                <w:rFonts w:cs="Arial"/>
                <w:bCs/>
                <w:lang w:val="en-US"/>
              </w:rPr>
            </w:pPr>
          </w:p>
        </w:tc>
      </w:tr>
      <w:tr w:rsidR="00DA3304" w:rsidRPr="00EC76F6" w14:paraId="668E9B17" w14:textId="77777777" w:rsidTr="00581EC8">
        <w:trPr>
          <w:trHeight w:val="357"/>
        </w:trPr>
        <w:tc>
          <w:tcPr>
            <w:tcW w:w="733" w:type="dxa"/>
            <w:vMerge w:val="restart"/>
            <w:shd w:val="clear" w:color="auto" w:fill="auto"/>
          </w:tcPr>
          <w:p w14:paraId="781F787A" w14:textId="5D8CD376" w:rsidR="00DA3304" w:rsidRPr="00D27588" w:rsidRDefault="00DA3304" w:rsidP="00CE5001">
            <w:pPr>
              <w:rPr>
                <w:lang w:val="en-US" w:eastAsia="zh-SG"/>
              </w:rPr>
            </w:pPr>
            <w:r w:rsidRPr="00D27588">
              <w:rPr>
                <w:lang w:val="en-US" w:eastAsia="zh-SG"/>
              </w:rPr>
              <w:t>6</w:t>
            </w:r>
          </w:p>
        </w:tc>
        <w:tc>
          <w:tcPr>
            <w:tcW w:w="1759" w:type="dxa"/>
            <w:vMerge w:val="restart"/>
            <w:shd w:val="clear" w:color="auto" w:fill="auto"/>
          </w:tcPr>
          <w:p w14:paraId="6A5DDEA6" w14:textId="788ECC87" w:rsidR="00DA3304" w:rsidRPr="00D27588" w:rsidRDefault="00DA3304" w:rsidP="00CE5001">
            <w:pPr>
              <w:rPr>
                <w:rStyle w:val="SAPEmphasis"/>
                <w:lang w:val="en-US"/>
              </w:rPr>
            </w:pPr>
            <w:r w:rsidRPr="00D27588">
              <w:rPr>
                <w:rStyle w:val="SAPEmphasis"/>
                <w:lang w:val="en-US"/>
              </w:rPr>
              <w:t>Enter New Dependent High-Level Information</w:t>
            </w:r>
          </w:p>
        </w:tc>
        <w:tc>
          <w:tcPr>
            <w:tcW w:w="3960" w:type="dxa"/>
            <w:vMerge w:val="restart"/>
            <w:shd w:val="clear" w:color="auto" w:fill="auto"/>
          </w:tcPr>
          <w:p w14:paraId="21F64CEF" w14:textId="5976DA01" w:rsidR="00DA3304" w:rsidRPr="00D27588" w:rsidRDefault="00DA3304" w:rsidP="00AD64ED">
            <w:pPr>
              <w:rPr>
                <w:lang w:val="en-US"/>
              </w:rPr>
            </w:pPr>
            <w:r w:rsidRPr="00D27588">
              <w:rPr>
                <w:lang w:val="en-US"/>
              </w:rPr>
              <w:t xml:space="preserve">In the </w:t>
            </w:r>
            <w:r w:rsidRPr="00D27588">
              <w:rPr>
                <w:rStyle w:val="SAPScreenElement"/>
                <w:lang w:val="en-US"/>
              </w:rPr>
              <w:t xml:space="preserve">Dependents </w:t>
            </w:r>
            <w:r w:rsidRPr="00D27588">
              <w:rPr>
                <w:lang w:val="en-US"/>
              </w:rPr>
              <w:t>part make following entries:</w:t>
            </w:r>
          </w:p>
        </w:tc>
        <w:tc>
          <w:tcPr>
            <w:tcW w:w="3211" w:type="dxa"/>
          </w:tcPr>
          <w:p w14:paraId="00F21E48" w14:textId="446CA252" w:rsidR="00DA3304" w:rsidRPr="00D27588" w:rsidRDefault="00DA3304">
            <w:pPr>
              <w:rPr>
                <w:rStyle w:val="SAPScreenElement"/>
                <w:lang w:val="en-US"/>
              </w:rPr>
            </w:pPr>
            <w:r w:rsidRPr="00D27588">
              <w:rPr>
                <w:rStyle w:val="SAPScreenElement"/>
                <w:lang w:val="en-US"/>
              </w:rPr>
              <w:t xml:space="preserve">Relationship: </w:t>
            </w:r>
            <w:r w:rsidRPr="00D27588">
              <w:rPr>
                <w:lang w:val="en-US"/>
              </w:rPr>
              <w:t>select from drop-down</w:t>
            </w:r>
            <w:r w:rsidRPr="00D27588" w:rsidDel="00C128C1">
              <w:rPr>
                <w:rStyle w:val="SAPScreenElement"/>
                <w:lang w:val="en-US"/>
              </w:rPr>
              <w:t xml:space="preserve"> </w:t>
            </w:r>
          </w:p>
        </w:tc>
        <w:tc>
          <w:tcPr>
            <w:tcW w:w="3359" w:type="dxa"/>
            <w:vMerge w:val="restart"/>
            <w:shd w:val="clear" w:color="auto" w:fill="auto"/>
          </w:tcPr>
          <w:p w14:paraId="447D7506" w14:textId="3F6AAF02" w:rsidR="00DA3304" w:rsidRPr="00D27588" w:rsidRDefault="00DA3304" w:rsidP="00CE5001">
            <w:pPr>
              <w:rPr>
                <w:lang w:val="en-US"/>
              </w:rPr>
            </w:pPr>
            <w:r w:rsidRPr="00D27588">
              <w:rPr>
                <w:lang w:val="en-US"/>
              </w:rPr>
              <w:t xml:space="preserve">Once you have maintained these fields, you can decide </w:t>
            </w:r>
            <w:r w:rsidRPr="00EB2381">
              <w:rPr>
                <w:lang w:val="en-US"/>
              </w:rPr>
              <w:t>to</w:t>
            </w:r>
            <w:del w:id="1011" w:author="Author" w:date="2018-01-29T13:41:00Z">
              <w:r w:rsidRPr="00F965F7" w:rsidDel="00EB2381">
                <w:rPr>
                  <w:strike/>
                  <w:lang w:val="en-US"/>
                  <w:rPrChange w:id="1012" w:author="Author" w:date="2018-01-29T13:41:00Z">
                    <w:rPr>
                      <w:lang w:val="en-US"/>
                    </w:rPr>
                  </w:rPrChange>
                </w:rPr>
                <w:delText xml:space="preserve"> </w:delText>
              </w:r>
              <w:commentRangeStart w:id="1013"/>
              <w:commentRangeStart w:id="1014"/>
              <w:r w:rsidRPr="00F57026" w:rsidDel="00EB2381">
                <w:rPr>
                  <w:strike/>
                  <w:highlight w:val="yellow"/>
                  <w:lang w:val="en-US"/>
                  <w:rPrChange w:id="1015" w:author="Author" w:date="2018-01-29T12:26:00Z">
                    <w:rPr>
                      <w:lang w:val="en-US"/>
                    </w:rPr>
                  </w:rPrChange>
                </w:rPr>
                <w:delText xml:space="preserve">save the </w:delText>
              </w:r>
              <w:r w:rsidRPr="00F57026" w:rsidDel="00EB2381">
                <w:rPr>
                  <w:strike/>
                  <w:highlight w:val="yellow"/>
                  <w:lang w:val="en-US"/>
                  <w:rPrChange w:id="1016" w:author="Author" w:date="2018-01-29T12:26:00Z">
                    <w:rPr>
                      <w:lang w:val="en-US"/>
                    </w:rPr>
                  </w:rPrChange>
                </w:rPr>
                <w:lastRenderedPageBreak/>
                <w:delText>record and</w:delText>
              </w:r>
            </w:del>
            <w:commentRangeEnd w:id="1013"/>
            <w:r w:rsidR="008774D8" w:rsidRPr="00F57026">
              <w:rPr>
                <w:rStyle w:val="CommentReference"/>
                <w:highlight w:val="yellow"/>
                <w:rPrChange w:id="1017" w:author="Author" w:date="2018-01-29T12:26:00Z">
                  <w:rPr>
                    <w:rStyle w:val="CommentReference"/>
                  </w:rPr>
                </w:rPrChange>
              </w:rPr>
              <w:commentReference w:id="1013"/>
            </w:r>
            <w:commentRangeEnd w:id="1014"/>
            <w:r w:rsidR="00F57026">
              <w:rPr>
                <w:rStyle w:val="CommentReference"/>
              </w:rPr>
              <w:commentReference w:id="1014"/>
            </w:r>
            <w:r w:rsidRPr="00D27588">
              <w:rPr>
                <w:lang w:val="en-US"/>
              </w:rPr>
              <w:t xml:space="preserve"> enter more details later, or enter detailed information </w:t>
            </w:r>
            <w:ins w:id="1018" w:author="Author" w:date="2018-01-29T13:41:00Z">
              <w:r w:rsidR="00EB2381">
                <w:rPr>
                  <w:lang w:val="en-US"/>
                </w:rPr>
                <w:t xml:space="preserve">right </w:t>
              </w:r>
            </w:ins>
            <w:r w:rsidRPr="00D27588">
              <w:rPr>
                <w:lang w:val="en-US"/>
              </w:rPr>
              <w:t>now.</w:t>
            </w:r>
          </w:p>
          <w:p w14:paraId="5E476B2E" w14:textId="3573C052" w:rsidR="00DA3304" w:rsidRPr="00F57026" w:rsidDel="00EB2381" w:rsidRDefault="00DA3304" w:rsidP="00CE5001">
            <w:pPr>
              <w:rPr>
                <w:ins w:id="1019" w:author="Author" w:date="2018-01-24T15:17:00Z"/>
                <w:del w:id="1020" w:author="Author" w:date="2018-01-29T13:42:00Z"/>
                <w:strike/>
                <w:lang w:val="en-US"/>
                <w:rPrChange w:id="1021" w:author="Author" w:date="2018-01-29T12:24:00Z">
                  <w:rPr>
                    <w:ins w:id="1022" w:author="Author" w:date="2018-01-24T15:17:00Z"/>
                    <w:del w:id="1023" w:author="Author" w:date="2018-01-29T13:42:00Z"/>
                    <w:lang w:val="en-US"/>
                  </w:rPr>
                </w:rPrChange>
              </w:rPr>
            </w:pPr>
            <w:del w:id="1024" w:author="Author" w:date="2018-01-29T13:42:00Z">
              <w:r w:rsidRPr="00F57026" w:rsidDel="00EB2381">
                <w:rPr>
                  <w:strike/>
                  <w:lang w:val="en-US"/>
                  <w:rPrChange w:id="1025" w:author="Author" w:date="2018-01-29T12:24:00Z">
                    <w:rPr>
                      <w:lang w:val="en-US"/>
                    </w:rPr>
                  </w:rPrChange>
                </w:rPr>
                <w:delText>For the first option</w:delText>
              </w:r>
              <w:r w:rsidRPr="00F57026" w:rsidDel="00EB2381">
                <w:rPr>
                  <w:strike/>
                  <w:lang w:val="en-US"/>
                  <w:rPrChange w:id="1026" w:author="Author" w:date="2018-01-29T12:26:00Z">
                    <w:rPr>
                      <w:lang w:val="en-US"/>
                    </w:rPr>
                  </w:rPrChange>
                </w:rPr>
                <w:delText xml:space="preserve">, you can continue as described in </w:delText>
              </w:r>
              <w:commentRangeStart w:id="1027"/>
              <w:commentRangeStart w:id="1028"/>
              <w:commentRangeStart w:id="1029"/>
              <w:r w:rsidRPr="00F57026" w:rsidDel="00EB2381">
                <w:rPr>
                  <w:rStyle w:val="SAPEmphasis"/>
                  <w:strike/>
                  <w:lang w:val="en-US"/>
                  <w:rPrChange w:id="1030" w:author="Author" w:date="2018-01-29T12:26:00Z">
                    <w:rPr>
                      <w:rStyle w:val="SAPEmphasis"/>
                      <w:highlight w:val="magenta"/>
                      <w:lang w:val="en-US"/>
                    </w:rPr>
                  </w:rPrChange>
                </w:rPr>
                <w:delText>test step # 11</w:delText>
              </w:r>
            </w:del>
            <w:ins w:id="1031" w:author="Author" w:date="2018-01-24T15:35:00Z">
              <w:del w:id="1032" w:author="Author" w:date="2018-01-29T13:42:00Z">
                <w:r w:rsidR="008774D8" w:rsidRPr="00F57026" w:rsidDel="00EB2381">
                  <w:rPr>
                    <w:rStyle w:val="SAPEmphasis"/>
                    <w:strike/>
                    <w:lang w:val="en-US"/>
                    <w:rPrChange w:id="1033" w:author="Author" w:date="2018-01-29T12:26:00Z">
                      <w:rPr>
                        <w:rStyle w:val="SAPEmphasis"/>
                        <w:highlight w:val="magenta"/>
                        <w:lang w:val="en-US"/>
                      </w:rPr>
                    </w:rPrChange>
                  </w:rPr>
                  <w:delText>11</w:delText>
                </w:r>
              </w:del>
            </w:ins>
            <w:del w:id="1034" w:author="Author" w:date="2018-01-29T13:42:00Z">
              <w:r w:rsidRPr="00F57026" w:rsidDel="00EB2381">
                <w:rPr>
                  <w:strike/>
                  <w:lang w:val="en-US"/>
                  <w:rPrChange w:id="1035" w:author="Author" w:date="2018-01-29T12:26:00Z">
                    <w:rPr>
                      <w:highlight w:val="magenta"/>
                      <w:lang w:val="en-US"/>
                    </w:rPr>
                  </w:rPrChange>
                </w:rPr>
                <w:delText>.</w:delText>
              </w:r>
              <w:commentRangeEnd w:id="1027"/>
              <w:r w:rsidR="00E211DE" w:rsidRPr="00F57026" w:rsidDel="00EB2381">
                <w:rPr>
                  <w:rStyle w:val="CommentReference"/>
                  <w:strike/>
                  <w:rPrChange w:id="1036" w:author="Author" w:date="2018-01-29T12:26:00Z">
                    <w:rPr>
                      <w:rStyle w:val="CommentReference"/>
                      <w:highlight w:val="magenta"/>
                    </w:rPr>
                  </w:rPrChange>
                </w:rPr>
                <w:commentReference w:id="1027"/>
              </w:r>
              <w:commentRangeEnd w:id="1028"/>
              <w:r w:rsidR="008A2A58" w:rsidRPr="00F57026" w:rsidDel="00EB2381">
                <w:rPr>
                  <w:rStyle w:val="CommentReference"/>
                  <w:strike/>
                  <w:rPrChange w:id="1037" w:author="Author" w:date="2018-01-29T12:26:00Z">
                    <w:rPr>
                      <w:rStyle w:val="CommentReference"/>
                    </w:rPr>
                  </w:rPrChange>
                </w:rPr>
                <w:commentReference w:id="1028"/>
              </w:r>
              <w:commentRangeEnd w:id="1029"/>
              <w:r w:rsidR="00F57026" w:rsidDel="00EB2381">
                <w:rPr>
                  <w:rStyle w:val="CommentReference"/>
                </w:rPr>
                <w:commentReference w:id="1029"/>
              </w:r>
            </w:del>
          </w:p>
          <w:p w14:paraId="7191E907" w14:textId="45524ABB" w:rsidR="0008636B" w:rsidRPr="00D27588" w:rsidRDefault="0008636B" w:rsidP="00CE5001">
            <w:pPr>
              <w:rPr>
                <w:lang w:val="en-US"/>
              </w:rPr>
            </w:pPr>
            <w:ins w:id="1038" w:author="Author" w:date="2018-01-24T15:17:00Z">
              <w:r w:rsidRPr="008153B2">
                <w:rPr>
                  <w:lang w:val="en-US"/>
                </w:rPr>
                <w:t xml:space="preserve">For the first option, you can </w:t>
              </w:r>
            </w:ins>
            <w:ins w:id="1039" w:author="Author" w:date="2018-01-24T15:18:00Z">
              <w:r w:rsidRPr="008153B2">
                <w:rPr>
                  <w:lang w:val="en-US"/>
                </w:rPr>
                <w:t xml:space="preserve">continue as described in </w:t>
              </w:r>
              <w:r w:rsidRPr="00EC76F6">
                <w:rPr>
                  <w:rStyle w:val="SAPEmphasis"/>
                  <w:lang w:val="en-US"/>
                  <w:rPrChange w:id="1040" w:author="Author" w:date="2018-03-01T16:32:00Z">
                    <w:rPr>
                      <w:lang w:val="en-US"/>
                    </w:rPr>
                  </w:rPrChange>
                </w:rPr>
                <w:t>test step #</w:t>
              </w:r>
            </w:ins>
            <w:ins w:id="1041" w:author="Author" w:date="2018-01-29T12:26:00Z">
              <w:r w:rsidR="00F57026" w:rsidRPr="00EC76F6">
                <w:rPr>
                  <w:rStyle w:val="SAPEmphasis"/>
                  <w:lang w:val="en-US"/>
                  <w:rPrChange w:id="1042" w:author="Author" w:date="2018-03-01T16:32:00Z">
                    <w:rPr>
                      <w:b/>
                      <w:highlight w:val="yellow"/>
                      <w:lang w:val="en-US"/>
                    </w:rPr>
                  </w:rPrChange>
                </w:rPr>
                <w:t xml:space="preserve"> </w:t>
              </w:r>
            </w:ins>
            <w:ins w:id="1043" w:author="Author" w:date="2018-01-24T15:18:00Z">
              <w:r w:rsidRPr="00EC76F6">
                <w:rPr>
                  <w:rStyle w:val="SAPEmphasis"/>
                  <w:lang w:val="en-US"/>
                  <w:rPrChange w:id="1044" w:author="Author" w:date="2018-03-01T16:32:00Z">
                    <w:rPr>
                      <w:lang w:val="en-US"/>
                    </w:rPr>
                  </w:rPrChange>
                </w:rPr>
                <w:t>9</w:t>
              </w:r>
              <w:r w:rsidRPr="008153B2">
                <w:rPr>
                  <w:lang w:val="en-US"/>
                </w:rPr>
                <w:t xml:space="preserve"> and enter more details</w:t>
              </w:r>
            </w:ins>
            <w:ins w:id="1045" w:author="Author" w:date="2018-01-24T15:20:00Z">
              <w:r w:rsidRPr="008153B2">
                <w:rPr>
                  <w:lang w:val="en-US"/>
                </w:rPr>
                <w:t xml:space="preserve"> or edit details</w:t>
              </w:r>
            </w:ins>
            <w:ins w:id="1046" w:author="Author" w:date="2018-01-24T15:18:00Z">
              <w:r w:rsidRPr="008153B2">
                <w:rPr>
                  <w:lang w:val="en-US"/>
                </w:rPr>
                <w:t xml:space="preserve"> as guided in </w:t>
              </w:r>
              <w:del w:id="1047" w:author="Author" w:date="2018-01-29T12:25:00Z">
                <w:r w:rsidRPr="00EC76F6" w:rsidDel="00F57026">
                  <w:rPr>
                    <w:rStyle w:val="SAPEmphasis"/>
                    <w:lang w:val="en-US"/>
                    <w:rPrChange w:id="1048" w:author="Author" w:date="2018-03-01T16:32:00Z">
                      <w:rPr>
                        <w:lang w:val="en-US"/>
                      </w:rPr>
                    </w:rPrChange>
                  </w:rPr>
                  <w:delText xml:space="preserve">the </w:delText>
                </w:r>
              </w:del>
              <w:r w:rsidRPr="00EC76F6">
                <w:rPr>
                  <w:rStyle w:val="SAPEmphasis"/>
                  <w:lang w:val="en-US"/>
                  <w:rPrChange w:id="1049" w:author="Author" w:date="2018-03-01T16:32:00Z">
                    <w:rPr>
                      <w:lang w:val="en-US"/>
                    </w:rPr>
                  </w:rPrChange>
                </w:rPr>
                <w:t>test steps #</w:t>
              </w:r>
            </w:ins>
            <w:ins w:id="1050" w:author="Author" w:date="2018-01-29T12:26:00Z">
              <w:r w:rsidR="00F57026" w:rsidRPr="00EC76F6">
                <w:rPr>
                  <w:rStyle w:val="SAPEmphasis"/>
                  <w:lang w:val="en-US"/>
                  <w:rPrChange w:id="1051" w:author="Author" w:date="2018-03-01T16:32:00Z">
                    <w:rPr>
                      <w:b/>
                      <w:highlight w:val="yellow"/>
                      <w:lang w:val="en-US"/>
                    </w:rPr>
                  </w:rPrChange>
                </w:rPr>
                <w:t xml:space="preserve"> </w:t>
              </w:r>
            </w:ins>
            <w:ins w:id="1052" w:author="Author" w:date="2018-01-24T15:18:00Z">
              <w:r w:rsidRPr="00EC76F6">
                <w:rPr>
                  <w:rStyle w:val="SAPEmphasis"/>
                  <w:lang w:val="en-US"/>
                  <w:rPrChange w:id="1053" w:author="Author" w:date="2018-03-01T16:32:00Z">
                    <w:rPr>
                      <w:lang w:val="en-US"/>
                    </w:rPr>
                  </w:rPrChange>
                </w:rPr>
                <w:t>10, 11</w:t>
              </w:r>
              <w:r w:rsidRPr="008153B2">
                <w:rPr>
                  <w:lang w:val="en-US"/>
                </w:rPr>
                <w:t xml:space="preserve"> and </w:t>
              </w:r>
              <w:r w:rsidRPr="00EC76F6">
                <w:rPr>
                  <w:rStyle w:val="SAPEmphasis"/>
                  <w:lang w:val="en-US"/>
                  <w:rPrChange w:id="1054" w:author="Author" w:date="2018-03-01T16:32:00Z">
                    <w:rPr>
                      <w:lang w:val="en-US"/>
                    </w:rPr>
                  </w:rPrChange>
                </w:rPr>
                <w:t>12</w:t>
              </w:r>
              <w:r w:rsidRPr="008153B2">
                <w:rPr>
                  <w:lang w:val="en-US"/>
                </w:rPr>
                <w:t>.</w:t>
              </w:r>
            </w:ins>
          </w:p>
          <w:p w14:paraId="63805F22" w14:textId="6798248C" w:rsidR="00DA3304" w:rsidRPr="00D27588" w:rsidRDefault="00DA3304" w:rsidP="00CE5001">
            <w:pPr>
              <w:rPr>
                <w:lang w:val="en-US"/>
              </w:rPr>
            </w:pPr>
            <w:r w:rsidRPr="00D27588">
              <w:rPr>
                <w:lang w:val="en-US"/>
              </w:rPr>
              <w:t xml:space="preserve">For the second option, continue as described in </w:t>
            </w:r>
            <w:r w:rsidRPr="00D27588">
              <w:rPr>
                <w:rStyle w:val="SAPEmphasis"/>
                <w:lang w:val="en-US"/>
              </w:rPr>
              <w:t>test steps # 7 to # 9</w:t>
            </w:r>
            <w:r w:rsidRPr="00D27588">
              <w:rPr>
                <w:lang w:val="en-US"/>
              </w:rPr>
              <w:t>.</w:t>
            </w:r>
          </w:p>
        </w:tc>
        <w:tc>
          <w:tcPr>
            <w:tcW w:w="1264" w:type="dxa"/>
            <w:vMerge w:val="restart"/>
          </w:tcPr>
          <w:p w14:paraId="4ECE9749" w14:textId="77777777" w:rsidR="00DA3304" w:rsidRPr="00D27588" w:rsidRDefault="00DA3304" w:rsidP="00CE5001">
            <w:pPr>
              <w:rPr>
                <w:rFonts w:cs="Arial"/>
                <w:bCs/>
                <w:lang w:val="en-US"/>
              </w:rPr>
            </w:pPr>
          </w:p>
        </w:tc>
      </w:tr>
      <w:tr w:rsidR="00DA3304" w:rsidRPr="00EC76F6" w14:paraId="0747977E" w14:textId="77777777" w:rsidTr="00581EC8">
        <w:trPr>
          <w:trHeight w:val="357"/>
        </w:trPr>
        <w:tc>
          <w:tcPr>
            <w:tcW w:w="733" w:type="dxa"/>
            <w:vMerge/>
            <w:shd w:val="clear" w:color="auto" w:fill="auto"/>
          </w:tcPr>
          <w:p w14:paraId="07E0BDD1" w14:textId="74E79EE5" w:rsidR="00DA3304" w:rsidRPr="00D27588" w:rsidRDefault="00DA3304" w:rsidP="00CE5001">
            <w:pPr>
              <w:rPr>
                <w:lang w:val="en-US" w:eastAsia="zh-SG"/>
              </w:rPr>
            </w:pPr>
          </w:p>
        </w:tc>
        <w:tc>
          <w:tcPr>
            <w:tcW w:w="1759" w:type="dxa"/>
            <w:vMerge/>
            <w:shd w:val="clear" w:color="auto" w:fill="auto"/>
          </w:tcPr>
          <w:p w14:paraId="53DEA316" w14:textId="77777777" w:rsidR="00DA3304" w:rsidRPr="00D27588" w:rsidRDefault="00DA3304" w:rsidP="00CE5001">
            <w:pPr>
              <w:rPr>
                <w:rStyle w:val="SAPEmphasis"/>
                <w:lang w:val="en-US"/>
              </w:rPr>
            </w:pPr>
          </w:p>
        </w:tc>
        <w:tc>
          <w:tcPr>
            <w:tcW w:w="3960" w:type="dxa"/>
            <w:vMerge/>
            <w:shd w:val="clear" w:color="auto" w:fill="auto"/>
          </w:tcPr>
          <w:p w14:paraId="1F236A9F" w14:textId="77777777" w:rsidR="00DA3304" w:rsidRPr="00D27588" w:rsidRDefault="00DA3304" w:rsidP="00CE5001">
            <w:pPr>
              <w:rPr>
                <w:lang w:val="en-US" w:eastAsia="zh-SG"/>
              </w:rPr>
            </w:pPr>
          </w:p>
        </w:tc>
        <w:tc>
          <w:tcPr>
            <w:tcW w:w="3211" w:type="dxa"/>
          </w:tcPr>
          <w:p w14:paraId="2CBE1142" w14:textId="39D8A8F1" w:rsidR="00DA3304" w:rsidRPr="00D27588" w:rsidRDefault="00DA3304">
            <w:pPr>
              <w:rPr>
                <w:rStyle w:val="SAPScreenElement"/>
                <w:lang w:val="en-US"/>
              </w:rPr>
            </w:pPr>
            <w:r w:rsidRPr="00D27588">
              <w:rPr>
                <w:rStyle w:val="SAPScreenElement"/>
                <w:lang w:val="en-US"/>
              </w:rPr>
              <w:t xml:space="preserve">Date of Birth: </w:t>
            </w:r>
            <w:r w:rsidRPr="00D27588">
              <w:rPr>
                <w:lang w:val="en-US"/>
              </w:rPr>
              <w:t>select from calendar help</w:t>
            </w:r>
            <w:r w:rsidRPr="00D27588" w:rsidDel="00C128C1">
              <w:rPr>
                <w:rStyle w:val="SAPScreenElement"/>
                <w:lang w:val="en-US"/>
              </w:rPr>
              <w:t xml:space="preserve"> </w:t>
            </w:r>
          </w:p>
        </w:tc>
        <w:tc>
          <w:tcPr>
            <w:tcW w:w="3359" w:type="dxa"/>
            <w:vMerge/>
            <w:shd w:val="clear" w:color="auto" w:fill="auto"/>
          </w:tcPr>
          <w:p w14:paraId="12A8CCFF" w14:textId="77777777" w:rsidR="00DA3304" w:rsidRPr="00D27588" w:rsidRDefault="00DA3304" w:rsidP="00CE5001">
            <w:pPr>
              <w:rPr>
                <w:lang w:val="en-US"/>
              </w:rPr>
            </w:pPr>
          </w:p>
        </w:tc>
        <w:tc>
          <w:tcPr>
            <w:tcW w:w="1264" w:type="dxa"/>
            <w:vMerge/>
          </w:tcPr>
          <w:p w14:paraId="70CD1911" w14:textId="77777777" w:rsidR="00DA3304" w:rsidRPr="00D27588" w:rsidRDefault="00DA3304" w:rsidP="00CE5001">
            <w:pPr>
              <w:rPr>
                <w:rFonts w:cs="Arial"/>
                <w:bCs/>
                <w:lang w:val="en-US"/>
              </w:rPr>
            </w:pPr>
          </w:p>
        </w:tc>
      </w:tr>
      <w:tr w:rsidR="00DA3304" w:rsidRPr="00EC76F6" w14:paraId="0E1FCF8B" w14:textId="77777777" w:rsidTr="00581EC8">
        <w:trPr>
          <w:trHeight w:val="357"/>
        </w:trPr>
        <w:tc>
          <w:tcPr>
            <w:tcW w:w="733" w:type="dxa"/>
            <w:vMerge/>
            <w:shd w:val="clear" w:color="auto" w:fill="auto"/>
          </w:tcPr>
          <w:p w14:paraId="608B690E" w14:textId="77777777" w:rsidR="00DA3304" w:rsidRPr="00D27588" w:rsidRDefault="00DA3304" w:rsidP="00CE5001">
            <w:pPr>
              <w:rPr>
                <w:lang w:val="en-US" w:eastAsia="zh-SG"/>
              </w:rPr>
            </w:pPr>
          </w:p>
        </w:tc>
        <w:tc>
          <w:tcPr>
            <w:tcW w:w="1759" w:type="dxa"/>
            <w:vMerge/>
            <w:shd w:val="clear" w:color="auto" w:fill="auto"/>
          </w:tcPr>
          <w:p w14:paraId="5F4A2556" w14:textId="77777777" w:rsidR="00DA3304" w:rsidRPr="00D27588" w:rsidRDefault="00DA3304" w:rsidP="00CE5001">
            <w:pPr>
              <w:rPr>
                <w:rStyle w:val="SAPEmphasis"/>
                <w:lang w:val="en-US"/>
              </w:rPr>
            </w:pPr>
          </w:p>
        </w:tc>
        <w:tc>
          <w:tcPr>
            <w:tcW w:w="3960" w:type="dxa"/>
            <w:vMerge/>
            <w:shd w:val="clear" w:color="auto" w:fill="auto"/>
          </w:tcPr>
          <w:p w14:paraId="3A87399F" w14:textId="77777777" w:rsidR="00DA3304" w:rsidRPr="00D27588" w:rsidRDefault="00DA3304" w:rsidP="00CE5001">
            <w:pPr>
              <w:rPr>
                <w:lang w:val="en-US" w:eastAsia="zh-SG"/>
              </w:rPr>
            </w:pPr>
          </w:p>
        </w:tc>
        <w:tc>
          <w:tcPr>
            <w:tcW w:w="3211" w:type="dxa"/>
          </w:tcPr>
          <w:p w14:paraId="70BA5962" w14:textId="775D34E0" w:rsidR="00DA3304" w:rsidRPr="00D27588" w:rsidRDefault="00DA3304" w:rsidP="00CE5001">
            <w:pPr>
              <w:rPr>
                <w:rStyle w:val="SAPScreenElement"/>
                <w:lang w:val="en-US"/>
              </w:rPr>
            </w:pPr>
            <w:r w:rsidRPr="00D27588">
              <w:rPr>
                <w:rStyle w:val="SAPScreenElement"/>
                <w:lang w:val="en-US"/>
              </w:rPr>
              <w:t xml:space="preserve">First Name: </w:t>
            </w:r>
            <w:r w:rsidRPr="00D27588">
              <w:rPr>
                <w:lang w:val="en-US"/>
              </w:rPr>
              <w:t>enter as appropriate</w:t>
            </w:r>
          </w:p>
        </w:tc>
        <w:tc>
          <w:tcPr>
            <w:tcW w:w="3359" w:type="dxa"/>
            <w:vMerge/>
            <w:shd w:val="clear" w:color="auto" w:fill="auto"/>
          </w:tcPr>
          <w:p w14:paraId="3803EF86" w14:textId="77777777" w:rsidR="00DA3304" w:rsidRPr="00D27588" w:rsidRDefault="00DA3304" w:rsidP="00CE5001">
            <w:pPr>
              <w:rPr>
                <w:lang w:val="en-US"/>
              </w:rPr>
            </w:pPr>
          </w:p>
        </w:tc>
        <w:tc>
          <w:tcPr>
            <w:tcW w:w="1264" w:type="dxa"/>
            <w:vMerge/>
          </w:tcPr>
          <w:p w14:paraId="0A08C951" w14:textId="77777777" w:rsidR="00DA3304" w:rsidRPr="00D27588" w:rsidRDefault="00DA3304" w:rsidP="00CE5001">
            <w:pPr>
              <w:rPr>
                <w:rFonts w:cs="Arial"/>
                <w:bCs/>
                <w:lang w:val="en-US"/>
              </w:rPr>
            </w:pPr>
          </w:p>
        </w:tc>
      </w:tr>
      <w:tr w:rsidR="00DA3304" w:rsidRPr="00EC76F6" w14:paraId="5A61C623" w14:textId="77777777" w:rsidTr="00581EC8">
        <w:trPr>
          <w:trHeight w:val="357"/>
        </w:trPr>
        <w:tc>
          <w:tcPr>
            <w:tcW w:w="733" w:type="dxa"/>
            <w:vMerge/>
            <w:shd w:val="clear" w:color="auto" w:fill="auto"/>
          </w:tcPr>
          <w:p w14:paraId="7569B3ED" w14:textId="77777777" w:rsidR="00DA3304" w:rsidRPr="00D27588" w:rsidRDefault="00DA3304" w:rsidP="00CE5001">
            <w:pPr>
              <w:rPr>
                <w:lang w:val="en-US" w:eastAsia="zh-SG"/>
              </w:rPr>
            </w:pPr>
          </w:p>
        </w:tc>
        <w:tc>
          <w:tcPr>
            <w:tcW w:w="1759" w:type="dxa"/>
            <w:vMerge/>
            <w:shd w:val="clear" w:color="auto" w:fill="auto"/>
          </w:tcPr>
          <w:p w14:paraId="73288048" w14:textId="77777777" w:rsidR="00DA3304" w:rsidRPr="00D27588" w:rsidRDefault="00DA3304" w:rsidP="00CE5001">
            <w:pPr>
              <w:rPr>
                <w:rStyle w:val="SAPEmphasis"/>
                <w:lang w:val="en-US"/>
              </w:rPr>
            </w:pPr>
          </w:p>
        </w:tc>
        <w:tc>
          <w:tcPr>
            <w:tcW w:w="3960" w:type="dxa"/>
            <w:vMerge/>
            <w:shd w:val="clear" w:color="auto" w:fill="auto"/>
          </w:tcPr>
          <w:p w14:paraId="73CE4DA7" w14:textId="77777777" w:rsidR="00DA3304" w:rsidRPr="00D27588" w:rsidRDefault="00DA3304" w:rsidP="00CE5001">
            <w:pPr>
              <w:rPr>
                <w:lang w:val="en-US" w:eastAsia="zh-SG"/>
              </w:rPr>
            </w:pPr>
          </w:p>
        </w:tc>
        <w:tc>
          <w:tcPr>
            <w:tcW w:w="3211" w:type="dxa"/>
          </w:tcPr>
          <w:p w14:paraId="4C85F77A" w14:textId="395BF28C" w:rsidR="00DA3304" w:rsidRPr="00D27588" w:rsidRDefault="00DA3304" w:rsidP="00CE5001">
            <w:pPr>
              <w:rPr>
                <w:rStyle w:val="SAPScreenElement"/>
                <w:lang w:val="en-US"/>
              </w:rPr>
            </w:pPr>
            <w:r w:rsidRPr="00D27588">
              <w:rPr>
                <w:rStyle w:val="SAPScreenElement"/>
                <w:lang w:val="en-US"/>
              </w:rPr>
              <w:t xml:space="preserve">Middle Name: </w:t>
            </w:r>
            <w:r w:rsidRPr="00D27588">
              <w:rPr>
                <w:lang w:val="en-US"/>
              </w:rPr>
              <w:t>enter if appropriate</w:t>
            </w:r>
          </w:p>
        </w:tc>
        <w:tc>
          <w:tcPr>
            <w:tcW w:w="3359" w:type="dxa"/>
            <w:vMerge/>
            <w:shd w:val="clear" w:color="auto" w:fill="auto"/>
          </w:tcPr>
          <w:p w14:paraId="4A73EE3E" w14:textId="77777777" w:rsidR="00DA3304" w:rsidRPr="00D27588" w:rsidRDefault="00DA3304" w:rsidP="00CE5001">
            <w:pPr>
              <w:rPr>
                <w:lang w:val="en-US"/>
              </w:rPr>
            </w:pPr>
          </w:p>
        </w:tc>
        <w:tc>
          <w:tcPr>
            <w:tcW w:w="1264" w:type="dxa"/>
            <w:vMerge/>
          </w:tcPr>
          <w:p w14:paraId="5C87A214" w14:textId="77777777" w:rsidR="00DA3304" w:rsidRPr="00D27588" w:rsidRDefault="00DA3304" w:rsidP="00CE5001">
            <w:pPr>
              <w:rPr>
                <w:rFonts w:cs="Arial"/>
                <w:bCs/>
                <w:lang w:val="en-US"/>
              </w:rPr>
            </w:pPr>
          </w:p>
        </w:tc>
      </w:tr>
      <w:tr w:rsidR="00DA3304" w:rsidRPr="00EC76F6" w14:paraId="4E33EDA9" w14:textId="77777777" w:rsidTr="00581EC8">
        <w:trPr>
          <w:trHeight w:val="357"/>
        </w:trPr>
        <w:tc>
          <w:tcPr>
            <w:tcW w:w="733" w:type="dxa"/>
            <w:vMerge/>
            <w:shd w:val="clear" w:color="auto" w:fill="auto"/>
          </w:tcPr>
          <w:p w14:paraId="73FB03A1" w14:textId="77777777" w:rsidR="00DA3304" w:rsidRPr="00D27588" w:rsidRDefault="00DA3304" w:rsidP="00CE5001">
            <w:pPr>
              <w:rPr>
                <w:lang w:val="en-US" w:eastAsia="zh-SG"/>
              </w:rPr>
            </w:pPr>
          </w:p>
        </w:tc>
        <w:tc>
          <w:tcPr>
            <w:tcW w:w="1759" w:type="dxa"/>
            <w:vMerge/>
            <w:shd w:val="clear" w:color="auto" w:fill="auto"/>
          </w:tcPr>
          <w:p w14:paraId="7FC72C4C" w14:textId="77777777" w:rsidR="00DA3304" w:rsidRPr="00D27588" w:rsidRDefault="00DA3304" w:rsidP="00CE5001">
            <w:pPr>
              <w:rPr>
                <w:rStyle w:val="SAPEmphasis"/>
                <w:lang w:val="en-US"/>
              </w:rPr>
            </w:pPr>
          </w:p>
        </w:tc>
        <w:tc>
          <w:tcPr>
            <w:tcW w:w="3960" w:type="dxa"/>
            <w:vMerge/>
            <w:shd w:val="clear" w:color="auto" w:fill="auto"/>
          </w:tcPr>
          <w:p w14:paraId="16FB66B5" w14:textId="77777777" w:rsidR="00DA3304" w:rsidRPr="00D27588" w:rsidRDefault="00DA3304" w:rsidP="00CE5001">
            <w:pPr>
              <w:rPr>
                <w:lang w:val="en-US" w:eastAsia="zh-SG"/>
              </w:rPr>
            </w:pPr>
          </w:p>
        </w:tc>
        <w:tc>
          <w:tcPr>
            <w:tcW w:w="3211" w:type="dxa"/>
          </w:tcPr>
          <w:p w14:paraId="459FF469" w14:textId="050C0496" w:rsidR="00DA3304" w:rsidRPr="00D27588" w:rsidRDefault="00DA3304" w:rsidP="00CE5001">
            <w:pPr>
              <w:rPr>
                <w:rStyle w:val="SAPScreenElement"/>
                <w:lang w:val="en-US"/>
              </w:rPr>
            </w:pPr>
            <w:r w:rsidRPr="00D27588">
              <w:rPr>
                <w:rStyle w:val="SAPScreenElement"/>
                <w:lang w:val="en-US"/>
              </w:rPr>
              <w:t xml:space="preserve">Last Name: </w:t>
            </w:r>
            <w:r w:rsidRPr="00D27588">
              <w:rPr>
                <w:lang w:val="en-US"/>
              </w:rPr>
              <w:t>enter as appropriate</w:t>
            </w:r>
          </w:p>
        </w:tc>
        <w:tc>
          <w:tcPr>
            <w:tcW w:w="3359" w:type="dxa"/>
            <w:vMerge/>
            <w:shd w:val="clear" w:color="auto" w:fill="auto"/>
          </w:tcPr>
          <w:p w14:paraId="24704500" w14:textId="77777777" w:rsidR="00DA3304" w:rsidRPr="00D27588" w:rsidRDefault="00DA3304" w:rsidP="00CE5001">
            <w:pPr>
              <w:rPr>
                <w:lang w:val="en-US"/>
              </w:rPr>
            </w:pPr>
          </w:p>
        </w:tc>
        <w:tc>
          <w:tcPr>
            <w:tcW w:w="1264" w:type="dxa"/>
            <w:vMerge/>
          </w:tcPr>
          <w:p w14:paraId="0213D736" w14:textId="77777777" w:rsidR="00DA3304" w:rsidRPr="00D27588" w:rsidRDefault="00DA3304" w:rsidP="00CE5001">
            <w:pPr>
              <w:rPr>
                <w:rFonts w:cs="Arial"/>
                <w:bCs/>
                <w:lang w:val="en-US"/>
              </w:rPr>
            </w:pPr>
          </w:p>
        </w:tc>
      </w:tr>
      <w:tr w:rsidR="00DA3304" w:rsidRPr="00EC76F6" w14:paraId="496D6947" w14:textId="77777777" w:rsidTr="00581EC8">
        <w:trPr>
          <w:trHeight w:val="357"/>
        </w:trPr>
        <w:tc>
          <w:tcPr>
            <w:tcW w:w="733" w:type="dxa"/>
            <w:vMerge/>
            <w:shd w:val="clear" w:color="auto" w:fill="auto"/>
          </w:tcPr>
          <w:p w14:paraId="7647124D" w14:textId="77777777" w:rsidR="00DA3304" w:rsidRPr="00D27588" w:rsidRDefault="00DA3304" w:rsidP="00CE5001">
            <w:pPr>
              <w:rPr>
                <w:lang w:val="en-US" w:eastAsia="zh-SG"/>
              </w:rPr>
            </w:pPr>
          </w:p>
        </w:tc>
        <w:tc>
          <w:tcPr>
            <w:tcW w:w="1759" w:type="dxa"/>
            <w:vMerge/>
            <w:shd w:val="clear" w:color="auto" w:fill="auto"/>
          </w:tcPr>
          <w:p w14:paraId="1F96045E" w14:textId="77777777" w:rsidR="00DA3304" w:rsidRPr="00D27588" w:rsidRDefault="00DA3304" w:rsidP="00CE5001">
            <w:pPr>
              <w:rPr>
                <w:rStyle w:val="SAPEmphasis"/>
                <w:lang w:val="en-US"/>
              </w:rPr>
            </w:pPr>
          </w:p>
        </w:tc>
        <w:tc>
          <w:tcPr>
            <w:tcW w:w="3960" w:type="dxa"/>
            <w:vMerge/>
            <w:shd w:val="clear" w:color="auto" w:fill="auto"/>
          </w:tcPr>
          <w:p w14:paraId="59324F4E" w14:textId="77777777" w:rsidR="00DA3304" w:rsidRPr="00D27588" w:rsidRDefault="00DA3304" w:rsidP="00CE5001">
            <w:pPr>
              <w:rPr>
                <w:lang w:val="en-US" w:eastAsia="zh-SG"/>
              </w:rPr>
            </w:pPr>
          </w:p>
        </w:tc>
        <w:tc>
          <w:tcPr>
            <w:tcW w:w="3211" w:type="dxa"/>
          </w:tcPr>
          <w:p w14:paraId="215F6C58" w14:textId="0C5DDC6E" w:rsidR="009F1988" w:rsidRPr="000523DA" w:rsidDel="00CD4152" w:rsidRDefault="009F1988" w:rsidP="00CE5001">
            <w:pPr>
              <w:rPr>
                <w:del w:id="1055" w:author="Author" w:date="2018-01-24T14:23:00Z"/>
                <w:rStyle w:val="SAPScreenElement"/>
                <w:strike/>
                <w:lang w:val="en-US"/>
                <w:rPrChange w:id="1056" w:author="Author" w:date="2018-01-24T14:23:00Z">
                  <w:rPr>
                    <w:del w:id="1057" w:author="Author" w:date="2018-01-24T14:23:00Z"/>
                    <w:rStyle w:val="SAPScreenElement"/>
                    <w:highlight w:val="green"/>
                    <w:lang w:val="en-US"/>
                  </w:rPr>
                </w:rPrChange>
              </w:rPr>
            </w:pPr>
            <w:del w:id="1058" w:author="Author" w:date="2018-01-24T14:23:00Z">
              <w:r w:rsidRPr="000523DA" w:rsidDel="00CD4152">
                <w:rPr>
                  <w:rStyle w:val="SAPScreenElement"/>
                  <w:strike/>
                  <w:lang w:val="en-US"/>
                  <w:rPrChange w:id="1059" w:author="Author" w:date="2018-01-24T14:23:00Z">
                    <w:rPr>
                      <w:rStyle w:val="SAPScreenElement"/>
                      <w:highlight w:val="green"/>
                      <w:lang w:val="en-US"/>
                    </w:rPr>
                  </w:rPrChange>
                </w:rPr>
                <w:delText>(If Australian Localization)</w:delText>
              </w:r>
            </w:del>
          </w:p>
          <w:p w14:paraId="4C6BEE0E" w14:textId="7287AF43" w:rsidR="00DA3304" w:rsidRDefault="00DA3304" w:rsidP="00CE5001">
            <w:pPr>
              <w:rPr>
                <w:ins w:id="1060" w:author="Author" w:date="2018-01-24T10:04:00Z"/>
                <w:lang w:val="en-US"/>
              </w:rPr>
            </w:pPr>
            <w:r w:rsidRPr="000523DA">
              <w:rPr>
                <w:rStyle w:val="SAPScreenElement"/>
                <w:lang w:val="en-US"/>
                <w:rPrChange w:id="1061" w:author="Author" w:date="2018-01-24T14:23:00Z">
                  <w:rPr>
                    <w:rStyle w:val="SAPScreenElement"/>
                    <w:highlight w:val="green"/>
                    <w:lang w:val="en-US"/>
                  </w:rPr>
                </w:rPrChange>
              </w:rPr>
              <w:t xml:space="preserve">Is Beneficiary: </w:t>
            </w:r>
            <w:r w:rsidRPr="000523DA">
              <w:rPr>
                <w:lang w:val="en-US"/>
                <w:rPrChange w:id="1062" w:author="Author" w:date="2018-01-24T14:23:00Z">
                  <w:rPr>
                    <w:highlight w:val="green"/>
                    <w:lang w:val="en-US"/>
                  </w:rPr>
                </w:rPrChange>
              </w:rPr>
              <w:t xml:space="preserve">select </w:t>
            </w:r>
            <w:r w:rsidRPr="000523DA">
              <w:rPr>
                <w:rStyle w:val="SAPUserEntry"/>
                <w:lang w:val="en-US"/>
                <w:rPrChange w:id="1063" w:author="Author" w:date="2018-01-24T14:23:00Z">
                  <w:rPr>
                    <w:rStyle w:val="SAPUserEntry"/>
                    <w:highlight w:val="green"/>
                    <w:lang w:val="en-US"/>
                  </w:rPr>
                </w:rPrChange>
              </w:rPr>
              <w:t>Yes</w:t>
            </w:r>
            <w:r w:rsidRPr="000523DA">
              <w:rPr>
                <w:lang w:val="en-US"/>
                <w:rPrChange w:id="1064" w:author="Author" w:date="2018-01-24T14:23:00Z">
                  <w:rPr>
                    <w:highlight w:val="green"/>
                    <w:lang w:val="en-US"/>
                  </w:rPr>
                </w:rPrChange>
              </w:rPr>
              <w:t xml:space="preserve"> or </w:t>
            </w:r>
            <w:r w:rsidRPr="000523DA">
              <w:rPr>
                <w:rStyle w:val="SAPUserEntry"/>
                <w:lang w:val="en-US"/>
                <w:rPrChange w:id="1065" w:author="Author" w:date="2018-01-24T14:23:00Z">
                  <w:rPr>
                    <w:rStyle w:val="SAPUserEntry"/>
                    <w:highlight w:val="green"/>
                    <w:lang w:val="en-US"/>
                  </w:rPr>
                </w:rPrChange>
              </w:rPr>
              <w:t>No</w:t>
            </w:r>
            <w:r w:rsidRPr="000523DA">
              <w:rPr>
                <w:lang w:val="en-US"/>
                <w:rPrChange w:id="1066" w:author="Author" w:date="2018-01-24T14:23:00Z">
                  <w:rPr>
                    <w:highlight w:val="green"/>
                    <w:lang w:val="en-US"/>
                  </w:rPr>
                </w:rPrChange>
              </w:rPr>
              <w:t xml:space="preserve"> from the drop-down</w:t>
            </w:r>
          </w:p>
          <w:p w14:paraId="4EB2A4BE" w14:textId="77777777" w:rsidR="0071665A" w:rsidRPr="00D27588" w:rsidRDefault="0071665A" w:rsidP="0071665A">
            <w:pPr>
              <w:pStyle w:val="SAPNoteHeading"/>
              <w:ind w:left="0"/>
              <w:rPr>
                <w:ins w:id="1067" w:author="Author" w:date="2018-03-01T16:56:00Z"/>
                <w:lang w:val="en-US"/>
              </w:rPr>
            </w:pPr>
            <w:ins w:id="1068" w:author="Author" w:date="2018-03-01T16:56:00Z">
              <w:r w:rsidRPr="00D27588">
                <w:rPr>
                  <w:noProof/>
                  <w:lang w:val="en-US"/>
                </w:rPr>
                <w:drawing>
                  <wp:inline distT="0" distB="0" distL="0" distR="0" wp14:anchorId="3666ED4F" wp14:editId="25AAB2D6">
                    <wp:extent cx="226060" cy="22606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D27588">
                <w:rPr>
                  <w:lang w:val="en-US"/>
                </w:rPr>
                <w:t> Note</w:t>
              </w:r>
            </w:ins>
          </w:p>
          <w:p w14:paraId="71CF3266" w14:textId="6DA42F2C" w:rsidR="001D2797" w:rsidRPr="0084211E" w:rsidDel="0071665A" w:rsidRDefault="001D2797" w:rsidP="001D2797">
            <w:pPr>
              <w:rPr>
                <w:ins w:id="1069" w:author="Author" w:date="2018-01-24T10:04:00Z"/>
                <w:del w:id="1070" w:author="Author" w:date="2018-03-01T16:56:00Z"/>
                <w:rStyle w:val="SAPEmphasis"/>
                <w:rFonts w:ascii="BentonSans Book" w:hAnsi="BentonSans Book"/>
                <w:b/>
                <w:u w:val="single"/>
                <w:lang w:val="en-US"/>
                <w:rPrChange w:id="1071" w:author="Author" w:date="2018-02-06T09:50:00Z">
                  <w:rPr>
                    <w:ins w:id="1072" w:author="Author" w:date="2018-01-24T10:04:00Z"/>
                    <w:del w:id="1073" w:author="Author" w:date="2018-03-01T16:56:00Z"/>
                    <w:rStyle w:val="SAPEmphasis"/>
                    <w:rFonts w:ascii="BentonSans Book" w:hAnsi="BentonSans Book"/>
                    <w:b/>
                    <w:highlight w:val="green"/>
                    <w:u w:val="single"/>
                    <w:lang w:val="en-US"/>
                  </w:rPr>
                </w:rPrChange>
              </w:rPr>
            </w:pPr>
            <w:ins w:id="1074" w:author="Author" w:date="2018-01-24T10:04:00Z">
              <w:del w:id="1075" w:author="Author" w:date="2018-03-01T16:56:00Z">
                <w:r w:rsidRPr="0084211E" w:rsidDel="0071665A">
                  <w:rPr>
                    <w:noProof/>
                    <w:lang w:val="en-US"/>
                    <w:rPrChange w:id="1076" w:author="Author" w:date="2018-02-06T09:50:00Z">
                      <w:rPr>
                        <w:rFonts w:ascii="BentonSans Medium" w:hAnsi="BentonSans Medium"/>
                        <w:noProof/>
                        <w:highlight w:val="green"/>
                        <w:lang w:val="en-US"/>
                      </w:rPr>
                    </w:rPrChange>
                  </w:rPr>
                  <w:drawing>
                    <wp:inline distT="0" distB="0" distL="0" distR="0" wp14:anchorId="34CD7907" wp14:editId="49A8D2B1">
                      <wp:extent cx="175260" cy="175260"/>
                      <wp:effectExtent l="0" t="0" r="0" b="0"/>
                      <wp:docPr id="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84211E" w:rsidDel="0071665A">
                  <w:rPr>
                    <w:rStyle w:val="SAPEmphasis"/>
                    <w:rFonts w:ascii="BentonSans Book" w:hAnsi="BentonSans Book"/>
                    <w:sz w:val="20"/>
                    <w:lang w:val="en-US"/>
                    <w:rPrChange w:id="1077" w:author="Author" w:date="2018-02-06T09:50:00Z">
                      <w:rPr>
                        <w:rStyle w:val="SAPEmphasis"/>
                        <w:rFonts w:ascii="BentonSans Book" w:hAnsi="BentonSans Book"/>
                        <w:sz w:val="20"/>
                        <w:highlight w:val="green"/>
                        <w:lang w:val="en-US"/>
                      </w:rPr>
                    </w:rPrChange>
                  </w:rPr>
                  <w:delText>Note:</w:delText>
                </w:r>
              </w:del>
            </w:ins>
          </w:p>
          <w:p w14:paraId="5A5B96F2" w14:textId="564A4A55" w:rsidR="001D2797" w:rsidRDefault="001D2797" w:rsidP="00CE5001">
            <w:pPr>
              <w:rPr>
                <w:lang w:val="en-US"/>
              </w:rPr>
            </w:pPr>
            <w:ins w:id="1078" w:author="Author" w:date="2018-01-24T10:05:00Z">
              <w:r w:rsidRPr="0084211E">
                <w:rPr>
                  <w:lang w:val="en-US"/>
                  <w:rPrChange w:id="1079" w:author="Author" w:date="2018-02-06T09:50:00Z">
                    <w:rPr>
                      <w:highlight w:val="cyan"/>
                      <w:lang w:val="en-US"/>
                    </w:rPr>
                  </w:rPrChange>
                </w:rPr>
                <w:t>This field is only</w:t>
              </w:r>
            </w:ins>
            <w:ins w:id="1080" w:author="Author" w:date="2018-01-24T10:06:00Z">
              <w:r w:rsidRPr="0084211E">
                <w:rPr>
                  <w:lang w:val="en-US"/>
                  <w:rPrChange w:id="1081" w:author="Author" w:date="2018-02-06T09:50:00Z">
                    <w:rPr>
                      <w:highlight w:val="cyan"/>
                      <w:lang w:val="en-US"/>
                    </w:rPr>
                  </w:rPrChange>
                </w:rPr>
                <w:t xml:space="preserve"> available</w:t>
              </w:r>
            </w:ins>
            <w:ins w:id="1082" w:author="Author" w:date="2018-01-24T10:04:00Z">
              <w:r w:rsidRPr="0084211E">
                <w:rPr>
                  <w:lang w:val="en-US"/>
                  <w:rPrChange w:id="1083" w:author="Author" w:date="2018-02-06T09:50:00Z">
                    <w:rPr>
                      <w:highlight w:val="cyan"/>
                      <w:lang w:val="en-US"/>
                    </w:rPr>
                  </w:rPrChange>
                </w:rPr>
                <w:t xml:space="preserve"> for country </w:t>
              </w:r>
              <w:r w:rsidRPr="0084211E">
                <w:rPr>
                  <w:b/>
                  <w:lang w:val="en-US"/>
                  <w:rPrChange w:id="1084" w:author="Author" w:date="2018-02-06T09:50:00Z">
                    <w:rPr>
                      <w:b/>
                      <w:highlight w:val="cyan"/>
                      <w:lang w:val="en-US"/>
                    </w:rPr>
                  </w:rPrChange>
                </w:rPr>
                <w:t>AU</w:t>
              </w:r>
            </w:ins>
            <w:ins w:id="1085" w:author="Author" w:date="2018-01-24T10:05:00Z">
              <w:r w:rsidRPr="0084211E">
                <w:rPr>
                  <w:b/>
                  <w:lang w:val="en-US"/>
                </w:rPr>
                <w:t>.</w:t>
              </w:r>
            </w:ins>
          </w:p>
          <w:p w14:paraId="45A692C8" w14:textId="77777777" w:rsidR="0071665A" w:rsidRPr="00D27588" w:rsidRDefault="0071665A" w:rsidP="0071665A">
            <w:pPr>
              <w:pStyle w:val="SAPNoteHeading"/>
              <w:ind w:left="0"/>
              <w:rPr>
                <w:ins w:id="1086" w:author="Author" w:date="2018-03-01T16:55:00Z"/>
                <w:lang w:val="en-US"/>
              </w:rPr>
            </w:pPr>
            <w:commentRangeStart w:id="1087"/>
            <w:ins w:id="1088" w:author="Author" w:date="2018-03-01T16:55:00Z">
              <w:r w:rsidRPr="00D27588">
                <w:rPr>
                  <w:noProof/>
                  <w:lang w:val="en-US"/>
                </w:rPr>
                <w:drawing>
                  <wp:inline distT="0" distB="0" distL="0" distR="0" wp14:anchorId="2259D1DC" wp14:editId="6AD4982C">
                    <wp:extent cx="226060" cy="22606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D27588">
                <w:rPr>
                  <w:lang w:val="en-US"/>
                </w:rPr>
                <w:t> Note</w:t>
              </w:r>
            </w:ins>
          </w:p>
          <w:p w14:paraId="2C634084" w14:textId="202EFCD7" w:rsidR="00971F8B" w:rsidRPr="000523DA" w:rsidDel="0071665A" w:rsidRDefault="00971F8B" w:rsidP="00971F8B">
            <w:pPr>
              <w:rPr>
                <w:del w:id="1089" w:author="Author" w:date="2018-03-01T16:55:00Z"/>
                <w:rStyle w:val="SAPEmphasis"/>
                <w:rFonts w:ascii="BentonSans Book" w:hAnsi="BentonSans Book"/>
                <w:b/>
                <w:u w:val="single"/>
                <w:lang w:val="en-US"/>
                <w:rPrChange w:id="1090" w:author="Author" w:date="2018-01-24T14:23:00Z">
                  <w:rPr>
                    <w:del w:id="1091" w:author="Author" w:date="2018-03-01T16:55:00Z"/>
                    <w:rStyle w:val="SAPEmphasis"/>
                    <w:rFonts w:ascii="BentonSans Book" w:hAnsi="BentonSans Book"/>
                    <w:b/>
                    <w:highlight w:val="green"/>
                    <w:u w:val="single"/>
                    <w:lang w:val="en-US"/>
                  </w:rPr>
                </w:rPrChange>
              </w:rPr>
            </w:pPr>
            <w:del w:id="1092" w:author="Author" w:date="2018-03-01T16:55:00Z">
              <w:r w:rsidRPr="000523DA" w:rsidDel="0071665A">
                <w:rPr>
                  <w:noProof/>
                  <w:lang w:val="en-US"/>
                  <w:rPrChange w:id="1093" w:author="Author" w:date="2018-01-24T14:23:00Z">
                    <w:rPr>
                      <w:rFonts w:ascii="BentonSans Medium" w:hAnsi="BentonSans Medium"/>
                      <w:noProof/>
                      <w:highlight w:val="green"/>
                      <w:lang w:val="en-US"/>
                    </w:rPr>
                  </w:rPrChange>
                </w:rPr>
                <w:drawing>
                  <wp:inline distT="0" distB="0" distL="0" distR="0" wp14:anchorId="2D6C822E" wp14:editId="36CAE2F9">
                    <wp:extent cx="175260" cy="175260"/>
                    <wp:effectExtent l="0" t="0" r="0" b="0"/>
                    <wp:docPr id="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EC76F6" w:rsidDel="0071665A">
                <w:rPr>
                  <w:rFonts w:ascii="BentonSans Regular" w:hAnsi="BentonSans Regular"/>
                  <w:color w:val="666666"/>
                  <w:sz w:val="22"/>
                  <w:rPrChange w:id="1094" w:author="Author" w:date="2018-03-01T16:55:00Z">
                    <w:rPr>
                      <w:rStyle w:val="SAPEmphasis"/>
                      <w:rFonts w:ascii="BentonSans Book" w:hAnsi="BentonSans Book"/>
                      <w:sz w:val="20"/>
                      <w:highlight w:val="green"/>
                      <w:lang w:val="en-US"/>
                    </w:rPr>
                  </w:rPrChange>
                </w:rPr>
                <w:delText>Note</w:delText>
              </w:r>
              <w:r w:rsidRPr="000523DA" w:rsidDel="0071665A">
                <w:rPr>
                  <w:rStyle w:val="SAPEmphasis"/>
                  <w:rFonts w:ascii="BentonSans Book" w:hAnsi="BentonSans Book"/>
                  <w:sz w:val="20"/>
                  <w:lang w:val="en-US"/>
                  <w:rPrChange w:id="1095" w:author="Author" w:date="2018-01-24T14:23:00Z">
                    <w:rPr>
                      <w:rStyle w:val="SAPEmphasis"/>
                      <w:rFonts w:ascii="BentonSans Book" w:hAnsi="BentonSans Book"/>
                      <w:sz w:val="20"/>
                      <w:highlight w:val="green"/>
                      <w:lang w:val="en-US"/>
                    </w:rPr>
                  </w:rPrChange>
                </w:rPr>
                <w:delText>:</w:delText>
              </w:r>
            </w:del>
          </w:p>
          <w:p w14:paraId="7A195646" w14:textId="76AEDD4B" w:rsidR="00971F8B" w:rsidRPr="00D27588" w:rsidRDefault="00971F8B" w:rsidP="00971F8B">
            <w:pPr>
              <w:rPr>
                <w:rStyle w:val="SAPScreenElement"/>
                <w:lang w:val="en-US"/>
              </w:rPr>
            </w:pPr>
            <w:r w:rsidRPr="000523DA">
              <w:rPr>
                <w:rStyle w:val="SAPEmphasis"/>
                <w:rFonts w:ascii="BentonSans Book" w:hAnsi="BentonSans Book"/>
                <w:lang w:val="en-US"/>
                <w:rPrChange w:id="1096" w:author="Author" w:date="2018-01-24T14:23:00Z">
                  <w:rPr>
                    <w:rStyle w:val="SAPEmphasis"/>
                    <w:rFonts w:ascii="BentonSans Book" w:hAnsi="BentonSans Book"/>
                    <w:highlight w:val="green"/>
                    <w:lang w:val="en-US"/>
                  </w:rPr>
                </w:rPrChange>
              </w:rPr>
              <w:t>This field is only available if pension payment information is active.</w:t>
            </w:r>
            <w:commentRangeEnd w:id="1087"/>
            <w:r w:rsidR="0071665A">
              <w:rPr>
                <w:rStyle w:val="CommentReference"/>
              </w:rPr>
              <w:commentReference w:id="1087"/>
            </w:r>
          </w:p>
        </w:tc>
        <w:tc>
          <w:tcPr>
            <w:tcW w:w="3359" w:type="dxa"/>
            <w:shd w:val="clear" w:color="auto" w:fill="auto"/>
          </w:tcPr>
          <w:p w14:paraId="390FADB2" w14:textId="72AC88D5" w:rsidR="00DA3304" w:rsidRPr="00D27588" w:rsidRDefault="00DA3304">
            <w:pPr>
              <w:rPr>
                <w:lang w:val="en-US"/>
              </w:rPr>
            </w:pPr>
          </w:p>
        </w:tc>
        <w:tc>
          <w:tcPr>
            <w:tcW w:w="1264" w:type="dxa"/>
            <w:vMerge/>
          </w:tcPr>
          <w:p w14:paraId="29875FA8" w14:textId="77777777" w:rsidR="00DA3304" w:rsidRPr="00D27588" w:rsidRDefault="00DA3304" w:rsidP="00CE5001">
            <w:pPr>
              <w:rPr>
                <w:rFonts w:cs="Arial"/>
                <w:bCs/>
                <w:lang w:val="en-US"/>
              </w:rPr>
            </w:pPr>
          </w:p>
        </w:tc>
      </w:tr>
      <w:tr w:rsidR="00DA3304" w:rsidRPr="00EC76F6" w14:paraId="18E5E5E5" w14:textId="77777777" w:rsidTr="00C92BA9">
        <w:trPr>
          <w:trHeight w:val="2833"/>
        </w:trPr>
        <w:tc>
          <w:tcPr>
            <w:tcW w:w="733" w:type="dxa"/>
            <w:vMerge/>
            <w:shd w:val="clear" w:color="auto" w:fill="auto"/>
          </w:tcPr>
          <w:p w14:paraId="1A636728" w14:textId="77777777" w:rsidR="00DA3304" w:rsidRPr="00D27588" w:rsidRDefault="00DA3304" w:rsidP="00922227">
            <w:pPr>
              <w:rPr>
                <w:lang w:val="en-US" w:eastAsia="zh-SG"/>
              </w:rPr>
            </w:pPr>
          </w:p>
        </w:tc>
        <w:tc>
          <w:tcPr>
            <w:tcW w:w="1759" w:type="dxa"/>
            <w:vMerge/>
            <w:shd w:val="clear" w:color="auto" w:fill="auto"/>
          </w:tcPr>
          <w:p w14:paraId="72793129" w14:textId="77777777" w:rsidR="00DA3304" w:rsidRPr="00D27588" w:rsidRDefault="00DA3304" w:rsidP="00922227">
            <w:pPr>
              <w:rPr>
                <w:rStyle w:val="SAPEmphasis"/>
                <w:lang w:val="en-US"/>
              </w:rPr>
            </w:pPr>
          </w:p>
        </w:tc>
        <w:tc>
          <w:tcPr>
            <w:tcW w:w="3960" w:type="dxa"/>
            <w:vMerge/>
            <w:shd w:val="clear" w:color="auto" w:fill="auto"/>
          </w:tcPr>
          <w:p w14:paraId="2E5FE49C" w14:textId="77777777" w:rsidR="00DA3304" w:rsidRPr="00D27588" w:rsidRDefault="00DA3304" w:rsidP="00922227">
            <w:pPr>
              <w:rPr>
                <w:lang w:val="en-US" w:eastAsia="zh-SG"/>
              </w:rPr>
            </w:pPr>
          </w:p>
        </w:tc>
        <w:tc>
          <w:tcPr>
            <w:tcW w:w="3211" w:type="dxa"/>
          </w:tcPr>
          <w:p w14:paraId="334C0DCD" w14:textId="35E3E94C" w:rsidR="00DA3304" w:rsidRPr="00EC76F6" w:rsidRDefault="00DA3304" w:rsidP="002D74DD">
            <w:pPr>
              <w:rPr>
                <w:highlight w:val="cyan"/>
                <w:lang w:val="en-US"/>
                <w:rPrChange w:id="1097" w:author="Author" w:date="2018-03-01T16:32:00Z">
                  <w:rPr>
                    <w:rStyle w:val="SAPScreenElement"/>
                    <w:highlight w:val="cyan"/>
                    <w:lang w:val="en-US"/>
                  </w:rPr>
                </w:rPrChange>
              </w:rPr>
            </w:pPr>
            <w:commentRangeStart w:id="1098"/>
            <w:commentRangeStart w:id="1099"/>
            <w:commentRangeStart w:id="1100"/>
            <w:r w:rsidRPr="005E54E5">
              <w:rPr>
                <w:rStyle w:val="SAPScreenElement"/>
                <w:highlight w:val="cyan"/>
                <w:lang w:val="en-US"/>
              </w:rPr>
              <w:t>Accompanying</w:t>
            </w:r>
            <w:commentRangeEnd w:id="1098"/>
            <w:r>
              <w:rPr>
                <w:rStyle w:val="CommentReference"/>
              </w:rPr>
              <w:commentReference w:id="1098"/>
            </w:r>
            <w:commentRangeEnd w:id="1099"/>
            <w:r w:rsidR="006761CC">
              <w:rPr>
                <w:rStyle w:val="CommentReference"/>
              </w:rPr>
              <w:commentReference w:id="1099"/>
            </w:r>
            <w:commentRangeEnd w:id="1100"/>
            <w:r w:rsidR="00D87219">
              <w:rPr>
                <w:rStyle w:val="CommentReference"/>
              </w:rPr>
              <w:commentReference w:id="1100"/>
            </w:r>
            <w:r w:rsidRPr="005E54E5">
              <w:rPr>
                <w:rStyle w:val="SAPScreenElement"/>
                <w:highlight w:val="cyan"/>
                <w:lang w:val="en-US"/>
              </w:rPr>
              <w:t xml:space="preserve">: </w:t>
            </w:r>
            <w:r w:rsidRPr="005E54E5">
              <w:rPr>
                <w:highlight w:val="cyan"/>
                <w:lang w:val="en-US"/>
              </w:rPr>
              <w:t>select</w:t>
            </w:r>
            <w:r w:rsidRPr="005E54E5">
              <w:rPr>
                <w:rStyle w:val="SAPScreenElement"/>
                <w:highlight w:val="cyan"/>
                <w:lang w:val="en-US"/>
              </w:rPr>
              <w:t xml:space="preserve"> </w:t>
            </w:r>
            <w:r w:rsidRPr="005E54E5">
              <w:rPr>
                <w:rStyle w:val="SAPUserEntry"/>
                <w:highlight w:val="cyan"/>
                <w:lang w:val="en-US"/>
              </w:rPr>
              <w:t>Yes</w:t>
            </w:r>
            <w:r w:rsidRPr="005E54E5">
              <w:rPr>
                <w:rStyle w:val="SAPScreenElement"/>
                <w:highlight w:val="cyan"/>
                <w:lang w:val="en-US"/>
              </w:rPr>
              <w:t xml:space="preserve"> </w:t>
            </w:r>
            <w:r w:rsidRPr="005E54E5">
              <w:rPr>
                <w:highlight w:val="cyan"/>
                <w:lang w:val="en-US"/>
              </w:rPr>
              <w:t>or</w:t>
            </w:r>
            <w:r w:rsidRPr="005E54E5">
              <w:rPr>
                <w:rStyle w:val="SAPScreenElement"/>
                <w:highlight w:val="cyan"/>
                <w:lang w:val="en-US"/>
              </w:rPr>
              <w:t xml:space="preserve"> </w:t>
            </w:r>
            <w:r w:rsidRPr="005E54E5">
              <w:rPr>
                <w:rStyle w:val="SAPUserEntry"/>
                <w:highlight w:val="cyan"/>
                <w:lang w:val="en-US"/>
              </w:rPr>
              <w:t>No</w:t>
            </w:r>
            <w:ins w:id="1101" w:author="Author" w:date="2018-01-24T10:24:00Z">
              <w:r w:rsidR="00384835">
                <w:rPr>
                  <w:rStyle w:val="SAPUserEntry"/>
                  <w:highlight w:val="cyan"/>
                  <w:lang w:val="en-US"/>
                </w:rPr>
                <w:t xml:space="preserve"> </w:t>
              </w:r>
              <w:r w:rsidR="00384835" w:rsidRPr="00EC76F6">
                <w:rPr>
                  <w:highlight w:val="cyan"/>
                  <w:lang w:val="en-US"/>
                  <w:rPrChange w:id="1102" w:author="Author" w:date="2018-03-01T16:32:00Z">
                    <w:rPr>
                      <w:rStyle w:val="SAPUserEntry"/>
                      <w:highlight w:val="cyan"/>
                      <w:lang w:val="en-US"/>
                    </w:rPr>
                  </w:rPrChange>
                </w:rPr>
                <w:t>from the drop-down</w:t>
              </w:r>
            </w:ins>
            <w:r w:rsidRPr="00EC76F6" w:rsidDel="00123E7B">
              <w:rPr>
                <w:highlight w:val="cyan"/>
                <w:lang w:val="en-US"/>
                <w:rPrChange w:id="1103" w:author="Author" w:date="2018-03-01T16:32:00Z">
                  <w:rPr>
                    <w:rStyle w:val="SAPScreenElement"/>
                    <w:highlight w:val="cyan"/>
                    <w:lang w:val="en-US"/>
                  </w:rPr>
                </w:rPrChange>
              </w:rPr>
              <w:t xml:space="preserve"> </w:t>
            </w:r>
          </w:p>
          <w:p w14:paraId="07BA3609" w14:textId="77777777" w:rsidR="00DA3304" w:rsidRPr="005E54E5" w:rsidRDefault="00DA3304" w:rsidP="00581EC8">
            <w:pPr>
              <w:pStyle w:val="SAPNoteHeading"/>
              <w:ind w:left="0"/>
              <w:rPr>
                <w:highlight w:val="cyan"/>
                <w:lang w:val="en-US"/>
              </w:rPr>
            </w:pPr>
            <w:r w:rsidRPr="005E54E5">
              <w:rPr>
                <w:noProof/>
                <w:highlight w:val="cyan"/>
                <w:lang w:val="en-US"/>
              </w:rPr>
              <w:drawing>
                <wp:inline distT="0" distB="0" distL="0" distR="0" wp14:anchorId="31EE3A94" wp14:editId="1B4A0E38">
                  <wp:extent cx="225425" cy="225425"/>
                  <wp:effectExtent l="0" t="0" r="0" b="317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E54E5">
              <w:rPr>
                <w:highlight w:val="cyan"/>
                <w:lang w:val="en-US"/>
              </w:rPr>
              <w:t> Note</w:t>
            </w:r>
          </w:p>
          <w:p w14:paraId="40D3A34F" w14:textId="78C668E4" w:rsidR="00DA3304" w:rsidRPr="00454A5F" w:rsidDel="00384835" w:rsidRDefault="00DA3304" w:rsidP="00D66516">
            <w:pPr>
              <w:pStyle w:val="ListContinue2"/>
              <w:ind w:left="0"/>
              <w:rPr>
                <w:del w:id="1104" w:author="Author" w:date="2018-01-24T10:17:00Z"/>
                <w:highlight w:val="cyan"/>
                <w:lang w:val="en-US"/>
                <w:rPrChange w:id="1105" w:author="Author" w:date="2018-01-24T10:17:00Z">
                  <w:rPr>
                    <w:del w:id="1106" w:author="Author" w:date="2018-01-24T10:17:00Z"/>
                    <w:lang w:val="en-US"/>
                  </w:rPr>
                </w:rPrChange>
              </w:rPr>
            </w:pPr>
            <w:del w:id="1107" w:author="Author" w:date="2018-01-24T10:17:00Z">
              <w:r w:rsidRPr="00454A5F" w:rsidDel="00384835">
                <w:rPr>
                  <w:highlight w:val="cyan"/>
                  <w:lang w:val="en-US"/>
                </w:rPr>
                <w:delText>In case Global Assignment is switched on in your instance and is active for the employee,</w:delText>
              </w:r>
              <w:r w:rsidRPr="00454A5F" w:rsidDel="00384835">
                <w:rPr>
                  <w:rFonts w:ascii="Benton Sans" w:hAnsi="Benton Sans" w:cs="Helvetica" w:hint="eastAsia"/>
                  <w:sz w:val="21"/>
                  <w:szCs w:val="21"/>
                  <w:highlight w:val="cyan"/>
                  <w:lang w:val="en"/>
                </w:rPr>
                <w:delText xml:space="preserve"> </w:delText>
              </w:r>
              <w:r w:rsidRPr="00454A5F" w:rsidDel="00384835">
                <w:rPr>
                  <w:highlight w:val="cyan"/>
                  <w:lang w:val="en-US"/>
                </w:rPr>
                <w:delText>his/her dependents can be tracked as accompanying dependents for the host employment.</w:delText>
              </w:r>
            </w:del>
          </w:p>
          <w:p w14:paraId="683F06EE" w14:textId="6EB2FD71" w:rsidR="00E211DE" w:rsidRPr="00454A5F" w:rsidDel="00384835" w:rsidRDefault="00E211DE" w:rsidP="00D66516">
            <w:pPr>
              <w:pStyle w:val="ListContinue2"/>
              <w:ind w:left="0"/>
              <w:rPr>
                <w:del w:id="1108" w:author="Author" w:date="2018-01-24T10:17:00Z"/>
                <w:highlight w:val="cyan"/>
                <w:lang w:val="en-US"/>
                <w:rPrChange w:id="1109" w:author="Author" w:date="2018-01-24T10:17:00Z">
                  <w:rPr>
                    <w:del w:id="1110" w:author="Author" w:date="2018-01-24T10:17:00Z"/>
                    <w:lang w:val="en-US"/>
                  </w:rPr>
                </w:rPrChange>
              </w:rPr>
            </w:pPr>
          </w:p>
          <w:p w14:paraId="321D9E81" w14:textId="38FB84C6" w:rsidR="00E211DE" w:rsidRPr="00454A5F" w:rsidDel="00384835" w:rsidRDefault="00E211DE" w:rsidP="00D66516">
            <w:pPr>
              <w:pStyle w:val="ListContinue2"/>
              <w:ind w:left="0"/>
              <w:rPr>
                <w:del w:id="1111" w:author="Author" w:date="2018-01-24T10:17:00Z"/>
                <w:highlight w:val="cyan"/>
                <w:lang w:val="en-US"/>
                <w:rPrChange w:id="1112" w:author="Author" w:date="2018-01-24T10:17:00Z">
                  <w:rPr>
                    <w:del w:id="1113" w:author="Author" w:date="2018-01-24T10:17:00Z"/>
                    <w:highlight w:val="magenta"/>
                    <w:lang w:val="en-US"/>
                  </w:rPr>
                </w:rPrChange>
              </w:rPr>
            </w:pPr>
            <w:del w:id="1114" w:author="Author" w:date="2018-01-24T10:17:00Z">
              <w:r w:rsidRPr="00454A5F" w:rsidDel="00384835">
                <w:rPr>
                  <w:highlight w:val="cyan"/>
                  <w:lang w:val="en-US"/>
                  <w:rPrChange w:id="1115" w:author="Author" w:date="2018-01-24T10:17:00Z">
                    <w:rPr>
                      <w:highlight w:val="magenta"/>
                      <w:lang w:val="en-US"/>
                    </w:rPr>
                  </w:rPrChange>
                </w:rPr>
                <w:delText>o</w:delText>
              </w:r>
            </w:del>
            <w:del w:id="1116" w:author="Author" w:date="2018-01-24T10:16:00Z">
              <w:r w:rsidRPr="00454A5F" w:rsidDel="001D2797">
                <w:rPr>
                  <w:highlight w:val="cyan"/>
                  <w:lang w:val="en-US"/>
                  <w:rPrChange w:id="1117" w:author="Author" w:date="2018-01-24T10:17:00Z">
                    <w:rPr>
                      <w:highlight w:val="magenta"/>
                      <w:lang w:val="en-US"/>
                    </w:rPr>
                  </w:rPrChange>
                </w:rPr>
                <w:delText>de</w:delText>
              </w:r>
            </w:del>
            <w:del w:id="1118" w:author="Author" w:date="2018-01-24T10:17:00Z">
              <w:r w:rsidRPr="00454A5F" w:rsidDel="00384835">
                <w:rPr>
                  <w:highlight w:val="cyan"/>
                  <w:lang w:val="en-US"/>
                  <w:rPrChange w:id="1119" w:author="Author" w:date="2018-01-24T10:17:00Z">
                    <w:rPr>
                      <w:highlight w:val="magenta"/>
                      <w:lang w:val="en-US"/>
                    </w:rPr>
                  </w:rPrChange>
                </w:rPr>
                <w:delText>r:</w:delText>
              </w:r>
            </w:del>
          </w:p>
          <w:p w14:paraId="2FD2121C" w14:textId="05EE4ED8" w:rsidR="00E211DE" w:rsidRPr="00D27588" w:rsidRDefault="00E211DE" w:rsidP="00D66516">
            <w:pPr>
              <w:pStyle w:val="ListContinue2"/>
              <w:ind w:left="0"/>
              <w:rPr>
                <w:rFonts w:cs="Arial"/>
                <w:bCs/>
                <w:lang w:val="en-US" w:eastAsia="zh-SG"/>
              </w:rPr>
            </w:pPr>
            <w:r w:rsidRPr="00454A5F">
              <w:rPr>
                <w:highlight w:val="cyan"/>
                <w:lang w:val="en-US"/>
                <w:rPrChange w:id="1120" w:author="Author" w:date="2018-01-24T10:17:00Z">
                  <w:rPr>
                    <w:highlight w:val="magenta"/>
                    <w:lang w:val="en-US"/>
                  </w:rPr>
                </w:rPrChange>
              </w:rPr>
              <w:lastRenderedPageBreak/>
              <w:t xml:space="preserve">In case Global Assignment is </w:t>
            </w:r>
            <w:del w:id="1121" w:author="Author" w:date="2018-01-24T11:12:00Z">
              <w:r w:rsidRPr="00454A5F" w:rsidDel="00371E5B">
                <w:rPr>
                  <w:highlight w:val="cyan"/>
                  <w:lang w:val="en-US"/>
                  <w:rPrChange w:id="1122" w:author="Author" w:date="2018-01-24T10:17:00Z">
                    <w:rPr>
                      <w:highlight w:val="magenta"/>
                      <w:lang w:val="en-US"/>
                    </w:rPr>
                  </w:rPrChange>
                </w:rPr>
                <w:delText>switched on</w:delText>
              </w:r>
            </w:del>
            <w:ins w:id="1123" w:author="Author" w:date="2018-01-24T11:12:00Z">
              <w:r w:rsidR="00371E5B">
                <w:rPr>
                  <w:highlight w:val="cyan"/>
                  <w:lang w:val="en-US"/>
                </w:rPr>
                <w:t>implemented</w:t>
              </w:r>
            </w:ins>
            <w:r w:rsidRPr="00454A5F">
              <w:rPr>
                <w:highlight w:val="cyan"/>
                <w:lang w:val="en-US"/>
                <w:rPrChange w:id="1124" w:author="Author" w:date="2018-01-24T10:17:00Z">
                  <w:rPr>
                    <w:highlight w:val="magenta"/>
                    <w:lang w:val="en-US"/>
                  </w:rPr>
                </w:rPrChange>
              </w:rPr>
              <w:t xml:space="preserve"> in your instance and </w:t>
            </w:r>
            <w:del w:id="1125" w:author="Author" w:date="2018-01-24T11:08:00Z">
              <w:r w:rsidRPr="00454A5F" w:rsidDel="00371E5B">
                <w:rPr>
                  <w:highlight w:val="cyan"/>
                  <w:lang w:val="en-US"/>
                  <w:rPrChange w:id="1126" w:author="Author" w:date="2018-01-24T10:17:00Z">
                    <w:rPr>
                      <w:highlight w:val="magenta"/>
                      <w:lang w:val="en-US"/>
                    </w:rPr>
                  </w:rPrChange>
                </w:rPr>
                <w:delText>is active for t</w:delText>
              </w:r>
            </w:del>
            <w:ins w:id="1127" w:author="Author" w:date="2018-01-24T11:08:00Z">
              <w:r w:rsidR="00371E5B">
                <w:rPr>
                  <w:highlight w:val="cyan"/>
                  <w:lang w:val="en-US"/>
                </w:rPr>
                <w:t>t</w:t>
              </w:r>
            </w:ins>
            <w:r w:rsidRPr="00454A5F">
              <w:rPr>
                <w:highlight w:val="cyan"/>
                <w:lang w:val="en-US"/>
                <w:rPrChange w:id="1128" w:author="Author" w:date="2018-01-24T10:17:00Z">
                  <w:rPr>
                    <w:highlight w:val="magenta"/>
                    <w:lang w:val="en-US"/>
                  </w:rPr>
                </w:rPrChange>
              </w:rPr>
              <w:t>he employee</w:t>
            </w:r>
            <w:ins w:id="1129" w:author="Author" w:date="2018-01-24T11:08:00Z">
              <w:r w:rsidR="00371E5B">
                <w:rPr>
                  <w:highlight w:val="cyan"/>
                  <w:lang w:val="en-US"/>
                </w:rPr>
                <w:t xml:space="preserve"> is on global assignment</w:t>
              </w:r>
            </w:ins>
            <w:r w:rsidRPr="00454A5F">
              <w:rPr>
                <w:highlight w:val="cyan"/>
                <w:lang w:val="en-US"/>
                <w:rPrChange w:id="1130" w:author="Author" w:date="2018-01-24T10:17:00Z">
                  <w:rPr>
                    <w:highlight w:val="magenta"/>
                    <w:lang w:val="en-US"/>
                  </w:rPr>
                </w:rPrChange>
              </w:rPr>
              <w:t>,</w:t>
            </w:r>
            <w:r w:rsidRPr="00454A5F">
              <w:rPr>
                <w:rFonts w:ascii="Benton Sans" w:hAnsi="Benton Sans" w:cs="Helvetica" w:hint="eastAsia"/>
                <w:sz w:val="21"/>
                <w:szCs w:val="21"/>
                <w:highlight w:val="cyan"/>
                <w:lang w:val="en"/>
                <w:rPrChange w:id="1131" w:author="Author" w:date="2018-01-24T10:17:00Z">
                  <w:rPr>
                    <w:rFonts w:ascii="Benton Sans" w:hAnsi="Benton Sans" w:cs="Helvetica" w:hint="eastAsia"/>
                    <w:sz w:val="21"/>
                    <w:szCs w:val="21"/>
                    <w:highlight w:val="magenta"/>
                    <w:lang w:val="en"/>
                  </w:rPr>
                </w:rPrChange>
              </w:rPr>
              <w:t xml:space="preserve"> </w:t>
            </w:r>
            <w:r w:rsidRPr="00454A5F">
              <w:rPr>
                <w:highlight w:val="cyan"/>
                <w:lang w:val="en-US"/>
                <w:rPrChange w:id="1132" w:author="Author" w:date="2018-01-24T10:17:00Z">
                  <w:rPr>
                    <w:highlight w:val="magenta"/>
                    <w:lang w:val="en-US"/>
                  </w:rPr>
                </w:rPrChange>
              </w:rPr>
              <w:t xml:space="preserve">his/her dependents can accompany the </w:t>
            </w:r>
            <w:commentRangeStart w:id="1133"/>
            <w:r w:rsidRPr="00454A5F">
              <w:rPr>
                <w:highlight w:val="cyan"/>
                <w:lang w:val="en-US"/>
                <w:rPrChange w:id="1134" w:author="Author" w:date="2018-01-24T10:17:00Z">
                  <w:rPr>
                    <w:highlight w:val="magenta"/>
                    <w:lang w:val="en-US"/>
                  </w:rPr>
                </w:rPrChange>
              </w:rPr>
              <w:t xml:space="preserve">host </w:t>
            </w:r>
            <w:commentRangeEnd w:id="1133"/>
            <w:r w:rsidR="00CA08D0">
              <w:rPr>
                <w:rStyle w:val="CommentReference"/>
              </w:rPr>
              <w:commentReference w:id="1133"/>
            </w:r>
            <w:r w:rsidRPr="00454A5F">
              <w:rPr>
                <w:highlight w:val="cyan"/>
                <w:lang w:val="en-US"/>
                <w:rPrChange w:id="1135" w:author="Author" w:date="2018-01-24T10:17:00Z">
                  <w:rPr>
                    <w:highlight w:val="magenta"/>
                    <w:lang w:val="en-US"/>
                  </w:rPr>
                </w:rPrChange>
              </w:rPr>
              <w:t>employee on the global assignment.</w:t>
            </w:r>
          </w:p>
        </w:tc>
        <w:tc>
          <w:tcPr>
            <w:tcW w:w="3359" w:type="dxa"/>
            <w:shd w:val="clear" w:color="auto" w:fill="auto"/>
          </w:tcPr>
          <w:p w14:paraId="290D830E" w14:textId="77777777" w:rsidR="00DA3304" w:rsidRPr="00D27588" w:rsidRDefault="00DA3304" w:rsidP="00922227">
            <w:pPr>
              <w:rPr>
                <w:lang w:val="en-US"/>
              </w:rPr>
            </w:pPr>
          </w:p>
        </w:tc>
        <w:tc>
          <w:tcPr>
            <w:tcW w:w="1264" w:type="dxa"/>
            <w:vMerge/>
          </w:tcPr>
          <w:p w14:paraId="0669837C" w14:textId="1CE328C3" w:rsidR="00DA3304" w:rsidRPr="00D27588" w:rsidRDefault="00DA3304" w:rsidP="00922227">
            <w:pPr>
              <w:rPr>
                <w:rFonts w:cs="Arial"/>
                <w:bCs/>
                <w:lang w:val="en-US"/>
              </w:rPr>
            </w:pPr>
          </w:p>
        </w:tc>
      </w:tr>
      <w:tr w:rsidR="00DA3304" w:rsidRPr="00EC76F6" w14:paraId="18ECC0BD" w14:textId="77777777" w:rsidTr="00C92BA9">
        <w:trPr>
          <w:trHeight w:val="2833"/>
        </w:trPr>
        <w:tc>
          <w:tcPr>
            <w:tcW w:w="733" w:type="dxa"/>
            <w:vMerge/>
            <w:shd w:val="clear" w:color="auto" w:fill="auto"/>
          </w:tcPr>
          <w:p w14:paraId="2D0C3092" w14:textId="77777777" w:rsidR="00DA3304" w:rsidRPr="00D27588" w:rsidRDefault="00DA3304" w:rsidP="00922227">
            <w:pPr>
              <w:rPr>
                <w:lang w:val="en-US" w:eastAsia="zh-SG"/>
              </w:rPr>
            </w:pPr>
          </w:p>
        </w:tc>
        <w:tc>
          <w:tcPr>
            <w:tcW w:w="1759" w:type="dxa"/>
            <w:vMerge/>
            <w:shd w:val="clear" w:color="auto" w:fill="auto"/>
          </w:tcPr>
          <w:p w14:paraId="47B02363" w14:textId="77777777" w:rsidR="00DA3304" w:rsidRPr="00D27588" w:rsidRDefault="00DA3304" w:rsidP="00922227">
            <w:pPr>
              <w:rPr>
                <w:rStyle w:val="SAPEmphasis"/>
                <w:lang w:val="en-US"/>
              </w:rPr>
            </w:pPr>
          </w:p>
        </w:tc>
        <w:tc>
          <w:tcPr>
            <w:tcW w:w="3960" w:type="dxa"/>
            <w:vMerge/>
            <w:shd w:val="clear" w:color="auto" w:fill="auto"/>
          </w:tcPr>
          <w:p w14:paraId="4B4A5858" w14:textId="77777777" w:rsidR="00DA3304" w:rsidRPr="00D27588" w:rsidRDefault="00DA3304" w:rsidP="00922227">
            <w:pPr>
              <w:rPr>
                <w:lang w:val="en-US" w:eastAsia="zh-SG"/>
              </w:rPr>
            </w:pPr>
          </w:p>
        </w:tc>
        <w:tc>
          <w:tcPr>
            <w:tcW w:w="3211" w:type="dxa"/>
          </w:tcPr>
          <w:p w14:paraId="6E025F66" w14:textId="7BCC7ABF" w:rsidR="00DA3304" w:rsidRPr="00F34DCF" w:rsidRDefault="00DA3304" w:rsidP="00ED7A39">
            <w:pPr>
              <w:rPr>
                <w:lang w:val="en-US"/>
              </w:rPr>
            </w:pPr>
            <w:r w:rsidRPr="000523DA">
              <w:rPr>
                <w:rStyle w:val="SAPScreenElement"/>
                <w:lang w:val="en-US"/>
                <w:rPrChange w:id="1136" w:author="Author" w:date="2018-01-24T14:24:00Z">
                  <w:rPr>
                    <w:rStyle w:val="SAPScreenElement"/>
                    <w:highlight w:val="yellow"/>
                    <w:lang w:val="en-US"/>
                  </w:rPr>
                </w:rPrChange>
              </w:rPr>
              <w:t>Attachment</w:t>
            </w:r>
            <w:r w:rsidRPr="000523DA">
              <w:rPr>
                <w:rFonts w:cs="Arial"/>
                <w:bCs/>
                <w:lang w:val="en-US" w:eastAsia="zh-SG"/>
                <w:rPrChange w:id="1137" w:author="Author" w:date="2018-01-24T14:24:00Z">
                  <w:rPr>
                    <w:rFonts w:cs="Arial"/>
                    <w:bCs/>
                    <w:highlight w:val="yellow"/>
                    <w:lang w:val="en-US" w:eastAsia="zh-SG"/>
                  </w:rPr>
                </w:rPrChange>
              </w:rPr>
              <w:t xml:space="preserve">: directly drop files to upload or press the </w:t>
            </w:r>
            <w:r w:rsidRPr="000523DA">
              <w:rPr>
                <w:rStyle w:val="SAPScreenElement"/>
                <w:lang w:val="en-US"/>
                <w:rPrChange w:id="1138" w:author="Author" w:date="2018-01-24T14:24:00Z">
                  <w:rPr>
                    <w:rStyle w:val="SAPScreenElement"/>
                    <w:highlight w:val="yellow"/>
                    <w:lang w:val="en-US"/>
                  </w:rPr>
                </w:rPrChange>
              </w:rPr>
              <w:t xml:space="preserve">Add Attachment </w:t>
            </w:r>
            <w:r w:rsidRPr="000523DA">
              <w:rPr>
                <w:rFonts w:cs="Arial"/>
                <w:bCs/>
                <w:lang w:val="en-US" w:eastAsia="zh-SG"/>
                <w:rPrChange w:id="1139" w:author="Author" w:date="2018-01-24T14:24:00Z">
                  <w:rPr>
                    <w:rFonts w:cs="Arial"/>
                    <w:bCs/>
                    <w:highlight w:val="yellow"/>
                    <w:lang w:val="en-US" w:eastAsia="zh-SG"/>
                  </w:rPr>
                </w:rPrChange>
              </w:rPr>
              <w:t>icon</w:t>
            </w:r>
            <w:r w:rsidRPr="000523DA">
              <w:rPr>
                <w:lang w:val="en-US"/>
                <w:rPrChange w:id="1140" w:author="Author" w:date="2018-01-24T14:24:00Z">
                  <w:rPr>
                    <w:highlight w:val="yellow"/>
                    <w:lang w:val="en-US"/>
                  </w:rPr>
                </w:rPrChange>
              </w:rPr>
              <w:t xml:space="preserve"> (</w:t>
            </w:r>
            <w:r w:rsidRPr="000523DA">
              <w:rPr>
                <w:noProof/>
                <w:lang w:val="en-US"/>
                <w:rPrChange w:id="1141" w:author="Author" w:date="2018-01-24T14:24:00Z">
                  <w:rPr>
                    <w:noProof/>
                    <w:highlight w:val="yellow"/>
                    <w:lang w:val="en-US"/>
                  </w:rPr>
                </w:rPrChange>
              </w:rPr>
              <w:drawing>
                <wp:inline distT="0" distB="0" distL="0" distR="0" wp14:anchorId="6C12B7A6" wp14:editId="251C5537">
                  <wp:extent cx="144780" cy="124810"/>
                  <wp:effectExtent l="0" t="0" r="7620" b="889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974" cy="130150"/>
                          </a:xfrm>
                          <a:prstGeom prst="rect">
                            <a:avLst/>
                          </a:prstGeom>
                        </pic:spPr>
                      </pic:pic>
                    </a:graphicData>
                  </a:graphic>
                </wp:inline>
              </w:drawing>
            </w:r>
            <w:r w:rsidRPr="000523DA">
              <w:rPr>
                <w:lang w:val="en-US"/>
                <w:rPrChange w:id="1142" w:author="Author" w:date="2018-01-24T14:24:00Z">
                  <w:rPr>
                    <w:highlight w:val="yellow"/>
                    <w:lang w:val="en-US"/>
                  </w:rPr>
                </w:rPrChange>
              </w:rPr>
              <w:t xml:space="preserve"> icon) button, browse for the file saved on your local disk and upload the file</w:t>
            </w:r>
          </w:p>
          <w:p w14:paraId="0EE9DC84" w14:textId="77777777" w:rsidR="00DA3304" w:rsidRPr="000523DA" w:rsidRDefault="00DA3304" w:rsidP="003E4681">
            <w:pPr>
              <w:pStyle w:val="SAPNoteHeading"/>
              <w:ind w:left="0"/>
              <w:rPr>
                <w:lang w:val="en-US"/>
                <w:rPrChange w:id="1143" w:author="Author" w:date="2018-01-24T14:24:00Z">
                  <w:rPr>
                    <w:highlight w:val="yellow"/>
                    <w:lang w:val="en-US"/>
                  </w:rPr>
                </w:rPrChange>
              </w:rPr>
            </w:pPr>
            <w:r w:rsidRPr="000523DA">
              <w:rPr>
                <w:noProof/>
                <w:lang w:val="en-US"/>
                <w:rPrChange w:id="1144" w:author="Author" w:date="2018-01-24T14:24:00Z">
                  <w:rPr>
                    <w:noProof/>
                    <w:highlight w:val="yellow"/>
                    <w:lang w:val="en-US"/>
                  </w:rPr>
                </w:rPrChange>
              </w:rPr>
              <w:drawing>
                <wp:inline distT="0" distB="0" distL="0" distR="0" wp14:anchorId="48610234" wp14:editId="4C9E5C55">
                  <wp:extent cx="225425" cy="225425"/>
                  <wp:effectExtent l="0" t="0" r="0" b="3175"/>
                  <wp:docPr id="1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523DA">
              <w:rPr>
                <w:lang w:val="en-US"/>
                <w:rPrChange w:id="1145" w:author="Author" w:date="2018-01-24T14:24:00Z">
                  <w:rPr>
                    <w:highlight w:val="yellow"/>
                    <w:lang w:val="en-US"/>
                  </w:rPr>
                </w:rPrChange>
              </w:rPr>
              <w:t> Note</w:t>
            </w:r>
          </w:p>
          <w:p w14:paraId="7E2BF777" w14:textId="281FD6BE" w:rsidR="00DA3304" w:rsidRPr="005E54E5" w:rsidRDefault="00DA3304" w:rsidP="003E4681">
            <w:pPr>
              <w:rPr>
                <w:rStyle w:val="SAPScreenElement"/>
                <w:rFonts w:ascii="BentonSans Book" w:hAnsi="BentonSans Book"/>
                <w:highlight w:val="cyan"/>
                <w:lang w:val="en-US"/>
              </w:rPr>
            </w:pPr>
            <w:r w:rsidRPr="000523DA">
              <w:rPr>
                <w:lang w:val="en-US"/>
                <w:rPrChange w:id="1146" w:author="Author" w:date="2018-01-24T14:24:00Z">
                  <w:rPr>
                    <w:highlight w:val="yellow"/>
                    <w:lang w:val="en-US"/>
                  </w:rPr>
                </w:rPrChange>
              </w:rPr>
              <w:t xml:space="preserve">Use this function in case you need to attach a document attesting the relationship to the dependent. </w:t>
            </w:r>
          </w:p>
        </w:tc>
        <w:tc>
          <w:tcPr>
            <w:tcW w:w="3359" w:type="dxa"/>
            <w:shd w:val="clear" w:color="auto" w:fill="auto"/>
          </w:tcPr>
          <w:p w14:paraId="77C185B7" w14:textId="77777777" w:rsidR="00DA3304" w:rsidRPr="00D27588" w:rsidRDefault="00DA3304" w:rsidP="00922227">
            <w:pPr>
              <w:rPr>
                <w:lang w:val="en-US"/>
              </w:rPr>
            </w:pPr>
          </w:p>
        </w:tc>
        <w:tc>
          <w:tcPr>
            <w:tcW w:w="1264" w:type="dxa"/>
          </w:tcPr>
          <w:p w14:paraId="5633B67D" w14:textId="77777777" w:rsidR="00DA3304" w:rsidRPr="00D27588" w:rsidRDefault="00DA3304" w:rsidP="00922227">
            <w:pPr>
              <w:rPr>
                <w:rFonts w:cs="Arial"/>
                <w:bCs/>
                <w:lang w:val="en-US"/>
              </w:rPr>
            </w:pPr>
          </w:p>
        </w:tc>
      </w:tr>
      <w:tr w:rsidR="00AC0FC5" w:rsidRPr="00EC76F6" w14:paraId="38B84BBC" w14:textId="77777777" w:rsidTr="00573642">
        <w:trPr>
          <w:trHeight w:val="357"/>
        </w:trPr>
        <w:tc>
          <w:tcPr>
            <w:tcW w:w="733" w:type="dxa"/>
            <w:vMerge w:val="restart"/>
            <w:shd w:val="clear" w:color="auto" w:fill="auto"/>
          </w:tcPr>
          <w:p w14:paraId="2FDBF57F" w14:textId="26D6ECB0" w:rsidR="00AC0FC5" w:rsidRPr="00D27588" w:rsidRDefault="00AC0FC5" w:rsidP="00A4043D">
            <w:pPr>
              <w:rPr>
                <w:lang w:val="en-US" w:eastAsia="zh-SG"/>
              </w:rPr>
            </w:pPr>
            <w:r w:rsidRPr="00D27588">
              <w:rPr>
                <w:lang w:val="en-US" w:eastAsia="zh-SG"/>
              </w:rPr>
              <w:t>7</w:t>
            </w:r>
          </w:p>
        </w:tc>
        <w:tc>
          <w:tcPr>
            <w:tcW w:w="1759" w:type="dxa"/>
            <w:vMerge w:val="restart"/>
            <w:shd w:val="clear" w:color="auto" w:fill="auto"/>
          </w:tcPr>
          <w:p w14:paraId="2465C54E" w14:textId="691EB7B3" w:rsidR="00AC0FC5" w:rsidRPr="00D27588" w:rsidRDefault="00AC0FC5" w:rsidP="00F05D13">
            <w:pPr>
              <w:rPr>
                <w:rStyle w:val="SAPEmphasis"/>
                <w:lang w:val="en-US"/>
              </w:rPr>
            </w:pPr>
            <w:r w:rsidRPr="00D27588">
              <w:rPr>
                <w:rStyle w:val="SAPEmphasis"/>
                <w:lang w:val="en-US"/>
              </w:rPr>
              <w:t>Enter New Dependent Detailed Information</w:t>
            </w:r>
          </w:p>
        </w:tc>
        <w:tc>
          <w:tcPr>
            <w:tcW w:w="3960" w:type="dxa"/>
            <w:shd w:val="clear" w:color="auto" w:fill="auto"/>
          </w:tcPr>
          <w:p w14:paraId="577FEA43" w14:textId="46CA066C" w:rsidR="00AC0FC5" w:rsidRPr="00D27588" w:rsidRDefault="00AC0FC5" w:rsidP="00AD64ED">
            <w:pPr>
              <w:rPr>
                <w:lang w:val="en-US"/>
              </w:rPr>
            </w:pPr>
            <w:r w:rsidRPr="00D27588">
              <w:rPr>
                <w:lang w:val="en-US"/>
              </w:rPr>
              <w:t xml:space="preserve">Select the </w:t>
            </w:r>
            <w:r w:rsidRPr="00D27588">
              <w:rPr>
                <w:rStyle w:val="SAPScreenElement"/>
                <w:lang w:val="en-US"/>
              </w:rPr>
              <w:t>Edit details</w:t>
            </w:r>
            <w:r w:rsidRPr="00D27588">
              <w:rPr>
                <w:lang w:val="en-US"/>
              </w:rPr>
              <w:t xml:space="preserve"> link and</w:t>
            </w:r>
            <w:r w:rsidR="009F3C16">
              <w:rPr>
                <w:lang w:val="en-US"/>
              </w:rPr>
              <w:t xml:space="preserve"> enter further details</w:t>
            </w:r>
            <w:r w:rsidRPr="00D27588">
              <w:rPr>
                <w:lang w:val="en-US"/>
              </w:rPr>
              <w:t xml:space="preserve"> in the new fields</w:t>
            </w:r>
            <w:r w:rsidR="009F3C16">
              <w:rPr>
                <w:lang w:val="en-US"/>
              </w:rPr>
              <w:t xml:space="preserve"> of the upcoming </w:t>
            </w:r>
            <w:r w:rsidR="009F3C16" w:rsidRPr="00D27588">
              <w:rPr>
                <w:rStyle w:val="SAPScreenElement"/>
                <w:lang w:val="en-US"/>
              </w:rPr>
              <w:t>Dependents</w:t>
            </w:r>
            <w:r w:rsidR="009F3C16">
              <w:rPr>
                <w:rStyle w:val="SAPScreenElement"/>
                <w:lang w:val="en-US"/>
              </w:rPr>
              <w:t xml:space="preserve"> </w:t>
            </w:r>
            <w:r w:rsidR="009F3C16" w:rsidRPr="005E54E5">
              <w:rPr>
                <w:lang w:val="en-US"/>
              </w:rPr>
              <w:t>dialog box</w:t>
            </w:r>
            <w:r w:rsidRPr="00D27588">
              <w:rPr>
                <w:lang w:val="en-US"/>
              </w:rPr>
              <w:t>.</w:t>
            </w:r>
          </w:p>
        </w:tc>
        <w:tc>
          <w:tcPr>
            <w:tcW w:w="3211" w:type="dxa"/>
          </w:tcPr>
          <w:p w14:paraId="614AEC8C" w14:textId="77777777" w:rsidR="00AC0FC5" w:rsidRPr="00D27588" w:rsidRDefault="00AC0FC5" w:rsidP="00A4043D">
            <w:pPr>
              <w:rPr>
                <w:rFonts w:cs="Arial"/>
                <w:bCs/>
                <w:lang w:val="en-US" w:eastAsia="zh-SG"/>
              </w:rPr>
            </w:pPr>
          </w:p>
        </w:tc>
        <w:tc>
          <w:tcPr>
            <w:tcW w:w="3359" w:type="dxa"/>
            <w:shd w:val="clear" w:color="auto" w:fill="auto"/>
          </w:tcPr>
          <w:p w14:paraId="12619965" w14:textId="4F6544DC" w:rsidR="00AC0FC5" w:rsidRPr="00D27588" w:rsidRDefault="00AC0FC5" w:rsidP="00A4043D">
            <w:pPr>
              <w:rPr>
                <w:lang w:val="en-US"/>
              </w:rPr>
            </w:pPr>
          </w:p>
        </w:tc>
        <w:tc>
          <w:tcPr>
            <w:tcW w:w="1264" w:type="dxa"/>
            <w:vMerge w:val="restart"/>
          </w:tcPr>
          <w:p w14:paraId="454665B3" w14:textId="77777777" w:rsidR="00AC0FC5" w:rsidRPr="00D27588" w:rsidRDefault="00AC0FC5" w:rsidP="00A4043D">
            <w:pPr>
              <w:rPr>
                <w:rFonts w:cs="Arial"/>
                <w:bCs/>
                <w:lang w:val="en-US"/>
              </w:rPr>
            </w:pPr>
          </w:p>
        </w:tc>
      </w:tr>
      <w:tr w:rsidR="00422B70" w:rsidRPr="00EC76F6" w14:paraId="342B95E4" w14:textId="77777777" w:rsidTr="00CE521E">
        <w:trPr>
          <w:trHeight w:val="450"/>
        </w:trPr>
        <w:tc>
          <w:tcPr>
            <w:tcW w:w="733" w:type="dxa"/>
            <w:vMerge/>
            <w:shd w:val="clear" w:color="auto" w:fill="auto"/>
          </w:tcPr>
          <w:p w14:paraId="751FF073" w14:textId="77777777" w:rsidR="00422B70" w:rsidRPr="00D27588" w:rsidRDefault="00422B70" w:rsidP="00A4043D">
            <w:pPr>
              <w:rPr>
                <w:lang w:val="en-US" w:eastAsia="zh-SG"/>
              </w:rPr>
            </w:pPr>
          </w:p>
        </w:tc>
        <w:tc>
          <w:tcPr>
            <w:tcW w:w="1759" w:type="dxa"/>
            <w:vMerge/>
            <w:shd w:val="clear" w:color="auto" w:fill="auto"/>
          </w:tcPr>
          <w:p w14:paraId="655850EE" w14:textId="77777777" w:rsidR="00422B70" w:rsidRPr="00D27588" w:rsidRDefault="00422B70" w:rsidP="00A4043D">
            <w:pPr>
              <w:rPr>
                <w:b/>
                <w:lang w:val="en-US"/>
              </w:rPr>
            </w:pPr>
          </w:p>
        </w:tc>
        <w:tc>
          <w:tcPr>
            <w:tcW w:w="3960" w:type="dxa"/>
            <w:vMerge w:val="restart"/>
            <w:shd w:val="clear" w:color="auto" w:fill="auto"/>
          </w:tcPr>
          <w:p w14:paraId="08259CB2" w14:textId="047E7706" w:rsidR="00422B70" w:rsidRPr="00D27588" w:rsidRDefault="00422B70" w:rsidP="00A4043D">
            <w:pPr>
              <w:rPr>
                <w:lang w:val="en-US"/>
              </w:rPr>
            </w:pPr>
            <w:r w:rsidRPr="00D27588">
              <w:rPr>
                <w:lang w:val="en-US"/>
              </w:rPr>
              <w:t xml:space="preserve">In the </w:t>
            </w:r>
            <w:r w:rsidRPr="00D27588">
              <w:rPr>
                <w:rStyle w:val="SAPScreenElement"/>
                <w:lang w:val="en-US"/>
              </w:rPr>
              <w:t>Person Relationship</w:t>
            </w:r>
            <w:r w:rsidRPr="00D27588">
              <w:rPr>
                <w:lang w:val="en-US"/>
              </w:rPr>
              <w:t xml:space="preserve"> part of the </w:t>
            </w:r>
            <w:r w:rsidRPr="00D27588">
              <w:rPr>
                <w:rStyle w:val="SAPScreenElement"/>
                <w:lang w:val="en-US"/>
              </w:rPr>
              <w:t>Dependents</w:t>
            </w:r>
            <w:r w:rsidRPr="00D27588">
              <w:rPr>
                <w:lang w:val="en-US"/>
              </w:rPr>
              <w:t xml:space="preserve"> dialog box make the following entries:</w:t>
            </w:r>
          </w:p>
        </w:tc>
        <w:tc>
          <w:tcPr>
            <w:tcW w:w="3211" w:type="dxa"/>
          </w:tcPr>
          <w:p w14:paraId="25F91129" w14:textId="3B47F169" w:rsidR="00422B70" w:rsidRPr="00D27588" w:rsidRDefault="00422B70" w:rsidP="004430FC">
            <w:pPr>
              <w:rPr>
                <w:rStyle w:val="SAPScreenElement"/>
                <w:lang w:val="en-US"/>
              </w:rPr>
            </w:pPr>
            <w:r w:rsidRPr="00D27588">
              <w:rPr>
                <w:rStyle w:val="SAPScreenElement"/>
                <w:lang w:val="en-US"/>
              </w:rPr>
              <w:t xml:space="preserve">Relationship: </w:t>
            </w:r>
            <w:r w:rsidRPr="00D27588">
              <w:rPr>
                <w:lang w:val="en-US"/>
              </w:rPr>
              <w:t>defaulted with value selected in test step # 6</w:t>
            </w:r>
          </w:p>
        </w:tc>
        <w:tc>
          <w:tcPr>
            <w:tcW w:w="3359" w:type="dxa"/>
            <w:shd w:val="clear" w:color="auto" w:fill="auto"/>
          </w:tcPr>
          <w:p w14:paraId="5F142A15" w14:textId="6903AA4C" w:rsidR="00422B70" w:rsidRPr="00D27588" w:rsidRDefault="00422B70" w:rsidP="00F05D13">
            <w:pPr>
              <w:rPr>
                <w:lang w:val="en-US"/>
              </w:rPr>
            </w:pPr>
          </w:p>
        </w:tc>
        <w:tc>
          <w:tcPr>
            <w:tcW w:w="1264" w:type="dxa"/>
            <w:vMerge/>
          </w:tcPr>
          <w:p w14:paraId="239F5FD1" w14:textId="77777777" w:rsidR="00422B70" w:rsidRPr="00D27588" w:rsidRDefault="00422B70" w:rsidP="00A4043D">
            <w:pPr>
              <w:rPr>
                <w:rFonts w:cs="Arial"/>
                <w:bCs/>
                <w:lang w:val="en-US"/>
              </w:rPr>
            </w:pPr>
          </w:p>
        </w:tc>
      </w:tr>
      <w:tr w:rsidR="00422B70" w:rsidRPr="00EC76F6" w14:paraId="4985E0E7" w14:textId="77777777" w:rsidTr="00573642">
        <w:trPr>
          <w:trHeight w:val="450"/>
        </w:trPr>
        <w:tc>
          <w:tcPr>
            <w:tcW w:w="733" w:type="dxa"/>
            <w:vMerge/>
            <w:shd w:val="clear" w:color="auto" w:fill="auto"/>
          </w:tcPr>
          <w:p w14:paraId="4C894486" w14:textId="77777777" w:rsidR="00422B70" w:rsidRPr="00D27588" w:rsidRDefault="00422B70" w:rsidP="00CE521E">
            <w:pPr>
              <w:rPr>
                <w:lang w:val="en-US" w:eastAsia="zh-SG"/>
              </w:rPr>
            </w:pPr>
          </w:p>
        </w:tc>
        <w:tc>
          <w:tcPr>
            <w:tcW w:w="1759" w:type="dxa"/>
            <w:vMerge/>
            <w:shd w:val="clear" w:color="auto" w:fill="auto"/>
          </w:tcPr>
          <w:p w14:paraId="4916B76C" w14:textId="77777777" w:rsidR="00422B70" w:rsidRPr="00D27588" w:rsidRDefault="00422B70" w:rsidP="00CE521E">
            <w:pPr>
              <w:rPr>
                <w:b/>
                <w:lang w:val="en-US"/>
              </w:rPr>
            </w:pPr>
          </w:p>
        </w:tc>
        <w:tc>
          <w:tcPr>
            <w:tcW w:w="3960" w:type="dxa"/>
            <w:vMerge/>
            <w:shd w:val="clear" w:color="auto" w:fill="auto"/>
          </w:tcPr>
          <w:p w14:paraId="078795E9" w14:textId="77777777" w:rsidR="00422B70" w:rsidRPr="00D27588" w:rsidRDefault="00422B70" w:rsidP="00CE521E">
            <w:pPr>
              <w:rPr>
                <w:lang w:val="en-US"/>
              </w:rPr>
            </w:pPr>
          </w:p>
        </w:tc>
        <w:tc>
          <w:tcPr>
            <w:tcW w:w="3211" w:type="dxa"/>
          </w:tcPr>
          <w:p w14:paraId="7E983E89" w14:textId="7B0F8DC6" w:rsidR="00422B70" w:rsidRPr="00D27588" w:rsidRDefault="00422B70" w:rsidP="00CE521E">
            <w:pPr>
              <w:rPr>
                <w:rFonts w:cs="Arial"/>
                <w:bCs/>
                <w:lang w:val="en-US" w:eastAsia="zh-SG"/>
              </w:rPr>
            </w:pPr>
            <w:r w:rsidRPr="00D27588">
              <w:rPr>
                <w:rStyle w:val="SAPScreenElement"/>
                <w:lang w:val="en-US"/>
              </w:rPr>
              <w:t>Copy Address from Employee</w:t>
            </w:r>
            <w:r w:rsidRPr="00D27588">
              <w:rPr>
                <w:rFonts w:cs="Arial"/>
                <w:bCs/>
                <w:lang w:val="en-US" w:eastAsia="zh-SG"/>
              </w:rPr>
              <w:t>: select</w:t>
            </w:r>
            <w:r w:rsidRPr="00D27588">
              <w:rPr>
                <w:rStyle w:val="SAPUserEntry"/>
                <w:lang w:val="en-US"/>
              </w:rPr>
              <w:t xml:space="preserve"> Yes</w:t>
            </w:r>
            <w:r w:rsidR="00575227">
              <w:rPr>
                <w:rStyle w:val="SAPUserEntry"/>
                <w:lang w:val="en-US"/>
              </w:rPr>
              <w:t xml:space="preserve"> </w:t>
            </w:r>
            <w:r w:rsidR="00575227" w:rsidRPr="005E54E5">
              <w:rPr>
                <w:rFonts w:cs="Arial"/>
                <w:bCs/>
                <w:lang w:val="en-US" w:eastAsia="zh-SG"/>
              </w:rPr>
              <w:t>or</w:t>
            </w:r>
            <w:r w:rsidR="00575227">
              <w:rPr>
                <w:rStyle w:val="SAPUserEntry"/>
                <w:lang w:val="en-US"/>
              </w:rPr>
              <w:t xml:space="preserve"> No</w:t>
            </w:r>
            <w:r w:rsidRPr="00D27588">
              <w:rPr>
                <w:rStyle w:val="SAPUserEntry"/>
                <w:lang w:val="en-US"/>
              </w:rPr>
              <w:t xml:space="preserve"> </w:t>
            </w:r>
            <w:r w:rsidRPr="00D27588">
              <w:rPr>
                <w:rFonts w:cs="Arial"/>
                <w:bCs/>
                <w:lang w:val="en-US" w:eastAsia="zh-SG"/>
              </w:rPr>
              <w:t>from drop-down</w:t>
            </w:r>
          </w:p>
          <w:p w14:paraId="31A4165D" w14:textId="77777777" w:rsidR="00422B70" w:rsidRPr="00D27588" w:rsidRDefault="00422B70" w:rsidP="00CE521E">
            <w:pPr>
              <w:pStyle w:val="SAPNoteHeading"/>
              <w:ind w:left="0"/>
              <w:rPr>
                <w:lang w:val="en-US"/>
              </w:rPr>
            </w:pPr>
            <w:r w:rsidRPr="00D27588">
              <w:rPr>
                <w:noProof/>
                <w:lang w:val="en-US"/>
              </w:rPr>
              <w:drawing>
                <wp:inline distT="0" distB="0" distL="0" distR="0" wp14:anchorId="768C8E00" wp14:editId="09308A38">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27588">
              <w:rPr>
                <w:lang w:val="en-US"/>
              </w:rPr>
              <w:t> Note</w:t>
            </w:r>
          </w:p>
          <w:p w14:paraId="778EBFCB" w14:textId="7EFACCB7" w:rsidR="00422B70" w:rsidRPr="00D27588" w:rsidRDefault="00422B70" w:rsidP="00CE521E">
            <w:pPr>
              <w:rPr>
                <w:rStyle w:val="SAPScreenElement"/>
                <w:lang w:val="en-US"/>
              </w:rPr>
            </w:pPr>
            <w:r w:rsidRPr="00D27588">
              <w:rPr>
                <w:lang w:val="en-US"/>
              </w:rPr>
              <w:t>In case you choose</w:t>
            </w:r>
            <w:r w:rsidRPr="00D27588">
              <w:rPr>
                <w:rStyle w:val="SAPUserEntry"/>
                <w:lang w:val="en-US"/>
              </w:rPr>
              <w:t xml:space="preserve"> No</w:t>
            </w:r>
            <w:r w:rsidRPr="00D27588">
              <w:rPr>
                <w:lang w:val="en-US"/>
              </w:rPr>
              <w:t xml:space="preserve">, you can maintain the address details of the dependent in the </w:t>
            </w:r>
            <w:r w:rsidRPr="00D27588">
              <w:rPr>
                <w:rStyle w:val="SAPScreenElement"/>
                <w:lang w:val="en-US"/>
              </w:rPr>
              <w:t>Address</w:t>
            </w:r>
            <w:r w:rsidRPr="00D27588">
              <w:rPr>
                <w:lang w:val="en-US"/>
              </w:rPr>
              <w:t xml:space="preserve"> section.</w:t>
            </w:r>
          </w:p>
        </w:tc>
        <w:tc>
          <w:tcPr>
            <w:tcW w:w="3359" w:type="dxa"/>
            <w:shd w:val="clear" w:color="auto" w:fill="auto"/>
          </w:tcPr>
          <w:p w14:paraId="3A60B8C5" w14:textId="430AC658" w:rsidR="00422B70" w:rsidRPr="00D27588" w:rsidRDefault="00971F8B" w:rsidP="00CE521E">
            <w:pPr>
              <w:rPr>
                <w:lang w:val="en-US"/>
              </w:rPr>
            </w:pPr>
            <w:r>
              <w:rPr>
                <w:lang w:val="en-US"/>
              </w:rPr>
              <w:t xml:space="preserve">In case you choose </w:t>
            </w:r>
            <w:r w:rsidRPr="00D27588">
              <w:rPr>
                <w:rStyle w:val="SAPUserEntry"/>
                <w:lang w:val="en-US"/>
              </w:rPr>
              <w:t>Yes</w:t>
            </w:r>
            <w:del w:id="1147" w:author="Author" w:date="2018-02-26T11:40:00Z">
              <w:r w:rsidRPr="00D27588" w:rsidDel="00F3067F">
                <w:rPr>
                  <w:lang w:val="en-US"/>
                </w:rPr>
                <w:delText xml:space="preserve"> </w:delText>
              </w:r>
            </w:del>
            <w:r w:rsidRPr="00611577">
              <w:rPr>
                <w:lang w:val="en-US"/>
              </w:rPr>
              <w:t>,</w:t>
            </w:r>
            <w:del w:id="1148" w:author="Author" w:date="2018-02-06T09:38:00Z">
              <w:r w:rsidRPr="00611577" w:rsidDel="00855AA7">
                <w:rPr>
                  <w:lang w:val="en-US"/>
                </w:rPr>
                <w:delText xml:space="preserve"> then</w:delText>
              </w:r>
            </w:del>
            <w:r w:rsidRPr="00611577">
              <w:rPr>
                <w:lang w:val="en-US"/>
              </w:rPr>
              <w:t xml:space="preserve"> </w:t>
            </w:r>
            <w:ins w:id="1149" w:author="Author" w:date="2018-01-29T13:44:00Z">
              <w:r w:rsidR="00EB2381" w:rsidRPr="00611577">
                <w:rPr>
                  <w:lang w:val="en-US"/>
                </w:rPr>
                <w:t xml:space="preserve">the employee’s </w:t>
              </w:r>
            </w:ins>
            <w:del w:id="1150" w:author="Author" w:date="2018-01-29T13:44:00Z">
              <w:r w:rsidRPr="00611577" w:rsidDel="00EB2381">
                <w:rPr>
                  <w:lang w:val="en-US"/>
                </w:rPr>
                <w:delText>y</w:delText>
              </w:r>
              <w:r w:rsidR="00422B70" w:rsidRPr="00611577" w:rsidDel="00EB2381">
                <w:rPr>
                  <w:lang w:val="en-US"/>
                </w:rPr>
                <w:delText xml:space="preserve">our </w:delText>
              </w:r>
            </w:del>
            <w:r w:rsidR="00422B70" w:rsidRPr="00611577">
              <w:rPr>
                <w:lang w:val="en-US"/>
              </w:rPr>
              <w:t>address da</w:t>
            </w:r>
            <w:r w:rsidR="00422B70" w:rsidRPr="00D27588">
              <w:rPr>
                <w:lang w:val="en-US"/>
              </w:rPr>
              <w:t>ta is taken over for the dependent.</w:t>
            </w:r>
          </w:p>
        </w:tc>
        <w:tc>
          <w:tcPr>
            <w:tcW w:w="1264" w:type="dxa"/>
            <w:vMerge/>
          </w:tcPr>
          <w:p w14:paraId="2B9D384E" w14:textId="77777777" w:rsidR="00422B70" w:rsidRPr="00D27588" w:rsidRDefault="00422B70" w:rsidP="00CE521E">
            <w:pPr>
              <w:rPr>
                <w:rFonts w:cs="Arial"/>
                <w:bCs/>
                <w:lang w:val="en-US"/>
              </w:rPr>
            </w:pPr>
          </w:p>
        </w:tc>
      </w:tr>
      <w:tr w:rsidR="00FB1AF8" w:rsidRPr="00EC76F6" w14:paraId="0CD8384E" w14:textId="77777777" w:rsidTr="00573642">
        <w:trPr>
          <w:trHeight w:val="450"/>
        </w:trPr>
        <w:tc>
          <w:tcPr>
            <w:tcW w:w="733" w:type="dxa"/>
            <w:vMerge/>
            <w:shd w:val="clear" w:color="auto" w:fill="auto"/>
          </w:tcPr>
          <w:p w14:paraId="4F58939E" w14:textId="77777777" w:rsidR="00FB1AF8" w:rsidRPr="00D27588" w:rsidRDefault="00FB1AF8" w:rsidP="00CE521E">
            <w:pPr>
              <w:rPr>
                <w:lang w:val="en-US" w:eastAsia="zh-SG"/>
              </w:rPr>
            </w:pPr>
          </w:p>
        </w:tc>
        <w:tc>
          <w:tcPr>
            <w:tcW w:w="1759" w:type="dxa"/>
            <w:vMerge/>
            <w:shd w:val="clear" w:color="auto" w:fill="auto"/>
          </w:tcPr>
          <w:p w14:paraId="1423EDA4" w14:textId="77777777" w:rsidR="00FB1AF8" w:rsidRPr="00D27588" w:rsidRDefault="00FB1AF8" w:rsidP="00CE521E">
            <w:pPr>
              <w:rPr>
                <w:b/>
                <w:lang w:val="en-US"/>
              </w:rPr>
            </w:pPr>
          </w:p>
        </w:tc>
        <w:tc>
          <w:tcPr>
            <w:tcW w:w="3960" w:type="dxa"/>
            <w:vMerge/>
            <w:shd w:val="clear" w:color="auto" w:fill="auto"/>
          </w:tcPr>
          <w:p w14:paraId="41606CDE" w14:textId="77777777" w:rsidR="00FB1AF8" w:rsidRPr="00D27588" w:rsidRDefault="00FB1AF8" w:rsidP="00CE521E">
            <w:pPr>
              <w:rPr>
                <w:lang w:val="en-US"/>
              </w:rPr>
            </w:pPr>
          </w:p>
        </w:tc>
        <w:tc>
          <w:tcPr>
            <w:tcW w:w="3211" w:type="dxa"/>
          </w:tcPr>
          <w:p w14:paraId="73377F42" w14:textId="1A8A79F0" w:rsidR="00FB1AF8" w:rsidRPr="000A3F9A" w:rsidDel="00F34DCF" w:rsidRDefault="00FB1AF8" w:rsidP="00CE521E">
            <w:pPr>
              <w:rPr>
                <w:ins w:id="1151" w:author="Author" w:date="2018-01-24T10:40:00Z"/>
                <w:del w:id="1152" w:author="Author" w:date="2018-01-24T14:25:00Z"/>
                <w:strike/>
                <w:lang w:val="en-US"/>
                <w:rPrChange w:id="1153" w:author="Author" w:date="2018-01-29T12:11:00Z">
                  <w:rPr>
                    <w:ins w:id="1154" w:author="Author" w:date="2018-01-24T10:40:00Z"/>
                    <w:del w:id="1155" w:author="Author" w:date="2018-01-24T14:25:00Z"/>
                    <w:lang w:val="en-US"/>
                  </w:rPr>
                </w:rPrChange>
              </w:rPr>
            </w:pPr>
            <w:del w:id="1156" w:author="Author" w:date="2018-01-24T14:25:00Z">
              <w:r w:rsidRPr="000A3F9A" w:rsidDel="00F34DCF">
                <w:rPr>
                  <w:rStyle w:val="SAPScreenElement"/>
                  <w:strike/>
                  <w:lang w:val="en-US"/>
                  <w:rPrChange w:id="1157" w:author="Author" w:date="2018-01-29T12:11:00Z">
                    <w:rPr>
                      <w:rStyle w:val="SAPScreenElement"/>
                      <w:highlight w:val="green"/>
                      <w:lang w:val="en-US"/>
                    </w:rPr>
                  </w:rPrChange>
                </w:rPr>
                <w:delText xml:space="preserve">Is </w:delText>
              </w:r>
              <w:commentRangeStart w:id="1158"/>
              <w:commentRangeStart w:id="1159"/>
              <w:r w:rsidRPr="000A3F9A" w:rsidDel="00F34DCF">
                <w:rPr>
                  <w:rStyle w:val="SAPScreenElement"/>
                  <w:strike/>
                  <w:lang w:val="en-US"/>
                  <w:rPrChange w:id="1160" w:author="Author" w:date="2018-01-29T12:11:00Z">
                    <w:rPr>
                      <w:rStyle w:val="SAPScreenElement"/>
                      <w:highlight w:val="green"/>
                      <w:lang w:val="en-US"/>
                    </w:rPr>
                  </w:rPrChange>
                </w:rPr>
                <w:delText>Beneficiary</w:delText>
              </w:r>
              <w:commentRangeEnd w:id="1158"/>
              <w:r w:rsidRPr="000A3F9A" w:rsidDel="00F34DCF">
                <w:rPr>
                  <w:rStyle w:val="CommentReference"/>
                  <w:strike/>
                  <w:rPrChange w:id="1161" w:author="Author" w:date="2018-01-29T12:11:00Z">
                    <w:rPr>
                      <w:rStyle w:val="CommentReference"/>
                    </w:rPr>
                  </w:rPrChange>
                </w:rPr>
                <w:commentReference w:id="1158"/>
              </w:r>
              <w:commentRangeEnd w:id="1159"/>
              <w:r w:rsidR="00454A5F" w:rsidRPr="000A3F9A" w:rsidDel="00F34DCF">
                <w:rPr>
                  <w:rStyle w:val="CommentReference"/>
                  <w:strike/>
                  <w:rPrChange w:id="1162" w:author="Author" w:date="2018-01-29T12:11:00Z">
                    <w:rPr>
                      <w:rStyle w:val="CommentReference"/>
                    </w:rPr>
                  </w:rPrChange>
                </w:rPr>
                <w:commentReference w:id="1159"/>
              </w:r>
              <w:r w:rsidRPr="000A3F9A" w:rsidDel="00F34DCF">
                <w:rPr>
                  <w:rStyle w:val="SAPScreenElement"/>
                  <w:strike/>
                  <w:lang w:val="en-US"/>
                  <w:rPrChange w:id="1163" w:author="Author" w:date="2018-01-29T12:11:00Z">
                    <w:rPr>
                      <w:rStyle w:val="SAPScreenElement"/>
                      <w:highlight w:val="green"/>
                      <w:lang w:val="en-US"/>
                    </w:rPr>
                  </w:rPrChange>
                </w:rPr>
                <w:delText xml:space="preserve">: </w:delText>
              </w:r>
              <w:r w:rsidRPr="000A3F9A" w:rsidDel="00F34DCF">
                <w:rPr>
                  <w:strike/>
                  <w:lang w:val="en-US"/>
                  <w:rPrChange w:id="1164" w:author="Author" w:date="2018-01-29T12:11:00Z">
                    <w:rPr>
                      <w:highlight w:val="green"/>
                      <w:lang w:val="en-US"/>
                    </w:rPr>
                  </w:rPrChange>
                </w:rPr>
                <w:delText xml:space="preserve">select </w:delText>
              </w:r>
              <w:r w:rsidRPr="000A3F9A" w:rsidDel="00F34DCF">
                <w:rPr>
                  <w:rStyle w:val="SAPUserEntry"/>
                  <w:strike/>
                  <w:lang w:val="en-US"/>
                  <w:rPrChange w:id="1165" w:author="Author" w:date="2018-01-29T12:11:00Z">
                    <w:rPr>
                      <w:rStyle w:val="SAPUserEntry"/>
                      <w:highlight w:val="green"/>
                      <w:lang w:val="en-US"/>
                    </w:rPr>
                  </w:rPrChange>
                </w:rPr>
                <w:delText>Yes</w:delText>
              </w:r>
              <w:r w:rsidRPr="000A3F9A" w:rsidDel="00F34DCF">
                <w:rPr>
                  <w:strike/>
                  <w:lang w:val="en-US"/>
                  <w:rPrChange w:id="1166" w:author="Author" w:date="2018-01-29T12:11:00Z">
                    <w:rPr>
                      <w:highlight w:val="green"/>
                      <w:lang w:val="en-US"/>
                    </w:rPr>
                  </w:rPrChange>
                </w:rPr>
                <w:delText xml:space="preserve"> or </w:delText>
              </w:r>
              <w:r w:rsidRPr="000A3F9A" w:rsidDel="00F34DCF">
                <w:rPr>
                  <w:rStyle w:val="SAPUserEntry"/>
                  <w:strike/>
                  <w:lang w:val="en-US"/>
                  <w:rPrChange w:id="1167" w:author="Author" w:date="2018-01-29T12:11:00Z">
                    <w:rPr>
                      <w:rStyle w:val="SAPUserEntry"/>
                      <w:highlight w:val="green"/>
                      <w:lang w:val="en-US"/>
                    </w:rPr>
                  </w:rPrChange>
                </w:rPr>
                <w:delText>No</w:delText>
              </w:r>
              <w:r w:rsidRPr="000A3F9A" w:rsidDel="00F34DCF">
                <w:rPr>
                  <w:strike/>
                  <w:lang w:val="en-US"/>
                  <w:rPrChange w:id="1168" w:author="Author" w:date="2018-01-29T12:11:00Z">
                    <w:rPr>
                      <w:highlight w:val="green"/>
                      <w:lang w:val="en-US"/>
                    </w:rPr>
                  </w:rPrChange>
                </w:rPr>
                <w:delText xml:space="preserve"> from the drop-down</w:delText>
              </w:r>
            </w:del>
          </w:p>
          <w:p w14:paraId="54501771" w14:textId="457BE477" w:rsidR="00454A5F" w:rsidRDefault="00454A5F" w:rsidP="00454A5F">
            <w:pPr>
              <w:rPr>
                <w:ins w:id="1169" w:author="Author" w:date="2018-01-24T10:40:00Z"/>
                <w:lang w:val="en-US"/>
              </w:rPr>
            </w:pPr>
            <w:ins w:id="1170" w:author="Author" w:date="2018-01-24T10:40:00Z">
              <w:r w:rsidRPr="000A3F9A">
                <w:rPr>
                  <w:rStyle w:val="SAPScreenElement"/>
                  <w:lang w:val="en-US"/>
                  <w:rPrChange w:id="1171" w:author="Author" w:date="2018-01-29T12:11:00Z">
                    <w:rPr>
                      <w:rStyle w:val="SAPScreenElement"/>
                      <w:highlight w:val="green"/>
                      <w:lang w:val="en-US"/>
                    </w:rPr>
                  </w:rPrChange>
                </w:rPr>
                <w:t xml:space="preserve">Is Beneficiary: </w:t>
              </w:r>
              <w:r w:rsidRPr="00EC76F6">
                <w:rPr>
                  <w:lang w:val="en-US"/>
                  <w:rPrChange w:id="1172" w:author="Author" w:date="2018-03-01T16:32:00Z">
                    <w:rPr>
                      <w:rStyle w:val="SAPScreenElement"/>
                      <w:highlight w:val="magenta"/>
                      <w:lang w:val="en-US"/>
                    </w:rPr>
                  </w:rPrChange>
                </w:rPr>
                <w:t xml:space="preserve">defaulted with value selected in test step #6. </w:t>
              </w:r>
            </w:ins>
          </w:p>
          <w:p w14:paraId="1D9B15A4" w14:textId="77777777" w:rsidR="00454A5F" w:rsidRPr="0084211E" w:rsidRDefault="00454A5F" w:rsidP="00454A5F">
            <w:pPr>
              <w:rPr>
                <w:ins w:id="1173" w:author="Author" w:date="2018-01-24T10:39:00Z"/>
                <w:rStyle w:val="SAPEmphasis"/>
                <w:rFonts w:ascii="BentonSans Book" w:hAnsi="BentonSans Book"/>
                <w:b/>
                <w:u w:val="single"/>
                <w:lang w:val="en-US"/>
                <w:rPrChange w:id="1174" w:author="Author" w:date="2018-02-06T09:50:00Z">
                  <w:rPr>
                    <w:ins w:id="1175" w:author="Author" w:date="2018-01-24T10:39:00Z"/>
                    <w:rStyle w:val="SAPEmphasis"/>
                    <w:rFonts w:ascii="BentonSans Book" w:hAnsi="BentonSans Book"/>
                    <w:b/>
                    <w:highlight w:val="cyan"/>
                    <w:u w:val="single"/>
                    <w:lang w:val="en-US"/>
                  </w:rPr>
                </w:rPrChange>
              </w:rPr>
            </w:pPr>
            <w:ins w:id="1176" w:author="Author" w:date="2018-01-24T10:39:00Z">
              <w:r w:rsidRPr="0084211E">
                <w:rPr>
                  <w:noProof/>
                  <w:lang w:val="en-US"/>
                  <w:rPrChange w:id="1177" w:author="Author" w:date="2018-02-06T09:50:00Z">
                    <w:rPr>
                      <w:rFonts w:ascii="BentonSans Medium" w:hAnsi="BentonSans Medium"/>
                      <w:noProof/>
                      <w:highlight w:val="cyan"/>
                      <w:lang w:val="en-US"/>
                    </w:rPr>
                  </w:rPrChange>
                </w:rPr>
                <w:drawing>
                  <wp:inline distT="0" distB="0" distL="0" distR="0" wp14:anchorId="6A5C5C41" wp14:editId="744C0ED7">
                    <wp:extent cx="175260" cy="175260"/>
                    <wp:effectExtent l="0" t="0" r="0" b="0"/>
                    <wp:docPr id="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84211E">
                <w:rPr>
                  <w:rStyle w:val="SAPEmphasis"/>
                  <w:rFonts w:ascii="BentonSans Book" w:hAnsi="BentonSans Book"/>
                  <w:sz w:val="20"/>
                  <w:lang w:val="en-US"/>
                  <w:rPrChange w:id="1178" w:author="Author" w:date="2018-02-06T09:50:00Z">
                    <w:rPr>
                      <w:rStyle w:val="SAPEmphasis"/>
                      <w:rFonts w:ascii="BentonSans Book" w:hAnsi="BentonSans Book"/>
                      <w:sz w:val="20"/>
                      <w:highlight w:val="cyan"/>
                      <w:lang w:val="en-US"/>
                    </w:rPr>
                  </w:rPrChange>
                </w:rPr>
                <w:t>Note:</w:t>
              </w:r>
            </w:ins>
          </w:p>
          <w:p w14:paraId="6199F517" w14:textId="77777777" w:rsidR="00454A5F" w:rsidRDefault="00454A5F" w:rsidP="00454A5F">
            <w:pPr>
              <w:rPr>
                <w:ins w:id="1179" w:author="Author" w:date="2018-01-24T10:39:00Z"/>
                <w:lang w:val="en-US"/>
              </w:rPr>
            </w:pPr>
            <w:ins w:id="1180" w:author="Author" w:date="2018-01-24T10:39:00Z">
              <w:r w:rsidRPr="0084211E">
                <w:rPr>
                  <w:lang w:val="en-US"/>
                  <w:rPrChange w:id="1181" w:author="Author" w:date="2018-02-06T09:50:00Z">
                    <w:rPr>
                      <w:highlight w:val="cyan"/>
                      <w:lang w:val="en-US"/>
                    </w:rPr>
                  </w:rPrChange>
                </w:rPr>
                <w:t xml:space="preserve">This field is only available for country </w:t>
              </w:r>
              <w:r w:rsidRPr="0084211E">
                <w:rPr>
                  <w:b/>
                  <w:lang w:val="en-US"/>
                  <w:rPrChange w:id="1182" w:author="Author" w:date="2018-02-06T09:50:00Z">
                    <w:rPr>
                      <w:b/>
                      <w:highlight w:val="cyan"/>
                      <w:lang w:val="en-US"/>
                    </w:rPr>
                  </w:rPrChange>
                </w:rPr>
                <w:t>AU</w:t>
              </w:r>
              <w:r w:rsidRPr="0084211E">
                <w:rPr>
                  <w:b/>
                  <w:lang w:val="en-US"/>
                </w:rPr>
                <w:t>.</w:t>
              </w:r>
            </w:ins>
          </w:p>
          <w:p w14:paraId="3401B28C" w14:textId="66BAC90D" w:rsidR="00454A5F" w:rsidDel="00454A5F" w:rsidRDefault="00454A5F" w:rsidP="00CE521E">
            <w:pPr>
              <w:rPr>
                <w:del w:id="1183" w:author="Author" w:date="2018-01-24T10:39:00Z"/>
                <w:lang w:val="en-US"/>
              </w:rPr>
            </w:pPr>
            <w:commentRangeStart w:id="1184"/>
          </w:p>
          <w:p w14:paraId="25CCEB41" w14:textId="77777777" w:rsidR="00971F8B" w:rsidRPr="000523DA" w:rsidRDefault="00971F8B" w:rsidP="00971F8B">
            <w:pPr>
              <w:rPr>
                <w:rStyle w:val="SAPEmphasis"/>
                <w:rFonts w:ascii="BentonSans Book" w:hAnsi="BentonSans Book"/>
                <w:b/>
                <w:u w:val="single"/>
                <w:lang w:val="en-US"/>
                <w:rPrChange w:id="1185" w:author="Author" w:date="2018-01-24T14:25:00Z">
                  <w:rPr>
                    <w:rStyle w:val="SAPEmphasis"/>
                    <w:rFonts w:ascii="BentonSans Book" w:hAnsi="BentonSans Book"/>
                    <w:b/>
                    <w:highlight w:val="green"/>
                    <w:u w:val="single"/>
                    <w:lang w:val="en-US"/>
                  </w:rPr>
                </w:rPrChange>
              </w:rPr>
            </w:pPr>
            <w:r w:rsidRPr="000523DA">
              <w:rPr>
                <w:noProof/>
                <w:lang w:val="en-US"/>
                <w:rPrChange w:id="1186" w:author="Author" w:date="2018-01-24T14:25:00Z">
                  <w:rPr>
                    <w:rFonts w:ascii="BentonSans Medium" w:hAnsi="BentonSans Medium"/>
                    <w:noProof/>
                    <w:highlight w:val="green"/>
                    <w:lang w:val="en-US"/>
                  </w:rPr>
                </w:rPrChange>
              </w:rPr>
              <w:drawing>
                <wp:inline distT="0" distB="0" distL="0" distR="0" wp14:anchorId="16775077" wp14:editId="7A56A9DD">
                  <wp:extent cx="175260" cy="175260"/>
                  <wp:effectExtent l="0" t="0" r="0" b="0"/>
                  <wp:docPr id="2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0523DA">
              <w:rPr>
                <w:rStyle w:val="SAPEmphasis"/>
                <w:rFonts w:ascii="BentonSans Book" w:hAnsi="BentonSans Book"/>
                <w:sz w:val="20"/>
                <w:lang w:val="en-US"/>
                <w:rPrChange w:id="1187" w:author="Author" w:date="2018-01-24T14:25:00Z">
                  <w:rPr>
                    <w:rStyle w:val="SAPEmphasis"/>
                    <w:rFonts w:ascii="BentonSans Book" w:hAnsi="BentonSans Book"/>
                    <w:sz w:val="20"/>
                    <w:highlight w:val="green"/>
                    <w:lang w:val="en-US"/>
                  </w:rPr>
                </w:rPrChange>
              </w:rPr>
              <w:t>Note:</w:t>
            </w:r>
          </w:p>
          <w:p w14:paraId="2B3D54A5" w14:textId="4169E4B2" w:rsidR="00971F8B" w:rsidRPr="00D27588" w:rsidRDefault="00971F8B" w:rsidP="00971F8B">
            <w:pPr>
              <w:rPr>
                <w:rStyle w:val="SAPScreenElement"/>
                <w:lang w:val="en-US"/>
              </w:rPr>
            </w:pPr>
            <w:r w:rsidRPr="000523DA">
              <w:rPr>
                <w:rStyle w:val="SAPEmphasis"/>
                <w:rFonts w:ascii="BentonSans Book" w:hAnsi="BentonSans Book"/>
                <w:lang w:val="en-US"/>
                <w:rPrChange w:id="1188" w:author="Author" w:date="2018-01-24T14:25:00Z">
                  <w:rPr>
                    <w:rStyle w:val="SAPEmphasis"/>
                    <w:rFonts w:ascii="BentonSans Book" w:hAnsi="BentonSans Book"/>
                    <w:highlight w:val="green"/>
                    <w:lang w:val="en-US"/>
                  </w:rPr>
                </w:rPrChange>
              </w:rPr>
              <w:t>This field is only available if pension payment information is active.</w:t>
            </w:r>
            <w:commentRangeEnd w:id="1184"/>
            <w:r w:rsidR="00CA08D0">
              <w:rPr>
                <w:rStyle w:val="CommentReference"/>
              </w:rPr>
              <w:commentReference w:id="1184"/>
            </w:r>
          </w:p>
        </w:tc>
        <w:tc>
          <w:tcPr>
            <w:tcW w:w="3359" w:type="dxa"/>
            <w:shd w:val="clear" w:color="auto" w:fill="auto"/>
          </w:tcPr>
          <w:p w14:paraId="6AE5092B" w14:textId="2EFFB6CF" w:rsidR="00FB1AF8" w:rsidRPr="00D27588" w:rsidRDefault="00FB1AF8" w:rsidP="003E7782">
            <w:pPr>
              <w:rPr>
                <w:lang w:val="en-US"/>
              </w:rPr>
            </w:pPr>
          </w:p>
        </w:tc>
        <w:tc>
          <w:tcPr>
            <w:tcW w:w="1264" w:type="dxa"/>
            <w:vMerge/>
          </w:tcPr>
          <w:p w14:paraId="6F9D9E8B" w14:textId="77777777" w:rsidR="00FB1AF8" w:rsidRPr="00D27588" w:rsidRDefault="00FB1AF8" w:rsidP="00CE521E">
            <w:pPr>
              <w:rPr>
                <w:rFonts w:cs="Arial"/>
                <w:bCs/>
                <w:lang w:val="en-US"/>
              </w:rPr>
            </w:pPr>
          </w:p>
        </w:tc>
      </w:tr>
      <w:tr w:rsidR="00422B70" w:rsidRPr="00EC76F6" w14:paraId="0AC3E21C" w14:textId="77777777" w:rsidTr="00573642">
        <w:trPr>
          <w:trHeight w:val="450"/>
        </w:trPr>
        <w:tc>
          <w:tcPr>
            <w:tcW w:w="733" w:type="dxa"/>
            <w:vMerge/>
            <w:shd w:val="clear" w:color="auto" w:fill="auto"/>
          </w:tcPr>
          <w:p w14:paraId="12031A11" w14:textId="77777777" w:rsidR="00422B70" w:rsidRPr="00D27588" w:rsidRDefault="00422B70" w:rsidP="00CE521E">
            <w:pPr>
              <w:rPr>
                <w:lang w:val="en-US" w:eastAsia="zh-SG"/>
              </w:rPr>
            </w:pPr>
          </w:p>
        </w:tc>
        <w:tc>
          <w:tcPr>
            <w:tcW w:w="1759" w:type="dxa"/>
            <w:vMerge/>
            <w:shd w:val="clear" w:color="auto" w:fill="auto"/>
          </w:tcPr>
          <w:p w14:paraId="1C0BB075" w14:textId="77777777" w:rsidR="00422B70" w:rsidRPr="00D27588" w:rsidRDefault="00422B70" w:rsidP="00CE521E">
            <w:pPr>
              <w:rPr>
                <w:b/>
                <w:lang w:val="en-US"/>
              </w:rPr>
            </w:pPr>
          </w:p>
        </w:tc>
        <w:tc>
          <w:tcPr>
            <w:tcW w:w="3960" w:type="dxa"/>
            <w:vMerge/>
            <w:shd w:val="clear" w:color="auto" w:fill="auto"/>
          </w:tcPr>
          <w:p w14:paraId="077D276A" w14:textId="77777777" w:rsidR="00422B70" w:rsidRPr="00D27588" w:rsidRDefault="00422B70" w:rsidP="00CE521E">
            <w:pPr>
              <w:rPr>
                <w:lang w:val="en-US"/>
              </w:rPr>
            </w:pPr>
          </w:p>
        </w:tc>
        <w:tc>
          <w:tcPr>
            <w:tcW w:w="3211" w:type="dxa"/>
          </w:tcPr>
          <w:p w14:paraId="18A42784" w14:textId="7A4F1036" w:rsidR="00ED7A39" w:rsidRPr="00F34DCF" w:rsidRDefault="00ED7A39" w:rsidP="00ED7A39">
            <w:pPr>
              <w:rPr>
                <w:lang w:val="en-US"/>
              </w:rPr>
            </w:pPr>
            <w:r w:rsidRPr="000523DA">
              <w:rPr>
                <w:rStyle w:val="SAPScreenElement"/>
                <w:lang w:val="en-US"/>
                <w:rPrChange w:id="1189" w:author="Author" w:date="2018-01-24T14:29:00Z">
                  <w:rPr>
                    <w:rStyle w:val="SAPScreenElement"/>
                    <w:highlight w:val="yellow"/>
                    <w:lang w:val="en-US"/>
                  </w:rPr>
                </w:rPrChange>
              </w:rPr>
              <w:t>Attachment</w:t>
            </w:r>
            <w:r w:rsidRPr="000523DA">
              <w:rPr>
                <w:rFonts w:cs="Arial"/>
                <w:bCs/>
                <w:lang w:val="en-US" w:eastAsia="zh-SG"/>
                <w:rPrChange w:id="1190" w:author="Author" w:date="2018-01-24T14:29:00Z">
                  <w:rPr>
                    <w:rFonts w:cs="Arial"/>
                    <w:bCs/>
                    <w:highlight w:val="yellow"/>
                    <w:lang w:val="en-US" w:eastAsia="zh-SG"/>
                  </w:rPr>
                </w:rPrChange>
              </w:rPr>
              <w:t>:</w:t>
            </w:r>
            <w:r w:rsidR="00BC6A99" w:rsidRPr="000523DA">
              <w:rPr>
                <w:rFonts w:cs="Arial"/>
                <w:bCs/>
                <w:lang w:val="en-US" w:eastAsia="zh-SG"/>
                <w:rPrChange w:id="1191" w:author="Author" w:date="2018-01-24T14:29:00Z">
                  <w:rPr>
                    <w:rFonts w:cs="Arial"/>
                    <w:bCs/>
                    <w:highlight w:val="yellow"/>
                    <w:lang w:val="en-US" w:eastAsia="zh-SG"/>
                  </w:rPr>
                </w:rPrChange>
              </w:rPr>
              <w:t xml:space="preserve"> if already uploaded in </w:t>
            </w:r>
            <w:ins w:id="1192" w:author="Author" w:date="2018-03-01T17:05:00Z">
              <w:r w:rsidR="00CA08D0">
                <w:rPr>
                  <w:rFonts w:cs="Arial"/>
                  <w:bCs/>
                  <w:lang w:val="en-US" w:eastAsia="zh-SG"/>
                </w:rPr>
                <w:t xml:space="preserve">test </w:t>
              </w:r>
            </w:ins>
            <w:r w:rsidR="00BC6A99" w:rsidRPr="000523DA">
              <w:rPr>
                <w:rFonts w:cs="Arial"/>
                <w:bCs/>
                <w:lang w:val="en-US" w:eastAsia="zh-SG"/>
                <w:rPrChange w:id="1193" w:author="Author" w:date="2018-01-24T14:29:00Z">
                  <w:rPr>
                    <w:rFonts w:cs="Arial"/>
                    <w:bCs/>
                    <w:highlight w:val="yellow"/>
                    <w:lang w:val="en-US" w:eastAsia="zh-SG"/>
                  </w:rPr>
                </w:rPrChange>
              </w:rPr>
              <w:t>step #6, defaulted with attached file.</w:t>
            </w:r>
            <w:r w:rsidRPr="000523DA">
              <w:rPr>
                <w:rFonts w:cs="Arial"/>
                <w:bCs/>
                <w:lang w:val="en-US" w:eastAsia="zh-SG"/>
                <w:rPrChange w:id="1194" w:author="Author" w:date="2018-01-24T14:29:00Z">
                  <w:rPr>
                    <w:rFonts w:cs="Arial"/>
                    <w:bCs/>
                    <w:highlight w:val="yellow"/>
                    <w:lang w:val="en-US" w:eastAsia="zh-SG"/>
                  </w:rPr>
                </w:rPrChange>
              </w:rPr>
              <w:t xml:space="preserve"> </w:t>
            </w:r>
            <w:r w:rsidR="00BC6A99" w:rsidRPr="000523DA">
              <w:rPr>
                <w:rFonts w:cs="Arial"/>
                <w:bCs/>
                <w:lang w:val="en-US" w:eastAsia="zh-SG"/>
                <w:rPrChange w:id="1195" w:author="Author" w:date="2018-01-24T14:29:00Z">
                  <w:rPr>
                    <w:rFonts w:cs="Arial"/>
                    <w:bCs/>
                    <w:highlight w:val="yellow"/>
                    <w:lang w:val="en-US" w:eastAsia="zh-SG"/>
                  </w:rPr>
                </w:rPrChange>
              </w:rPr>
              <w:t>Else</w:t>
            </w:r>
            <w:r w:rsidRPr="000523DA">
              <w:rPr>
                <w:rFonts w:cs="Arial"/>
                <w:bCs/>
                <w:lang w:val="en-US" w:eastAsia="zh-SG"/>
                <w:rPrChange w:id="1196" w:author="Author" w:date="2018-01-24T14:29:00Z">
                  <w:rPr>
                    <w:rFonts w:cs="Arial"/>
                    <w:bCs/>
                    <w:highlight w:val="yellow"/>
                    <w:lang w:val="en-US" w:eastAsia="zh-SG"/>
                  </w:rPr>
                </w:rPrChange>
              </w:rPr>
              <w:t xml:space="preserve">, directly drop files to upload or press the </w:t>
            </w:r>
            <w:r w:rsidRPr="000523DA">
              <w:rPr>
                <w:rStyle w:val="SAPScreenElement"/>
                <w:lang w:val="en-US"/>
                <w:rPrChange w:id="1197" w:author="Author" w:date="2018-01-24T14:29:00Z">
                  <w:rPr>
                    <w:rStyle w:val="SAPScreenElement"/>
                    <w:highlight w:val="yellow"/>
                    <w:lang w:val="en-US"/>
                  </w:rPr>
                </w:rPrChange>
              </w:rPr>
              <w:t xml:space="preserve">Add Attachment </w:t>
            </w:r>
            <w:r w:rsidRPr="000523DA">
              <w:rPr>
                <w:rFonts w:cs="Arial"/>
                <w:bCs/>
                <w:lang w:val="en-US" w:eastAsia="zh-SG"/>
                <w:rPrChange w:id="1198" w:author="Author" w:date="2018-01-24T14:29:00Z">
                  <w:rPr>
                    <w:rFonts w:cs="Arial"/>
                    <w:bCs/>
                    <w:highlight w:val="yellow"/>
                    <w:lang w:val="en-US" w:eastAsia="zh-SG"/>
                  </w:rPr>
                </w:rPrChange>
              </w:rPr>
              <w:t>icon</w:t>
            </w:r>
            <w:r w:rsidRPr="000523DA">
              <w:rPr>
                <w:lang w:val="en-US"/>
                <w:rPrChange w:id="1199" w:author="Author" w:date="2018-01-24T14:29:00Z">
                  <w:rPr>
                    <w:highlight w:val="yellow"/>
                    <w:lang w:val="en-US"/>
                  </w:rPr>
                </w:rPrChange>
              </w:rPr>
              <w:t xml:space="preserve"> (</w:t>
            </w:r>
            <w:r w:rsidRPr="000523DA">
              <w:rPr>
                <w:noProof/>
                <w:lang w:val="en-US"/>
                <w:rPrChange w:id="1200" w:author="Author" w:date="2018-01-24T14:29:00Z">
                  <w:rPr>
                    <w:noProof/>
                    <w:highlight w:val="yellow"/>
                    <w:lang w:val="en-US"/>
                  </w:rPr>
                </w:rPrChange>
              </w:rPr>
              <w:drawing>
                <wp:inline distT="0" distB="0" distL="0" distR="0" wp14:anchorId="4A3668E3" wp14:editId="246298AB">
                  <wp:extent cx="144780" cy="124810"/>
                  <wp:effectExtent l="0" t="0" r="762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974" cy="130150"/>
                          </a:xfrm>
                          <a:prstGeom prst="rect">
                            <a:avLst/>
                          </a:prstGeom>
                        </pic:spPr>
                      </pic:pic>
                    </a:graphicData>
                  </a:graphic>
                </wp:inline>
              </w:drawing>
            </w:r>
            <w:r w:rsidRPr="000523DA">
              <w:rPr>
                <w:lang w:val="en-US"/>
                <w:rPrChange w:id="1201" w:author="Author" w:date="2018-01-24T14:29:00Z">
                  <w:rPr>
                    <w:highlight w:val="yellow"/>
                    <w:lang w:val="en-US"/>
                  </w:rPr>
                </w:rPrChange>
              </w:rPr>
              <w:t xml:space="preserve"> icon) button, browse for the file saved on your local disk and upload the file</w:t>
            </w:r>
          </w:p>
          <w:p w14:paraId="6C8CB078" w14:textId="77777777" w:rsidR="00ED7A39" w:rsidRPr="000523DA" w:rsidRDefault="00ED7A39" w:rsidP="00ED7A39">
            <w:pPr>
              <w:pStyle w:val="SAPNoteHeading"/>
              <w:ind w:left="0"/>
              <w:rPr>
                <w:lang w:val="en-US"/>
                <w:rPrChange w:id="1202" w:author="Author" w:date="2018-01-24T14:29:00Z">
                  <w:rPr>
                    <w:highlight w:val="yellow"/>
                    <w:lang w:val="en-US"/>
                  </w:rPr>
                </w:rPrChange>
              </w:rPr>
            </w:pPr>
            <w:r w:rsidRPr="000523DA">
              <w:rPr>
                <w:noProof/>
                <w:lang w:val="en-US"/>
                <w:rPrChange w:id="1203" w:author="Author" w:date="2018-01-24T14:29:00Z">
                  <w:rPr>
                    <w:noProof/>
                    <w:highlight w:val="yellow"/>
                    <w:lang w:val="en-US"/>
                  </w:rPr>
                </w:rPrChange>
              </w:rPr>
              <w:drawing>
                <wp:inline distT="0" distB="0" distL="0" distR="0" wp14:anchorId="720FDC96" wp14:editId="658E66FE">
                  <wp:extent cx="225425" cy="225425"/>
                  <wp:effectExtent l="0" t="0" r="0" b="3175"/>
                  <wp:docPr id="1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523DA">
              <w:rPr>
                <w:lang w:val="en-US"/>
                <w:rPrChange w:id="1204" w:author="Author" w:date="2018-01-24T14:29:00Z">
                  <w:rPr>
                    <w:highlight w:val="yellow"/>
                    <w:lang w:val="en-US"/>
                  </w:rPr>
                </w:rPrChange>
              </w:rPr>
              <w:t> Note</w:t>
            </w:r>
          </w:p>
          <w:p w14:paraId="675DB5BE" w14:textId="76E4098D" w:rsidR="00422B70" w:rsidRPr="00D27588" w:rsidRDefault="00ED7A39" w:rsidP="00ED7A39">
            <w:pPr>
              <w:rPr>
                <w:rStyle w:val="SAPScreenElement"/>
                <w:lang w:val="en-US"/>
              </w:rPr>
            </w:pPr>
            <w:r w:rsidRPr="000523DA">
              <w:rPr>
                <w:lang w:val="en-US"/>
                <w:rPrChange w:id="1205" w:author="Author" w:date="2018-01-24T14:29:00Z">
                  <w:rPr>
                    <w:highlight w:val="yellow"/>
                    <w:lang w:val="en-US"/>
                  </w:rPr>
                </w:rPrChange>
              </w:rPr>
              <w:t>Use this function in case you need to attach a document attesting the relationship to the dependent.</w:t>
            </w:r>
            <w:r w:rsidR="00422B70" w:rsidRPr="000523DA">
              <w:rPr>
                <w:lang w:val="en-US"/>
                <w:rPrChange w:id="1206" w:author="Author" w:date="2018-01-24T14:29:00Z">
                  <w:rPr>
                    <w:highlight w:val="yellow"/>
                    <w:lang w:val="en-US"/>
                  </w:rPr>
                </w:rPrChange>
              </w:rPr>
              <w:t xml:space="preserve"> </w:t>
            </w:r>
          </w:p>
        </w:tc>
        <w:tc>
          <w:tcPr>
            <w:tcW w:w="3359" w:type="dxa"/>
            <w:shd w:val="clear" w:color="auto" w:fill="auto"/>
          </w:tcPr>
          <w:p w14:paraId="1112289F" w14:textId="77777777" w:rsidR="00422B70" w:rsidRPr="00D27588" w:rsidRDefault="00422B70" w:rsidP="00CE521E">
            <w:pPr>
              <w:rPr>
                <w:lang w:val="en-US"/>
              </w:rPr>
            </w:pPr>
          </w:p>
        </w:tc>
        <w:tc>
          <w:tcPr>
            <w:tcW w:w="1264" w:type="dxa"/>
            <w:vMerge/>
          </w:tcPr>
          <w:p w14:paraId="00AD1323" w14:textId="77777777" w:rsidR="00422B70" w:rsidRPr="00D27588" w:rsidRDefault="00422B70" w:rsidP="00CE521E">
            <w:pPr>
              <w:rPr>
                <w:rFonts w:cs="Arial"/>
                <w:bCs/>
                <w:lang w:val="en-US"/>
              </w:rPr>
            </w:pPr>
          </w:p>
        </w:tc>
      </w:tr>
      <w:tr w:rsidR="00E52237" w:rsidRPr="00EC76F6" w14:paraId="5197C19D" w14:textId="77777777" w:rsidTr="00573642">
        <w:trPr>
          <w:trHeight w:val="357"/>
        </w:trPr>
        <w:tc>
          <w:tcPr>
            <w:tcW w:w="733" w:type="dxa"/>
            <w:vMerge/>
            <w:shd w:val="clear" w:color="auto" w:fill="auto"/>
          </w:tcPr>
          <w:p w14:paraId="19712A30" w14:textId="77777777" w:rsidR="00E52237" w:rsidRPr="00D27588" w:rsidRDefault="00E52237" w:rsidP="00CE5001">
            <w:pPr>
              <w:rPr>
                <w:lang w:val="en-US" w:eastAsia="zh-SG"/>
              </w:rPr>
            </w:pPr>
          </w:p>
        </w:tc>
        <w:tc>
          <w:tcPr>
            <w:tcW w:w="1759" w:type="dxa"/>
            <w:vMerge/>
            <w:shd w:val="clear" w:color="auto" w:fill="auto"/>
          </w:tcPr>
          <w:p w14:paraId="256C36F3" w14:textId="77777777" w:rsidR="00E52237" w:rsidRPr="00D27588" w:rsidRDefault="00E52237" w:rsidP="00CE5001">
            <w:pPr>
              <w:rPr>
                <w:b/>
                <w:lang w:val="en-US"/>
              </w:rPr>
            </w:pPr>
          </w:p>
        </w:tc>
        <w:tc>
          <w:tcPr>
            <w:tcW w:w="3960" w:type="dxa"/>
            <w:vMerge w:val="restart"/>
            <w:shd w:val="clear" w:color="auto" w:fill="auto"/>
          </w:tcPr>
          <w:p w14:paraId="4384D501" w14:textId="7442C6EF" w:rsidR="00E52237" w:rsidRPr="00D27588" w:rsidRDefault="00E52237">
            <w:pPr>
              <w:rPr>
                <w:lang w:val="en-US"/>
              </w:rPr>
            </w:pPr>
            <w:r w:rsidRPr="00D27588">
              <w:rPr>
                <w:lang w:val="en-US"/>
              </w:rPr>
              <w:t xml:space="preserve">In the </w:t>
            </w:r>
            <w:r w:rsidRPr="00D27588">
              <w:rPr>
                <w:rStyle w:val="SAPScreenElement"/>
                <w:lang w:val="en-US"/>
              </w:rPr>
              <w:t>Personal Information</w:t>
            </w:r>
            <w:r w:rsidRPr="00D27588">
              <w:rPr>
                <w:lang w:val="en-US"/>
              </w:rPr>
              <w:t xml:space="preserve"> part of the </w:t>
            </w:r>
            <w:r w:rsidRPr="00D27588">
              <w:rPr>
                <w:rStyle w:val="SAPScreenElement"/>
                <w:lang w:val="en-US"/>
              </w:rPr>
              <w:t>Dependents</w:t>
            </w:r>
            <w:r w:rsidRPr="00D27588">
              <w:rPr>
                <w:lang w:val="en-US"/>
              </w:rPr>
              <w:t xml:space="preserve"> dialog box make the following entries:</w:t>
            </w:r>
          </w:p>
        </w:tc>
        <w:tc>
          <w:tcPr>
            <w:tcW w:w="3211" w:type="dxa"/>
          </w:tcPr>
          <w:p w14:paraId="59EC6133" w14:textId="7992C6B1" w:rsidR="00E52237" w:rsidRPr="00D27588" w:rsidRDefault="00E52237" w:rsidP="00CE5001">
            <w:pPr>
              <w:rPr>
                <w:rFonts w:cs="Arial"/>
                <w:bCs/>
                <w:lang w:val="en-US" w:eastAsia="zh-SG"/>
              </w:rPr>
            </w:pPr>
            <w:r w:rsidRPr="00D27588">
              <w:rPr>
                <w:rStyle w:val="SAPScreenElement"/>
                <w:lang w:val="en-US"/>
              </w:rPr>
              <w:t xml:space="preserve">First Name: </w:t>
            </w:r>
            <w:r w:rsidRPr="00D27588">
              <w:rPr>
                <w:lang w:val="en-US"/>
              </w:rPr>
              <w:t>defaulted with value entered in test step # 6</w:t>
            </w:r>
          </w:p>
        </w:tc>
        <w:tc>
          <w:tcPr>
            <w:tcW w:w="3359" w:type="dxa"/>
            <w:shd w:val="clear" w:color="auto" w:fill="auto"/>
          </w:tcPr>
          <w:p w14:paraId="5C59D990" w14:textId="77777777" w:rsidR="00E52237" w:rsidRPr="00D27588" w:rsidRDefault="00E52237" w:rsidP="00CE5001">
            <w:pPr>
              <w:rPr>
                <w:lang w:val="en-US"/>
              </w:rPr>
            </w:pPr>
          </w:p>
        </w:tc>
        <w:tc>
          <w:tcPr>
            <w:tcW w:w="1264" w:type="dxa"/>
            <w:vMerge/>
          </w:tcPr>
          <w:p w14:paraId="7DFC42B3" w14:textId="77777777" w:rsidR="00E52237" w:rsidRPr="00D27588" w:rsidRDefault="00E52237" w:rsidP="00CE5001">
            <w:pPr>
              <w:rPr>
                <w:rFonts w:cs="Arial"/>
                <w:bCs/>
                <w:lang w:val="en-US"/>
              </w:rPr>
            </w:pPr>
          </w:p>
        </w:tc>
      </w:tr>
      <w:tr w:rsidR="00E52237" w:rsidRPr="00EC76F6" w14:paraId="583D57BD" w14:textId="77777777" w:rsidTr="00573642">
        <w:trPr>
          <w:trHeight w:val="357"/>
        </w:trPr>
        <w:tc>
          <w:tcPr>
            <w:tcW w:w="733" w:type="dxa"/>
            <w:vMerge/>
            <w:shd w:val="clear" w:color="auto" w:fill="auto"/>
          </w:tcPr>
          <w:p w14:paraId="69068789" w14:textId="77777777" w:rsidR="00E52237" w:rsidRPr="00D27588" w:rsidRDefault="00E52237" w:rsidP="00CE5001">
            <w:pPr>
              <w:rPr>
                <w:lang w:val="en-US" w:eastAsia="zh-SG"/>
              </w:rPr>
            </w:pPr>
          </w:p>
        </w:tc>
        <w:tc>
          <w:tcPr>
            <w:tcW w:w="1759" w:type="dxa"/>
            <w:vMerge/>
            <w:shd w:val="clear" w:color="auto" w:fill="auto"/>
          </w:tcPr>
          <w:p w14:paraId="3A8A7F7E" w14:textId="77777777" w:rsidR="00E52237" w:rsidRPr="00D27588" w:rsidRDefault="00E52237" w:rsidP="00CE5001">
            <w:pPr>
              <w:rPr>
                <w:b/>
                <w:lang w:val="en-US"/>
              </w:rPr>
            </w:pPr>
          </w:p>
        </w:tc>
        <w:tc>
          <w:tcPr>
            <w:tcW w:w="3960" w:type="dxa"/>
            <w:vMerge/>
            <w:shd w:val="clear" w:color="auto" w:fill="auto"/>
          </w:tcPr>
          <w:p w14:paraId="6E49CDC0" w14:textId="77777777" w:rsidR="00E52237" w:rsidRPr="00D27588" w:rsidRDefault="00E52237" w:rsidP="00CE5001">
            <w:pPr>
              <w:rPr>
                <w:lang w:val="en-US"/>
              </w:rPr>
            </w:pPr>
          </w:p>
        </w:tc>
        <w:tc>
          <w:tcPr>
            <w:tcW w:w="3211" w:type="dxa"/>
          </w:tcPr>
          <w:p w14:paraId="20673BCF" w14:textId="3C8989E4" w:rsidR="00E52237" w:rsidRPr="00D27588" w:rsidRDefault="00E52237">
            <w:pPr>
              <w:rPr>
                <w:rFonts w:cs="Arial"/>
                <w:bCs/>
                <w:lang w:val="en-US" w:eastAsia="zh-SG"/>
              </w:rPr>
            </w:pPr>
            <w:r w:rsidRPr="00D27588">
              <w:rPr>
                <w:rStyle w:val="SAPScreenElement"/>
                <w:lang w:val="en-US"/>
              </w:rPr>
              <w:t xml:space="preserve">Middle Name: </w:t>
            </w:r>
            <w:r w:rsidRPr="00D27588">
              <w:rPr>
                <w:lang w:val="en-US"/>
              </w:rPr>
              <w:t xml:space="preserve">defaulted with value if maintained in test step </w:t>
            </w:r>
            <w:r w:rsidRPr="00D27588">
              <w:rPr>
                <w:rStyle w:val="SAPTextReference"/>
                <w:lang w:val="en-US"/>
              </w:rPr>
              <w:t># 6</w:t>
            </w:r>
          </w:p>
        </w:tc>
        <w:tc>
          <w:tcPr>
            <w:tcW w:w="3359" w:type="dxa"/>
            <w:shd w:val="clear" w:color="auto" w:fill="auto"/>
          </w:tcPr>
          <w:p w14:paraId="336E2DD2" w14:textId="77777777" w:rsidR="00E52237" w:rsidRPr="00D27588" w:rsidRDefault="00E52237" w:rsidP="00CE5001">
            <w:pPr>
              <w:rPr>
                <w:lang w:val="en-US"/>
              </w:rPr>
            </w:pPr>
          </w:p>
        </w:tc>
        <w:tc>
          <w:tcPr>
            <w:tcW w:w="1264" w:type="dxa"/>
            <w:vMerge/>
          </w:tcPr>
          <w:p w14:paraId="24E09EEB" w14:textId="77777777" w:rsidR="00E52237" w:rsidRPr="00D27588" w:rsidRDefault="00E52237" w:rsidP="00CE5001">
            <w:pPr>
              <w:rPr>
                <w:rFonts w:cs="Arial"/>
                <w:bCs/>
                <w:lang w:val="en-US"/>
              </w:rPr>
            </w:pPr>
          </w:p>
        </w:tc>
      </w:tr>
      <w:tr w:rsidR="00E52237" w:rsidRPr="00EC76F6" w14:paraId="722316E2" w14:textId="77777777" w:rsidTr="00573642">
        <w:trPr>
          <w:trHeight w:val="357"/>
        </w:trPr>
        <w:tc>
          <w:tcPr>
            <w:tcW w:w="733" w:type="dxa"/>
            <w:vMerge/>
            <w:shd w:val="clear" w:color="auto" w:fill="auto"/>
          </w:tcPr>
          <w:p w14:paraId="4C8B982B" w14:textId="77777777" w:rsidR="00E52237" w:rsidRPr="00D27588" w:rsidRDefault="00E52237" w:rsidP="00CE5001">
            <w:pPr>
              <w:rPr>
                <w:lang w:val="en-US" w:eastAsia="zh-SG"/>
              </w:rPr>
            </w:pPr>
          </w:p>
        </w:tc>
        <w:tc>
          <w:tcPr>
            <w:tcW w:w="1759" w:type="dxa"/>
            <w:vMerge/>
            <w:shd w:val="clear" w:color="auto" w:fill="auto"/>
          </w:tcPr>
          <w:p w14:paraId="2259888F" w14:textId="77777777" w:rsidR="00E52237" w:rsidRPr="00D27588" w:rsidRDefault="00E52237" w:rsidP="00CE5001">
            <w:pPr>
              <w:rPr>
                <w:b/>
                <w:lang w:val="en-US"/>
              </w:rPr>
            </w:pPr>
          </w:p>
        </w:tc>
        <w:tc>
          <w:tcPr>
            <w:tcW w:w="3960" w:type="dxa"/>
            <w:vMerge/>
            <w:shd w:val="clear" w:color="auto" w:fill="auto"/>
          </w:tcPr>
          <w:p w14:paraId="5FD88EBE" w14:textId="77777777" w:rsidR="00E52237" w:rsidRPr="00D27588" w:rsidRDefault="00E52237" w:rsidP="00CE5001">
            <w:pPr>
              <w:rPr>
                <w:lang w:val="en-US"/>
              </w:rPr>
            </w:pPr>
          </w:p>
        </w:tc>
        <w:tc>
          <w:tcPr>
            <w:tcW w:w="3211" w:type="dxa"/>
          </w:tcPr>
          <w:p w14:paraId="11E90317" w14:textId="7440EAB2" w:rsidR="00E52237" w:rsidRPr="00D27588" w:rsidRDefault="00E52237">
            <w:pPr>
              <w:rPr>
                <w:rFonts w:cs="Arial"/>
                <w:bCs/>
                <w:lang w:val="en-US" w:eastAsia="zh-SG"/>
              </w:rPr>
            </w:pPr>
            <w:r w:rsidRPr="00D27588">
              <w:rPr>
                <w:rStyle w:val="SAPScreenElement"/>
                <w:lang w:val="en-US"/>
              </w:rPr>
              <w:t xml:space="preserve">Last Name: </w:t>
            </w:r>
            <w:r w:rsidRPr="00D27588">
              <w:rPr>
                <w:lang w:val="en-US"/>
              </w:rPr>
              <w:t xml:space="preserve">defaulted with value entered in test step </w:t>
            </w:r>
            <w:r w:rsidRPr="00D27588">
              <w:rPr>
                <w:rStyle w:val="SAPTextReference"/>
                <w:lang w:val="en-US"/>
              </w:rPr>
              <w:t># 6</w:t>
            </w:r>
          </w:p>
        </w:tc>
        <w:tc>
          <w:tcPr>
            <w:tcW w:w="3359" w:type="dxa"/>
            <w:shd w:val="clear" w:color="auto" w:fill="auto"/>
          </w:tcPr>
          <w:p w14:paraId="33284AB2" w14:textId="77777777" w:rsidR="00E52237" w:rsidRPr="00D27588" w:rsidRDefault="00E52237" w:rsidP="00CE5001">
            <w:pPr>
              <w:rPr>
                <w:lang w:val="en-US"/>
              </w:rPr>
            </w:pPr>
          </w:p>
        </w:tc>
        <w:tc>
          <w:tcPr>
            <w:tcW w:w="1264" w:type="dxa"/>
            <w:vMerge/>
          </w:tcPr>
          <w:p w14:paraId="2BC65121" w14:textId="77777777" w:rsidR="00E52237" w:rsidRPr="00D27588" w:rsidRDefault="00E52237" w:rsidP="00CE5001">
            <w:pPr>
              <w:rPr>
                <w:rFonts w:cs="Arial"/>
                <w:bCs/>
                <w:lang w:val="en-US"/>
              </w:rPr>
            </w:pPr>
          </w:p>
        </w:tc>
      </w:tr>
      <w:tr w:rsidR="00E52237" w:rsidRPr="00EC76F6" w14:paraId="4527208C" w14:textId="77777777" w:rsidTr="00573642">
        <w:trPr>
          <w:trHeight w:val="357"/>
        </w:trPr>
        <w:tc>
          <w:tcPr>
            <w:tcW w:w="733" w:type="dxa"/>
            <w:vMerge/>
            <w:shd w:val="clear" w:color="auto" w:fill="auto"/>
          </w:tcPr>
          <w:p w14:paraId="5516E242" w14:textId="77777777" w:rsidR="00E52237" w:rsidRPr="00D27588" w:rsidRDefault="00E52237" w:rsidP="00F05D13">
            <w:pPr>
              <w:rPr>
                <w:lang w:val="en-US" w:eastAsia="zh-SG"/>
              </w:rPr>
            </w:pPr>
          </w:p>
        </w:tc>
        <w:tc>
          <w:tcPr>
            <w:tcW w:w="1759" w:type="dxa"/>
            <w:vMerge/>
            <w:shd w:val="clear" w:color="auto" w:fill="auto"/>
          </w:tcPr>
          <w:p w14:paraId="69F2D3C4" w14:textId="77777777" w:rsidR="00E52237" w:rsidRPr="00D27588" w:rsidRDefault="00E52237" w:rsidP="00F05D13">
            <w:pPr>
              <w:rPr>
                <w:b/>
                <w:lang w:val="en-US"/>
              </w:rPr>
            </w:pPr>
          </w:p>
        </w:tc>
        <w:tc>
          <w:tcPr>
            <w:tcW w:w="3960" w:type="dxa"/>
            <w:vMerge/>
            <w:shd w:val="clear" w:color="auto" w:fill="auto"/>
          </w:tcPr>
          <w:p w14:paraId="23B30595" w14:textId="77777777" w:rsidR="00E52237" w:rsidRPr="00D27588" w:rsidRDefault="00E52237" w:rsidP="00F05D13">
            <w:pPr>
              <w:rPr>
                <w:lang w:val="en-US"/>
              </w:rPr>
            </w:pPr>
          </w:p>
        </w:tc>
        <w:tc>
          <w:tcPr>
            <w:tcW w:w="3211" w:type="dxa"/>
          </w:tcPr>
          <w:p w14:paraId="25E9F6E1" w14:textId="05B66D52" w:rsidR="00E52237" w:rsidRPr="00D27588" w:rsidRDefault="00E52237" w:rsidP="00F05D13">
            <w:pPr>
              <w:rPr>
                <w:rFonts w:cs="Arial"/>
                <w:bCs/>
                <w:lang w:val="en-US" w:eastAsia="zh-SG"/>
              </w:rPr>
            </w:pPr>
            <w:r w:rsidRPr="00D27588">
              <w:rPr>
                <w:rStyle w:val="SAPScreenElement"/>
                <w:lang w:val="en-US"/>
              </w:rPr>
              <w:t>Suffix</w:t>
            </w:r>
            <w:r w:rsidRPr="00D27588">
              <w:rPr>
                <w:rFonts w:cs="Arial"/>
                <w:bCs/>
                <w:lang w:val="en-US" w:eastAsia="zh-SG"/>
              </w:rPr>
              <w:t>: select from drop-down</w:t>
            </w:r>
            <w:r w:rsidR="00F12F71">
              <w:rPr>
                <w:rFonts w:cs="Arial"/>
                <w:bCs/>
                <w:lang w:val="en-US" w:eastAsia="zh-SG"/>
              </w:rPr>
              <w:t xml:space="preserve"> if appropria</w:t>
            </w:r>
            <w:r w:rsidR="00881FA5">
              <w:rPr>
                <w:rFonts w:cs="Arial"/>
                <w:bCs/>
                <w:lang w:val="en-US" w:eastAsia="zh-SG"/>
              </w:rPr>
              <w:t>te</w:t>
            </w:r>
          </w:p>
        </w:tc>
        <w:tc>
          <w:tcPr>
            <w:tcW w:w="3359" w:type="dxa"/>
            <w:shd w:val="clear" w:color="auto" w:fill="auto"/>
          </w:tcPr>
          <w:p w14:paraId="1BB0CFBC" w14:textId="77777777" w:rsidR="00E52237" w:rsidRPr="00D27588" w:rsidRDefault="00E52237" w:rsidP="00F05D13">
            <w:pPr>
              <w:rPr>
                <w:lang w:val="en-US"/>
              </w:rPr>
            </w:pPr>
          </w:p>
        </w:tc>
        <w:tc>
          <w:tcPr>
            <w:tcW w:w="1264" w:type="dxa"/>
            <w:vMerge/>
          </w:tcPr>
          <w:p w14:paraId="691E2966" w14:textId="77777777" w:rsidR="00E52237" w:rsidRPr="00D27588" w:rsidRDefault="00E52237" w:rsidP="00F05D13">
            <w:pPr>
              <w:rPr>
                <w:rFonts w:cs="Arial"/>
                <w:bCs/>
                <w:lang w:val="en-US"/>
              </w:rPr>
            </w:pPr>
          </w:p>
        </w:tc>
      </w:tr>
      <w:tr w:rsidR="00E52237" w:rsidRPr="00EC76F6" w14:paraId="5309FFF9" w14:textId="77777777" w:rsidTr="00573642">
        <w:trPr>
          <w:trHeight w:val="357"/>
        </w:trPr>
        <w:tc>
          <w:tcPr>
            <w:tcW w:w="733" w:type="dxa"/>
            <w:vMerge/>
            <w:shd w:val="clear" w:color="auto" w:fill="auto"/>
          </w:tcPr>
          <w:p w14:paraId="588FF741" w14:textId="77777777" w:rsidR="00E52237" w:rsidRPr="00D27588" w:rsidRDefault="00E52237" w:rsidP="00F05D13">
            <w:pPr>
              <w:rPr>
                <w:lang w:val="en-US" w:eastAsia="zh-SG"/>
              </w:rPr>
            </w:pPr>
          </w:p>
        </w:tc>
        <w:tc>
          <w:tcPr>
            <w:tcW w:w="1759" w:type="dxa"/>
            <w:vMerge/>
            <w:shd w:val="clear" w:color="auto" w:fill="auto"/>
          </w:tcPr>
          <w:p w14:paraId="260D5933" w14:textId="77777777" w:rsidR="00E52237" w:rsidRPr="00D27588" w:rsidRDefault="00E52237" w:rsidP="00F05D13">
            <w:pPr>
              <w:rPr>
                <w:b/>
                <w:lang w:val="en-US"/>
              </w:rPr>
            </w:pPr>
          </w:p>
        </w:tc>
        <w:tc>
          <w:tcPr>
            <w:tcW w:w="3960" w:type="dxa"/>
            <w:vMerge/>
            <w:shd w:val="clear" w:color="auto" w:fill="auto"/>
          </w:tcPr>
          <w:p w14:paraId="6923B22C" w14:textId="77777777" w:rsidR="00E52237" w:rsidRPr="00D27588" w:rsidRDefault="00E52237" w:rsidP="00F05D13">
            <w:pPr>
              <w:rPr>
                <w:lang w:val="en-US"/>
              </w:rPr>
            </w:pPr>
          </w:p>
        </w:tc>
        <w:tc>
          <w:tcPr>
            <w:tcW w:w="3211" w:type="dxa"/>
          </w:tcPr>
          <w:p w14:paraId="1977281D" w14:textId="428C99DD" w:rsidR="00E52237" w:rsidRPr="00D27588" w:rsidRDefault="00E52237" w:rsidP="00F05D13">
            <w:pPr>
              <w:rPr>
                <w:rFonts w:cs="Arial"/>
                <w:bCs/>
                <w:lang w:val="en-US" w:eastAsia="zh-SG"/>
              </w:rPr>
            </w:pPr>
            <w:r w:rsidRPr="00D27588">
              <w:rPr>
                <w:rStyle w:val="SAPScreenElement"/>
                <w:lang w:val="en-US"/>
              </w:rPr>
              <w:t>Gender</w:t>
            </w:r>
            <w:r w:rsidRPr="00D27588">
              <w:rPr>
                <w:rFonts w:cs="Arial"/>
                <w:bCs/>
                <w:lang w:val="en-US" w:eastAsia="zh-SG"/>
              </w:rPr>
              <w:t>: select from drop-down</w:t>
            </w:r>
          </w:p>
        </w:tc>
        <w:tc>
          <w:tcPr>
            <w:tcW w:w="3359" w:type="dxa"/>
            <w:shd w:val="clear" w:color="auto" w:fill="auto"/>
          </w:tcPr>
          <w:p w14:paraId="0B4AAA1E" w14:textId="77777777" w:rsidR="00E52237" w:rsidRPr="00D27588" w:rsidRDefault="00E52237" w:rsidP="00F05D13">
            <w:pPr>
              <w:rPr>
                <w:lang w:val="en-US"/>
              </w:rPr>
            </w:pPr>
          </w:p>
        </w:tc>
        <w:tc>
          <w:tcPr>
            <w:tcW w:w="1264" w:type="dxa"/>
            <w:vMerge/>
          </w:tcPr>
          <w:p w14:paraId="4A6D029C" w14:textId="77777777" w:rsidR="00E52237" w:rsidRPr="00D27588" w:rsidRDefault="00E52237" w:rsidP="00F05D13">
            <w:pPr>
              <w:rPr>
                <w:rFonts w:cs="Arial"/>
                <w:bCs/>
                <w:lang w:val="en-US"/>
              </w:rPr>
            </w:pPr>
          </w:p>
        </w:tc>
      </w:tr>
      <w:tr w:rsidR="00E52237" w:rsidRPr="00EC76F6" w14:paraId="56BE598E" w14:textId="77777777" w:rsidTr="00573642">
        <w:trPr>
          <w:trHeight w:val="357"/>
        </w:trPr>
        <w:tc>
          <w:tcPr>
            <w:tcW w:w="733" w:type="dxa"/>
            <w:vMerge/>
            <w:shd w:val="clear" w:color="auto" w:fill="auto"/>
          </w:tcPr>
          <w:p w14:paraId="21916E8C" w14:textId="77777777" w:rsidR="00E52237" w:rsidRPr="00D27588" w:rsidRDefault="00E52237" w:rsidP="00F05D13">
            <w:pPr>
              <w:rPr>
                <w:lang w:val="en-US" w:eastAsia="zh-SG"/>
              </w:rPr>
            </w:pPr>
          </w:p>
        </w:tc>
        <w:tc>
          <w:tcPr>
            <w:tcW w:w="1759" w:type="dxa"/>
            <w:vMerge/>
            <w:shd w:val="clear" w:color="auto" w:fill="auto"/>
          </w:tcPr>
          <w:p w14:paraId="634AC7A0" w14:textId="77777777" w:rsidR="00E52237" w:rsidRPr="00D27588" w:rsidRDefault="00E52237" w:rsidP="00F05D13">
            <w:pPr>
              <w:rPr>
                <w:b/>
                <w:lang w:val="en-US"/>
              </w:rPr>
            </w:pPr>
          </w:p>
        </w:tc>
        <w:tc>
          <w:tcPr>
            <w:tcW w:w="3960" w:type="dxa"/>
            <w:vMerge/>
            <w:shd w:val="clear" w:color="auto" w:fill="auto"/>
          </w:tcPr>
          <w:p w14:paraId="46D92C00" w14:textId="77777777" w:rsidR="00E52237" w:rsidRPr="00D27588" w:rsidRDefault="00E52237" w:rsidP="00F05D13">
            <w:pPr>
              <w:rPr>
                <w:lang w:val="en-US"/>
              </w:rPr>
            </w:pPr>
          </w:p>
        </w:tc>
        <w:tc>
          <w:tcPr>
            <w:tcW w:w="3211" w:type="dxa"/>
          </w:tcPr>
          <w:p w14:paraId="11487212" w14:textId="31418D78" w:rsidR="00E52237" w:rsidRPr="00D27588" w:rsidRDefault="00E52237" w:rsidP="00F05D13">
            <w:pPr>
              <w:rPr>
                <w:lang w:val="en-US"/>
              </w:rPr>
            </w:pPr>
            <w:r w:rsidRPr="00D27588">
              <w:rPr>
                <w:rStyle w:val="SAPScreenElement"/>
                <w:lang w:val="en-US"/>
              </w:rPr>
              <w:t>Marital Status</w:t>
            </w:r>
            <w:r w:rsidRPr="00D27588">
              <w:rPr>
                <w:rFonts w:cs="Arial"/>
                <w:bCs/>
                <w:lang w:val="en-US" w:eastAsia="zh-SG"/>
              </w:rPr>
              <w:t xml:space="preserve">: </w:t>
            </w:r>
            <w:r w:rsidRPr="00D27588">
              <w:rPr>
                <w:lang w:val="en-US"/>
              </w:rPr>
              <w:t>select from drop-down</w:t>
            </w:r>
          </w:p>
          <w:p w14:paraId="2949D55C" w14:textId="77777777" w:rsidR="00E52237" w:rsidRPr="00D27588" w:rsidRDefault="00E52237" w:rsidP="00581EC8">
            <w:pPr>
              <w:pStyle w:val="SAPNoteHeading"/>
              <w:ind w:left="0"/>
              <w:rPr>
                <w:lang w:val="en-US"/>
              </w:rPr>
            </w:pPr>
            <w:r w:rsidRPr="00D27588">
              <w:rPr>
                <w:noProof/>
                <w:lang w:val="en-US"/>
              </w:rPr>
              <w:drawing>
                <wp:inline distT="0" distB="0" distL="0" distR="0" wp14:anchorId="3BBFE319" wp14:editId="4B77F9AB">
                  <wp:extent cx="225425" cy="225425"/>
                  <wp:effectExtent l="0" t="0" r="0" b="3175"/>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D27588">
              <w:rPr>
                <w:lang w:val="en-US"/>
              </w:rPr>
              <w:t> Note</w:t>
            </w:r>
          </w:p>
          <w:p w14:paraId="1479E4E7" w14:textId="3427BAA3" w:rsidR="00E52237" w:rsidRPr="00D27588" w:rsidRDefault="00E52237" w:rsidP="00581EC8">
            <w:pPr>
              <w:pStyle w:val="ListContinue2"/>
              <w:ind w:left="0"/>
              <w:rPr>
                <w:rFonts w:cs="Arial"/>
                <w:bCs/>
                <w:lang w:val="en-US" w:eastAsia="zh-SG"/>
              </w:rPr>
            </w:pPr>
            <w:r w:rsidRPr="00D27588">
              <w:rPr>
                <w:lang w:val="en-US"/>
              </w:rPr>
              <w:t>In case you have selected value</w:t>
            </w:r>
            <w:r w:rsidRPr="00D27588">
              <w:rPr>
                <w:rStyle w:val="SAPUserEntry"/>
                <w:lang w:val="en-US"/>
              </w:rPr>
              <w:t xml:space="preserve"> </w:t>
            </w:r>
            <w:r w:rsidRPr="00207842">
              <w:rPr>
                <w:rStyle w:val="SAPUserEntry"/>
                <w:lang w:val="en-US"/>
              </w:rPr>
              <w:t>Spouse</w:t>
            </w:r>
            <w:r w:rsidRPr="00D27588">
              <w:rPr>
                <w:lang w:val="en-US"/>
              </w:rPr>
              <w:t xml:space="preserve"> for field </w:t>
            </w:r>
            <w:r w:rsidRPr="00D27588">
              <w:rPr>
                <w:rStyle w:val="SAPScreenElement"/>
                <w:lang w:val="en-US"/>
              </w:rPr>
              <w:t>Relationship</w:t>
            </w:r>
            <w:r w:rsidRPr="00D27588">
              <w:rPr>
                <w:lang w:val="en-US"/>
              </w:rPr>
              <w:t>, you might consider to fill this field, too, by choosing for example</w:t>
            </w:r>
            <w:r w:rsidRPr="00D27588">
              <w:rPr>
                <w:rStyle w:val="SAPUserEntry"/>
                <w:lang w:val="en-US"/>
              </w:rPr>
              <w:t xml:space="preserve"> Married</w:t>
            </w:r>
            <w:r w:rsidRPr="00D27588">
              <w:rPr>
                <w:lang w:val="en-US"/>
              </w:rPr>
              <w:t>.</w:t>
            </w:r>
          </w:p>
        </w:tc>
        <w:tc>
          <w:tcPr>
            <w:tcW w:w="3359" w:type="dxa"/>
            <w:shd w:val="clear" w:color="auto" w:fill="auto"/>
          </w:tcPr>
          <w:p w14:paraId="234F30C9" w14:textId="77777777" w:rsidR="00E52237" w:rsidRPr="00D27588" w:rsidRDefault="00E52237" w:rsidP="00F05D13">
            <w:pPr>
              <w:rPr>
                <w:lang w:val="en-US"/>
              </w:rPr>
            </w:pPr>
          </w:p>
        </w:tc>
        <w:tc>
          <w:tcPr>
            <w:tcW w:w="1264" w:type="dxa"/>
            <w:vMerge/>
          </w:tcPr>
          <w:p w14:paraId="300F51B5" w14:textId="77777777" w:rsidR="00E52237" w:rsidRPr="00D27588" w:rsidRDefault="00E52237" w:rsidP="00F05D13">
            <w:pPr>
              <w:rPr>
                <w:rFonts w:cs="Arial"/>
                <w:bCs/>
                <w:lang w:val="en-US"/>
              </w:rPr>
            </w:pPr>
          </w:p>
        </w:tc>
      </w:tr>
      <w:tr w:rsidR="00E52237" w:rsidRPr="00EC76F6" w14:paraId="685206A3" w14:textId="77777777" w:rsidTr="00573642">
        <w:trPr>
          <w:trHeight w:val="357"/>
        </w:trPr>
        <w:tc>
          <w:tcPr>
            <w:tcW w:w="733" w:type="dxa"/>
            <w:vMerge/>
            <w:shd w:val="clear" w:color="auto" w:fill="auto"/>
          </w:tcPr>
          <w:p w14:paraId="6090792B" w14:textId="77777777" w:rsidR="00E52237" w:rsidRPr="00D27588" w:rsidRDefault="00E52237" w:rsidP="004270B4">
            <w:pPr>
              <w:rPr>
                <w:lang w:val="en-US" w:eastAsia="zh-SG"/>
              </w:rPr>
            </w:pPr>
          </w:p>
        </w:tc>
        <w:tc>
          <w:tcPr>
            <w:tcW w:w="1759" w:type="dxa"/>
            <w:vMerge/>
            <w:shd w:val="clear" w:color="auto" w:fill="auto"/>
          </w:tcPr>
          <w:p w14:paraId="2185542B" w14:textId="77777777" w:rsidR="00E52237" w:rsidRPr="00D27588" w:rsidRDefault="00E52237" w:rsidP="004270B4">
            <w:pPr>
              <w:rPr>
                <w:b/>
                <w:lang w:val="en-US"/>
              </w:rPr>
            </w:pPr>
          </w:p>
        </w:tc>
        <w:tc>
          <w:tcPr>
            <w:tcW w:w="3960" w:type="dxa"/>
            <w:vMerge/>
            <w:shd w:val="clear" w:color="auto" w:fill="auto"/>
          </w:tcPr>
          <w:p w14:paraId="12FABE88" w14:textId="77777777" w:rsidR="00E52237" w:rsidRPr="00D27588" w:rsidRDefault="00E52237" w:rsidP="004270B4">
            <w:pPr>
              <w:rPr>
                <w:lang w:val="en-US"/>
              </w:rPr>
            </w:pPr>
          </w:p>
        </w:tc>
        <w:tc>
          <w:tcPr>
            <w:tcW w:w="3211" w:type="dxa"/>
          </w:tcPr>
          <w:p w14:paraId="386C10C4" w14:textId="3ADCFC4D" w:rsidR="00E52237" w:rsidRPr="00D27588" w:rsidRDefault="00E52237">
            <w:pPr>
              <w:rPr>
                <w:rStyle w:val="SAPScreenElement"/>
                <w:lang w:val="en-US"/>
              </w:rPr>
            </w:pPr>
            <w:r w:rsidRPr="00D27588">
              <w:rPr>
                <w:rStyle w:val="SAPScreenElement"/>
                <w:lang w:val="en-US"/>
              </w:rPr>
              <w:t>Salutation</w:t>
            </w:r>
            <w:r w:rsidRPr="00D27588">
              <w:rPr>
                <w:rFonts w:cs="Arial"/>
                <w:bCs/>
                <w:lang w:val="en-US" w:eastAsia="zh-SG"/>
              </w:rPr>
              <w:t>: select from drop-down</w:t>
            </w:r>
          </w:p>
        </w:tc>
        <w:tc>
          <w:tcPr>
            <w:tcW w:w="3359" w:type="dxa"/>
            <w:shd w:val="clear" w:color="auto" w:fill="auto"/>
          </w:tcPr>
          <w:p w14:paraId="24CC133C" w14:textId="77777777" w:rsidR="00E52237" w:rsidRPr="00D27588" w:rsidRDefault="00E52237" w:rsidP="004270B4">
            <w:pPr>
              <w:rPr>
                <w:lang w:val="en-US"/>
              </w:rPr>
            </w:pPr>
          </w:p>
        </w:tc>
        <w:tc>
          <w:tcPr>
            <w:tcW w:w="1264" w:type="dxa"/>
            <w:vMerge/>
          </w:tcPr>
          <w:p w14:paraId="440AAB14" w14:textId="77777777" w:rsidR="00E52237" w:rsidRPr="00D27588" w:rsidRDefault="00E52237" w:rsidP="004270B4">
            <w:pPr>
              <w:rPr>
                <w:rFonts w:cs="Arial"/>
                <w:bCs/>
                <w:lang w:val="en-US"/>
              </w:rPr>
            </w:pPr>
          </w:p>
        </w:tc>
      </w:tr>
      <w:tr w:rsidR="00F12F71" w:rsidRPr="00EC76F6" w14:paraId="7D647A1B" w14:textId="77777777" w:rsidTr="00573642">
        <w:trPr>
          <w:trHeight w:val="357"/>
        </w:trPr>
        <w:tc>
          <w:tcPr>
            <w:tcW w:w="733" w:type="dxa"/>
            <w:vMerge/>
            <w:shd w:val="clear" w:color="auto" w:fill="auto"/>
          </w:tcPr>
          <w:p w14:paraId="772C9C85" w14:textId="77777777" w:rsidR="00F12F71" w:rsidRPr="00D27588" w:rsidRDefault="00F12F71" w:rsidP="004270B4">
            <w:pPr>
              <w:rPr>
                <w:lang w:val="en-US" w:eastAsia="zh-SG"/>
              </w:rPr>
            </w:pPr>
          </w:p>
        </w:tc>
        <w:tc>
          <w:tcPr>
            <w:tcW w:w="1759" w:type="dxa"/>
            <w:vMerge/>
            <w:shd w:val="clear" w:color="auto" w:fill="auto"/>
          </w:tcPr>
          <w:p w14:paraId="057D93A1" w14:textId="77777777" w:rsidR="00F12F71" w:rsidRPr="00D27588" w:rsidRDefault="00F12F71" w:rsidP="004270B4">
            <w:pPr>
              <w:rPr>
                <w:b/>
                <w:lang w:val="en-US"/>
              </w:rPr>
            </w:pPr>
          </w:p>
        </w:tc>
        <w:tc>
          <w:tcPr>
            <w:tcW w:w="3960" w:type="dxa"/>
            <w:vMerge/>
            <w:shd w:val="clear" w:color="auto" w:fill="auto"/>
          </w:tcPr>
          <w:p w14:paraId="3D953DF6" w14:textId="77777777" w:rsidR="00F12F71" w:rsidRPr="00D27588" w:rsidRDefault="00F12F71" w:rsidP="004270B4">
            <w:pPr>
              <w:rPr>
                <w:lang w:val="en-US"/>
              </w:rPr>
            </w:pPr>
          </w:p>
        </w:tc>
        <w:tc>
          <w:tcPr>
            <w:tcW w:w="3211" w:type="dxa"/>
          </w:tcPr>
          <w:p w14:paraId="2176E23B" w14:textId="48F0292C" w:rsidR="00F12F71" w:rsidRPr="005E54E5" w:rsidRDefault="00F12F71">
            <w:pPr>
              <w:rPr>
                <w:rStyle w:val="SAPScreenElement"/>
                <w:highlight w:val="yellow"/>
                <w:lang w:val="en-US"/>
              </w:rPr>
            </w:pPr>
            <w:r w:rsidRPr="000523DA">
              <w:rPr>
                <w:rStyle w:val="SAPScreenElement"/>
                <w:lang w:val="en-US"/>
                <w:rPrChange w:id="1207" w:author="Author" w:date="2018-01-24T14:29:00Z">
                  <w:rPr>
                    <w:rStyle w:val="SAPScreenElement"/>
                    <w:highlight w:val="yellow"/>
                    <w:lang w:val="en-US"/>
                  </w:rPr>
                </w:rPrChange>
              </w:rPr>
              <w:t xml:space="preserve">Formal Name: </w:t>
            </w:r>
            <w:r w:rsidR="00BC6A99" w:rsidRPr="000523DA">
              <w:rPr>
                <w:rFonts w:cs="Arial"/>
                <w:bCs/>
                <w:lang w:val="en-US" w:eastAsia="zh-SG"/>
                <w:rPrChange w:id="1208" w:author="Author" w:date="2018-01-24T14:29:00Z">
                  <w:rPr>
                    <w:rFonts w:cs="Arial"/>
                    <w:bCs/>
                    <w:highlight w:val="yellow"/>
                    <w:lang w:val="en-US" w:eastAsia="zh-SG"/>
                  </w:rPr>
                </w:rPrChange>
              </w:rPr>
              <w:t>After being saved,</w:t>
            </w:r>
            <w:r w:rsidR="00BC6A99" w:rsidRPr="000523DA">
              <w:rPr>
                <w:rStyle w:val="SAPScreenElement"/>
                <w:lang w:val="en-US"/>
                <w:rPrChange w:id="1209" w:author="Author" w:date="2018-01-24T14:29:00Z">
                  <w:rPr>
                    <w:rStyle w:val="SAPScreenElement"/>
                    <w:highlight w:val="yellow"/>
                    <w:lang w:val="en-US"/>
                  </w:rPr>
                </w:rPrChange>
              </w:rPr>
              <w:t xml:space="preserve"> </w:t>
            </w:r>
            <w:r w:rsidR="00575227" w:rsidRPr="000523DA">
              <w:rPr>
                <w:rFonts w:cs="Arial"/>
                <w:bCs/>
                <w:lang w:val="en-US" w:eastAsia="zh-SG"/>
                <w:rPrChange w:id="1210" w:author="Author" w:date="2018-01-24T14:29:00Z">
                  <w:rPr>
                    <w:rFonts w:cs="Arial"/>
                    <w:bCs/>
                    <w:highlight w:val="yellow"/>
                    <w:lang w:val="en-US" w:eastAsia="zh-SG"/>
                  </w:rPr>
                </w:rPrChange>
              </w:rPr>
              <w:t xml:space="preserve">defaulted with </w:t>
            </w:r>
            <w:r w:rsidR="004B5598" w:rsidRPr="000523DA">
              <w:rPr>
                <w:rFonts w:cs="Arial"/>
                <w:bCs/>
                <w:lang w:val="en-US" w:eastAsia="zh-SG"/>
                <w:rPrChange w:id="1211" w:author="Author" w:date="2018-01-24T14:29:00Z">
                  <w:rPr>
                    <w:rFonts w:cs="Arial"/>
                    <w:bCs/>
                    <w:highlight w:val="yellow"/>
                    <w:lang w:val="en-US" w:eastAsia="zh-SG"/>
                  </w:rPr>
                </w:rPrChange>
              </w:rPr>
              <w:t>values entered</w:t>
            </w:r>
            <w:r w:rsidR="00575227" w:rsidRPr="000523DA">
              <w:rPr>
                <w:rFonts w:cs="Arial"/>
                <w:bCs/>
                <w:lang w:val="en-US" w:eastAsia="zh-SG"/>
                <w:rPrChange w:id="1212" w:author="Author" w:date="2018-01-24T14:29:00Z">
                  <w:rPr>
                    <w:rFonts w:cs="Arial"/>
                    <w:bCs/>
                    <w:highlight w:val="yellow"/>
                    <w:lang w:val="en-US" w:eastAsia="zh-SG"/>
                  </w:rPr>
                </w:rPrChange>
              </w:rPr>
              <w:t xml:space="preserve"> in test</w:t>
            </w:r>
            <w:r w:rsidR="008E4238" w:rsidRPr="000523DA">
              <w:rPr>
                <w:rFonts w:cs="Arial"/>
                <w:bCs/>
                <w:lang w:val="en-US" w:eastAsia="zh-SG"/>
                <w:rPrChange w:id="1213" w:author="Author" w:date="2018-01-24T14:29:00Z">
                  <w:rPr>
                    <w:rFonts w:cs="Arial"/>
                    <w:bCs/>
                    <w:highlight w:val="yellow"/>
                    <w:lang w:val="en-US" w:eastAsia="zh-SG"/>
                  </w:rPr>
                </w:rPrChange>
              </w:rPr>
              <w:t xml:space="preserve"> step #6</w:t>
            </w:r>
          </w:p>
        </w:tc>
        <w:tc>
          <w:tcPr>
            <w:tcW w:w="3359" w:type="dxa"/>
            <w:shd w:val="clear" w:color="auto" w:fill="auto"/>
          </w:tcPr>
          <w:p w14:paraId="68D1BF6F" w14:textId="77777777" w:rsidR="00F12F71" w:rsidRPr="00D27588" w:rsidRDefault="00F12F71" w:rsidP="004270B4">
            <w:pPr>
              <w:rPr>
                <w:lang w:val="en-US"/>
              </w:rPr>
            </w:pPr>
          </w:p>
        </w:tc>
        <w:tc>
          <w:tcPr>
            <w:tcW w:w="1264" w:type="dxa"/>
            <w:vMerge/>
          </w:tcPr>
          <w:p w14:paraId="51A9E289" w14:textId="77777777" w:rsidR="00F12F71" w:rsidRPr="00D27588" w:rsidRDefault="00F12F71" w:rsidP="004270B4">
            <w:pPr>
              <w:rPr>
                <w:rFonts w:cs="Arial"/>
                <w:bCs/>
                <w:lang w:val="en-US"/>
              </w:rPr>
            </w:pPr>
          </w:p>
        </w:tc>
      </w:tr>
      <w:tr w:rsidR="00AF14D9" w:rsidRPr="00EC76F6" w14:paraId="35D7D856" w14:textId="77777777" w:rsidTr="005E54E5">
        <w:trPr>
          <w:trHeight w:val="378"/>
        </w:trPr>
        <w:tc>
          <w:tcPr>
            <w:tcW w:w="733" w:type="dxa"/>
            <w:vMerge/>
            <w:shd w:val="clear" w:color="auto" w:fill="auto"/>
          </w:tcPr>
          <w:p w14:paraId="39C3AC7B" w14:textId="77777777" w:rsidR="00AF14D9" w:rsidRPr="00D27588" w:rsidRDefault="00AF14D9" w:rsidP="004270B4">
            <w:pPr>
              <w:rPr>
                <w:lang w:val="en-US" w:eastAsia="zh-SG"/>
              </w:rPr>
            </w:pPr>
          </w:p>
        </w:tc>
        <w:tc>
          <w:tcPr>
            <w:tcW w:w="1759" w:type="dxa"/>
            <w:vMerge/>
            <w:shd w:val="clear" w:color="auto" w:fill="auto"/>
          </w:tcPr>
          <w:p w14:paraId="22BCCEB7" w14:textId="77777777" w:rsidR="00AF14D9" w:rsidRPr="00D27588" w:rsidRDefault="00AF14D9" w:rsidP="004270B4">
            <w:pPr>
              <w:rPr>
                <w:b/>
                <w:lang w:val="en-US"/>
              </w:rPr>
            </w:pPr>
          </w:p>
        </w:tc>
        <w:tc>
          <w:tcPr>
            <w:tcW w:w="3960" w:type="dxa"/>
            <w:vMerge/>
            <w:shd w:val="clear" w:color="auto" w:fill="auto"/>
          </w:tcPr>
          <w:p w14:paraId="405308C3" w14:textId="77777777" w:rsidR="00AF14D9" w:rsidRPr="00D27588" w:rsidRDefault="00AF14D9" w:rsidP="004270B4">
            <w:pPr>
              <w:rPr>
                <w:lang w:val="en-US"/>
              </w:rPr>
            </w:pPr>
          </w:p>
        </w:tc>
        <w:tc>
          <w:tcPr>
            <w:tcW w:w="3211" w:type="dxa"/>
          </w:tcPr>
          <w:p w14:paraId="4C840937" w14:textId="510EB993" w:rsidR="00AF14D9" w:rsidRPr="005E54E5" w:rsidRDefault="00AF14D9">
            <w:pPr>
              <w:rPr>
                <w:rStyle w:val="SAPScreenElement"/>
                <w:highlight w:val="yellow"/>
                <w:lang w:val="en-US"/>
              </w:rPr>
            </w:pPr>
            <w:r w:rsidRPr="00D27588">
              <w:rPr>
                <w:rStyle w:val="SAPScreenElement"/>
                <w:lang w:val="en-US"/>
              </w:rPr>
              <w:t>Nationality</w:t>
            </w:r>
            <w:r w:rsidRPr="00D27588">
              <w:rPr>
                <w:rFonts w:cs="Arial"/>
                <w:bCs/>
                <w:lang w:val="en-US" w:eastAsia="zh-SG"/>
              </w:rPr>
              <w:t xml:space="preserve">: </w:t>
            </w:r>
            <w:r w:rsidRPr="00D27588">
              <w:rPr>
                <w:lang w:val="en-US"/>
              </w:rPr>
              <w:t>select from drop-down</w:t>
            </w:r>
          </w:p>
        </w:tc>
        <w:tc>
          <w:tcPr>
            <w:tcW w:w="3359" w:type="dxa"/>
            <w:shd w:val="clear" w:color="auto" w:fill="auto"/>
          </w:tcPr>
          <w:p w14:paraId="00625DCC" w14:textId="2E99B6B4" w:rsidR="00AF14D9" w:rsidRPr="005E54E5" w:rsidRDefault="00AF14D9" w:rsidP="004270B4">
            <w:pPr>
              <w:rPr>
                <w:color w:val="FF0000"/>
                <w:lang w:val="en-US"/>
              </w:rPr>
            </w:pPr>
          </w:p>
        </w:tc>
        <w:tc>
          <w:tcPr>
            <w:tcW w:w="1264" w:type="dxa"/>
            <w:vMerge/>
          </w:tcPr>
          <w:p w14:paraId="58B51447" w14:textId="77777777" w:rsidR="00AF14D9" w:rsidRPr="00D27588" w:rsidRDefault="00AF14D9" w:rsidP="004270B4">
            <w:pPr>
              <w:rPr>
                <w:rFonts w:cs="Arial"/>
                <w:bCs/>
                <w:lang w:val="en-US"/>
              </w:rPr>
            </w:pPr>
          </w:p>
        </w:tc>
      </w:tr>
      <w:tr w:rsidR="00E52237" w:rsidRPr="00EC76F6" w14:paraId="121DA5E9" w14:textId="77777777" w:rsidTr="00AC0FC5">
        <w:trPr>
          <w:trHeight w:val="300"/>
        </w:trPr>
        <w:tc>
          <w:tcPr>
            <w:tcW w:w="733" w:type="dxa"/>
            <w:vMerge/>
            <w:shd w:val="clear" w:color="auto" w:fill="auto"/>
          </w:tcPr>
          <w:p w14:paraId="5A91FEE7" w14:textId="77777777" w:rsidR="00E52237" w:rsidRPr="00D27588" w:rsidRDefault="00E52237" w:rsidP="00E52237">
            <w:pPr>
              <w:rPr>
                <w:lang w:val="en-US" w:eastAsia="zh-SG"/>
              </w:rPr>
            </w:pPr>
          </w:p>
        </w:tc>
        <w:tc>
          <w:tcPr>
            <w:tcW w:w="1759" w:type="dxa"/>
            <w:vMerge/>
            <w:shd w:val="clear" w:color="auto" w:fill="auto"/>
          </w:tcPr>
          <w:p w14:paraId="2DECCBD8" w14:textId="77777777" w:rsidR="00E52237" w:rsidRPr="00D27588" w:rsidRDefault="00E52237" w:rsidP="00E52237">
            <w:pPr>
              <w:rPr>
                <w:b/>
                <w:lang w:val="en-US"/>
              </w:rPr>
            </w:pPr>
          </w:p>
        </w:tc>
        <w:tc>
          <w:tcPr>
            <w:tcW w:w="3960" w:type="dxa"/>
            <w:vMerge/>
            <w:shd w:val="clear" w:color="auto" w:fill="auto"/>
          </w:tcPr>
          <w:p w14:paraId="7054F4D5" w14:textId="77777777" w:rsidR="00E52237" w:rsidRPr="00D27588" w:rsidRDefault="00E52237" w:rsidP="00E52237">
            <w:pPr>
              <w:rPr>
                <w:lang w:val="en-US"/>
              </w:rPr>
            </w:pPr>
          </w:p>
        </w:tc>
        <w:tc>
          <w:tcPr>
            <w:tcW w:w="3211" w:type="dxa"/>
          </w:tcPr>
          <w:p w14:paraId="2A773CA1" w14:textId="5A02F49A" w:rsidR="00780A05" w:rsidRPr="000523DA" w:rsidRDefault="00E52237" w:rsidP="00E52237">
            <w:pPr>
              <w:rPr>
                <w:lang w:val="en-US"/>
                <w:rPrChange w:id="1214" w:author="Author" w:date="2018-01-24T14:30:00Z">
                  <w:rPr>
                    <w:highlight w:val="yellow"/>
                    <w:lang w:val="en-US"/>
                  </w:rPr>
                </w:rPrChange>
              </w:rPr>
            </w:pPr>
            <w:r w:rsidRPr="000523DA">
              <w:rPr>
                <w:rStyle w:val="SAPScreenElement"/>
                <w:lang w:val="en-US"/>
                <w:rPrChange w:id="1215" w:author="Author" w:date="2018-01-24T14:30:00Z">
                  <w:rPr>
                    <w:rStyle w:val="SAPScreenElement"/>
                    <w:highlight w:val="yellow"/>
                    <w:lang w:val="en-US"/>
                  </w:rPr>
                </w:rPrChange>
              </w:rPr>
              <w:t>Attachment</w:t>
            </w:r>
            <w:r w:rsidRPr="000523DA">
              <w:rPr>
                <w:rFonts w:cs="Arial"/>
                <w:bCs/>
                <w:lang w:val="en-US" w:eastAsia="zh-SG"/>
                <w:rPrChange w:id="1216" w:author="Author" w:date="2018-01-24T14:30:00Z">
                  <w:rPr>
                    <w:rFonts w:cs="Arial"/>
                    <w:bCs/>
                    <w:highlight w:val="yellow"/>
                    <w:lang w:val="en-US" w:eastAsia="zh-SG"/>
                  </w:rPr>
                </w:rPrChange>
              </w:rPr>
              <w:t xml:space="preserve">: press the </w:t>
            </w:r>
            <w:r w:rsidRPr="000523DA">
              <w:rPr>
                <w:rStyle w:val="SAPScreenElement"/>
                <w:lang w:val="en-US"/>
                <w:rPrChange w:id="1217" w:author="Author" w:date="2018-01-24T14:30:00Z">
                  <w:rPr>
                    <w:rStyle w:val="SAPScreenElement"/>
                    <w:highlight w:val="yellow"/>
                    <w:lang w:val="en-US"/>
                  </w:rPr>
                </w:rPrChange>
              </w:rPr>
              <w:t>Add Attachment</w:t>
            </w:r>
            <w:r w:rsidRPr="000523DA">
              <w:rPr>
                <w:lang w:val="en-US"/>
                <w:rPrChange w:id="1218" w:author="Author" w:date="2018-01-24T14:30:00Z">
                  <w:rPr>
                    <w:highlight w:val="yellow"/>
                    <w:lang w:val="en-US"/>
                  </w:rPr>
                </w:rPrChange>
              </w:rPr>
              <w:t xml:space="preserve"> (</w:t>
            </w:r>
            <w:r w:rsidR="00F12F71" w:rsidRPr="000523DA">
              <w:rPr>
                <w:noProof/>
                <w:lang w:val="en-US"/>
                <w:rPrChange w:id="1219" w:author="Author" w:date="2018-01-24T14:30:00Z">
                  <w:rPr>
                    <w:noProof/>
                    <w:highlight w:val="yellow"/>
                    <w:lang w:val="en-US"/>
                  </w:rPr>
                </w:rPrChange>
              </w:rPr>
              <w:drawing>
                <wp:inline distT="0" distB="0" distL="0" distR="0" wp14:anchorId="67D4620C" wp14:editId="59C24E10">
                  <wp:extent cx="144780" cy="124810"/>
                  <wp:effectExtent l="0" t="0" r="762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974" cy="130150"/>
                          </a:xfrm>
                          <a:prstGeom prst="rect">
                            <a:avLst/>
                          </a:prstGeom>
                        </pic:spPr>
                      </pic:pic>
                    </a:graphicData>
                  </a:graphic>
                </wp:inline>
              </w:drawing>
            </w:r>
            <w:r w:rsidRPr="000523DA">
              <w:rPr>
                <w:lang w:val="en-US"/>
                <w:rPrChange w:id="1220" w:author="Author" w:date="2018-01-24T14:30:00Z">
                  <w:rPr>
                    <w:highlight w:val="yellow"/>
                    <w:lang w:val="en-US"/>
                  </w:rPr>
                </w:rPrChange>
              </w:rPr>
              <w:t>) button, browse for the file saved on your local disk and upload the file</w:t>
            </w:r>
          </w:p>
          <w:p w14:paraId="4FA86909" w14:textId="77777777" w:rsidR="00780A05" w:rsidRPr="000523DA" w:rsidRDefault="00780A05" w:rsidP="00780A05">
            <w:pPr>
              <w:pStyle w:val="SAPNoteHeading"/>
              <w:ind w:left="0"/>
              <w:rPr>
                <w:lang w:val="en-US"/>
                <w:rPrChange w:id="1221" w:author="Author" w:date="2018-01-24T14:30:00Z">
                  <w:rPr>
                    <w:highlight w:val="yellow"/>
                    <w:lang w:val="en-US"/>
                  </w:rPr>
                </w:rPrChange>
              </w:rPr>
            </w:pPr>
            <w:r w:rsidRPr="000523DA">
              <w:rPr>
                <w:noProof/>
                <w:lang w:val="en-US"/>
                <w:rPrChange w:id="1222" w:author="Author" w:date="2018-01-24T14:30:00Z">
                  <w:rPr>
                    <w:noProof/>
                    <w:highlight w:val="yellow"/>
                    <w:lang w:val="en-US"/>
                  </w:rPr>
                </w:rPrChange>
              </w:rPr>
              <w:drawing>
                <wp:inline distT="0" distB="0" distL="0" distR="0" wp14:anchorId="45EC34EB" wp14:editId="11B6E7F3">
                  <wp:extent cx="225425" cy="225425"/>
                  <wp:effectExtent l="0" t="0" r="0" b="317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0523DA">
              <w:rPr>
                <w:lang w:val="en-US"/>
                <w:rPrChange w:id="1223" w:author="Author" w:date="2018-01-24T14:30:00Z">
                  <w:rPr>
                    <w:highlight w:val="yellow"/>
                    <w:lang w:val="en-US"/>
                  </w:rPr>
                </w:rPrChange>
              </w:rPr>
              <w:t> Note</w:t>
            </w:r>
          </w:p>
          <w:p w14:paraId="064187A5" w14:textId="078CF65A" w:rsidR="00E52237" w:rsidRPr="00D27588" w:rsidRDefault="00780A05" w:rsidP="00780A05">
            <w:pPr>
              <w:rPr>
                <w:rStyle w:val="SAPScreenElement"/>
                <w:lang w:val="en-US"/>
              </w:rPr>
            </w:pPr>
            <w:r w:rsidRPr="000523DA">
              <w:rPr>
                <w:lang w:val="en-US"/>
                <w:rPrChange w:id="1224" w:author="Author" w:date="2018-01-24T14:30:00Z">
                  <w:rPr>
                    <w:highlight w:val="yellow"/>
                    <w:lang w:val="en-US"/>
                  </w:rPr>
                </w:rPrChange>
              </w:rPr>
              <w:t xml:space="preserve">Use this function in case you need </w:t>
            </w:r>
            <w:r w:rsidRPr="000A3F9A">
              <w:rPr>
                <w:lang w:val="en-US"/>
                <w:rPrChange w:id="1225" w:author="Author" w:date="2018-01-29T12:12:00Z">
                  <w:rPr>
                    <w:highlight w:val="yellow"/>
                    <w:lang w:val="en-US"/>
                  </w:rPr>
                </w:rPrChange>
              </w:rPr>
              <w:t xml:space="preserve">to attach a document attesting the </w:t>
            </w:r>
            <w:r w:rsidR="00454A5F" w:rsidRPr="000A3F9A">
              <w:rPr>
                <w:lang w:val="en-US"/>
                <w:rPrChange w:id="1226" w:author="Author" w:date="2018-01-29T12:12:00Z">
                  <w:rPr>
                    <w:highlight w:val="magenta"/>
                    <w:lang w:val="en-US"/>
                  </w:rPr>
                </w:rPrChange>
              </w:rPr>
              <w:t xml:space="preserve">nationality of </w:t>
            </w:r>
            <w:del w:id="1227" w:author="Author" w:date="2018-01-24T14:30:00Z">
              <w:r w:rsidRPr="000A3F9A" w:rsidDel="00F34DCF">
                <w:rPr>
                  <w:strike/>
                  <w:lang w:val="en-US"/>
                  <w:rPrChange w:id="1228" w:author="Author" w:date="2018-01-29T12:12:00Z">
                    <w:rPr>
                      <w:strike/>
                      <w:highlight w:val="yellow"/>
                      <w:lang w:val="en-US"/>
                    </w:rPr>
                  </w:rPrChange>
                </w:rPr>
                <w:delText>relationship to</w:delText>
              </w:r>
              <w:r w:rsidRPr="000A3F9A" w:rsidDel="00F34DCF">
                <w:rPr>
                  <w:lang w:val="en-US"/>
                  <w:rPrChange w:id="1229" w:author="Author" w:date="2018-01-29T12:12:00Z">
                    <w:rPr>
                      <w:highlight w:val="yellow"/>
                      <w:lang w:val="en-US"/>
                    </w:rPr>
                  </w:rPrChange>
                </w:rPr>
                <w:delText xml:space="preserve"> </w:delText>
              </w:r>
            </w:del>
            <w:r w:rsidRPr="000A3F9A">
              <w:rPr>
                <w:lang w:val="en-US"/>
                <w:rPrChange w:id="1230" w:author="Author" w:date="2018-01-29T12:12:00Z">
                  <w:rPr>
                    <w:highlight w:val="yellow"/>
                    <w:lang w:val="en-US"/>
                  </w:rPr>
                </w:rPrChange>
              </w:rPr>
              <w:t>the</w:t>
            </w:r>
            <w:r w:rsidRPr="000523DA">
              <w:rPr>
                <w:lang w:val="en-US"/>
                <w:rPrChange w:id="1231" w:author="Author" w:date="2018-01-24T14:30:00Z">
                  <w:rPr>
                    <w:highlight w:val="yellow"/>
                    <w:lang w:val="en-US"/>
                  </w:rPr>
                </w:rPrChange>
              </w:rPr>
              <w:t xml:space="preserve"> dependent.</w:t>
            </w:r>
          </w:p>
        </w:tc>
        <w:tc>
          <w:tcPr>
            <w:tcW w:w="3359" w:type="dxa"/>
            <w:shd w:val="clear" w:color="auto" w:fill="auto"/>
          </w:tcPr>
          <w:p w14:paraId="1AFD6696" w14:textId="77777777" w:rsidR="00E52237" w:rsidRPr="00D27588" w:rsidRDefault="00E52237" w:rsidP="00E52237">
            <w:pPr>
              <w:rPr>
                <w:lang w:val="en-US"/>
              </w:rPr>
            </w:pPr>
          </w:p>
        </w:tc>
        <w:tc>
          <w:tcPr>
            <w:tcW w:w="1264" w:type="dxa"/>
            <w:vMerge/>
          </w:tcPr>
          <w:p w14:paraId="06555154" w14:textId="77777777" w:rsidR="00E52237" w:rsidRPr="00D27588" w:rsidRDefault="00E52237" w:rsidP="00E52237">
            <w:pPr>
              <w:rPr>
                <w:rFonts w:cs="Arial"/>
                <w:bCs/>
                <w:lang w:val="en-US"/>
              </w:rPr>
            </w:pPr>
          </w:p>
        </w:tc>
      </w:tr>
      <w:tr w:rsidR="00013691" w:rsidRPr="00EC76F6" w14:paraId="53059749" w14:textId="77777777" w:rsidTr="00573642">
        <w:trPr>
          <w:trHeight w:val="357"/>
        </w:trPr>
        <w:tc>
          <w:tcPr>
            <w:tcW w:w="733" w:type="dxa"/>
            <w:vMerge/>
            <w:shd w:val="clear" w:color="auto" w:fill="auto"/>
          </w:tcPr>
          <w:p w14:paraId="7780A71F" w14:textId="77777777" w:rsidR="00013691" w:rsidRPr="00D27588" w:rsidRDefault="00013691" w:rsidP="004270B4">
            <w:pPr>
              <w:rPr>
                <w:lang w:val="en-US" w:eastAsia="zh-SG"/>
              </w:rPr>
            </w:pPr>
          </w:p>
        </w:tc>
        <w:tc>
          <w:tcPr>
            <w:tcW w:w="1759" w:type="dxa"/>
            <w:vMerge/>
            <w:shd w:val="clear" w:color="auto" w:fill="auto"/>
          </w:tcPr>
          <w:p w14:paraId="1D984680" w14:textId="77777777" w:rsidR="00013691" w:rsidRPr="00D27588" w:rsidRDefault="00013691" w:rsidP="004270B4">
            <w:pPr>
              <w:rPr>
                <w:b/>
                <w:lang w:val="en-US"/>
              </w:rPr>
            </w:pPr>
          </w:p>
        </w:tc>
        <w:tc>
          <w:tcPr>
            <w:tcW w:w="3960" w:type="dxa"/>
            <w:vMerge w:val="restart"/>
            <w:shd w:val="clear" w:color="auto" w:fill="auto"/>
          </w:tcPr>
          <w:p w14:paraId="75D56840" w14:textId="2741658A" w:rsidR="00013691" w:rsidRPr="00D27588" w:rsidRDefault="00013691" w:rsidP="00AD64ED">
            <w:pPr>
              <w:rPr>
                <w:lang w:val="en-US"/>
              </w:rPr>
            </w:pPr>
            <w:r w:rsidRPr="00D27588">
              <w:rPr>
                <w:lang w:val="en-US"/>
              </w:rPr>
              <w:t xml:space="preserve">In the </w:t>
            </w:r>
            <w:r w:rsidRPr="00D27588">
              <w:rPr>
                <w:rStyle w:val="SAPScreenElement"/>
                <w:lang w:val="en-US"/>
              </w:rPr>
              <w:t>Biographical Information</w:t>
            </w:r>
            <w:r w:rsidRPr="00D27588">
              <w:rPr>
                <w:lang w:val="en-US"/>
              </w:rPr>
              <w:t xml:space="preserve"> part of the </w:t>
            </w:r>
            <w:r w:rsidRPr="00D27588">
              <w:rPr>
                <w:rStyle w:val="SAPScreenElement"/>
                <w:lang w:val="en-US"/>
              </w:rPr>
              <w:t>Dependents</w:t>
            </w:r>
            <w:r w:rsidRPr="00D27588">
              <w:rPr>
                <w:lang w:val="en-US"/>
              </w:rPr>
              <w:t xml:space="preserve"> dialog box make the following entries:</w:t>
            </w:r>
          </w:p>
        </w:tc>
        <w:tc>
          <w:tcPr>
            <w:tcW w:w="3211" w:type="dxa"/>
          </w:tcPr>
          <w:p w14:paraId="170D5198" w14:textId="77F22CAD" w:rsidR="00013691" w:rsidRPr="00D27588" w:rsidRDefault="00013691" w:rsidP="004270B4">
            <w:pPr>
              <w:rPr>
                <w:rFonts w:cs="Arial"/>
                <w:bCs/>
                <w:lang w:val="en-US" w:eastAsia="zh-SG"/>
              </w:rPr>
            </w:pPr>
            <w:r w:rsidRPr="00D27588">
              <w:rPr>
                <w:rStyle w:val="SAPScreenElement"/>
                <w:lang w:val="en-US"/>
              </w:rPr>
              <w:t xml:space="preserve">Date of Birth: </w:t>
            </w:r>
            <w:r w:rsidRPr="00D27588">
              <w:rPr>
                <w:lang w:val="en-US"/>
              </w:rPr>
              <w:t>defaulted with value entered in test step # 6</w:t>
            </w:r>
          </w:p>
        </w:tc>
        <w:tc>
          <w:tcPr>
            <w:tcW w:w="3359" w:type="dxa"/>
            <w:shd w:val="clear" w:color="auto" w:fill="auto"/>
          </w:tcPr>
          <w:p w14:paraId="74FFEEE2" w14:textId="77777777" w:rsidR="00013691" w:rsidRPr="00D27588" w:rsidRDefault="00013691" w:rsidP="004270B4">
            <w:pPr>
              <w:rPr>
                <w:lang w:val="en-US"/>
              </w:rPr>
            </w:pPr>
          </w:p>
        </w:tc>
        <w:tc>
          <w:tcPr>
            <w:tcW w:w="1264" w:type="dxa"/>
            <w:vMerge/>
          </w:tcPr>
          <w:p w14:paraId="197C5CEC" w14:textId="77777777" w:rsidR="00013691" w:rsidRPr="00D27588" w:rsidRDefault="00013691" w:rsidP="004270B4">
            <w:pPr>
              <w:rPr>
                <w:rFonts w:cs="Arial"/>
                <w:bCs/>
                <w:lang w:val="en-US"/>
              </w:rPr>
            </w:pPr>
          </w:p>
        </w:tc>
      </w:tr>
      <w:tr w:rsidR="00013691" w:rsidRPr="00EC76F6" w14:paraId="025B0D1B" w14:textId="77777777" w:rsidTr="00573642">
        <w:trPr>
          <w:trHeight w:val="357"/>
        </w:trPr>
        <w:tc>
          <w:tcPr>
            <w:tcW w:w="733" w:type="dxa"/>
            <w:vMerge/>
            <w:shd w:val="clear" w:color="auto" w:fill="auto"/>
          </w:tcPr>
          <w:p w14:paraId="14324FE0" w14:textId="77777777" w:rsidR="00013691" w:rsidRPr="00D27588" w:rsidRDefault="00013691" w:rsidP="004270B4">
            <w:pPr>
              <w:rPr>
                <w:lang w:val="en-US" w:eastAsia="zh-SG"/>
              </w:rPr>
            </w:pPr>
          </w:p>
        </w:tc>
        <w:tc>
          <w:tcPr>
            <w:tcW w:w="1759" w:type="dxa"/>
            <w:vMerge/>
            <w:shd w:val="clear" w:color="auto" w:fill="auto"/>
          </w:tcPr>
          <w:p w14:paraId="692F020A" w14:textId="77777777" w:rsidR="00013691" w:rsidRPr="00D27588" w:rsidRDefault="00013691" w:rsidP="004270B4">
            <w:pPr>
              <w:rPr>
                <w:b/>
                <w:lang w:val="en-US"/>
              </w:rPr>
            </w:pPr>
          </w:p>
        </w:tc>
        <w:tc>
          <w:tcPr>
            <w:tcW w:w="3960" w:type="dxa"/>
            <w:vMerge/>
            <w:shd w:val="clear" w:color="auto" w:fill="auto"/>
          </w:tcPr>
          <w:p w14:paraId="4B6E2647" w14:textId="77777777" w:rsidR="00013691" w:rsidRPr="00D27588" w:rsidRDefault="00013691" w:rsidP="004270B4">
            <w:pPr>
              <w:rPr>
                <w:lang w:val="en-US"/>
              </w:rPr>
            </w:pPr>
          </w:p>
        </w:tc>
        <w:tc>
          <w:tcPr>
            <w:tcW w:w="3211" w:type="dxa"/>
          </w:tcPr>
          <w:p w14:paraId="5BBF5A2B" w14:textId="06505F6B" w:rsidR="00013691" w:rsidRPr="00D27588" w:rsidRDefault="00013691" w:rsidP="004270B4">
            <w:pPr>
              <w:rPr>
                <w:rFonts w:cs="Arial"/>
                <w:bCs/>
                <w:lang w:val="en-US" w:eastAsia="zh-SG"/>
              </w:rPr>
            </w:pPr>
            <w:r w:rsidRPr="00D27588">
              <w:rPr>
                <w:rStyle w:val="SAPScreenElement"/>
                <w:lang w:val="en-US"/>
              </w:rPr>
              <w:t xml:space="preserve">Country </w:t>
            </w:r>
            <w:proofErr w:type="gramStart"/>
            <w:r w:rsidRPr="00D27588">
              <w:rPr>
                <w:rStyle w:val="SAPScreenElement"/>
                <w:lang w:val="en-US"/>
              </w:rPr>
              <w:t>Of</w:t>
            </w:r>
            <w:proofErr w:type="gramEnd"/>
            <w:r w:rsidRPr="00D27588">
              <w:rPr>
                <w:rStyle w:val="SAPScreenElement"/>
                <w:lang w:val="en-US"/>
              </w:rPr>
              <w:t xml:space="preserve"> Birth: </w:t>
            </w:r>
            <w:r w:rsidRPr="00D27588">
              <w:rPr>
                <w:lang w:val="en-US"/>
              </w:rPr>
              <w:t>sele</w:t>
            </w:r>
            <w:r w:rsidR="00881FA5">
              <w:rPr>
                <w:lang w:val="en-US"/>
              </w:rPr>
              <w:t>c</w:t>
            </w:r>
            <w:r w:rsidRPr="00D27588">
              <w:rPr>
                <w:lang w:val="en-US"/>
              </w:rPr>
              <w:t>t from drop-down</w:t>
            </w:r>
            <w:r>
              <w:rPr>
                <w:lang w:val="en-US"/>
              </w:rPr>
              <w:t xml:space="preserve"> if wanted</w:t>
            </w:r>
          </w:p>
        </w:tc>
        <w:tc>
          <w:tcPr>
            <w:tcW w:w="3359" w:type="dxa"/>
            <w:shd w:val="clear" w:color="auto" w:fill="auto"/>
          </w:tcPr>
          <w:p w14:paraId="56F2FE6F" w14:textId="77777777" w:rsidR="00013691" w:rsidRPr="00D27588" w:rsidRDefault="00013691" w:rsidP="004270B4">
            <w:pPr>
              <w:rPr>
                <w:lang w:val="en-US"/>
              </w:rPr>
            </w:pPr>
          </w:p>
        </w:tc>
        <w:tc>
          <w:tcPr>
            <w:tcW w:w="1264" w:type="dxa"/>
            <w:vMerge/>
          </w:tcPr>
          <w:p w14:paraId="4317C7DC" w14:textId="77777777" w:rsidR="00013691" w:rsidRPr="00D27588" w:rsidRDefault="00013691" w:rsidP="004270B4">
            <w:pPr>
              <w:rPr>
                <w:rFonts w:cs="Arial"/>
                <w:bCs/>
                <w:lang w:val="en-US"/>
              </w:rPr>
            </w:pPr>
          </w:p>
        </w:tc>
      </w:tr>
      <w:tr w:rsidR="00013691" w:rsidRPr="00EC76F6" w14:paraId="0D9F362F" w14:textId="77777777" w:rsidTr="00573642">
        <w:trPr>
          <w:trHeight w:val="357"/>
        </w:trPr>
        <w:tc>
          <w:tcPr>
            <w:tcW w:w="733" w:type="dxa"/>
            <w:vMerge/>
            <w:shd w:val="clear" w:color="auto" w:fill="auto"/>
          </w:tcPr>
          <w:p w14:paraId="06390524" w14:textId="77777777" w:rsidR="00013691" w:rsidRPr="00D27588" w:rsidRDefault="00013691" w:rsidP="004270B4">
            <w:pPr>
              <w:rPr>
                <w:lang w:val="en-US" w:eastAsia="zh-SG"/>
              </w:rPr>
            </w:pPr>
          </w:p>
        </w:tc>
        <w:tc>
          <w:tcPr>
            <w:tcW w:w="1759" w:type="dxa"/>
            <w:vMerge/>
            <w:shd w:val="clear" w:color="auto" w:fill="auto"/>
          </w:tcPr>
          <w:p w14:paraId="5486D76C" w14:textId="77777777" w:rsidR="00013691" w:rsidRPr="00D27588" w:rsidRDefault="00013691" w:rsidP="004270B4">
            <w:pPr>
              <w:rPr>
                <w:b/>
                <w:lang w:val="en-US"/>
              </w:rPr>
            </w:pPr>
          </w:p>
        </w:tc>
        <w:tc>
          <w:tcPr>
            <w:tcW w:w="3960" w:type="dxa"/>
            <w:vMerge/>
            <w:shd w:val="clear" w:color="auto" w:fill="auto"/>
          </w:tcPr>
          <w:p w14:paraId="54031D8E" w14:textId="77777777" w:rsidR="00013691" w:rsidRPr="00D27588" w:rsidRDefault="00013691" w:rsidP="004270B4">
            <w:pPr>
              <w:rPr>
                <w:lang w:val="en-US"/>
              </w:rPr>
            </w:pPr>
          </w:p>
        </w:tc>
        <w:tc>
          <w:tcPr>
            <w:tcW w:w="3211" w:type="dxa"/>
          </w:tcPr>
          <w:p w14:paraId="1691A9D4" w14:textId="5045A76E" w:rsidR="00013691" w:rsidRPr="000523DA" w:rsidRDefault="00013691" w:rsidP="004270B4">
            <w:pPr>
              <w:rPr>
                <w:rStyle w:val="SAPScreenElement"/>
                <w:lang w:val="en-US"/>
                <w:rPrChange w:id="1232" w:author="Author" w:date="2018-01-24T14:31:00Z">
                  <w:rPr>
                    <w:rStyle w:val="SAPScreenElement"/>
                    <w:highlight w:val="yellow"/>
                    <w:lang w:val="en-US"/>
                  </w:rPr>
                </w:rPrChange>
              </w:rPr>
            </w:pPr>
            <w:r w:rsidRPr="000523DA">
              <w:rPr>
                <w:rStyle w:val="SAPScreenElement"/>
                <w:lang w:val="en-US"/>
                <w:rPrChange w:id="1233" w:author="Author" w:date="2018-01-24T14:31:00Z">
                  <w:rPr>
                    <w:rStyle w:val="SAPScreenElement"/>
                    <w:highlight w:val="yellow"/>
                    <w:lang w:val="en-US"/>
                  </w:rPr>
                </w:rPrChange>
              </w:rPr>
              <w:t xml:space="preserve">Region </w:t>
            </w:r>
            <w:proofErr w:type="gramStart"/>
            <w:r w:rsidRPr="000523DA">
              <w:rPr>
                <w:rStyle w:val="SAPScreenElement"/>
                <w:lang w:val="en-US"/>
                <w:rPrChange w:id="1234" w:author="Author" w:date="2018-01-24T14:31:00Z">
                  <w:rPr>
                    <w:rStyle w:val="SAPScreenElement"/>
                    <w:highlight w:val="yellow"/>
                    <w:lang w:val="en-US"/>
                  </w:rPr>
                </w:rPrChange>
              </w:rPr>
              <w:t>Of</w:t>
            </w:r>
            <w:proofErr w:type="gramEnd"/>
            <w:r w:rsidRPr="000523DA">
              <w:rPr>
                <w:rStyle w:val="SAPScreenElement"/>
                <w:lang w:val="en-US"/>
                <w:rPrChange w:id="1235" w:author="Author" w:date="2018-01-24T14:31:00Z">
                  <w:rPr>
                    <w:rStyle w:val="SAPScreenElement"/>
                    <w:highlight w:val="yellow"/>
                    <w:lang w:val="en-US"/>
                  </w:rPr>
                </w:rPrChange>
              </w:rPr>
              <w:t xml:space="preserve"> Birth: </w:t>
            </w:r>
            <w:r w:rsidRPr="000523DA">
              <w:rPr>
                <w:lang w:val="en-US"/>
                <w:rPrChange w:id="1236" w:author="Author" w:date="2018-01-24T14:31:00Z">
                  <w:rPr>
                    <w:highlight w:val="yellow"/>
                    <w:lang w:val="en-US"/>
                  </w:rPr>
                </w:rPrChange>
              </w:rPr>
              <w:t>enter as appropriate</w:t>
            </w:r>
          </w:p>
        </w:tc>
        <w:tc>
          <w:tcPr>
            <w:tcW w:w="3359" w:type="dxa"/>
            <w:shd w:val="clear" w:color="auto" w:fill="auto"/>
          </w:tcPr>
          <w:p w14:paraId="6D2CEA4D" w14:textId="77777777" w:rsidR="00013691" w:rsidRPr="00D27588" w:rsidRDefault="00013691" w:rsidP="004270B4">
            <w:pPr>
              <w:rPr>
                <w:lang w:val="en-US"/>
              </w:rPr>
            </w:pPr>
          </w:p>
        </w:tc>
        <w:tc>
          <w:tcPr>
            <w:tcW w:w="1264" w:type="dxa"/>
            <w:vMerge/>
          </w:tcPr>
          <w:p w14:paraId="6F258654" w14:textId="77777777" w:rsidR="00013691" w:rsidRPr="00D27588" w:rsidRDefault="00013691" w:rsidP="004270B4">
            <w:pPr>
              <w:rPr>
                <w:rFonts w:cs="Arial"/>
                <w:bCs/>
                <w:lang w:val="en-US"/>
              </w:rPr>
            </w:pPr>
          </w:p>
        </w:tc>
      </w:tr>
      <w:tr w:rsidR="00013691" w:rsidRPr="00EC76F6" w14:paraId="48BD241E" w14:textId="77777777" w:rsidTr="00573642">
        <w:trPr>
          <w:trHeight w:val="357"/>
        </w:trPr>
        <w:tc>
          <w:tcPr>
            <w:tcW w:w="733" w:type="dxa"/>
            <w:vMerge/>
            <w:shd w:val="clear" w:color="auto" w:fill="auto"/>
          </w:tcPr>
          <w:p w14:paraId="0EE276F0" w14:textId="77777777" w:rsidR="00013691" w:rsidRPr="00D27588" w:rsidRDefault="00013691" w:rsidP="004270B4">
            <w:pPr>
              <w:rPr>
                <w:lang w:val="en-US" w:eastAsia="zh-SG"/>
              </w:rPr>
            </w:pPr>
          </w:p>
        </w:tc>
        <w:tc>
          <w:tcPr>
            <w:tcW w:w="1759" w:type="dxa"/>
            <w:vMerge/>
            <w:shd w:val="clear" w:color="auto" w:fill="auto"/>
          </w:tcPr>
          <w:p w14:paraId="20F980DF" w14:textId="77777777" w:rsidR="00013691" w:rsidRPr="00D27588" w:rsidRDefault="00013691" w:rsidP="004270B4">
            <w:pPr>
              <w:rPr>
                <w:b/>
                <w:lang w:val="en-US"/>
              </w:rPr>
            </w:pPr>
          </w:p>
        </w:tc>
        <w:tc>
          <w:tcPr>
            <w:tcW w:w="3960" w:type="dxa"/>
            <w:vMerge/>
            <w:shd w:val="clear" w:color="auto" w:fill="auto"/>
          </w:tcPr>
          <w:p w14:paraId="1ED1C0E2" w14:textId="77777777" w:rsidR="00013691" w:rsidRPr="00D27588" w:rsidRDefault="00013691" w:rsidP="004270B4">
            <w:pPr>
              <w:rPr>
                <w:lang w:val="en-US"/>
              </w:rPr>
            </w:pPr>
          </w:p>
        </w:tc>
        <w:tc>
          <w:tcPr>
            <w:tcW w:w="3211" w:type="dxa"/>
          </w:tcPr>
          <w:p w14:paraId="6FE157B8" w14:textId="1B3517E1" w:rsidR="00013691" w:rsidRPr="000523DA" w:rsidRDefault="00013691" w:rsidP="004270B4">
            <w:pPr>
              <w:rPr>
                <w:rStyle w:val="SAPScreenElement"/>
                <w:lang w:val="en-US"/>
                <w:rPrChange w:id="1237" w:author="Author" w:date="2018-01-24T14:31:00Z">
                  <w:rPr>
                    <w:rStyle w:val="SAPScreenElement"/>
                    <w:highlight w:val="yellow"/>
                    <w:lang w:val="en-US"/>
                  </w:rPr>
                </w:rPrChange>
              </w:rPr>
            </w:pPr>
            <w:r w:rsidRPr="000523DA">
              <w:rPr>
                <w:rStyle w:val="SAPScreenElement"/>
                <w:lang w:val="en-US"/>
                <w:rPrChange w:id="1238" w:author="Author" w:date="2018-01-24T14:31:00Z">
                  <w:rPr>
                    <w:rStyle w:val="SAPScreenElement"/>
                    <w:highlight w:val="yellow"/>
                    <w:lang w:val="en-US"/>
                  </w:rPr>
                </w:rPrChange>
              </w:rPr>
              <w:t xml:space="preserve">Place </w:t>
            </w:r>
            <w:proofErr w:type="gramStart"/>
            <w:r w:rsidRPr="000523DA">
              <w:rPr>
                <w:rStyle w:val="SAPScreenElement"/>
                <w:lang w:val="en-US"/>
                <w:rPrChange w:id="1239" w:author="Author" w:date="2018-01-24T14:31:00Z">
                  <w:rPr>
                    <w:rStyle w:val="SAPScreenElement"/>
                    <w:highlight w:val="yellow"/>
                    <w:lang w:val="en-US"/>
                  </w:rPr>
                </w:rPrChange>
              </w:rPr>
              <w:t>Of</w:t>
            </w:r>
            <w:proofErr w:type="gramEnd"/>
            <w:r w:rsidRPr="000523DA">
              <w:rPr>
                <w:rStyle w:val="SAPScreenElement"/>
                <w:lang w:val="en-US"/>
                <w:rPrChange w:id="1240" w:author="Author" w:date="2018-01-24T14:31:00Z">
                  <w:rPr>
                    <w:rStyle w:val="SAPScreenElement"/>
                    <w:highlight w:val="yellow"/>
                    <w:lang w:val="en-US"/>
                  </w:rPr>
                </w:rPrChange>
              </w:rPr>
              <w:t xml:space="preserve"> Birth: </w:t>
            </w:r>
            <w:r w:rsidRPr="000523DA">
              <w:rPr>
                <w:lang w:val="en-US"/>
                <w:rPrChange w:id="1241" w:author="Author" w:date="2018-01-24T14:31:00Z">
                  <w:rPr>
                    <w:highlight w:val="yellow"/>
                    <w:lang w:val="en-US"/>
                  </w:rPr>
                </w:rPrChange>
              </w:rPr>
              <w:t>enter as appropriate</w:t>
            </w:r>
          </w:p>
        </w:tc>
        <w:tc>
          <w:tcPr>
            <w:tcW w:w="3359" w:type="dxa"/>
            <w:shd w:val="clear" w:color="auto" w:fill="auto"/>
          </w:tcPr>
          <w:p w14:paraId="32EF21D5" w14:textId="77777777" w:rsidR="00013691" w:rsidRPr="00D27588" w:rsidRDefault="00013691" w:rsidP="004270B4">
            <w:pPr>
              <w:rPr>
                <w:lang w:val="en-US"/>
              </w:rPr>
            </w:pPr>
          </w:p>
        </w:tc>
        <w:tc>
          <w:tcPr>
            <w:tcW w:w="1264" w:type="dxa"/>
            <w:vMerge/>
          </w:tcPr>
          <w:p w14:paraId="1AF1C91D" w14:textId="77777777" w:rsidR="00013691" w:rsidRPr="00D27588" w:rsidRDefault="00013691" w:rsidP="004270B4">
            <w:pPr>
              <w:rPr>
                <w:rFonts w:cs="Arial"/>
                <w:bCs/>
                <w:lang w:val="en-US"/>
              </w:rPr>
            </w:pPr>
          </w:p>
        </w:tc>
      </w:tr>
      <w:tr w:rsidR="00207842" w:rsidRPr="00EC76F6" w14:paraId="74821261" w14:textId="77777777" w:rsidTr="005E54E5">
        <w:trPr>
          <w:trHeight w:val="447"/>
        </w:trPr>
        <w:tc>
          <w:tcPr>
            <w:tcW w:w="733" w:type="dxa"/>
            <w:vMerge/>
            <w:shd w:val="clear" w:color="auto" w:fill="auto"/>
          </w:tcPr>
          <w:p w14:paraId="2D3086CA" w14:textId="77777777" w:rsidR="00207842" w:rsidRPr="00D27588" w:rsidRDefault="00207842" w:rsidP="004270B4">
            <w:pPr>
              <w:rPr>
                <w:lang w:val="en-US" w:eastAsia="zh-SG"/>
              </w:rPr>
            </w:pPr>
          </w:p>
        </w:tc>
        <w:tc>
          <w:tcPr>
            <w:tcW w:w="1759" w:type="dxa"/>
            <w:vMerge/>
            <w:shd w:val="clear" w:color="auto" w:fill="auto"/>
          </w:tcPr>
          <w:p w14:paraId="39AFB984" w14:textId="77777777" w:rsidR="00207842" w:rsidRPr="00D27588" w:rsidRDefault="00207842" w:rsidP="004270B4">
            <w:pPr>
              <w:rPr>
                <w:b/>
                <w:lang w:val="en-US"/>
              </w:rPr>
            </w:pPr>
          </w:p>
        </w:tc>
        <w:tc>
          <w:tcPr>
            <w:tcW w:w="3960" w:type="dxa"/>
            <w:vMerge w:val="restart"/>
            <w:shd w:val="clear" w:color="auto" w:fill="auto"/>
          </w:tcPr>
          <w:p w14:paraId="010AAA45" w14:textId="125BDE66" w:rsidR="00207842" w:rsidRPr="00D27588" w:rsidRDefault="00207842" w:rsidP="004270B4">
            <w:pPr>
              <w:rPr>
                <w:lang w:val="en-US"/>
              </w:rPr>
            </w:pPr>
            <w:r w:rsidRPr="00D27588">
              <w:rPr>
                <w:lang w:val="en-US"/>
              </w:rPr>
              <w:t xml:space="preserve">In the </w:t>
            </w:r>
            <w:r w:rsidRPr="00D27588">
              <w:rPr>
                <w:rStyle w:val="SAPScreenElement"/>
                <w:lang w:val="en-US"/>
              </w:rPr>
              <w:t>National ID Information</w:t>
            </w:r>
            <w:r w:rsidRPr="00D27588">
              <w:rPr>
                <w:lang w:val="en-US"/>
              </w:rPr>
              <w:t xml:space="preserve"> part of the </w:t>
            </w:r>
            <w:r w:rsidRPr="00D27588">
              <w:rPr>
                <w:rStyle w:val="SAPScreenElement"/>
                <w:lang w:val="en-US"/>
              </w:rPr>
              <w:t>Dependents</w:t>
            </w:r>
            <w:r w:rsidRPr="00D27588">
              <w:rPr>
                <w:lang w:val="en-US"/>
              </w:rPr>
              <w:t xml:space="preserve"> dialog box </w:t>
            </w:r>
            <w:r>
              <w:rPr>
                <w:lang w:val="en-US"/>
              </w:rPr>
              <w:t>select</w:t>
            </w:r>
            <w:r w:rsidRPr="00D27588">
              <w:rPr>
                <w:lang w:val="en-US"/>
              </w:rPr>
              <w:t xml:space="preserve"> the</w:t>
            </w:r>
            <w:del w:id="1242" w:author="Author" w:date="2018-03-01T17:06:00Z">
              <w:r w:rsidRPr="00D27588" w:rsidDel="00CA08D0">
                <w:rPr>
                  <w:lang w:val="en-US"/>
                </w:rPr>
                <w:delText xml:space="preserve"> </w:delText>
              </w:r>
            </w:del>
            <w:r w:rsidRPr="005E54E5" w:rsidDel="00013691">
              <w:rPr>
                <w:rFonts w:ascii="BentonSans Book Italic" w:hAnsi="BentonSans Book Italic"/>
                <w:color w:val="1F4E79" w:themeColor="accent1" w:themeShade="80"/>
                <w:lang w:val="en-US"/>
              </w:rPr>
              <w:t xml:space="preserve"> </w:t>
            </w:r>
            <w:r w:rsidRPr="005E54E5">
              <w:rPr>
                <w:rFonts w:ascii="BentonSans Book Italic" w:hAnsi="BentonSans Book Italic"/>
                <w:color w:val="1F4E79" w:themeColor="accent1" w:themeShade="80"/>
                <w:lang w:val="en-US"/>
              </w:rPr>
              <w:t>Add</w:t>
            </w:r>
            <w:r w:rsidRPr="005E54E5">
              <w:rPr>
                <w:color w:val="1F4E79" w:themeColor="accent1" w:themeShade="80"/>
                <w:lang w:val="en-US"/>
              </w:rPr>
              <w:t xml:space="preserve"> </w:t>
            </w:r>
            <w:r w:rsidRPr="00D27588">
              <w:rPr>
                <w:lang w:val="en-US"/>
              </w:rPr>
              <w:t>button</w:t>
            </w:r>
            <w:r>
              <w:rPr>
                <w:lang w:val="en-US"/>
              </w:rPr>
              <w:t xml:space="preserve"> (</w:t>
            </w:r>
            <w:r>
              <w:rPr>
                <w:noProof/>
                <w:lang w:val="en-US"/>
              </w:rPr>
              <w:drawing>
                <wp:inline distT="0" distB="0" distL="0" distR="0" wp14:anchorId="54515790" wp14:editId="4F9914EA">
                  <wp:extent cx="200296" cy="17526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474" cy="190291"/>
                          </a:xfrm>
                          <a:prstGeom prst="rect">
                            <a:avLst/>
                          </a:prstGeom>
                        </pic:spPr>
                      </pic:pic>
                    </a:graphicData>
                  </a:graphic>
                </wp:inline>
              </w:drawing>
            </w:r>
            <w:r>
              <w:rPr>
                <w:lang w:val="en-US"/>
              </w:rPr>
              <w:t xml:space="preserve">icon) </w:t>
            </w:r>
            <w:r w:rsidRPr="00D27588">
              <w:rPr>
                <w:lang w:val="en-US"/>
              </w:rPr>
              <w:t>and make the following entries:</w:t>
            </w:r>
          </w:p>
          <w:p w14:paraId="1132B744" w14:textId="77777777" w:rsidR="00207842" w:rsidRPr="00D27588" w:rsidRDefault="00207842" w:rsidP="00581EC8">
            <w:pPr>
              <w:pStyle w:val="NoteParagraph"/>
              <w:ind w:left="0"/>
              <w:rPr>
                <w:rFonts w:ascii="BentonSans Regular" w:hAnsi="BentonSans Regular"/>
                <w:color w:val="666666"/>
                <w:sz w:val="22"/>
                <w:lang w:val="en-US"/>
              </w:rPr>
            </w:pPr>
            <w:r w:rsidRPr="00D27588">
              <w:rPr>
                <w:noProof/>
                <w:lang w:val="en-US"/>
              </w:rPr>
              <w:drawing>
                <wp:inline distT="0" distB="0" distL="0" distR="0" wp14:anchorId="3EC43A89" wp14:editId="09067855">
                  <wp:extent cx="2190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27588">
              <w:rPr>
                <w:lang w:val="en-US"/>
              </w:rPr>
              <w:t> </w:t>
            </w:r>
            <w:r w:rsidRPr="00D27588">
              <w:rPr>
                <w:rFonts w:ascii="BentonSans Regular" w:hAnsi="BentonSans Regular"/>
                <w:color w:val="666666"/>
                <w:sz w:val="22"/>
                <w:lang w:val="en-US"/>
              </w:rPr>
              <w:t>Caution</w:t>
            </w:r>
          </w:p>
          <w:p w14:paraId="256CD765" w14:textId="6CC8C0CC" w:rsidR="0000115E" w:rsidRPr="00D27588" w:rsidRDefault="00207842" w:rsidP="00581EC8">
            <w:pPr>
              <w:rPr>
                <w:lang w:val="en-US"/>
              </w:rPr>
            </w:pPr>
            <w:r w:rsidRPr="00D27588">
              <w:rPr>
                <w:lang w:val="en-US"/>
              </w:rPr>
              <w:t xml:space="preserve">In case you select a value for one mandatory field, for example </w:t>
            </w:r>
            <w:r w:rsidRPr="00D27588">
              <w:rPr>
                <w:rStyle w:val="SAPScreenElement"/>
                <w:lang w:val="en-US"/>
              </w:rPr>
              <w:t>Country</w:t>
            </w:r>
            <w:r w:rsidRPr="00D27588">
              <w:rPr>
                <w:lang w:val="en-US"/>
              </w:rPr>
              <w:t>, you have to fill the other mandatory fields, too!</w:t>
            </w:r>
          </w:p>
        </w:tc>
        <w:tc>
          <w:tcPr>
            <w:tcW w:w="3211" w:type="dxa"/>
          </w:tcPr>
          <w:p w14:paraId="5B8FFA62" w14:textId="18F0A7C6" w:rsidR="00207842" w:rsidRPr="00D27588" w:rsidRDefault="00207842" w:rsidP="004270B4">
            <w:pPr>
              <w:rPr>
                <w:rStyle w:val="SAPScreenElement"/>
                <w:lang w:val="en-US"/>
              </w:rPr>
            </w:pPr>
            <w:r w:rsidRPr="00D27588">
              <w:rPr>
                <w:rStyle w:val="SAPScreenElement"/>
                <w:lang w:val="en-US"/>
              </w:rPr>
              <w:t xml:space="preserve">Country: </w:t>
            </w:r>
            <w:r w:rsidRPr="00D27588">
              <w:rPr>
                <w:lang w:val="en-US"/>
              </w:rPr>
              <w:t>select from drop-down</w:t>
            </w:r>
          </w:p>
        </w:tc>
        <w:tc>
          <w:tcPr>
            <w:tcW w:w="3359" w:type="dxa"/>
            <w:shd w:val="clear" w:color="auto" w:fill="auto"/>
          </w:tcPr>
          <w:p w14:paraId="3D856063" w14:textId="2D62BDFA" w:rsidR="00207842" w:rsidRPr="00D27588" w:rsidRDefault="00207842" w:rsidP="004270B4">
            <w:pPr>
              <w:rPr>
                <w:lang w:val="en-US"/>
              </w:rPr>
            </w:pPr>
          </w:p>
        </w:tc>
        <w:tc>
          <w:tcPr>
            <w:tcW w:w="1264" w:type="dxa"/>
            <w:vMerge/>
          </w:tcPr>
          <w:p w14:paraId="40CF8730" w14:textId="77777777" w:rsidR="00207842" w:rsidRPr="00D27588" w:rsidRDefault="00207842" w:rsidP="004270B4">
            <w:pPr>
              <w:rPr>
                <w:rFonts w:cs="Arial"/>
                <w:bCs/>
                <w:lang w:val="en-US"/>
              </w:rPr>
            </w:pPr>
          </w:p>
        </w:tc>
      </w:tr>
      <w:tr w:rsidR="00013691" w:rsidRPr="00EC76F6" w14:paraId="23794374" w14:textId="77777777" w:rsidTr="00573642">
        <w:trPr>
          <w:trHeight w:val="357"/>
        </w:trPr>
        <w:tc>
          <w:tcPr>
            <w:tcW w:w="733" w:type="dxa"/>
            <w:vMerge/>
            <w:shd w:val="clear" w:color="auto" w:fill="auto"/>
          </w:tcPr>
          <w:p w14:paraId="1A091CE0" w14:textId="77777777" w:rsidR="00013691" w:rsidRPr="00D27588" w:rsidRDefault="00013691" w:rsidP="004270B4">
            <w:pPr>
              <w:rPr>
                <w:lang w:val="en-US" w:eastAsia="zh-SG"/>
              </w:rPr>
            </w:pPr>
          </w:p>
        </w:tc>
        <w:tc>
          <w:tcPr>
            <w:tcW w:w="1759" w:type="dxa"/>
            <w:vMerge/>
            <w:shd w:val="clear" w:color="auto" w:fill="auto"/>
          </w:tcPr>
          <w:p w14:paraId="6AA57DF6" w14:textId="77777777" w:rsidR="00013691" w:rsidRPr="00D27588" w:rsidRDefault="00013691" w:rsidP="004270B4">
            <w:pPr>
              <w:rPr>
                <w:b/>
                <w:lang w:val="en-US"/>
              </w:rPr>
            </w:pPr>
          </w:p>
        </w:tc>
        <w:tc>
          <w:tcPr>
            <w:tcW w:w="3960" w:type="dxa"/>
            <w:vMerge/>
            <w:shd w:val="clear" w:color="auto" w:fill="auto"/>
          </w:tcPr>
          <w:p w14:paraId="69DE363C" w14:textId="77777777" w:rsidR="00013691" w:rsidRPr="00D27588" w:rsidRDefault="00013691" w:rsidP="004270B4">
            <w:pPr>
              <w:rPr>
                <w:lang w:val="en-US"/>
              </w:rPr>
            </w:pPr>
          </w:p>
        </w:tc>
        <w:tc>
          <w:tcPr>
            <w:tcW w:w="3211" w:type="dxa"/>
          </w:tcPr>
          <w:p w14:paraId="0CD37CE8" w14:textId="52706048" w:rsidR="00013691" w:rsidRPr="00CC3CE4" w:rsidRDefault="00013691" w:rsidP="004270B4">
            <w:pPr>
              <w:rPr>
                <w:rFonts w:cs="Arial"/>
                <w:bCs/>
                <w:lang w:val="en-US" w:eastAsia="zh-SG"/>
              </w:rPr>
            </w:pPr>
            <w:r w:rsidRPr="0000115E">
              <w:rPr>
                <w:rStyle w:val="SAPScreenElement"/>
                <w:lang w:val="en-US"/>
              </w:rPr>
              <w:t>National I</w:t>
            </w:r>
            <w:ins w:id="1243" w:author="Author" w:date="2018-01-24T14:31:00Z">
              <w:r w:rsidR="00F34DCF" w:rsidRPr="000523DA">
                <w:rPr>
                  <w:rStyle w:val="SAPScreenElement"/>
                  <w:lang w:val="en-US"/>
                  <w:rPrChange w:id="1244" w:author="Author" w:date="2018-01-24T14:32:00Z">
                    <w:rPr>
                      <w:rStyle w:val="SAPScreenElement"/>
                      <w:highlight w:val="yellow"/>
                      <w:lang w:val="en-US"/>
                    </w:rPr>
                  </w:rPrChange>
                </w:rPr>
                <w:t>d</w:t>
              </w:r>
            </w:ins>
            <w:del w:id="1245" w:author="Author" w:date="2018-01-24T14:31:00Z">
              <w:r w:rsidRPr="000523DA" w:rsidDel="00F34DCF">
                <w:rPr>
                  <w:rStyle w:val="SAPScreenElement"/>
                  <w:lang w:val="en-US"/>
                  <w:rPrChange w:id="1246" w:author="Author" w:date="2018-01-24T14:32:00Z">
                    <w:rPr>
                      <w:rStyle w:val="SAPScreenElement"/>
                      <w:highlight w:val="yellow"/>
                      <w:lang w:val="en-US"/>
                    </w:rPr>
                  </w:rPrChange>
                </w:rPr>
                <w:delText>D</w:delText>
              </w:r>
            </w:del>
            <w:r w:rsidRPr="0000115E">
              <w:rPr>
                <w:rStyle w:val="SAPScreenElement"/>
                <w:lang w:val="en-US"/>
              </w:rPr>
              <w:t xml:space="preserve"> Card Type: </w:t>
            </w:r>
            <w:r w:rsidRPr="0000115E">
              <w:rPr>
                <w:lang w:val="en-US"/>
              </w:rPr>
              <w:t>select from drop-down</w:t>
            </w:r>
          </w:p>
        </w:tc>
        <w:tc>
          <w:tcPr>
            <w:tcW w:w="3359" w:type="dxa"/>
            <w:shd w:val="clear" w:color="auto" w:fill="auto"/>
          </w:tcPr>
          <w:p w14:paraId="286B9358" w14:textId="77777777" w:rsidR="00013691" w:rsidRPr="00D27588" w:rsidRDefault="00013691" w:rsidP="004270B4">
            <w:pPr>
              <w:rPr>
                <w:lang w:val="en-US"/>
              </w:rPr>
            </w:pPr>
          </w:p>
        </w:tc>
        <w:tc>
          <w:tcPr>
            <w:tcW w:w="1264" w:type="dxa"/>
            <w:vMerge/>
          </w:tcPr>
          <w:p w14:paraId="42006040" w14:textId="77777777" w:rsidR="00013691" w:rsidRPr="00D27588" w:rsidRDefault="00013691" w:rsidP="004270B4">
            <w:pPr>
              <w:rPr>
                <w:rFonts w:cs="Arial"/>
                <w:bCs/>
                <w:lang w:val="en-US"/>
              </w:rPr>
            </w:pPr>
          </w:p>
        </w:tc>
      </w:tr>
      <w:tr w:rsidR="00013691" w:rsidRPr="00EC76F6" w14:paraId="4A7CC134" w14:textId="77777777" w:rsidTr="00C92BA9">
        <w:trPr>
          <w:trHeight w:val="735"/>
        </w:trPr>
        <w:tc>
          <w:tcPr>
            <w:tcW w:w="733" w:type="dxa"/>
            <w:vMerge/>
            <w:shd w:val="clear" w:color="auto" w:fill="auto"/>
          </w:tcPr>
          <w:p w14:paraId="60250507" w14:textId="77777777" w:rsidR="00013691" w:rsidRPr="00D27588" w:rsidRDefault="00013691" w:rsidP="004270B4">
            <w:pPr>
              <w:rPr>
                <w:lang w:val="en-US" w:eastAsia="zh-SG"/>
              </w:rPr>
            </w:pPr>
          </w:p>
        </w:tc>
        <w:tc>
          <w:tcPr>
            <w:tcW w:w="1759" w:type="dxa"/>
            <w:vMerge/>
            <w:shd w:val="clear" w:color="auto" w:fill="auto"/>
          </w:tcPr>
          <w:p w14:paraId="073EB969" w14:textId="77777777" w:rsidR="00013691" w:rsidRPr="00D27588" w:rsidRDefault="00013691" w:rsidP="004270B4">
            <w:pPr>
              <w:rPr>
                <w:b/>
                <w:lang w:val="en-US"/>
              </w:rPr>
            </w:pPr>
          </w:p>
        </w:tc>
        <w:tc>
          <w:tcPr>
            <w:tcW w:w="3960" w:type="dxa"/>
            <w:vMerge/>
            <w:shd w:val="clear" w:color="auto" w:fill="auto"/>
          </w:tcPr>
          <w:p w14:paraId="0C5B98C9" w14:textId="77777777" w:rsidR="00013691" w:rsidRPr="00D27588" w:rsidRDefault="00013691" w:rsidP="004270B4">
            <w:pPr>
              <w:rPr>
                <w:lang w:val="en-US"/>
              </w:rPr>
            </w:pPr>
          </w:p>
        </w:tc>
        <w:tc>
          <w:tcPr>
            <w:tcW w:w="3211" w:type="dxa"/>
          </w:tcPr>
          <w:p w14:paraId="31010DDE" w14:textId="11144A18" w:rsidR="00013691" w:rsidRPr="0000115E" w:rsidRDefault="00013691">
            <w:pPr>
              <w:rPr>
                <w:rStyle w:val="SAPScreenElement"/>
                <w:lang w:val="en-US"/>
              </w:rPr>
            </w:pPr>
            <w:r w:rsidRPr="0000115E">
              <w:rPr>
                <w:rStyle w:val="SAPScreenElement"/>
                <w:lang w:val="en-US"/>
              </w:rPr>
              <w:t>National I</w:t>
            </w:r>
            <w:ins w:id="1247" w:author="Author" w:date="2018-01-24T14:31:00Z">
              <w:r w:rsidR="00F34DCF" w:rsidRPr="000523DA">
                <w:rPr>
                  <w:rStyle w:val="SAPScreenElement"/>
                  <w:lang w:val="en-US"/>
                  <w:rPrChange w:id="1248" w:author="Author" w:date="2018-01-24T14:32:00Z">
                    <w:rPr>
                      <w:rStyle w:val="SAPScreenElement"/>
                      <w:highlight w:val="yellow"/>
                      <w:lang w:val="en-US"/>
                    </w:rPr>
                  </w:rPrChange>
                </w:rPr>
                <w:t>d</w:t>
              </w:r>
            </w:ins>
            <w:del w:id="1249" w:author="Author" w:date="2018-01-24T14:31:00Z">
              <w:r w:rsidR="00512334" w:rsidRPr="000523DA" w:rsidDel="00F34DCF">
                <w:rPr>
                  <w:rStyle w:val="SAPScreenElement"/>
                  <w:lang w:val="en-US"/>
                  <w:rPrChange w:id="1250" w:author="Author" w:date="2018-01-24T14:32:00Z">
                    <w:rPr>
                      <w:rStyle w:val="SAPScreenElement"/>
                      <w:highlight w:val="yellow"/>
                      <w:lang w:val="en-US"/>
                    </w:rPr>
                  </w:rPrChange>
                </w:rPr>
                <w:delText>D</w:delText>
              </w:r>
            </w:del>
            <w:r w:rsidRPr="0000115E">
              <w:rPr>
                <w:rStyle w:val="SAPScreenElement"/>
                <w:lang w:val="en-US"/>
              </w:rPr>
              <w:t xml:space="preserve">: </w:t>
            </w:r>
            <w:r w:rsidRPr="0000115E">
              <w:rPr>
                <w:lang w:val="en-US"/>
              </w:rPr>
              <w:t xml:space="preserve">enter as appropriate in the </w:t>
            </w:r>
            <w:r w:rsidRPr="00CC3CE4">
              <w:rPr>
                <w:lang w:val="en-US"/>
              </w:rPr>
              <w:t>correct format</w:t>
            </w:r>
          </w:p>
        </w:tc>
        <w:tc>
          <w:tcPr>
            <w:tcW w:w="3359" w:type="dxa"/>
            <w:shd w:val="clear" w:color="auto" w:fill="auto"/>
          </w:tcPr>
          <w:p w14:paraId="107DD5FE" w14:textId="77777777" w:rsidR="00013691" w:rsidRPr="00D27588" w:rsidRDefault="00013691" w:rsidP="004270B4">
            <w:pPr>
              <w:rPr>
                <w:lang w:val="en-US"/>
              </w:rPr>
            </w:pPr>
          </w:p>
        </w:tc>
        <w:tc>
          <w:tcPr>
            <w:tcW w:w="1264" w:type="dxa"/>
            <w:vMerge/>
          </w:tcPr>
          <w:p w14:paraId="46872AAB" w14:textId="77777777" w:rsidR="00013691" w:rsidRPr="00D27588" w:rsidRDefault="00013691" w:rsidP="004270B4">
            <w:pPr>
              <w:rPr>
                <w:rFonts w:cs="Arial"/>
                <w:bCs/>
                <w:lang w:val="en-US"/>
              </w:rPr>
            </w:pPr>
          </w:p>
        </w:tc>
      </w:tr>
      <w:tr w:rsidR="0000115E" w:rsidRPr="00EC76F6" w14:paraId="3FFAA45F" w14:textId="77777777" w:rsidTr="00C92BA9">
        <w:trPr>
          <w:trHeight w:val="735"/>
          <w:ins w:id="1251" w:author="Author" w:date="2018-01-24T14:39:00Z"/>
        </w:trPr>
        <w:tc>
          <w:tcPr>
            <w:tcW w:w="733" w:type="dxa"/>
            <w:vMerge/>
            <w:shd w:val="clear" w:color="auto" w:fill="auto"/>
          </w:tcPr>
          <w:p w14:paraId="367100CA" w14:textId="77777777" w:rsidR="0000115E" w:rsidRPr="00D27588" w:rsidRDefault="0000115E" w:rsidP="004270B4">
            <w:pPr>
              <w:rPr>
                <w:ins w:id="1252" w:author="Author" w:date="2018-01-24T14:39:00Z"/>
                <w:lang w:val="en-US" w:eastAsia="zh-SG"/>
              </w:rPr>
            </w:pPr>
          </w:p>
        </w:tc>
        <w:tc>
          <w:tcPr>
            <w:tcW w:w="1759" w:type="dxa"/>
            <w:vMerge/>
            <w:shd w:val="clear" w:color="auto" w:fill="auto"/>
          </w:tcPr>
          <w:p w14:paraId="28382059" w14:textId="77777777" w:rsidR="0000115E" w:rsidRPr="00D27588" w:rsidRDefault="0000115E" w:rsidP="004270B4">
            <w:pPr>
              <w:rPr>
                <w:ins w:id="1253" w:author="Author" w:date="2018-01-24T14:39:00Z"/>
                <w:b/>
                <w:lang w:val="en-US"/>
              </w:rPr>
            </w:pPr>
          </w:p>
        </w:tc>
        <w:tc>
          <w:tcPr>
            <w:tcW w:w="3960" w:type="dxa"/>
            <w:shd w:val="clear" w:color="auto" w:fill="auto"/>
          </w:tcPr>
          <w:p w14:paraId="057ED262" w14:textId="77777777" w:rsidR="0000115E" w:rsidRDefault="0000115E" w:rsidP="0000115E">
            <w:pPr>
              <w:rPr>
                <w:ins w:id="1254" w:author="Author" w:date="2018-01-24T14:39:00Z"/>
                <w:lang w:val="en-US"/>
              </w:rPr>
            </w:pPr>
            <w:ins w:id="1255" w:author="Author" w:date="2018-01-24T14:39:00Z">
              <w:r w:rsidRPr="00D27588">
                <w:rPr>
                  <w:lang w:val="en-US"/>
                </w:rPr>
                <w:t xml:space="preserve">In the </w:t>
              </w:r>
              <w:r w:rsidRPr="00D27588">
                <w:rPr>
                  <w:rStyle w:val="SAPScreenElement"/>
                  <w:lang w:val="en-US"/>
                </w:rPr>
                <w:t>Address</w:t>
              </w:r>
              <w:r w:rsidRPr="00D27588">
                <w:rPr>
                  <w:lang w:val="en-US"/>
                </w:rPr>
                <w:t xml:space="preserve"> section of the </w:t>
              </w:r>
              <w:r w:rsidRPr="00D27588">
                <w:rPr>
                  <w:rStyle w:val="SAPScreenElement"/>
                  <w:lang w:val="en-US"/>
                </w:rPr>
                <w:t>Dependents</w:t>
              </w:r>
              <w:r w:rsidRPr="00D27588">
                <w:rPr>
                  <w:lang w:val="en-US"/>
                </w:rPr>
                <w:t xml:space="preserve"> dialog box you have two options how to proceed, depending on the value chosen for field </w:t>
              </w:r>
              <w:r w:rsidRPr="00D27588">
                <w:rPr>
                  <w:rStyle w:val="SAPScreenElement"/>
                  <w:lang w:val="en-US"/>
                </w:rPr>
                <w:t>Copy Address from Employee</w:t>
              </w:r>
              <w:r w:rsidRPr="00D27588">
                <w:rPr>
                  <w:lang w:val="en-US"/>
                </w:rPr>
                <w:t xml:space="preserve">, which is located in the </w:t>
              </w:r>
              <w:r w:rsidRPr="00D27588">
                <w:rPr>
                  <w:rStyle w:val="SAPScreenElement"/>
                  <w:lang w:val="en-US"/>
                </w:rPr>
                <w:t>Person Relationship</w:t>
              </w:r>
              <w:r w:rsidRPr="00D27588">
                <w:rPr>
                  <w:lang w:val="en-US"/>
                </w:rPr>
                <w:t xml:space="preserve"> section of the dialog box:</w:t>
              </w:r>
            </w:ins>
          </w:p>
          <w:p w14:paraId="6D59A01D" w14:textId="77777777" w:rsidR="0000115E" w:rsidRPr="00D27588" w:rsidRDefault="0000115E" w:rsidP="0000115E">
            <w:pPr>
              <w:rPr>
                <w:ins w:id="1256" w:author="Author" w:date="2018-01-24T14:39:00Z"/>
                <w:lang w:val="en-US"/>
              </w:rPr>
            </w:pPr>
          </w:p>
          <w:p w14:paraId="22606050" w14:textId="77777777" w:rsidR="0000115E" w:rsidRDefault="0000115E" w:rsidP="0000115E">
            <w:pPr>
              <w:rPr>
                <w:ins w:id="1257" w:author="Author" w:date="2018-01-24T14:39:00Z"/>
                <w:rFonts w:cs="Arial"/>
                <w:bCs/>
                <w:lang w:val="en-US" w:eastAsia="zh-SG"/>
              </w:rPr>
            </w:pPr>
            <w:ins w:id="1258" w:author="Author" w:date="2018-01-24T14:39:00Z">
              <w:r w:rsidRPr="00D27588">
                <w:rPr>
                  <w:rStyle w:val="SAPEmphasis"/>
                  <w:lang w:val="en-US"/>
                </w:rPr>
                <w:t>Option 1:</w:t>
              </w:r>
              <w:r w:rsidRPr="00D27588">
                <w:rPr>
                  <w:lang w:val="en-US"/>
                </w:rPr>
                <w:t xml:space="preserve"> in case you have chosen </w:t>
              </w:r>
              <w:r w:rsidRPr="00D27588">
                <w:rPr>
                  <w:rFonts w:cs="Arial"/>
                  <w:bCs/>
                  <w:lang w:val="en-US" w:eastAsia="zh-SG"/>
                </w:rPr>
                <w:t>value</w:t>
              </w:r>
              <w:r w:rsidRPr="00D27588">
                <w:rPr>
                  <w:rStyle w:val="SAPUserEntry"/>
                  <w:lang w:val="en-US"/>
                </w:rPr>
                <w:t xml:space="preserve"> Yes</w:t>
              </w:r>
              <w:r w:rsidRPr="00D27588">
                <w:rPr>
                  <w:lang w:val="en-US"/>
                </w:rPr>
                <w:t xml:space="preserve"> for field </w:t>
              </w:r>
              <w:r w:rsidRPr="00D27588">
                <w:rPr>
                  <w:rStyle w:val="SAPScreenElement"/>
                  <w:lang w:val="en-US"/>
                </w:rPr>
                <w:t>Copy Address from Employee</w:t>
              </w:r>
              <w:r w:rsidRPr="00D27588">
                <w:rPr>
                  <w:rFonts w:cs="Arial"/>
                  <w:bCs/>
                  <w:lang w:val="en-US" w:eastAsia="zh-SG"/>
                </w:rPr>
                <w:t>, check that the data has been taken over correctly from the employee’s address.</w:t>
              </w:r>
            </w:ins>
          </w:p>
          <w:p w14:paraId="665BA691" w14:textId="77777777" w:rsidR="0000115E" w:rsidRPr="00D27588" w:rsidRDefault="0000115E" w:rsidP="0000115E">
            <w:pPr>
              <w:rPr>
                <w:ins w:id="1259" w:author="Author" w:date="2018-01-24T14:39:00Z"/>
                <w:rFonts w:cs="Arial"/>
                <w:bCs/>
                <w:lang w:val="en-US" w:eastAsia="zh-SG"/>
              </w:rPr>
            </w:pPr>
          </w:p>
          <w:p w14:paraId="6511E9C8" w14:textId="77777777" w:rsidR="0000115E" w:rsidRDefault="0000115E" w:rsidP="0000115E">
            <w:pPr>
              <w:rPr>
                <w:ins w:id="1260" w:author="Author" w:date="2018-01-24T14:39:00Z"/>
                <w:rFonts w:cs="Arial"/>
                <w:bCs/>
                <w:lang w:val="en-US" w:eastAsia="zh-SG"/>
              </w:rPr>
            </w:pPr>
            <w:ins w:id="1261" w:author="Author" w:date="2018-01-24T14:39:00Z">
              <w:r w:rsidRPr="00D27588">
                <w:rPr>
                  <w:rStyle w:val="SAPEmphasis"/>
                  <w:lang w:val="en-US"/>
                </w:rPr>
                <w:t>Option 2:</w:t>
              </w:r>
              <w:r w:rsidRPr="00D27588">
                <w:rPr>
                  <w:lang w:val="en-US"/>
                </w:rPr>
                <w:t xml:space="preserve"> in case you have chosen </w:t>
              </w:r>
              <w:r w:rsidRPr="00D27588">
                <w:rPr>
                  <w:rFonts w:cs="Arial"/>
                  <w:bCs/>
                  <w:lang w:val="en-US" w:eastAsia="zh-SG"/>
                </w:rPr>
                <w:t>value</w:t>
              </w:r>
              <w:r w:rsidRPr="00D27588">
                <w:rPr>
                  <w:rStyle w:val="SAPUserEntry"/>
                  <w:lang w:val="en-US"/>
                </w:rPr>
                <w:t xml:space="preserve"> No</w:t>
              </w:r>
              <w:r w:rsidRPr="00D27588">
                <w:rPr>
                  <w:lang w:val="en-US"/>
                </w:rPr>
                <w:t xml:space="preserve"> for field </w:t>
              </w:r>
              <w:r w:rsidRPr="00D27588">
                <w:rPr>
                  <w:rStyle w:val="SAPScreenElement"/>
                  <w:lang w:val="en-US"/>
                </w:rPr>
                <w:t>Copy Address from Employee</w:t>
              </w:r>
              <w:r w:rsidRPr="00D27588">
                <w:rPr>
                  <w:rFonts w:cs="Arial"/>
                  <w:bCs/>
                  <w:lang w:val="en-US" w:eastAsia="zh-SG"/>
                </w:rPr>
                <w:t>, enter the address of your dependent as appropriate.</w:t>
              </w:r>
            </w:ins>
          </w:p>
          <w:p w14:paraId="7B428714" w14:textId="77777777" w:rsidR="0000115E" w:rsidRPr="00615ADA" w:rsidRDefault="0000115E" w:rsidP="0000115E">
            <w:pPr>
              <w:pStyle w:val="SAPNoteHeading"/>
              <w:ind w:left="0"/>
              <w:rPr>
                <w:ins w:id="1262" w:author="Author" w:date="2018-01-24T14:39:00Z"/>
                <w:highlight w:val="cyan"/>
                <w:lang w:val="en-US"/>
              </w:rPr>
            </w:pPr>
            <w:ins w:id="1263" w:author="Author" w:date="2018-01-24T14:39:00Z">
              <w:r w:rsidRPr="00D904F1">
                <w:rPr>
                  <w:noProof/>
                  <w:highlight w:val="cyan"/>
                  <w:lang w:val="en-US"/>
                </w:rPr>
                <w:drawing>
                  <wp:inline distT="0" distB="0" distL="0" distR="0" wp14:anchorId="6B342BFF" wp14:editId="4B88B2FF">
                    <wp:extent cx="225425" cy="225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15ADA">
                <w:rPr>
                  <w:highlight w:val="cyan"/>
                  <w:lang w:val="en-US"/>
                </w:rPr>
                <w:t> Note</w:t>
              </w:r>
            </w:ins>
          </w:p>
          <w:p w14:paraId="4244F9E9" w14:textId="6238156E" w:rsidR="0000115E" w:rsidRPr="00D27588" w:rsidDel="000A3F9A" w:rsidRDefault="0000115E">
            <w:pPr>
              <w:rPr>
                <w:ins w:id="1264" w:author="Author" w:date="2018-01-24T14:39:00Z"/>
                <w:del w:id="1265" w:author="Author" w:date="2018-01-29T12:13:00Z"/>
                <w:rFonts w:cs="Arial"/>
                <w:bCs/>
                <w:lang w:val="en-US" w:eastAsia="zh-SG"/>
              </w:rPr>
            </w:pPr>
            <w:ins w:id="1266" w:author="Author" w:date="2018-01-24T14:39:00Z">
              <w:r w:rsidRPr="00615ADA">
                <w:rPr>
                  <w:highlight w:val="cyan"/>
                  <w:lang w:val="en-US"/>
                </w:rPr>
                <w:t>This information is country-specific.</w:t>
              </w:r>
            </w:ins>
          </w:p>
          <w:p w14:paraId="0C3DBD71" w14:textId="77777777" w:rsidR="0000115E" w:rsidRPr="00D27588" w:rsidRDefault="0000115E">
            <w:pPr>
              <w:rPr>
                <w:ins w:id="1267" w:author="Author" w:date="2018-01-24T14:39:00Z"/>
                <w:lang w:val="en-US"/>
              </w:rPr>
            </w:pPr>
          </w:p>
        </w:tc>
        <w:tc>
          <w:tcPr>
            <w:tcW w:w="3211" w:type="dxa"/>
          </w:tcPr>
          <w:p w14:paraId="0DA1AA32" w14:textId="77777777" w:rsidR="0000115E" w:rsidRPr="00615ADA" w:rsidRDefault="0000115E" w:rsidP="0000115E">
            <w:pPr>
              <w:rPr>
                <w:ins w:id="1268" w:author="Author" w:date="2018-01-24T14:40:00Z"/>
                <w:highlight w:val="cyan"/>
                <w:lang w:val="en-US"/>
              </w:rPr>
            </w:pPr>
            <w:ins w:id="1269" w:author="Author" w:date="2018-01-24T14:40:00Z">
              <w:r w:rsidRPr="00615ADA">
                <w:rPr>
                  <w:highlight w:val="cyan"/>
                  <w:lang w:val="en-US"/>
                </w:rPr>
                <w:t>Enter data as required in the country where your company is located.</w:t>
              </w:r>
            </w:ins>
          </w:p>
          <w:p w14:paraId="0E0B028E" w14:textId="77777777" w:rsidR="0000115E" w:rsidRPr="00615ADA" w:rsidRDefault="0000115E" w:rsidP="0000115E">
            <w:pPr>
              <w:pStyle w:val="SAPNoteHeading"/>
              <w:spacing w:before="60"/>
              <w:ind w:left="0"/>
              <w:rPr>
                <w:ins w:id="1270" w:author="Author" w:date="2018-01-24T14:40:00Z"/>
                <w:highlight w:val="cyan"/>
                <w:lang w:val="en-US"/>
              </w:rPr>
            </w:pPr>
            <w:ins w:id="1271" w:author="Author" w:date="2018-01-24T14:40:00Z">
              <w:r w:rsidRPr="00D904F1">
                <w:rPr>
                  <w:noProof/>
                  <w:highlight w:val="cyan"/>
                  <w:lang w:val="en-US"/>
                </w:rPr>
                <w:drawing>
                  <wp:inline distT="0" distB="0" distL="0" distR="0" wp14:anchorId="26663CE2" wp14:editId="3B3A7628">
                    <wp:extent cx="219075" cy="2381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615ADA">
                <w:rPr>
                  <w:highlight w:val="cyan"/>
                  <w:lang w:val="en-US"/>
                </w:rPr>
                <w:t> Caution</w:t>
              </w:r>
            </w:ins>
          </w:p>
          <w:p w14:paraId="379959FD" w14:textId="576DB283" w:rsidR="0000115E" w:rsidRPr="00615ADA" w:rsidRDefault="0000115E" w:rsidP="0000115E">
            <w:pPr>
              <w:rPr>
                <w:ins w:id="1272" w:author="Author" w:date="2018-01-24T14:39:00Z"/>
                <w:rStyle w:val="SAPScreenElement"/>
                <w:highlight w:val="cyan"/>
                <w:lang w:val="en-US"/>
                <w:rPrChange w:id="1273" w:author="Author" w:date="2018-02-26T11:57:00Z">
                  <w:rPr>
                    <w:ins w:id="1274" w:author="Author" w:date="2018-01-24T14:39:00Z"/>
                    <w:rStyle w:val="SAPScreenElement"/>
                    <w:sz w:val="22"/>
                    <w:lang w:val="en-US"/>
                  </w:rPr>
                </w:rPrChange>
              </w:rPr>
            </w:pPr>
            <w:ins w:id="1275" w:author="Author" w:date="2018-01-24T14:40:00Z">
              <w:r w:rsidRPr="00615ADA">
                <w:rPr>
                  <w:highlight w:val="cyan"/>
                  <w:lang w:val="en-US"/>
                  <w:rPrChange w:id="1276" w:author="Author" w:date="2018-02-26T11:57:00Z">
                    <w:rPr>
                      <w:rFonts w:ascii="BentonSans Book Italic" w:hAnsi="BentonSans Book Italic"/>
                      <w:color w:val="003283"/>
                      <w:highlight w:val="cyan"/>
                      <w:lang w:val="en-US"/>
                    </w:rPr>
                  </w:rPrChange>
                </w:rPr>
                <w:t>For a detailed list refer to chapter</w:t>
              </w:r>
              <w:r w:rsidRPr="00615ADA">
                <w:rPr>
                  <w:highlight w:val="cyan"/>
                  <w:lang w:val="en-US"/>
                  <w:rPrChange w:id="1277" w:author="Author" w:date="2018-02-26T11:57:00Z">
                    <w:rPr>
                      <w:lang w:val="en-US"/>
                    </w:rPr>
                  </w:rPrChange>
                </w:rPr>
                <w:t xml:space="preserve"> </w:t>
              </w:r>
              <w:r w:rsidRPr="00615ADA">
                <w:rPr>
                  <w:highlight w:val="cyan"/>
                  <w:rPrChange w:id="1278" w:author="Author" w:date="2018-02-26T11:57:00Z">
                    <w:rPr/>
                  </w:rPrChange>
                </w:rPr>
                <w:fldChar w:fldCharType="begin"/>
              </w:r>
              <w:r w:rsidRPr="00615ADA">
                <w:rPr>
                  <w:highlight w:val="cyan"/>
                  <w:lang w:val="en-US"/>
                  <w:rPrChange w:id="1279" w:author="Author" w:date="2018-02-26T11:57:00Z">
                    <w:rPr>
                      <w:lang w:val="en-US"/>
                    </w:rPr>
                  </w:rPrChange>
                </w:rPr>
                <w:instrText xml:space="preserve"> HYPERLINK \l "_Global_Information" </w:instrText>
              </w:r>
              <w:r w:rsidRPr="00615ADA">
                <w:rPr>
                  <w:highlight w:val="cyan"/>
                  <w:rPrChange w:id="1280" w:author="Author" w:date="2018-02-26T11:57:00Z">
                    <w:rPr>
                      <w:rStyle w:val="Hyperlink"/>
                      <w:rFonts w:ascii="BentonSans Bold" w:hAnsi="BentonSans Bold"/>
                      <w:highlight w:val="cyan"/>
                      <w:lang w:val="en-US"/>
                    </w:rPr>
                  </w:rPrChange>
                </w:rPr>
                <w:fldChar w:fldCharType="separate"/>
              </w:r>
              <w:r w:rsidRPr="00615ADA">
                <w:rPr>
                  <w:rStyle w:val="Hyperlink"/>
                  <w:rFonts w:ascii="BentonSans Bold" w:hAnsi="BentonSans Bold"/>
                  <w:highlight w:val="cyan"/>
                  <w:u w:val="single"/>
                  <w:lang w:val="en-US"/>
                </w:rPr>
                <w:t xml:space="preserve">Country-Specific Fields </w:t>
              </w:r>
              <w:r w:rsidRPr="00615ADA">
                <w:rPr>
                  <w:rStyle w:val="Hyperlink"/>
                  <w:rFonts w:ascii="BentonSans Bold" w:hAnsi="BentonSans Bold"/>
                  <w:highlight w:val="cyan"/>
                  <w:u w:val="single"/>
                  <w:lang w:val="en-US"/>
                </w:rPr>
                <w:sym w:font="Wingdings" w:char="F0E0"/>
              </w:r>
              <w:r w:rsidRPr="00615ADA">
                <w:rPr>
                  <w:rStyle w:val="Hyperlink"/>
                  <w:rFonts w:ascii="BentonSans Bold" w:hAnsi="BentonSans Bold"/>
                  <w:highlight w:val="cyan"/>
                  <w:u w:val="single"/>
                  <w:lang w:val="en-US"/>
                </w:rPr>
                <w:t xml:space="preserve"> Home Add</w:t>
              </w:r>
              <w:r w:rsidRPr="00615ADA">
                <w:rPr>
                  <w:rStyle w:val="Hyperlink"/>
                  <w:rFonts w:ascii="BentonSans Bold" w:hAnsi="BentonSans Bold"/>
                  <w:highlight w:val="cyan"/>
                  <w:u w:val="single"/>
                  <w:lang w:val="en-US"/>
                </w:rPr>
                <w:t>r</w:t>
              </w:r>
              <w:r w:rsidRPr="00615ADA">
                <w:rPr>
                  <w:rStyle w:val="Hyperlink"/>
                  <w:rFonts w:ascii="BentonSans Bold" w:hAnsi="BentonSans Bold"/>
                  <w:highlight w:val="cyan"/>
                  <w:u w:val="single"/>
                  <w:lang w:val="en-US"/>
                </w:rPr>
                <w:t>e</w:t>
              </w:r>
              <w:r w:rsidRPr="00615ADA">
                <w:rPr>
                  <w:rStyle w:val="Hyperlink"/>
                  <w:rFonts w:ascii="BentonSans Bold" w:hAnsi="BentonSans Bold"/>
                  <w:highlight w:val="cyan"/>
                  <w:u w:val="single"/>
                  <w:lang w:val="en-US"/>
                </w:rPr>
                <w:t>ss</w:t>
              </w:r>
              <w:r w:rsidRPr="00615ADA">
                <w:rPr>
                  <w:rStyle w:val="Hyperlink"/>
                  <w:rFonts w:ascii="BentonSans Bold" w:hAnsi="BentonSans Bold"/>
                  <w:highlight w:val="cyan"/>
                  <w:lang w:val="en-US"/>
                </w:rPr>
                <w:t>.</w:t>
              </w:r>
              <w:r w:rsidRPr="00615ADA">
                <w:rPr>
                  <w:rStyle w:val="Hyperlink"/>
                  <w:rFonts w:ascii="BentonSans Bold" w:hAnsi="BentonSans Bold"/>
                  <w:highlight w:val="cyan"/>
                  <w:lang w:val="en-US"/>
                  <w:rPrChange w:id="1281" w:author="Author" w:date="2018-02-26T11:57:00Z">
                    <w:rPr>
                      <w:rStyle w:val="Hyperlink"/>
                      <w:rFonts w:ascii="BentonSans Bold" w:hAnsi="BentonSans Bold"/>
                      <w:highlight w:val="cyan"/>
                      <w:lang w:val="en-US"/>
                    </w:rPr>
                  </w:rPrChange>
                </w:rPr>
                <w:fldChar w:fldCharType="end"/>
              </w:r>
            </w:ins>
          </w:p>
        </w:tc>
        <w:tc>
          <w:tcPr>
            <w:tcW w:w="3359" w:type="dxa"/>
            <w:shd w:val="clear" w:color="auto" w:fill="auto"/>
          </w:tcPr>
          <w:p w14:paraId="111E12C2" w14:textId="77777777" w:rsidR="0000115E" w:rsidRPr="00D27588" w:rsidRDefault="0000115E" w:rsidP="004270B4">
            <w:pPr>
              <w:rPr>
                <w:ins w:id="1282" w:author="Author" w:date="2018-01-24T14:39:00Z"/>
                <w:lang w:val="en-US"/>
              </w:rPr>
            </w:pPr>
          </w:p>
        </w:tc>
        <w:tc>
          <w:tcPr>
            <w:tcW w:w="1264" w:type="dxa"/>
            <w:vMerge/>
          </w:tcPr>
          <w:p w14:paraId="49C259C5" w14:textId="77777777" w:rsidR="0000115E" w:rsidRPr="00D27588" w:rsidRDefault="0000115E" w:rsidP="004270B4">
            <w:pPr>
              <w:rPr>
                <w:ins w:id="1283" w:author="Author" w:date="2018-01-24T14:39:00Z"/>
                <w:rFonts w:cs="Arial"/>
                <w:bCs/>
                <w:lang w:val="en-US"/>
              </w:rPr>
            </w:pPr>
          </w:p>
        </w:tc>
      </w:tr>
      <w:tr w:rsidR="00786473" w:rsidRPr="00EC76F6" w14:paraId="7D6E0967" w14:textId="77777777" w:rsidTr="000523DA">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284" w:author="Author" w:date="2018-01-24T14:43: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394"/>
          <w:trPrChange w:id="1285" w:author="Author" w:date="2018-01-24T14:43:00Z">
            <w:trPr>
              <w:trHeight w:val="4577"/>
            </w:trPr>
          </w:trPrChange>
        </w:trPr>
        <w:tc>
          <w:tcPr>
            <w:tcW w:w="733" w:type="dxa"/>
            <w:shd w:val="clear" w:color="auto" w:fill="auto"/>
            <w:tcPrChange w:id="1286" w:author="Author" w:date="2018-01-24T14:43:00Z">
              <w:tcPr>
                <w:tcW w:w="733" w:type="dxa"/>
                <w:shd w:val="clear" w:color="auto" w:fill="auto"/>
              </w:tcPr>
            </w:tcPrChange>
          </w:tcPr>
          <w:p w14:paraId="1C4F7A29" w14:textId="5796C552" w:rsidR="00786473" w:rsidRPr="00D27588" w:rsidRDefault="00786473" w:rsidP="00AC0FC5">
            <w:pPr>
              <w:rPr>
                <w:lang w:val="en-US" w:eastAsia="zh-SG"/>
              </w:rPr>
            </w:pPr>
            <w:r w:rsidRPr="00D27588">
              <w:rPr>
                <w:lang w:val="en-US" w:eastAsia="zh-SG"/>
              </w:rPr>
              <w:lastRenderedPageBreak/>
              <w:t>8</w:t>
            </w:r>
          </w:p>
        </w:tc>
        <w:tc>
          <w:tcPr>
            <w:tcW w:w="1759" w:type="dxa"/>
            <w:shd w:val="clear" w:color="auto" w:fill="auto"/>
            <w:tcPrChange w:id="1287" w:author="Author" w:date="2018-01-24T14:43:00Z">
              <w:tcPr>
                <w:tcW w:w="1759" w:type="dxa"/>
                <w:shd w:val="clear" w:color="auto" w:fill="auto"/>
              </w:tcPr>
            </w:tcPrChange>
          </w:tcPr>
          <w:p w14:paraId="300E3DEE" w14:textId="24710D85" w:rsidR="00786473" w:rsidRPr="00D27588" w:rsidRDefault="00786473" w:rsidP="00AC0FC5">
            <w:pPr>
              <w:rPr>
                <w:b/>
                <w:lang w:val="en-US"/>
              </w:rPr>
            </w:pPr>
            <w:r w:rsidRPr="00D27588">
              <w:rPr>
                <w:rStyle w:val="SAPEmphasis"/>
                <w:lang w:val="en-US"/>
              </w:rPr>
              <w:t>Enter New Dependent Global Information</w:t>
            </w:r>
          </w:p>
        </w:tc>
        <w:tc>
          <w:tcPr>
            <w:tcW w:w="3960" w:type="dxa"/>
            <w:shd w:val="clear" w:color="auto" w:fill="auto"/>
            <w:tcPrChange w:id="1288" w:author="Author" w:date="2018-01-24T14:43:00Z">
              <w:tcPr>
                <w:tcW w:w="3960" w:type="dxa"/>
                <w:shd w:val="clear" w:color="auto" w:fill="auto"/>
              </w:tcPr>
            </w:tcPrChange>
          </w:tcPr>
          <w:p w14:paraId="009E8439" w14:textId="77777777" w:rsidR="00786473" w:rsidRPr="00D27588" w:rsidRDefault="00786473" w:rsidP="00AC0FC5">
            <w:pPr>
              <w:rPr>
                <w:lang w:val="en-US"/>
              </w:rPr>
            </w:pPr>
            <w:r w:rsidRPr="00D27588">
              <w:rPr>
                <w:lang w:val="en-US"/>
              </w:rPr>
              <w:t xml:space="preserve">To add country-specific details, select the </w:t>
            </w:r>
            <w:r w:rsidRPr="00D27588">
              <w:rPr>
                <w:rStyle w:val="SAPScreenElement"/>
                <w:lang w:val="en-US"/>
              </w:rPr>
              <w:t xml:space="preserve">Add Global Information </w:t>
            </w:r>
            <w:r w:rsidRPr="00D27588">
              <w:rPr>
                <w:lang w:val="en-US"/>
              </w:rPr>
              <w:t xml:space="preserve">button at the bottom left of the dialog box. </w:t>
            </w:r>
          </w:p>
          <w:p w14:paraId="1BDEA9FD" w14:textId="77777777" w:rsidR="00C534F3" w:rsidRDefault="00786473" w:rsidP="00581EC8">
            <w:pPr>
              <w:rPr>
                <w:lang w:val="en-US"/>
              </w:rPr>
            </w:pPr>
            <w:r w:rsidRPr="000523DA">
              <w:rPr>
                <w:lang w:val="en-US"/>
                <w:rPrChange w:id="1289" w:author="Author" w:date="2018-01-24T14:46:00Z">
                  <w:rPr>
                    <w:highlight w:val="yellow"/>
                    <w:lang w:val="en-US"/>
                  </w:rPr>
                </w:rPrChange>
              </w:rPr>
              <w:t xml:space="preserve">In the </w:t>
            </w:r>
            <w:r w:rsidRPr="000523DA">
              <w:rPr>
                <w:color w:val="1F4E79" w:themeColor="accent1" w:themeShade="80"/>
                <w:lang w:val="en-US"/>
                <w:rPrChange w:id="1290" w:author="Author" w:date="2018-01-24T14:46:00Z">
                  <w:rPr>
                    <w:color w:val="1F4E79" w:themeColor="accent1" w:themeShade="80"/>
                    <w:highlight w:val="yellow"/>
                    <w:lang w:val="en-US"/>
                  </w:rPr>
                </w:rPrChange>
              </w:rPr>
              <w:t xml:space="preserve">Global Information </w:t>
            </w:r>
            <w:r w:rsidRPr="000523DA">
              <w:rPr>
                <w:lang w:val="en-US"/>
                <w:rPrChange w:id="1291" w:author="Author" w:date="2018-01-24T14:46:00Z">
                  <w:rPr>
                    <w:highlight w:val="yellow"/>
                    <w:lang w:val="en-US"/>
                  </w:rPr>
                </w:rPrChange>
              </w:rPr>
              <w:t>block make the following entries:</w:t>
            </w:r>
          </w:p>
          <w:p w14:paraId="2F65225A" w14:textId="77777777" w:rsidR="00C534F3" w:rsidRPr="00615ADA" w:rsidRDefault="00C534F3" w:rsidP="00C534F3">
            <w:pPr>
              <w:pStyle w:val="SAPNoteHeading"/>
              <w:ind w:left="0"/>
              <w:rPr>
                <w:highlight w:val="cyan"/>
                <w:lang w:val="en-US"/>
              </w:rPr>
            </w:pPr>
            <w:r w:rsidRPr="00D904F1">
              <w:rPr>
                <w:noProof/>
                <w:highlight w:val="cyan"/>
                <w:lang w:val="en-US"/>
              </w:rPr>
              <w:drawing>
                <wp:inline distT="0" distB="0" distL="0" distR="0" wp14:anchorId="16FBD75B" wp14:editId="56817641">
                  <wp:extent cx="225425" cy="225425"/>
                  <wp:effectExtent l="0" t="0" r="0" b="317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15ADA">
              <w:rPr>
                <w:highlight w:val="cyan"/>
                <w:lang w:val="en-US"/>
              </w:rPr>
              <w:t> Note</w:t>
            </w:r>
          </w:p>
          <w:p w14:paraId="2D6A8E6E" w14:textId="55151AA5" w:rsidR="00786473" w:rsidRPr="00D27588" w:rsidRDefault="00C534F3" w:rsidP="00581EC8">
            <w:pPr>
              <w:rPr>
                <w:lang w:val="en-US"/>
              </w:rPr>
            </w:pPr>
            <w:r w:rsidRPr="00615ADA">
              <w:rPr>
                <w:highlight w:val="cyan"/>
                <w:lang w:val="en-US"/>
              </w:rPr>
              <w:t>This information is country-specific.</w:t>
            </w:r>
          </w:p>
        </w:tc>
        <w:tc>
          <w:tcPr>
            <w:tcW w:w="3211" w:type="dxa"/>
            <w:tcPrChange w:id="1292" w:author="Author" w:date="2018-01-24T14:43:00Z">
              <w:tcPr>
                <w:tcW w:w="3211" w:type="dxa"/>
              </w:tcPr>
            </w:tcPrChange>
          </w:tcPr>
          <w:p w14:paraId="064C4FD5" w14:textId="15669DBA" w:rsidR="00786473" w:rsidRPr="00615ADA" w:rsidRDefault="00786473" w:rsidP="00C8795A">
            <w:pPr>
              <w:rPr>
                <w:highlight w:val="cyan"/>
                <w:lang w:val="en-US"/>
              </w:rPr>
            </w:pPr>
            <w:r w:rsidRPr="00615ADA">
              <w:rPr>
                <w:highlight w:val="cyan"/>
                <w:lang w:val="en-US"/>
              </w:rPr>
              <w:t xml:space="preserve">Enter data as required in the country where your company is located. </w:t>
            </w:r>
          </w:p>
          <w:p w14:paraId="5461813A" w14:textId="77777777" w:rsidR="00786473" w:rsidRPr="00615ADA" w:rsidRDefault="00786473" w:rsidP="00090D66">
            <w:pPr>
              <w:pStyle w:val="SAPNoteHeading"/>
              <w:spacing w:before="60"/>
              <w:ind w:left="0"/>
              <w:rPr>
                <w:highlight w:val="cyan"/>
                <w:lang w:val="en-US"/>
              </w:rPr>
            </w:pPr>
            <w:r w:rsidRPr="00D904F1">
              <w:rPr>
                <w:noProof/>
                <w:highlight w:val="cyan"/>
                <w:lang w:val="en-US"/>
              </w:rPr>
              <w:drawing>
                <wp:inline distT="0" distB="0" distL="0" distR="0" wp14:anchorId="1A2A6E06" wp14:editId="68CBA934">
                  <wp:extent cx="219075" cy="238125"/>
                  <wp:effectExtent l="0" t="0" r="9525" b="9525"/>
                  <wp:docPr id="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615ADA">
              <w:rPr>
                <w:highlight w:val="cyan"/>
                <w:lang w:val="en-US"/>
              </w:rPr>
              <w:t> Caution</w:t>
            </w:r>
          </w:p>
          <w:p w14:paraId="6BE6E9ED" w14:textId="7115725A" w:rsidR="00786473" w:rsidRPr="005E54E5" w:rsidRDefault="00786473" w:rsidP="00B669B4">
            <w:pPr>
              <w:rPr>
                <w:rFonts w:cs="Arial"/>
                <w:bCs/>
                <w:highlight w:val="cyan"/>
                <w:lang w:val="en-US" w:eastAsia="zh-SG"/>
              </w:rPr>
            </w:pPr>
            <w:r w:rsidRPr="00615ADA">
              <w:rPr>
                <w:highlight w:val="cyan"/>
                <w:lang w:val="en-US"/>
              </w:rPr>
              <w:t xml:space="preserve">For a detailed list refer to chapter </w:t>
            </w:r>
            <w:r w:rsidR="00E90F89" w:rsidRPr="00615ADA">
              <w:rPr>
                <w:highlight w:val="cyan"/>
                <w:rPrChange w:id="1293" w:author="Author" w:date="2018-02-26T11:58:00Z">
                  <w:rPr/>
                </w:rPrChange>
              </w:rPr>
              <w:fldChar w:fldCharType="begin"/>
            </w:r>
            <w:r w:rsidR="00E90F89" w:rsidRPr="00615ADA">
              <w:rPr>
                <w:highlight w:val="cyan"/>
                <w:lang w:val="en-US"/>
                <w:rPrChange w:id="1294" w:author="Author" w:date="2018-02-26T11:58:00Z">
                  <w:rPr/>
                </w:rPrChange>
              </w:rPr>
              <w:instrText xml:space="preserve"> HYPERLINK \l "_Global_Information_1" </w:instrText>
            </w:r>
            <w:r w:rsidR="00E90F89" w:rsidRPr="00615ADA">
              <w:rPr>
                <w:highlight w:val="cyan"/>
                <w:rPrChange w:id="1295" w:author="Author" w:date="2018-02-26T11:58:00Z">
                  <w:rPr>
                    <w:rStyle w:val="Hyperlink"/>
                    <w:rFonts w:ascii="BentonSans Bold" w:hAnsi="BentonSans Bold"/>
                    <w:highlight w:val="cyan"/>
                    <w:u w:val="single"/>
                    <w:lang w:val="en-US"/>
                  </w:rPr>
                </w:rPrChange>
              </w:rPr>
              <w:fldChar w:fldCharType="separate"/>
            </w:r>
            <w:r w:rsidR="00565327" w:rsidRPr="00615ADA">
              <w:rPr>
                <w:rStyle w:val="Hyperlink"/>
                <w:rFonts w:ascii="BentonSans Bold" w:hAnsi="BentonSans Bold"/>
                <w:highlight w:val="cyan"/>
                <w:u w:val="single"/>
                <w:lang w:val="en-US"/>
              </w:rPr>
              <w:t xml:space="preserve">Country-Specific Fields </w:t>
            </w:r>
            <w:r w:rsidR="00565327" w:rsidRPr="00615ADA">
              <w:rPr>
                <w:rStyle w:val="Hyperlink"/>
                <w:rFonts w:ascii="BentonSans Bold" w:hAnsi="BentonSans Bold"/>
                <w:highlight w:val="cyan"/>
                <w:u w:val="single"/>
                <w:lang w:val="en-US"/>
              </w:rPr>
              <w:sym w:font="Wingdings" w:char="F0E0"/>
            </w:r>
            <w:r w:rsidR="00565327" w:rsidRPr="00615ADA">
              <w:rPr>
                <w:rStyle w:val="Hyperlink"/>
                <w:rFonts w:ascii="BentonSans Bold" w:hAnsi="BentonSans Bold"/>
                <w:highlight w:val="cyan"/>
                <w:u w:val="single"/>
                <w:lang w:val="en-US"/>
              </w:rPr>
              <w:t xml:space="preserve"> Global Infor</w:t>
            </w:r>
            <w:r w:rsidR="00565327" w:rsidRPr="00615ADA">
              <w:rPr>
                <w:rStyle w:val="Hyperlink"/>
                <w:rFonts w:ascii="BentonSans Bold" w:hAnsi="BentonSans Bold"/>
                <w:highlight w:val="cyan"/>
                <w:u w:val="single"/>
                <w:lang w:val="en-US"/>
              </w:rPr>
              <w:t>m</w:t>
            </w:r>
            <w:r w:rsidR="00565327" w:rsidRPr="00615ADA">
              <w:rPr>
                <w:rStyle w:val="Hyperlink"/>
                <w:rFonts w:ascii="BentonSans Bold" w:hAnsi="BentonSans Bold"/>
                <w:highlight w:val="cyan"/>
                <w:u w:val="single"/>
                <w:lang w:val="en-US"/>
              </w:rPr>
              <w:t>ation.</w:t>
            </w:r>
            <w:r w:rsidR="00E90F89" w:rsidRPr="00615ADA">
              <w:rPr>
                <w:rStyle w:val="Hyperlink"/>
                <w:rFonts w:ascii="BentonSans Bold" w:hAnsi="BentonSans Bold"/>
                <w:highlight w:val="cyan"/>
                <w:u w:val="single"/>
                <w:lang w:val="en-US"/>
                <w:rPrChange w:id="1296" w:author="Author" w:date="2018-02-26T11:58:00Z">
                  <w:rPr>
                    <w:rStyle w:val="Hyperlink"/>
                    <w:rFonts w:ascii="BentonSans Bold" w:hAnsi="BentonSans Bold"/>
                    <w:highlight w:val="cyan"/>
                    <w:u w:val="single"/>
                    <w:lang w:val="en-US"/>
                  </w:rPr>
                </w:rPrChange>
              </w:rPr>
              <w:fldChar w:fldCharType="end"/>
            </w:r>
          </w:p>
        </w:tc>
        <w:tc>
          <w:tcPr>
            <w:tcW w:w="3359" w:type="dxa"/>
            <w:shd w:val="clear" w:color="auto" w:fill="auto"/>
            <w:tcPrChange w:id="1297" w:author="Author" w:date="2018-01-24T14:43:00Z">
              <w:tcPr>
                <w:tcW w:w="3359" w:type="dxa"/>
                <w:shd w:val="clear" w:color="auto" w:fill="auto"/>
              </w:tcPr>
            </w:tcPrChange>
          </w:tcPr>
          <w:p w14:paraId="14A90C61" w14:textId="0B58870C" w:rsidR="00786473" w:rsidRPr="005E54E5" w:rsidRDefault="00786473" w:rsidP="00AD64ED">
            <w:pPr>
              <w:rPr>
                <w:strike/>
                <w:lang w:val="en-US"/>
              </w:rPr>
            </w:pPr>
            <w:del w:id="1298" w:author="Author" w:date="2018-01-24T14:43:00Z">
              <w:r w:rsidRPr="005E54E5" w:rsidDel="0000115E">
                <w:rPr>
                  <w:strike/>
                  <w:highlight w:val="cyan"/>
                  <w:lang w:val="en-US"/>
                </w:rPr>
                <w:delText xml:space="preserve">A list of global information fields for the </w:delText>
              </w:r>
              <w:r w:rsidRPr="005E54E5" w:rsidDel="0000115E">
                <w:rPr>
                  <w:rStyle w:val="SAPScreenElement"/>
                  <w:strike/>
                  <w:highlight w:val="cyan"/>
                  <w:lang w:val="en-US"/>
                </w:rPr>
                <w:delText>Country</w:delText>
              </w:r>
              <w:r w:rsidRPr="005E54E5" w:rsidDel="0000115E">
                <w:rPr>
                  <w:strike/>
                  <w:highlight w:val="cyan"/>
                  <w:lang w:val="en-US"/>
                </w:rPr>
                <w:delText xml:space="preserve"> is displayed in the </w:delText>
              </w:r>
              <w:r w:rsidRPr="005E54E5" w:rsidDel="0000115E">
                <w:rPr>
                  <w:rStyle w:val="SAPScreenElement"/>
                  <w:strike/>
                  <w:highlight w:val="cyan"/>
                  <w:lang w:val="en-US"/>
                </w:rPr>
                <w:delText>Dependents</w:delText>
              </w:r>
              <w:r w:rsidRPr="005E54E5" w:rsidDel="0000115E">
                <w:rPr>
                  <w:strike/>
                  <w:highlight w:val="cyan"/>
                  <w:lang w:val="en-US" w:eastAsia="zh-SG"/>
                </w:rPr>
                <w:delText xml:space="preserve"> dialog box and are editable.</w:delText>
              </w:r>
            </w:del>
          </w:p>
        </w:tc>
        <w:tc>
          <w:tcPr>
            <w:tcW w:w="1264" w:type="dxa"/>
            <w:tcPrChange w:id="1299" w:author="Author" w:date="2018-01-24T14:43:00Z">
              <w:tcPr>
                <w:tcW w:w="1264" w:type="dxa"/>
              </w:tcPr>
            </w:tcPrChange>
          </w:tcPr>
          <w:p w14:paraId="344CB2A4" w14:textId="77777777" w:rsidR="00786473" w:rsidRPr="00D27588" w:rsidRDefault="00786473" w:rsidP="00AC0FC5">
            <w:pPr>
              <w:rPr>
                <w:rFonts w:cs="Arial"/>
                <w:bCs/>
                <w:lang w:val="en-US"/>
              </w:rPr>
            </w:pPr>
          </w:p>
        </w:tc>
      </w:tr>
      <w:tr w:rsidR="00F169F2" w:rsidRPr="00EC76F6" w14:paraId="5A2E6D42" w14:textId="77777777" w:rsidTr="00581EC8">
        <w:trPr>
          <w:trHeight w:val="357"/>
        </w:trPr>
        <w:tc>
          <w:tcPr>
            <w:tcW w:w="733" w:type="dxa"/>
            <w:shd w:val="clear" w:color="auto" w:fill="auto"/>
          </w:tcPr>
          <w:p w14:paraId="7C52BB1E" w14:textId="64B0504F" w:rsidR="00F169F2" w:rsidRPr="00D27588" w:rsidRDefault="00F169F2" w:rsidP="00F169F2">
            <w:pPr>
              <w:rPr>
                <w:lang w:val="en-US" w:eastAsia="zh-SG"/>
              </w:rPr>
            </w:pPr>
            <w:r w:rsidRPr="00D27588">
              <w:rPr>
                <w:lang w:val="en-US" w:eastAsia="zh-SG"/>
              </w:rPr>
              <w:t>9</w:t>
            </w:r>
          </w:p>
        </w:tc>
        <w:tc>
          <w:tcPr>
            <w:tcW w:w="1759" w:type="dxa"/>
            <w:shd w:val="clear" w:color="auto" w:fill="auto"/>
          </w:tcPr>
          <w:p w14:paraId="0CE15886" w14:textId="77777777" w:rsidR="00F169F2" w:rsidRPr="00D27588" w:rsidRDefault="00F169F2" w:rsidP="00F169F2">
            <w:pPr>
              <w:rPr>
                <w:rStyle w:val="SAPEmphasis"/>
                <w:lang w:val="en-US"/>
              </w:rPr>
            </w:pPr>
            <w:r w:rsidRPr="00D27588">
              <w:rPr>
                <w:rStyle w:val="SAPEmphasis"/>
                <w:lang w:val="en-US"/>
              </w:rPr>
              <w:t>Save Changes</w:t>
            </w:r>
          </w:p>
        </w:tc>
        <w:tc>
          <w:tcPr>
            <w:tcW w:w="3960" w:type="dxa"/>
            <w:shd w:val="clear" w:color="auto" w:fill="auto"/>
          </w:tcPr>
          <w:p w14:paraId="3C0DD270" w14:textId="77777777" w:rsidR="00F169F2" w:rsidRPr="00D27588" w:rsidRDefault="00F169F2" w:rsidP="00F169F2">
            <w:pPr>
              <w:rPr>
                <w:lang w:val="en-US"/>
              </w:rPr>
            </w:pPr>
            <w:r w:rsidRPr="00D27588">
              <w:rPr>
                <w:lang w:val="en-US"/>
              </w:rPr>
              <w:t xml:space="preserve">Choose the </w:t>
            </w:r>
            <w:r w:rsidRPr="00D27588">
              <w:rPr>
                <w:rStyle w:val="SAPScreenElement"/>
                <w:lang w:val="en-US"/>
              </w:rPr>
              <w:t>Save</w:t>
            </w:r>
            <w:r w:rsidRPr="00D27588">
              <w:rPr>
                <w:lang w:val="en-US"/>
              </w:rPr>
              <w:t xml:space="preserve"> button.</w:t>
            </w:r>
          </w:p>
        </w:tc>
        <w:tc>
          <w:tcPr>
            <w:tcW w:w="3211" w:type="dxa"/>
          </w:tcPr>
          <w:p w14:paraId="794EF0A5" w14:textId="77777777" w:rsidR="00F169F2" w:rsidRPr="00D27588" w:rsidRDefault="00F169F2" w:rsidP="00F169F2">
            <w:pPr>
              <w:rPr>
                <w:rFonts w:cs="Arial"/>
                <w:bCs/>
                <w:lang w:val="en-US" w:eastAsia="zh-SG"/>
              </w:rPr>
            </w:pPr>
          </w:p>
        </w:tc>
        <w:tc>
          <w:tcPr>
            <w:tcW w:w="3359" w:type="dxa"/>
            <w:shd w:val="clear" w:color="auto" w:fill="auto"/>
          </w:tcPr>
          <w:p w14:paraId="6472E19A" w14:textId="68077077" w:rsidR="00F169F2" w:rsidRPr="00D27588" w:rsidRDefault="00F169F2" w:rsidP="00F169F2">
            <w:pPr>
              <w:rPr>
                <w:lang w:val="en-US"/>
              </w:rPr>
            </w:pPr>
            <w:r w:rsidRPr="00D27588">
              <w:rPr>
                <w:lang w:val="en-US"/>
              </w:rPr>
              <w:t>The data related to your dependent has been maintained.</w:t>
            </w:r>
          </w:p>
        </w:tc>
        <w:tc>
          <w:tcPr>
            <w:tcW w:w="1264" w:type="dxa"/>
          </w:tcPr>
          <w:p w14:paraId="2645ADEF" w14:textId="77777777" w:rsidR="00F169F2" w:rsidRPr="00D27588" w:rsidRDefault="00F169F2" w:rsidP="00F169F2">
            <w:pPr>
              <w:rPr>
                <w:rFonts w:cs="Arial"/>
                <w:bCs/>
                <w:lang w:val="en-US"/>
              </w:rPr>
            </w:pPr>
          </w:p>
        </w:tc>
      </w:tr>
      <w:tr w:rsidR="00F169F2" w:rsidRPr="00EC76F6" w14:paraId="38640CD0" w14:textId="77777777" w:rsidTr="00581EC8">
        <w:trPr>
          <w:trHeight w:val="357"/>
        </w:trPr>
        <w:tc>
          <w:tcPr>
            <w:tcW w:w="733" w:type="dxa"/>
            <w:shd w:val="clear" w:color="auto" w:fill="auto"/>
          </w:tcPr>
          <w:p w14:paraId="42226919" w14:textId="5B05C22F" w:rsidR="00F169F2" w:rsidRPr="00D27588" w:rsidRDefault="00F169F2" w:rsidP="00F169F2">
            <w:pPr>
              <w:rPr>
                <w:lang w:val="en-US" w:eastAsia="zh-SG"/>
              </w:rPr>
            </w:pPr>
            <w:r w:rsidRPr="00D27588">
              <w:rPr>
                <w:lang w:val="en-US" w:eastAsia="zh-SG"/>
              </w:rPr>
              <w:t>10</w:t>
            </w:r>
          </w:p>
        </w:tc>
        <w:tc>
          <w:tcPr>
            <w:tcW w:w="1759" w:type="dxa"/>
            <w:shd w:val="clear" w:color="auto" w:fill="auto"/>
          </w:tcPr>
          <w:p w14:paraId="3D26C20B" w14:textId="6C540544" w:rsidR="00F169F2" w:rsidRPr="00D27588" w:rsidRDefault="00F169F2" w:rsidP="00F169F2">
            <w:pPr>
              <w:rPr>
                <w:rStyle w:val="SAPEmphasis"/>
                <w:lang w:val="en-US"/>
              </w:rPr>
            </w:pPr>
            <w:r w:rsidRPr="00D27588">
              <w:rPr>
                <w:rStyle w:val="SAPEmphasis"/>
                <w:lang w:val="en-US"/>
              </w:rPr>
              <w:t>Add Additional Dependent Record (Optional)</w:t>
            </w:r>
          </w:p>
        </w:tc>
        <w:tc>
          <w:tcPr>
            <w:tcW w:w="3960" w:type="dxa"/>
            <w:shd w:val="clear" w:color="auto" w:fill="auto"/>
          </w:tcPr>
          <w:p w14:paraId="1B388C5D" w14:textId="68BCE895" w:rsidR="00F169F2" w:rsidRPr="00D27588" w:rsidRDefault="00F169F2" w:rsidP="00F169F2">
            <w:pPr>
              <w:rPr>
                <w:lang w:val="en-US"/>
              </w:rPr>
            </w:pPr>
            <w:r w:rsidRPr="000523DA">
              <w:rPr>
                <w:lang w:val="en-US"/>
                <w:rPrChange w:id="1300" w:author="Author" w:date="2018-01-24T14:41:00Z">
                  <w:rPr>
                    <w:highlight w:val="yellow"/>
                    <w:lang w:val="en-US"/>
                  </w:rPr>
                </w:rPrChange>
              </w:rPr>
              <w:t>In case you want to add another dependent,</w:t>
            </w:r>
            <w:r w:rsidR="00D61402" w:rsidRPr="000523DA">
              <w:rPr>
                <w:lang w:val="en-US"/>
                <w:rPrChange w:id="1301" w:author="Author" w:date="2018-01-24T14:41:00Z">
                  <w:rPr>
                    <w:highlight w:val="yellow"/>
                    <w:lang w:val="en-US"/>
                  </w:rPr>
                </w:rPrChange>
              </w:rPr>
              <w:t xml:space="preserve"> </w:t>
            </w:r>
            <w:r w:rsidR="00E27B14" w:rsidRPr="000523DA">
              <w:rPr>
                <w:lang w:val="en-US"/>
                <w:rPrChange w:id="1302" w:author="Author" w:date="2018-01-24T14:41:00Z">
                  <w:rPr>
                    <w:highlight w:val="yellow"/>
                    <w:lang w:val="en-US"/>
                  </w:rPr>
                </w:rPrChange>
              </w:rPr>
              <w:t>open</w:t>
            </w:r>
            <w:r w:rsidR="00D61402" w:rsidRPr="000523DA">
              <w:rPr>
                <w:lang w:val="en-US"/>
                <w:rPrChange w:id="1303" w:author="Author" w:date="2018-01-24T14:41:00Z">
                  <w:rPr>
                    <w:highlight w:val="yellow"/>
                    <w:lang w:val="en-US"/>
                  </w:rPr>
                </w:rPrChange>
              </w:rPr>
              <w:t xml:space="preserve"> the </w:t>
            </w:r>
            <w:r w:rsidR="00D61402" w:rsidRPr="000523DA">
              <w:rPr>
                <w:rStyle w:val="SAPScreenElement"/>
                <w:lang w:val="en-US"/>
                <w:rPrChange w:id="1304" w:author="Author" w:date="2018-01-24T14:41:00Z">
                  <w:rPr>
                    <w:rStyle w:val="SAPScreenElement"/>
                    <w:highlight w:val="yellow"/>
                    <w:lang w:val="en-US"/>
                  </w:rPr>
                </w:rPrChange>
              </w:rPr>
              <w:t>Dependents</w:t>
            </w:r>
            <w:r w:rsidR="00D61402" w:rsidRPr="000523DA">
              <w:rPr>
                <w:lang w:val="en-US" w:eastAsia="zh-SG"/>
                <w:rPrChange w:id="1305" w:author="Author" w:date="2018-01-24T14:41:00Z">
                  <w:rPr>
                    <w:highlight w:val="yellow"/>
                    <w:lang w:val="en-US" w:eastAsia="zh-SG"/>
                  </w:rPr>
                </w:rPrChange>
              </w:rPr>
              <w:t xml:space="preserve"> dialog box</w:t>
            </w:r>
            <w:r w:rsidRPr="000523DA">
              <w:rPr>
                <w:lang w:val="en-US"/>
                <w:rPrChange w:id="1306" w:author="Author" w:date="2018-01-24T14:41:00Z">
                  <w:rPr>
                    <w:highlight w:val="yellow"/>
                    <w:lang w:val="en-US"/>
                  </w:rPr>
                </w:rPrChange>
              </w:rPr>
              <w:t xml:space="preserve"> </w:t>
            </w:r>
            <w:r w:rsidR="00D61402" w:rsidRPr="000523DA">
              <w:rPr>
                <w:lang w:val="en-US"/>
                <w:rPrChange w:id="1307" w:author="Author" w:date="2018-01-24T14:41:00Z">
                  <w:rPr>
                    <w:highlight w:val="yellow"/>
                    <w:lang w:val="en-US"/>
                  </w:rPr>
                </w:rPrChange>
              </w:rPr>
              <w:t xml:space="preserve">again using the </w:t>
            </w:r>
            <w:r w:rsidR="00D61402" w:rsidRPr="000523DA">
              <w:rPr>
                <w:rStyle w:val="SAPScreenElement"/>
                <w:lang w:val="en-US"/>
                <w:rPrChange w:id="1308" w:author="Author" w:date="2018-01-24T14:41:00Z">
                  <w:rPr>
                    <w:rStyle w:val="SAPScreenElement"/>
                    <w:highlight w:val="yellow"/>
                    <w:lang w:val="en-US"/>
                  </w:rPr>
                </w:rPrChange>
              </w:rPr>
              <w:t>Edit</w:t>
            </w:r>
            <w:r w:rsidR="00D61402" w:rsidRPr="000523DA">
              <w:rPr>
                <w:lang w:val="en-US"/>
                <w:rPrChange w:id="1309" w:author="Author" w:date="2018-01-24T14:41:00Z">
                  <w:rPr>
                    <w:highlight w:val="yellow"/>
                    <w:lang w:val="en-US"/>
                  </w:rPr>
                </w:rPrChange>
              </w:rPr>
              <w:t xml:space="preserve"> icon (</w:t>
            </w:r>
            <w:r w:rsidR="00D61402" w:rsidRPr="000523DA">
              <w:rPr>
                <w:noProof/>
                <w:lang w:val="en-US"/>
                <w:rPrChange w:id="1310" w:author="Author" w:date="2018-01-24T14:41:00Z">
                  <w:rPr>
                    <w:noProof/>
                    <w:highlight w:val="yellow"/>
                    <w:lang w:val="en-US"/>
                  </w:rPr>
                </w:rPrChange>
              </w:rPr>
              <w:drawing>
                <wp:inline distT="0" distB="0" distL="0" distR="0" wp14:anchorId="728FCC79" wp14:editId="11A4310D">
                  <wp:extent cx="188595" cy="158176"/>
                  <wp:effectExtent l="0" t="0" r="190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95" cy="160357"/>
                          </a:xfrm>
                          <a:prstGeom prst="rect">
                            <a:avLst/>
                          </a:prstGeom>
                        </pic:spPr>
                      </pic:pic>
                    </a:graphicData>
                  </a:graphic>
                </wp:inline>
              </w:drawing>
            </w:r>
            <w:r w:rsidR="00D61402" w:rsidRPr="000523DA">
              <w:rPr>
                <w:lang w:val="en-US"/>
                <w:rPrChange w:id="1311" w:author="Author" w:date="2018-01-24T14:41:00Z">
                  <w:rPr>
                    <w:highlight w:val="yellow"/>
                    <w:lang w:val="en-US"/>
                  </w:rPr>
                </w:rPrChange>
              </w:rPr>
              <w:t xml:space="preserve"> icon)</w:t>
            </w:r>
            <w:r w:rsidR="00917124" w:rsidRPr="000523DA">
              <w:rPr>
                <w:lang w:val="en-US"/>
                <w:rPrChange w:id="1312" w:author="Author" w:date="2018-01-24T14:41:00Z">
                  <w:rPr>
                    <w:highlight w:val="yellow"/>
                    <w:lang w:val="en-US"/>
                  </w:rPr>
                </w:rPrChange>
              </w:rPr>
              <w:t xml:space="preserve"> and enter the effective date of change</w:t>
            </w:r>
            <w:r w:rsidR="00D61402" w:rsidRPr="000523DA">
              <w:rPr>
                <w:lang w:val="en-US"/>
                <w:rPrChange w:id="1313" w:author="Author" w:date="2018-01-24T14:41:00Z">
                  <w:rPr>
                    <w:highlight w:val="yellow"/>
                    <w:lang w:val="en-US"/>
                  </w:rPr>
                </w:rPrChange>
              </w:rPr>
              <w:t xml:space="preserve">. Then </w:t>
            </w:r>
            <w:r w:rsidRPr="000523DA">
              <w:rPr>
                <w:lang w:val="en-US" w:eastAsia="zh-SG"/>
                <w:rPrChange w:id="1314" w:author="Author" w:date="2018-01-24T14:41:00Z">
                  <w:rPr>
                    <w:highlight w:val="yellow"/>
                    <w:lang w:val="en-US" w:eastAsia="zh-SG"/>
                  </w:rPr>
                </w:rPrChange>
              </w:rPr>
              <w:t xml:space="preserve">select the </w:t>
            </w:r>
            <w:r w:rsidRPr="000523DA">
              <w:rPr>
                <w:rStyle w:val="SAPScreenElement"/>
                <w:lang w:val="en-US"/>
                <w:rPrChange w:id="1315" w:author="Author" w:date="2018-01-24T14:41:00Z">
                  <w:rPr>
                    <w:rStyle w:val="SAPScreenElement"/>
                    <w:highlight w:val="yellow"/>
                    <w:lang w:val="en-US"/>
                  </w:rPr>
                </w:rPrChange>
              </w:rPr>
              <w:t>Add Dependents</w:t>
            </w:r>
            <w:r w:rsidRPr="000523DA">
              <w:rPr>
                <w:lang w:val="en-US" w:eastAsia="zh-SG"/>
                <w:rPrChange w:id="1316" w:author="Author" w:date="2018-01-24T14:41:00Z">
                  <w:rPr>
                    <w:highlight w:val="yellow"/>
                    <w:lang w:val="en-US" w:eastAsia="zh-SG"/>
                  </w:rPr>
                </w:rPrChange>
              </w:rPr>
              <w:t xml:space="preserve"> button at the bottom left.</w:t>
            </w:r>
            <w:r w:rsidRPr="0000115E">
              <w:rPr>
                <w:lang w:val="en-US" w:eastAsia="zh-SG"/>
              </w:rPr>
              <w:t xml:space="preserve"> </w:t>
            </w:r>
            <w:r w:rsidRPr="00D27588">
              <w:rPr>
                <w:lang w:val="en-US" w:eastAsia="zh-SG"/>
              </w:rPr>
              <w:t>Then</w:t>
            </w:r>
            <w:r w:rsidRPr="00D27588">
              <w:rPr>
                <w:lang w:val="en-US"/>
              </w:rPr>
              <w:t xml:space="preserve"> make entries as appropriate. For this, proceed as described in test steps # 6 to # 9. </w:t>
            </w:r>
          </w:p>
        </w:tc>
        <w:tc>
          <w:tcPr>
            <w:tcW w:w="3211" w:type="dxa"/>
          </w:tcPr>
          <w:p w14:paraId="636D95BD" w14:textId="77777777" w:rsidR="00F169F2" w:rsidRPr="00D27588" w:rsidRDefault="00F169F2" w:rsidP="00F169F2">
            <w:pPr>
              <w:rPr>
                <w:rFonts w:cs="Arial"/>
                <w:bCs/>
                <w:lang w:val="en-US" w:eastAsia="zh-SG"/>
              </w:rPr>
            </w:pPr>
          </w:p>
        </w:tc>
        <w:tc>
          <w:tcPr>
            <w:tcW w:w="3359" w:type="dxa"/>
            <w:shd w:val="clear" w:color="auto" w:fill="auto"/>
          </w:tcPr>
          <w:p w14:paraId="7E165836" w14:textId="0C58C5C9" w:rsidR="00F169F2" w:rsidRPr="00D27588" w:rsidRDefault="00F169F2" w:rsidP="00F169F2">
            <w:pPr>
              <w:rPr>
                <w:lang w:val="en-US"/>
              </w:rPr>
            </w:pPr>
            <w:r w:rsidRPr="00D27588">
              <w:rPr>
                <w:lang w:val="en-US"/>
              </w:rPr>
              <w:t>A new data record has been created.</w:t>
            </w:r>
          </w:p>
        </w:tc>
        <w:tc>
          <w:tcPr>
            <w:tcW w:w="1264" w:type="dxa"/>
          </w:tcPr>
          <w:p w14:paraId="3A4306AE" w14:textId="77777777" w:rsidR="00F169F2" w:rsidRPr="00D27588" w:rsidRDefault="00F169F2" w:rsidP="00F169F2">
            <w:pPr>
              <w:rPr>
                <w:rFonts w:cs="Arial"/>
                <w:bCs/>
                <w:lang w:val="en-US"/>
              </w:rPr>
            </w:pPr>
          </w:p>
        </w:tc>
      </w:tr>
      <w:tr w:rsidR="00F169F2" w:rsidRPr="00EC76F6" w14:paraId="33FF97D3" w14:textId="77777777" w:rsidTr="00581EC8">
        <w:trPr>
          <w:trHeight w:val="357"/>
        </w:trPr>
        <w:tc>
          <w:tcPr>
            <w:tcW w:w="733" w:type="dxa"/>
            <w:shd w:val="clear" w:color="auto" w:fill="auto"/>
          </w:tcPr>
          <w:p w14:paraId="798DCEC8" w14:textId="50C9E6F4" w:rsidR="00F169F2" w:rsidRPr="00D27588" w:rsidRDefault="00F169F2" w:rsidP="00F169F2">
            <w:pPr>
              <w:rPr>
                <w:lang w:val="en-US" w:eastAsia="zh-SG"/>
              </w:rPr>
            </w:pPr>
            <w:r w:rsidRPr="00D27588">
              <w:rPr>
                <w:lang w:val="en-US" w:eastAsia="zh-SG"/>
              </w:rPr>
              <w:t>11</w:t>
            </w:r>
          </w:p>
        </w:tc>
        <w:tc>
          <w:tcPr>
            <w:tcW w:w="1759" w:type="dxa"/>
            <w:shd w:val="clear" w:color="auto" w:fill="auto"/>
          </w:tcPr>
          <w:p w14:paraId="5042DA3F" w14:textId="199438DA" w:rsidR="00F169F2" w:rsidRPr="00D27588" w:rsidRDefault="00F169F2" w:rsidP="00F169F2">
            <w:pPr>
              <w:rPr>
                <w:rStyle w:val="SAPEmphasis"/>
                <w:lang w:val="en-US"/>
              </w:rPr>
            </w:pPr>
            <w:r w:rsidRPr="00D27588">
              <w:rPr>
                <w:rStyle w:val="SAPEmphasis"/>
                <w:lang w:val="en-US"/>
              </w:rPr>
              <w:t>Adapt Existing Dependent Record (Optional)</w:t>
            </w:r>
          </w:p>
        </w:tc>
        <w:tc>
          <w:tcPr>
            <w:tcW w:w="3960" w:type="dxa"/>
            <w:shd w:val="clear" w:color="auto" w:fill="auto"/>
          </w:tcPr>
          <w:p w14:paraId="7AAF49F5" w14:textId="1BE79563" w:rsidR="00F169F2" w:rsidRPr="00D27588" w:rsidRDefault="00F169F2" w:rsidP="00F169F2">
            <w:pPr>
              <w:rPr>
                <w:lang w:val="en-US"/>
              </w:rPr>
            </w:pPr>
            <w:r w:rsidRPr="00D27588">
              <w:rPr>
                <w:lang w:val="en-US"/>
              </w:rPr>
              <w:t xml:space="preserve">In case you need to adapt an already existing data record of a dependent, select the </w:t>
            </w:r>
            <w:r w:rsidRPr="00D27588">
              <w:rPr>
                <w:rStyle w:val="SAPScreenElement"/>
                <w:lang w:val="en-US"/>
              </w:rPr>
              <w:t>Edit</w:t>
            </w:r>
            <w:r w:rsidRPr="00D27588">
              <w:rPr>
                <w:i/>
                <w:lang w:val="en-US"/>
              </w:rPr>
              <w:t xml:space="preserve"> </w:t>
            </w:r>
            <w:r w:rsidRPr="00D27588">
              <w:rPr>
                <w:lang w:val="en-US"/>
              </w:rPr>
              <w:t>icon (</w:t>
            </w:r>
            <w:r w:rsidR="00AD13D2" w:rsidRPr="000523DA">
              <w:rPr>
                <w:noProof/>
                <w:lang w:val="en-US"/>
                <w:rPrChange w:id="1317" w:author="Author" w:date="2018-01-24T14:43:00Z">
                  <w:rPr>
                    <w:noProof/>
                    <w:highlight w:val="yellow"/>
                    <w:lang w:val="en-US"/>
                  </w:rPr>
                </w:rPrChange>
              </w:rPr>
              <w:drawing>
                <wp:inline distT="0" distB="0" distL="0" distR="0" wp14:anchorId="7621D73D" wp14:editId="0B4B248B">
                  <wp:extent cx="188595" cy="158176"/>
                  <wp:effectExtent l="0" t="0" r="190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95" cy="160357"/>
                          </a:xfrm>
                          <a:prstGeom prst="rect">
                            <a:avLst/>
                          </a:prstGeom>
                        </pic:spPr>
                      </pic:pic>
                    </a:graphicData>
                  </a:graphic>
                </wp:inline>
              </w:drawing>
            </w:r>
            <w:r w:rsidRPr="00CC3CE4">
              <w:rPr>
                <w:lang w:val="en-US"/>
              </w:rPr>
              <w:t>i</w:t>
            </w:r>
            <w:r w:rsidRPr="00D27588">
              <w:rPr>
                <w:lang w:val="en-US"/>
              </w:rPr>
              <w:t xml:space="preserve">con) in the </w:t>
            </w:r>
            <w:r w:rsidRPr="00D27588">
              <w:rPr>
                <w:rStyle w:val="SAPScreenElement"/>
                <w:lang w:val="en-US"/>
              </w:rPr>
              <w:t>Dependents</w:t>
            </w:r>
            <w:r w:rsidRPr="00D27588">
              <w:rPr>
                <w:lang w:val="en-US"/>
              </w:rPr>
              <w:t xml:space="preserve"> block, and enter the effective date of change.</w:t>
            </w:r>
          </w:p>
          <w:p w14:paraId="2FBB8C03" w14:textId="72C4CA33" w:rsidR="00F169F2" w:rsidRPr="00D27588" w:rsidRDefault="00F169F2" w:rsidP="00E21653">
            <w:pPr>
              <w:rPr>
                <w:lang w:val="en-US"/>
              </w:rPr>
            </w:pPr>
            <w:r w:rsidRPr="00D27588">
              <w:rPr>
                <w:lang w:val="en-US"/>
              </w:rPr>
              <w:t xml:space="preserve">Make adaptions to the fields as appropriate, in both high-level information as well as in detailed information. For the latter select the </w:t>
            </w:r>
            <w:r w:rsidRPr="00D27588">
              <w:rPr>
                <w:rStyle w:val="SAPScreenElement"/>
                <w:lang w:val="en-US"/>
              </w:rPr>
              <w:t xml:space="preserve">Edit </w:t>
            </w:r>
            <w:r w:rsidR="00E21653" w:rsidRPr="00D27588">
              <w:rPr>
                <w:rStyle w:val="SAPScreenElement"/>
                <w:lang w:val="en-US"/>
              </w:rPr>
              <w:t>d</w:t>
            </w:r>
            <w:r w:rsidRPr="00D27588">
              <w:rPr>
                <w:rStyle w:val="SAPScreenElement"/>
                <w:lang w:val="en-US"/>
              </w:rPr>
              <w:t>etails</w:t>
            </w:r>
            <w:ins w:id="1318" w:author="Author" w:date="2018-01-24T14:48:00Z">
              <w:r w:rsidR="00CC3CE4">
                <w:rPr>
                  <w:rStyle w:val="SAPScreenElement"/>
                  <w:lang w:val="en-US"/>
                </w:rPr>
                <w:t>.</w:t>
              </w:r>
            </w:ins>
            <w:del w:id="1319" w:author="Author" w:date="2018-01-24T14:48:00Z">
              <w:r w:rsidRPr="00D27588" w:rsidDel="00CC3CE4">
                <w:rPr>
                  <w:lang w:val="en-US"/>
                </w:rPr>
                <w:delText xml:space="preserve"> </w:delText>
              </w:r>
              <w:commentRangeStart w:id="1320"/>
              <w:commentRangeStart w:id="1321"/>
              <w:commentRangeStart w:id="1322"/>
              <w:r w:rsidR="00917124" w:rsidRPr="005E54E5" w:rsidDel="00CC3CE4">
                <w:rPr>
                  <w:highlight w:val="yellow"/>
                  <w:lang w:val="en-US"/>
                </w:rPr>
                <w:delText xml:space="preserve">and the </w:delText>
              </w:r>
              <w:r w:rsidR="00917124" w:rsidRPr="005E54E5" w:rsidDel="00CC3CE4">
                <w:rPr>
                  <w:rStyle w:val="SAPScreenElement"/>
                  <w:highlight w:val="yellow"/>
                  <w:lang w:val="en-US"/>
                </w:rPr>
                <w:delText>Add Global Information</w:delText>
              </w:r>
              <w:r w:rsidR="00917124" w:rsidRPr="005E54E5" w:rsidDel="00CC3CE4">
                <w:rPr>
                  <w:highlight w:val="yellow"/>
                  <w:lang w:val="en-US"/>
                </w:rPr>
                <w:delText xml:space="preserve"> button.</w:delText>
              </w:r>
            </w:del>
            <w:commentRangeEnd w:id="1320"/>
            <w:r w:rsidR="0060386C">
              <w:rPr>
                <w:rStyle w:val="CommentReference"/>
              </w:rPr>
              <w:commentReference w:id="1320"/>
            </w:r>
            <w:commentRangeEnd w:id="1321"/>
            <w:r w:rsidR="00CC3CE4">
              <w:rPr>
                <w:rStyle w:val="CommentReference"/>
              </w:rPr>
              <w:commentReference w:id="1321"/>
            </w:r>
            <w:commentRangeEnd w:id="1322"/>
            <w:r w:rsidR="00CC3CE4">
              <w:rPr>
                <w:rStyle w:val="CommentReference"/>
              </w:rPr>
              <w:commentReference w:id="1322"/>
            </w:r>
            <w:r w:rsidRPr="00D27588">
              <w:rPr>
                <w:lang w:val="en-US"/>
              </w:rPr>
              <w:t xml:space="preserve"> Finally save the data.</w:t>
            </w:r>
          </w:p>
        </w:tc>
        <w:tc>
          <w:tcPr>
            <w:tcW w:w="3211" w:type="dxa"/>
          </w:tcPr>
          <w:p w14:paraId="48F722DC" w14:textId="77777777" w:rsidR="00F169F2" w:rsidRPr="00D27588" w:rsidRDefault="00F169F2" w:rsidP="00F169F2">
            <w:pPr>
              <w:rPr>
                <w:rFonts w:cs="Arial"/>
                <w:bCs/>
                <w:lang w:val="en-US" w:eastAsia="zh-SG"/>
              </w:rPr>
            </w:pPr>
          </w:p>
        </w:tc>
        <w:tc>
          <w:tcPr>
            <w:tcW w:w="3359" w:type="dxa"/>
            <w:shd w:val="clear" w:color="auto" w:fill="auto"/>
          </w:tcPr>
          <w:p w14:paraId="4C012E9C" w14:textId="7D2A0E4F" w:rsidR="00F169F2" w:rsidRPr="00D27588" w:rsidRDefault="00F169F2" w:rsidP="00F169F2">
            <w:pPr>
              <w:rPr>
                <w:lang w:val="en-US"/>
              </w:rPr>
            </w:pPr>
            <w:r w:rsidRPr="00D27588">
              <w:rPr>
                <w:lang w:val="en-US"/>
              </w:rPr>
              <w:t>An existing data record has been adapted.</w:t>
            </w:r>
          </w:p>
        </w:tc>
        <w:tc>
          <w:tcPr>
            <w:tcW w:w="1264" w:type="dxa"/>
          </w:tcPr>
          <w:p w14:paraId="6465E498" w14:textId="77777777" w:rsidR="00F169F2" w:rsidRPr="00D27588" w:rsidRDefault="00F169F2" w:rsidP="00F169F2">
            <w:pPr>
              <w:rPr>
                <w:rFonts w:cs="Arial"/>
                <w:bCs/>
                <w:lang w:val="en-US"/>
              </w:rPr>
            </w:pPr>
          </w:p>
        </w:tc>
      </w:tr>
      <w:tr w:rsidR="00F169F2" w:rsidRPr="00EC76F6" w14:paraId="5B9FEE25" w14:textId="77777777" w:rsidTr="00581EC8">
        <w:trPr>
          <w:trHeight w:val="357"/>
        </w:trPr>
        <w:tc>
          <w:tcPr>
            <w:tcW w:w="733" w:type="dxa"/>
            <w:shd w:val="clear" w:color="auto" w:fill="auto"/>
          </w:tcPr>
          <w:p w14:paraId="528AE5F3" w14:textId="6FC105E7" w:rsidR="00F169F2" w:rsidRPr="00D27588" w:rsidRDefault="00F169F2" w:rsidP="00F169F2">
            <w:pPr>
              <w:rPr>
                <w:lang w:val="en-US" w:eastAsia="zh-SG"/>
              </w:rPr>
            </w:pPr>
            <w:r w:rsidRPr="00D27588">
              <w:rPr>
                <w:lang w:val="en-US" w:eastAsia="zh-SG"/>
              </w:rPr>
              <w:t>12</w:t>
            </w:r>
          </w:p>
        </w:tc>
        <w:tc>
          <w:tcPr>
            <w:tcW w:w="1759" w:type="dxa"/>
            <w:shd w:val="clear" w:color="auto" w:fill="auto"/>
          </w:tcPr>
          <w:p w14:paraId="35A46E73" w14:textId="2CD26D2B" w:rsidR="00F169F2" w:rsidRPr="00D27588" w:rsidRDefault="00F169F2" w:rsidP="00F169F2">
            <w:pPr>
              <w:rPr>
                <w:b/>
                <w:lang w:val="en-US"/>
              </w:rPr>
            </w:pPr>
            <w:r w:rsidRPr="00D27588">
              <w:rPr>
                <w:rStyle w:val="SAPEmphasis"/>
                <w:lang w:val="en-US"/>
              </w:rPr>
              <w:t>Delete Existing Dependent Record (Optional)</w:t>
            </w:r>
          </w:p>
        </w:tc>
        <w:tc>
          <w:tcPr>
            <w:tcW w:w="3960" w:type="dxa"/>
            <w:shd w:val="clear" w:color="auto" w:fill="auto"/>
          </w:tcPr>
          <w:p w14:paraId="7818E5C9" w14:textId="216EEBDF" w:rsidR="00F169F2" w:rsidRPr="00D27588" w:rsidRDefault="00F169F2" w:rsidP="00F169F2">
            <w:pPr>
              <w:rPr>
                <w:lang w:val="en-US"/>
              </w:rPr>
            </w:pPr>
            <w:r w:rsidRPr="00D27588">
              <w:rPr>
                <w:lang w:val="en-US"/>
              </w:rPr>
              <w:t xml:space="preserve">In case you need to delete an already existing data record of a dependent, select the </w:t>
            </w:r>
            <w:r w:rsidRPr="00D27588">
              <w:rPr>
                <w:rStyle w:val="SAPScreenElement"/>
                <w:lang w:val="en-US"/>
              </w:rPr>
              <w:t>Edit</w:t>
            </w:r>
            <w:r w:rsidRPr="00D27588">
              <w:rPr>
                <w:i/>
                <w:lang w:val="en-US"/>
              </w:rPr>
              <w:t xml:space="preserve"> </w:t>
            </w:r>
            <w:r w:rsidRPr="00D27588">
              <w:rPr>
                <w:lang w:val="en-US"/>
              </w:rPr>
              <w:t>icon (</w:t>
            </w:r>
            <w:r w:rsidR="001A21BE" w:rsidRPr="000523DA">
              <w:rPr>
                <w:noProof/>
                <w:lang w:val="en-US"/>
                <w:rPrChange w:id="1323" w:author="Author" w:date="2018-01-24T14:48:00Z">
                  <w:rPr>
                    <w:noProof/>
                    <w:highlight w:val="yellow"/>
                    <w:lang w:val="en-US"/>
                  </w:rPr>
                </w:rPrChange>
              </w:rPr>
              <w:drawing>
                <wp:inline distT="0" distB="0" distL="0" distR="0" wp14:anchorId="5A61D8CA" wp14:editId="76C6B69D">
                  <wp:extent cx="188595" cy="15817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95" cy="160357"/>
                          </a:xfrm>
                          <a:prstGeom prst="rect">
                            <a:avLst/>
                          </a:prstGeom>
                        </pic:spPr>
                      </pic:pic>
                    </a:graphicData>
                  </a:graphic>
                </wp:inline>
              </w:drawing>
            </w:r>
            <w:r w:rsidR="001A21BE" w:rsidRPr="00D27588">
              <w:rPr>
                <w:lang w:val="en-US"/>
              </w:rPr>
              <w:t>icon</w:t>
            </w:r>
            <w:r w:rsidRPr="00D27588">
              <w:rPr>
                <w:lang w:val="en-US"/>
              </w:rPr>
              <w:t xml:space="preserve">) in the </w:t>
            </w:r>
            <w:r w:rsidRPr="00D27588">
              <w:rPr>
                <w:rStyle w:val="SAPScreenElement"/>
                <w:lang w:val="en-US"/>
              </w:rPr>
              <w:t>Dependents</w:t>
            </w:r>
            <w:r w:rsidRPr="00D27588">
              <w:rPr>
                <w:lang w:val="en-US"/>
              </w:rPr>
              <w:t xml:space="preserve"> block and enter the effective date of change.</w:t>
            </w:r>
          </w:p>
          <w:p w14:paraId="002DFD16" w14:textId="375B9A7C" w:rsidR="00F169F2" w:rsidRPr="00D27588" w:rsidRDefault="00F169F2" w:rsidP="00F169F2">
            <w:pPr>
              <w:rPr>
                <w:lang w:val="en-US"/>
              </w:rPr>
            </w:pPr>
            <w:r w:rsidRPr="00D27588">
              <w:rPr>
                <w:lang w:val="en-US"/>
              </w:rPr>
              <w:t xml:space="preserve">Select the </w:t>
            </w:r>
            <w:r w:rsidRPr="00D27588">
              <w:rPr>
                <w:rStyle w:val="SAPScreenElement"/>
                <w:lang w:val="en-US"/>
              </w:rPr>
              <w:t>Delete</w:t>
            </w:r>
            <w:r w:rsidRPr="00D27588">
              <w:rPr>
                <w:lang w:val="en-US"/>
              </w:rPr>
              <w:t xml:space="preserve"> icon (</w:t>
            </w:r>
            <w:r w:rsidR="001A21BE" w:rsidRPr="000523DA">
              <w:rPr>
                <w:noProof/>
                <w:lang w:val="en-US"/>
                <w:rPrChange w:id="1324" w:author="Author" w:date="2018-01-24T14:49:00Z">
                  <w:rPr>
                    <w:noProof/>
                    <w:highlight w:val="yellow"/>
                    <w:lang w:val="en-US"/>
                  </w:rPr>
                </w:rPrChange>
              </w:rPr>
              <w:drawing>
                <wp:inline distT="0" distB="0" distL="0" distR="0" wp14:anchorId="7E0CE796" wp14:editId="744E7542">
                  <wp:extent cx="175260" cy="17526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 cy="175260"/>
                          </a:xfrm>
                          <a:prstGeom prst="rect">
                            <a:avLst/>
                          </a:prstGeom>
                        </pic:spPr>
                      </pic:pic>
                    </a:graphicData>
                  </a:graphic>
                </wp:inline>
              </w:drawing>
            </w:r>
            <w:r w:rsidRPr="00D27588">
              <w:rPr>
                <w:lang w:val="en-US"/>
              </w:rPr>
              <w:t xml:space="preserve"> icon) next to the record you want to delete. Then select the </w:t>
            </w:r>
            <w:r w:rsidRPr="00D27588">
              <w:rPr>
                <w:rStyle w:val="SAPScreenElement"/>
                <w:lang w:val="en-US"/>
              </w:rPr>
              <w:lastRenderedPageBreak/>
              <w:t>Save</w:t>
            </w:r>
            <w:r w:rsidRPr="00D27588">
              <w:rPr>
                <w:lang w:val="en-US"/>
              </w:rPr>
              <w:t xml:space="preserve"> button on the bottom of the </w:t>
            </w:r>
            <w:r w:rsidRPr="00D27588">
              <w:rPr>
                <w:rStyle w:val="SAPScreenElement"/>
                <w:lang w:val="en-US"/>
              </w:rPr>
              <w:t>Dependents</w:t>
            </w:r>
            <w:r w:rsidRPr="00D27588">
              <w:rPr>
                <w:lang w:val="en-US"/>
              </w:rPr>
              <w:t xml:space="preserve"> dialog box.</w:t>
            </w:r>
          </w:p>
        </w:tc>
        <w:tc>
          <w:tcPr>
            <w:tcW w:w="3211" w:type="dxa"/>
          </w:tcPr>
          <w:p w14:paraId="7F52D728" w14:textId="77777777" w:rsidR="00F169F2" w:rsidRPr="00D27588" w:rsidRDefault="00F169F2" w:rsidP="00F169F2">
            <w:pPr>
              <w:rPr>
                <w:rFonts w:cs="Arial"/>
                <w:bCs/>
                <w:lang w:val="en-US" w:eastAsia="zh-SG"/>
              </w:rPr>
            </w:pPr>
          </w:p>
        </w:tc>
        <w:tc>
          <w:tcPr>
            <w:tcW w:w="3359" w:type="dxa"/>
            <w:shd w:val="clear" w:color="auto" w:fill="auto"/>
          </w:tcPr>
          <w:p w14:paraId="28151325" w14:textId="02FC1F5C" w:rsidR="00F169F2" w:rsidRPr="00D27588" w:rsidRDefault="00F169F2" w:rsidP="00F169F2">
            <w:pPr>
              <w:rPr>
                <w:lang w:val="en-US"/>
              </w:rPr>
            </w:pPr>
            <w:r w:rsidRPr="00D27588">
              <w:rPr>
                <w:lang w:val="en-US"/>
              </w:rPr>
              <w:t>An existing data record has been deleted.</w:t>
            </w:r>
          </w:p>
        </w:tc>
        <w:tc>
          <w:tcPr>
            <w:tcW w:w="1264" w:type="dxa"/>
          </w:tcPr>
          <w:p w14:paraId="4B8C2CCF" w14:textId="77777777" w:rsidR="00F169F2" w:rsidRPr="00D27588" w:rsidRDefault="00F169F2" w:rsidP="00F169F2">
            <w:pPr>
              <w:rPr>
                <w:rFonts w:cs="Arial"/>
                <w:bCs/>
                <w:lang w:val="en-US"/>
              </w:rPr>
            </w:pPr>
          </w:p>
        </w:tc>
      </w:tr>
      <w:tr w:rsidR="00F169F2" w:rsidRPr="00EC76F6" w14:paraId="151D7D91" w14:textId="77777777" w:rsidTr="00581EC8">
        <w:trPr>
          <w:trHeight w:val="357"/>
        </w:trPr>
        <w:tc>
          <w:tcPr>
            <w:tcW w:w="733" w:type="dxa"/>
            <w:shd w:val="clear" w:color="auto" w:fill="auto"/>
          </w:tcPr>
          <w:p w14:paraId="3B64C591" w14:textId="213ABE71" w:rsidR="00F169F2" w:rsidRPr="00D27588" w:rsidDel="00CE5001" w:rsidRDefault="00F169F2" w:rsidP="00F169F2">
            <w:pPr>
              <w:rPr>
                <w:lang w:val="en-US" w:eastAsia="zh-SG"/>
              </w:rPr>
            </w:pPr>
            <w:r w:rsidRPr="00D27588">
              <w:rPr>
                <w:lang w:val="en-US" w:eastAsia="zh-SG"/>
              </w:rPr>
              <w:t>13</w:t>
            </w:r>
          </w:p>
        </w:tc>
        <w:tc>
          <w:tcPr>
            <w:tcW w:w="1759" w:type="dxa"/>
            <w:shd w:val="clear" w:color="auto" w:fill="auto"/>
          </w:tcPr>
          <w:p w14:paraId="23FC1E06" w14:textId="6CDD6C40" w:rsidR="00F169F2" w:rsidRPr="00D27588" w:rsidRDefault="00F169F2" w:rsidP="00F169F2">
            <w:pPr>
              <w:rPr>
                <w:rStyle w:val="SAPEmphasis"/>
                <w:lang w:val="en-US"/>
              </w:rPr>
            </w:pPr>
            <w:r w:rsidRPr="00D27588">
              <w:rPr>
                <w:rStyle w:val="SAPEmphasis"/>
                <w:lang w:val="en-US"/>
              </w:rPr>
              <w:t>View History</w:t>
            </w:r>
          </w:p>
        </w:tc>
        <w:tc>
          <w:tcPr>
            <w:tcW w:w="3960" w:type="dxa"/>
            <w:shd w:val="clear" w:color="auto" w:fill="auto"/>
          </w:tcPr>
          <w:p w14:paraId="104F18AD" w14:textId="5C5D74E6" w:rsidR="00F169F2" w:rsidRPr="00D27588" w:rsidRDefault="00F169F2" w:rsidP="00F169F2">
            <w:pPr>
              <w:rPr>
                <w:lang w:val="en-US"/>
              </w:rPr>
            </w:pPr>
            <w:r w:rsidRPr="00D27588">
              <w:rPr>
                <w:lang w:val="en-US"/>
              </w:rPr>
              <w:t>In case you need information about the history of your data records select the History icon (</w:t>
            </w:r>
            <w:r w:rsidR="004916B7" w:rsidRPr="00D27588">
              <w:rPr>
                <w:lang w:val="en-US"/>
              </w:rPr>
              <w:t xml:space="preserve"> </w:t>
            </w:r>
            <w:r w:rsidR="001A21BE" w:rsidRPr="000523DA">
              <w:rPr>
                <w:noProof/>
                <w:lang w:val="en-US"/>
                <w:rPrChange w:id="1325" w:author="Author" w:date="2018-01-24T14:49:00Z">
                  <w:rPr>
                    <w:noProof/>
                    <w:highlight w:val="yellow"/>
                    <w:lang w:val="en-US"/>
                  </w:rPr>
                </w:rPrChange>
              </w:rPr>
              <w:drawing>
                <wp:inline distT="0" distB="0" distL="0" distR="0" wp14:anchorId="228D0062" wp14:editId="784FBE15">
                  <wp:extent cx="154502" cy="21336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487" cy="217482"/>
                          </a:xfrm>
                          <a:prstGeom prst="rect">
                            <a:avLst/>
                          </a:prstGeom>
                        </pic:spPr>
                      </pic:pic>
                    </a:graphicData>
                  </a:graphic>
                </wp:inline>
              </w:drawing>
            </w:r>
            <w:r w:rsidR="001A21BE" w:rsidRPr="00D27588">
              <w:rPr>
                <w:lang w:val="en-US"/>
              </w:rPr>
              <w:t xml:space="preserve"> </w:t>
            </w:r>
            <w:r w:rsidRPr="00D27588">
              <w:rPr>
                <w:lang w:val="en-US"/>
              </w:rPr>
              <w:t xml:space="preserve">icon) in the </w:t>
            </w:r>
            <w:r w:rsidRPr="00D27588">
              <w:rPr>
                <w:rStyle w:val="SAPScreenElement"/>
                <w:lang w:val="en-US"/>
              </w:rPr>
              <w:t>Dependents</w:t>
            </w:r>
            <w:r w:rsidRPr="00D27588">
              <w:rPr>
                <w:lang w:val="en-US"/>
              </w:rPr>
              <w:t xml:space="preserve"> block.</w:t>
            </w:r>
          </w:p>
          <w:p w14:paraId="1A18978F" w14:textId="7962C5F3" w:rsidR="00847C61" w:rsidRPr="00D27588" w:rsidRDefault="00AC0FC5">
            <w:pPr>
              <w:rPr>
                <w:lang w:val="en-US"/>
              </w:rPr>
            </w:pPr>
            <w:r w:rsidRPr="00D27588">
              <w:rPr>
                <w:lang w:val="en-US"/>
              </w:rPr>
              <w:t xml:space="preserve">In the left column </w:t>
            </w:r>
            <w:r w:rsidRPr="00D27588">
              <w:rPr>
                <w:rStyle w:val="SAPScreenElement"/>
                <w:lang w:val="en-US"/>
              </w:rPr>
              <w:t>Change History</w:t>
            </w:r>
            <w:r w:rsidRPr="00D27588">
              <w:rPr>
                <w:lang w:val="en-US"/>
              </w:rPr>
              <w:t xml:space="preserve"> select the appropriate date. In the right column </w:t>
            </w:r>
            <w:r w:rsidRPr="00D27588">
              <w:rPr>
                <w:rStyle w:val="SAPScreenElement"/>
                <w:lang w:val="en-US"/>
              </w:rPr>
              <w:t>Dependents Change</w:t>
            </w:r>
            <w:r w:rsidR="00536CC7" w:rsidRPr="00D27588">
              <w:rPr>
                <w:rStyle w:val="SAPScreenElement"/>
                <w:lang w:val="en-US"/>
              </w:rPr>
              <w:t>s</w:t>
            </w:r>
            <w:r w:rsidRPr="00D27588">
              <w:rPr>
                <w:lang w:val="en-US"/>
              </w:rPr>
              <w:t xml:space="preserve"> the actual data for that specific date is shown.</w:t>
            </w:r>
          </w:p>
        </w:tc>
        <w:tc>
          <w:tcPr>
            <w:tcW w:w="3211" w:type="dxa"/>
          </w:tcPr>
          <w:p w14:paraId="3C7B1873" w14:textId="77777777" w:rsidR="00F169F2" w:rsidRPr="00D27588" w:rsidRDefault="00F169F2" w:rsidP="00F169F2">
            <w:pPr>
              <w:rPr>
                <w:rFonts w:cs="Arial"/>
                <w:bCs/>
                <w:lang w:val="en-US" w:eastAsia="zh-SG"/>
              </w:rPr>
            </w:pPr>
          </w:p>
        </w:tc>
        <w:tc>
          <w:tcPr>
            <w:tcW w:w="3359" w:type="dxa"/>
            <w:shd w:val="clear" w:color="auto" w:fill="auto"/>
          </w:tcPr>
          <w:p w14:paraId="5965C2E7" w14:textId="50E5F6D2" w:rsidR="00F169F2" w:rsidRPr="00D27588" w:rsidRDefault="00F169F2" w:rsidP="00F169F2">
            <w:pPr>
              <w:rPr>
                <w:lang w:val="en-US"/>
              </w:rPr>
            </w:pPr>
            <w:r w:rsidRPr="00D27588">
              <w:rPr>
                <w:lang w:val="en-US"/>
              </w:rPr>
              <w:t>The history of the data records has been checked.</w:t>
            </w:r>
          </w:p>
        </w:tc>
        <w:tc>
          <w:tcPr>
            <w:tcW w:w="1264" w:type="dxa"/>
          </w:tcPr>
          <w:p w14:paraId="2FF2EA91" w14:textId="77777777" w:rsidR="00F169F2" w:rsidRPr="00D27588" w:rsidRDefault="00F169F2" w:rsidP="00F169F2">
            <w:pPr>
              <w:rPr>
                <w:rFonts w:cs="Arial"/>
                <w:bCs/>
                <w:lang w:val="en-US"/>
              </w:rPr>
            </w:pPr>
          </w:p>
        </w:tc>
      </w:tr>
    </w:tbl>
    <w:p w14:paraId="49C92969" w14:textId="31B547F9" w:rsidR="00A4023A" w:rsidRPr="00D27588" w:rsidRDefault="00A4023A" w:rsidP="00A4023A">
      <w:pPr>
        <w:rPr>
          <w:lang w:val="en-US"/>
        </w:rPr>
      </w:pPr>
    </w:p>
    <w:p w14:paraId="62DE12CF" w14:textId="77777777" w:rsidR="00A4023A" w:rsidRPr="00D27588" w:rsidRDefault="00A4023A" w:rsidP="00044AC0">
      <w:pPr>
        <w:pStyle w:val="SAPNoteHeading"/>
        <w:ind w:left="0"/>
        <w:rPr>
          <w:lang w:val="en-US"/>
        </w:rPr>
      </w:pPr>
      <w:r w:rsidRPr="00D27588">
        <w:rPr>
          <w:noProof/>
          <w:lang w:val="en-US"/>
        </w:rPr>
        <w:drawing>
          <wp:inline distT="0" distB="0" distL="0" distR="0" wp14:anchorId="004B2476" wp14:editId="5DC27CA3">
            <wp:extent cx="228600" cy="2286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27588">
        <w:rPr>
          <w:lang w:val="en-US"/>
        </w:rPr>
        <w:t> Note</w:t>
      </w:r>
    </w:p>
    <w:p w14:paraId="5FDD24A0" w14:textId="62147C9A" w:rsidR="00D83ED7" w:rsidRDefault="00A4023A" w:rsidP="00581EC8">
      <w:pPr>
        <w:pStyle w:val="NoteParagraph"/>
        <w:ind w:left="0"/>
        <w:rPr>
          <w:lang w:val="en-US"/>
        </w:rPr>
      </w:pPr>
      <w:r w:rsidRPr="00D27588">
        <w:rPr>
          <w:lang w:val="en-US"/>
        </w:rPr>
        <w:t xml:space="preserve">The HR </w:t>
      </w:r>
      <w:r w:rsidR="00BF702A" w:rsidRPr="00D27588">
        <w:rPr>
          <w:lang w:val="en-US"/>
        </w:rPr>
        <w:t xml:space="preserve">Administrator </w:t>
      </w:r>
      <w:r w:rsidRPr="00D27588">
        <w:rPr>
          <w:lang w:val="en-US"/>
        </w:rPr>
        <w:t xml:space="preserve">can also maintain data </w:t>
      </w:r>
      <w:r w:rsidR="00B247CE" w:rsidRPr="00D27588">
        <w:rPr>
          <w:lang w:val="en-US"/>
        </w:rPr>
        <w:t>related to dependent(s) of an</w:t>
      </w:r>
      <w:r w:rsidRPr="00D27588">
        <w:rPr>
          <w:lang w:val="en-US"/>
        </w:rPr>
        <w:t xml:space="preserve"> employee. For this, search for the employee and maintain the data as described in the procedure table above, starting with test step #3.</w:t>
      </w:r>
    </w:p>
    <w:p w14:paraId="473547E8" w14:textId="0E97FE97" w:rsidR="00EE61B4" w:rsidRPr="00D27588" w:rsidRDefault="00D83ED7" w:rsidP="005E54E5">
      <w:pPr>
        <w:spacing w:before="0" w:after="0" w:line="240" w:lineRule="auto"/>
        <w:rPr>
          <w:lang w:val="en-US"/>
        </w:rPr>
      </w:pPr>
      <w:r>
        <w:rPr>
          <w:lang w:val="en-US"/>
        </w:rPr>
        <w:br w:type="page"/>
      </w:r>
    </w:p>
    <w:p w14:paraId="5FC54D3F" w14:textId="3ED8C40A" w:rsidR="00D83ED7" w:rsidRPr="00723392" w:rsidRDefault="00D83ED7">
      <w:pPr>
        <w:pStyle w:val="Heading1"/>
        <w:numPr>
          <w:ilvl w:val="0"/>
          <w:numId w:val="6"/>
        </w:numPr>
        <w:rPr>
          <w:lang w:val="en-US"/>
        </w:rPr>
        <w:pPrChange w:id="1326" w:author="Author" w:date="2018-01-24T11:01:00Z">
          <w:pPr>
            <w:pStyle w:val="Heading1"/>
            <w:numPr>
              <w:numId w:val="8"/>
            </w:numPr>
            <w:tabs>
              <w:tab w:val="num" w:pos="360"/>
              <w:tab w:val="num" w:pos="720"/>
            </w:tabs>
            <w:ind w:left="720" w:hanging="720"/>
          </w:pPr>
        </w:pPrChange>
      </w:pPr>
      <w:bookmarkStart w:id="1327" w:name="_Toc433783824"/>
      <w:bookmarkStart w:id="1328" w:name="_Toc434396729"/>
      <w:bookmarkStart w:id="1329" w:name="_Toc433783841"/>
      <w:bookmarkStart w:id="1330" w:name="_Toc434396746"/>
      <w:bookmarkStart w:id="1331" w:name="_Toc434397862"/>
      <w:bookmarkStart w:id="1332" w:name="_Toc433783843"/>
      <w:bookmarkStart w:id="1333" w:name="_Toc434396748"/>
      <w:bookmarkStart w:id="1334" w:name="_Toc434397864"/>
      <w:bookmarkStart w:id="1335" w:name="_Toc433783846"/>
      <w:bookmarkStart w:id="1336" w:name="_Toc434396751"/>
      <w:bookmarkStart w:id="1337" w:name="_Toc434397867"/>
      <w:bookmarkStart w:id="1338" w:name="_Toc433783848"/>
      <w:bookmarkStart w:id="1339" w:name="_Toc434396753"/>
      <w:bookmarkStart w:id="1340" w:name="_Toc434397869"/>
      <w:bookmarkStart w:id="1341" w:name="_Toc433783911"/>
      <w:bookmarkStart w:id="1342" w:name="_Toc434396816"/>
      <w:bookmarkStart w:id="1343" w:name="_Toc434397932"/>
      <w:bookmarkStart w:id="1344" w:name="_Country-Specific_Fields"/>
      <w:bookmarkStart w:id="1345" w:name="_Toc507409698"/>
      <w:bookmarkStart w:id="1346" w:name="_Toc386012203"/>
      <w:bookmarkStart w:id="1347" w:name="_Toc410684934"/>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r w:rsidRPr="00723392">
        <w:rPr>
          <w:lang w:val="en-US"/>
        </w:rPr>
        <w:lastRenderedPageBreak/>
        <w:t>Country-Specific Fields</w:t>
      </w:r>
      <w:bookmarkEnd w:id="1345"/>
    </w:p>
    <w:p w14:paraId="296F178B" w14:textId="77777777" w:rsidR="00632793" w:rsidRPr="00723392" w:rsidRDefault="00632793" w:rsidP="00632793">
      <w:pPr>
        <w:pStyle w:val="Heading2"/>
        <w:rPr>
          <w:lang w:val="en-US"/>
        </w:rPr>
      </w:pPr>
      <w:bookmarkStart w:id="1348" w:name="_Global_Information"/>
      <w:bookmarkStart w:id="1349" w:name="_Toc507409699"/>
      <w:bookmarkEnd w:id="1348"/>
      <w:r w:rsidRPr="00723392">
        <w:rPr>
          <w:lang w:val="en-US"/>
        </w:rPr>
        <w:t>Home Address</w:t>
      </w:r>
      <w:bookmarkEnd w:id="1349"/>
    </w:p>
    <w:p w14:paraId="25E6F09C" w14:textId="77777777" w:rsidR="00632793" w:rsidRPr="00A619DD" w:rsidRDefault="00632793" w:rsidP="00632793">
      <w:pPr>
        <w:pStyle w:val="Heading3"/>
        <w:rPr>
          <w:lang w:val="en-US"/>
          <w:rPrChange w:id="1350" w:author="Author" w:date="2018-01-24T15:38:00Z">
            <w:rPr>
              <w:highlight w:val="yellow"/>
              <w:lang w:val="en-US"/>
            </w:rPr>
          </w:rPrChange>
        </w:rPr>
      </w:pPr>
      <w:bookmarkStart w:id="1351" w:name="_Toc507409700"/>
      <w:r w:rsidRPr="00A619DD">
        <w:rPr>
          <w:lang w:val="en-US"/>
          <w:rPrChange w:id="1352" w:author="Author" w:date="2018-01-24T15:38:00Z">
            <w:rPr>
              <w:highlight w:val="yellow"/>
              <w:lang w:val="en-US"/>
            </w:rPr>
          </w:rPrChange>
        </w:rPr>
        <w:t>United Arab Emirates (AE)</w:t>
      </w:r>
      <w:bookmarkEnd w:id="1351"/>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632793" w:rsidRPr="00460AA4" w14:paraId="0C7E375F" w14:textId="77777777" w:rsidTr="00AD7BA3">
        <w:trPr>
          <w:trHeight w:val="432"/>
          <w:tblHeader/>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27A96498" w14:textId="77777777" w:rsidR="00632793" w:rsidRPr="00CA45EE" w:rsidRDefault="00632793" w:rsidP="00AD7BA3">
            <w:pPr>
              <w:pStyle w:val="SAPTableHeader"/>
              <w:rPr>
                <w:lang w:val="en-US"/>
              </w:rPr>
            </w:pPr>
            <w:r w:rsidRPr="00CA45EE">
              <w:rPr>
                <w:lang w:val="en-US"/>
              </w:rPr>
              <w:t>User Entries: Field Name: User Action and Value</w:t>
            </w:r>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2884DF7B" w14:textId="77777777" w:rsidR="00632793" w:rsidRPr="00CA45EE" w:rsidRDefault="00632793" w:rsidP="00AD7BA3">
            <w:pPr>
              <w:pStyle w:val="SAPTableHeader"/>
              <w:rPr>
                <w:lang w:val="en-US"/>
              </w:rPr>
            </w:pPr>
            <w:r w:rsidRPr="00CA45EE">
              <w:rPr>
                <w:lang w:val="en-US"/>
              </w:rPr>
              <w:t>Additional Information</w:t>
            </w:r>
          </w:p>
        </w:tc>
      </w:tr>
      <w:tr w:rsidR="00632793" w:rsidRPr="00EC76F6" w14:paraId="1F9BC8D3"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11EE823" w14:textId="0DF7305B" w:rsidR="00632793" w:rsidRPr="0084211E" w:rsidDel="00CC3CE4" w:rsidRDefault="00632793" w:rsidP="000523DA">
            <w:pPr>
              <w:rPr>
                <w:del w:id="1353" w:author="Author" w:date="2018-01-24T14:51:00Z"/>
                <w:strike/>
                <w:lang w:val="en-US"/>
                <w:rPrChange w:id="1354" w:author="Author" w:date="2018-02-06T09:49:00Z">
                  <w:rPr>
                    <w:del w:id="1355" w:author="Author" w:date="2018-01-24T14:51:00Z"/>
                    <w:strike/>
                    <w:highlight w:val="yellow"/>
                    <w:lang w:val="en-US"/>
                  </w:rPr>
                </w:rPrChange>
              </w:rPr>
            </w:pPr>
            <w:del w:id="1356" w:author="Author" w:date="2018-01-24T14:51:00Z">
              <w:r w:rsidRPr="0084211E" w:rsidDel="00CC3CE4">
                <w:rPr>
                  <w:rFonts w:ascii="BentonSans Book Italic" w:hAnsi="BentonSans Book Italic"/>
                  <w:strike/>
                  <w:color w:val="1F4E79" w:themeColor="accent1" w:themeShade="80"/>
                  <w:lang w:val="en-US"/>
                  <w:rPrChange w:id="1357" w:author="Author" w:date="2018-02-06T09:49:00Z">
                    <w:rPr>
                      <w:rFonts w:ascii="BentonSans Book Italic" w:hAnsi="BentonSans Book Italic"/>
                      <w:strike/>
                      <w:color w:val="1F4E79" w:themeColor="accent1" w:themeShade="80"/>
                      <w:highlight w:val="yellow"/>
                      <w:lang w:val="en-US"/>
                    </w:rPr>
                  </w:rPrChange>
                </w:rPr>
                <w:delText>Country:</w:delText>
              </w:r>
              <w:r w:rsidRPr="0084211E" w:rsidDel="00CC3CE4">
                <w:rPr>
                  <w:strike/>
                  <w:color w:val="1F4E79" w:themeColor="accent1" w:themeShade="80"/>
                  <w:lang w:val="en-US"/>
                  <w:rPrChange w:id="1358" w:author="Author" w:date="2018-02-06T09:49:00Z">
                    <w:rPr>
                      <w:strike/>
                      <w:color w:val="1F4E79" w:themeColor="accent1" w:themeShade="80"/>
                      <w:highlight w:val="yellow"/>
                      <w:lang w:val="en-US"/>
                    </w:rPr>
                  </w:rPrChange>
                </w:rPr>
                <w:delText xml:space="preserve"> </w:delText>
              </w:r>
              <w:r w:rsidRPr="0084211E" w:rsidDel="00CC3CE4">
                <w:rPr>
                  <w:strike/>
                  <w:lang w:val="en-US"/>
                  <w:rPrChange w:id="1359" w:author="Author" w:date="2018-02-06T09:49:00Z">
                    <w:rPr>
                      <w:strike/>
                      <w:highlight w:val="yellow"/>
                      <w:lang w:val="en-US"/>
                    </w:rPr>
                  </w:rPrChange>
                </w:rPr>
                <w:delText xml:space="preserve">select </w:delText>
              </w:r>
              <w:r w:rsidRPr="0084211E" w:rsidDel="00CC3CE4">
                <w:rPr>
                  <w:rStyle w:val="SAPUserEntry"/>
                  <w:strike/>
                  <w:lang w:val="en-US"/>
                  <w:rPrChange w:id="1360" w:author="Author" w:date="2018-02-06T09:49:00Z">
                    <w:rPr>
                      <w:rStyle w:val="SAPUserEntry"/>
                      <w:strike/>
                      <w:highlight w:val="yellow"/>
                      <w:lang w:val="en-US"/>
                    </w:rPr>
                  </w:rPrChange>
                </w:rPr>
                <w:delText>United Arab Emirates</w:delText>
              </w:r>
              <w:r w:rsidRPr="0084211E" w:rsidDel="00CC3CE4">
                <w:rPr>
                  <w:strike/>
                  <w:color w:val="7030A0"/>
                  <w:lang w:val="en-US"/>
                  <w:rPrChange w:id="1361" w:author="Author" w:date="2018-02-06T09:49:00Z">
                    <w:rPr>
                      <w:strike/>
                      <w:color w:val="7030A0"/>
                      <w:highlight w:val="yellow"/>
                      <w:lang w:val="en-US"/>
                    </w:rPr>
                  </w:rPrChange>
                </w:rPr>
                <w:delText xml:space="preserve"> </w:delText>
              </w:r>
              <w:r w:rsidRPr="0084211E" w:rsidDel="00CC3CE4">
                <w:rPr>
                  <w:strike/>
                  <w:lang w:val="en-US"/>
                  <w:rPrChange w:id="1362" w:author="Author" w:date="2018-02-06T09:49:00Z">
                    <w:rPr>
                      <w:strike/>
                      <w:highlight w:val="yellow"/>
                      <w:lang w:val="en-US"/>
                    </w:rPr>
                  </w:rPrChange>
                </w:rPr>
                <w:delText>from drop-down</w:delText>
              </w:r>
            </w:del>
          </w:p>
          <w:p w14:paraId="79BC827E" w14:textId="77777777" w:rsidR="00632793" w:rsidRPr="0084211E" w:rsidRDefault="00632793">
            <w:pPr>
              <w:rPr>
                <w:rStyle w:val="SAPScreenElement"/>
                <w:lang w:val="en-US"/>
                <w:rPrChange w:id="1363" w:author="Author" w:date="2018-02-06T09:49:00Z">
                  <w:rPr>
                    <w:rStyle w:val="SAPScreenElement"/>
                    <w:highlight w:val="yellow"/>
                    <w:lang w:val="en-US"/>
                  </w:rPr>
                </w:rPrChange>
              </w:rPr>
            </w:pPr>
            <w:r w:rsidRPr="0084211E">
              <w:rPr>
                <w:rFonts w:ascii="BentonSans Book Italic" w:hAnsi="BentonSans Book Italic"/>
                <w:color w:val="1F4E79" w:themeColor="accent1" w:themeShade="80"/>
                <w:lang w:val="en-US"/>
                <w:rPrChange w:id="1364" w:author="Author" w:date="2018-02-06T09:49:00Z">
                  <w:rPr>
                    <w:rFonts w:ascii="BentonSans Book Italic" w:hAnsi="BentonSans Book Italic"/>
                    <w:color w:val="1F4E79" w:themeColor="accent1" w:themeShade="80"/>
                    <w:highlight w:val="cyan"/>
                    <w:lang w:val="en-US"/>
                  </w:rPr>
                </w:rPrChange>
              </w:rPr>
              <w:t>Country</w:t>
            </w:r>
            <w:r w:rsidRPr="0084211E">
              <w:rPr>
                <w:lang w:val="en-US"/>
                <w:rPrChange w:id="1365" w:author="Author" w:date="2018-02-06T09:49:00Z">
                  <w:rPr>
                    <w:highlight w:val="cyan"/>
                    <w:lang w:val="en-US"/>
                  </w:rPr>
                </w:rPrChange>
              </w:rPr>
              <w:t xml:space="preserve">: </w:t>
            </w:r>
            <w:r w:rsidRPr="0084211E">
              <w:rPr>
                <w:rStyle w:val="SAPUserEntry"/>
                <w:lang w:val="en-US"/>
                <w:rPrChange w:id="1366" w:author="Author" w:date="2018-02-06T09:49:00Z">
                  <w:rPr>
                    <w:rStyle w:val="SAPUserEntry"/>
                    <w:highlight w:val="cyan"/>
                    <w:lang w:val="en-US"/>
                  </w:rPr>
                </w:rPrChange>
              </w:rPr>
              <w:t>United Arab Emirates</w:t>
            </w:r>
            <w:r w:rsidRPr="0084211E">
              <w:rPr>
                <w:color w:val="7030A0"/>
                <w:lang w:val="en-US"/>
                <w:rPrChange w:id="1367" w:author="Author" w:date="2018-02-06T09:49:00Z">
                  <w:rPr>
                    <w:color w:val="7030A0"/>
                    <w:highlight w:val="cyan"/>
                    <w:lang w:val="en-US"/>
                  </w:rPr>
                </w:rPrChange>
              </w:rPr>
              <w:t xml:space="preserve"> </w:t>
            </w:r>
            <w:r w:rsidRPr="0084211E">
              <w:rPr>
                <w:lang w:val="en-US"/>
                <w:rPrChange w:id="1368" w:author="Author" w:date="2018-02-06T09:49:00Z">
                  <w:rPr>
                    <w:highlight w:val="cyan"/>
                    <w:lang w:val="en-US"/>
                  </w:rPr>
                </w:rPrChange>
              </w:rPr>
              <w:t xml:space="preserve">is defaulted, </w:t>
            </w:r>
            <w:commentRangeStart w:id="1369"/>
            <w:r w:rsidRPr="0084211E">
              <w:rPr>
                <w:lang w:val="en-US"/>
                <w:rPrChange w:id="1370" w:author="Author" w:date="2018-02-06T09:49:00Z">
                  <w:rPr>
                    <w:highlight w:val="cyan"/>
                    <w:lang w:val="en-US"/>
                  </w:rPr>
                </w:rPrChange>
              </w:rPr>
              <w:t>leave as is or select another value</w:t>
            </w:r>
            <w:commentRangeEnd w:id="1369"/>
            <w:r w:rsidR="00CA08D0">
              <w:rPr>
                <w:rStyle w:val="CommentReference"/>
              </w:rPr>
              <w:commentReference w:id="1369"/>
            </w:r>
          </w:p>
        </w:tc>
        <w:tc>
          <w:tcPr>
            <w:tcW w:w="7654" w:type="dxa"/>
            <w:tcBorders>
              <w:top w:val="single" w:sz="8" w:space="0" w:color="999999"/>
              <w:left w:val="single" w:sz="8" w:space="0" w:color="999999"/>
              <w:bottom w:val="single" w:sz="8" w:space="0" w:color="999999"/>
              <w:right w:val="single" w:sz="8" w:space="0" w:color="999999"/>
            </w:tcBorders>
          </w:tcPr>
          <w:p w14:paraId="4FE71EAC" w14:textId="77777777" w:rsidR="00632793" w:rsidRPr="0084211E" w:rsidRDefault="00632793" w:rsidP="00AD7BA3">
            <w:pPr>
              <w:rPr>
                <w:rStyle w:val="SAPEmphasis"/>
                <w:rFonts w:ascii="BentonSans Book" w:hAnsi="BentonSans Book"/>
                <w:lang w:val="en-US"/>
              </w:rPr>
            </w:pPr>
            <w:r w:rsidRPr="0084211E">
              <w:rPr>
                <w:rStyle w:val="SAPEmphasis"/>
                <w:rFonts w:ascii="BentonSans Book" w:hAnsi="BentonSans Book"/>
                <w:lang w:val="en-US"/>
              </w:rPr>
              <w:t xml:space="preserve">A list of home address fields for the United Arab Emirates are displayed in the </w:t>
            </w:r>
            <w:r w:rsidRPr="0084211E">
              <w:rPr>
                <w:rStyle w:val="SAPEmphasis"/>
                <w:rFonts w:ascii="BentonSans Book Italic" w:hAnsi="BentonSans Book Italic"/>
                <w:color w:val="1F4E79" w:themeColor="accent1" w:themeShade="80"/>
                <w:lang w:val="en-US"/>
              </w:rPr>
              <w:t>Dependents</w:t>
            </w:r>
            <w:r w:rsidRPr="0084211E">
              <w:rPr>
                <w:rStyle w:val="SAPEmphasis"/>
                <w:rFonts w:ascii="BentonSans Book" w:hAnsi="BentonSans Book"/>
                <w:lang w:val="en-US"/>
              </w:rPr>
              <w:t xml:space="preserve"> dialog box and are editable.</w:t>
            </w:r>
          </w:p>
          <w:p w14:paraId="709092E9" w14:textId="77777777" w:rsidR="00632793" w:rsidRPr="0084211E" w:rsidRDefault="00632793" w:rsidP="00AD7BA3">
            <w:pPr>
              <w:rPr>
                <w:lang w:val="en-US"/>
                <w:rPrChange w:id="1371" w:author="Author" w:date="2018-02-06T09:49:00Z">
                  <w:rPr>
                    <w:highlight w:val="cyan"/>
                    <w:lang w:val="en-US"/>
                  </w:rPr>
                </w:rPrChange>
              </w:rPr>
            </w:pPr>
            <w:r w:rsidRPr="0084211E">
              <w:rPr>
                <w:lang w:val="en-US"/>
                <w:rPrChange w:id="1372" w:author="Author" w:date="2018-02-06T09:49:00Z">
                  <w:rPr>
                    <w:highlight w:val="cyan"/>
                    <w:lang w:val="en-US"/>
                  </w:rPr>
                </w:rPrChange>
              </w:rPr>
              <w:t xml:space="preserve">The </w:t>
            </w:r>
            <w:r w:rsidRPr="0084211E">
              <w:rPr>
                <w:rStyle w:val="SAPScreenElement"/>
                <w:lang w:val="en-US"/>
                <w:rPrChange w:id="1373" w:author="Author" w:date="2018-02-06T09:49:00Z">
                  <w:rPr>
                    <w:rStyle w:val="SAPScreenElement"/>
                    <w:highlight w:val="cyan"/>
                    <w:lang w:val="en-US"/>
                  </w:rPr>
                </w:rPrChange>
              </w:rPr>
              <w:t>Country</w:t>
            </w:r>
            <w:r w:rsidRPr="0084211E">
              <w:rPr>
                <w:lang w:val="en-US"/>
                <w:rPrChange w:id="1374" w:author="Author" w:date="2018-02-06T09:49:00Z">
                  <w:rPr>
                    <w:highlight w:val="cyan"/>
                    <w:lang w:val="en-US"/>
                  </w:rPr>
                </w:rPrChange>
              </w:rPr>
              <w:t xml:space="preserve"> field defaults to the country where the employer is located.</w:t>
            </w:r>
          </w:p>
          <w:p w14:paraId="7560DA18" w14:textId="77777777" w:rsidR="00632793" w:rsidRPr="0084211E" w:rsidRDefault="00632793" w:rsidP="00AD7BA3">
            <w:pPr>
              <w:rPr>
                <w:lang w:val="en-US"/>
                <w:rPrChange w:id="1375" w:author="Author" w:date="2018-02-06T09:49:00Z">
                  <w:rPr>
                    <w:highlight w:val="yellow"/>
                    <w:lang w:val="en-US"/>
                  </w:rPr>
                </w:rPrChange>
              </w:rPr>
            </w:pPr>
            <w:r w:rsidRPr="0084211E">
              <w:rPr>
                <w:rStyle w:val="SAPEmphasis"/>
                <w:rFonts w:ascii="BentonSans Book" w:hAnsi="BentonSans Book"/>
                <w:lang w:val="en-US"/>
                <w:rPrChange w:id="1376" w:author="Author" w:date="2018-02-06T09:49:00Z">
                  <w:rPr>
                    <w:rStyle w:val="SAPEmphasis"/>
                    <w:rFonts w:ascii="BentonSans Book" w:hAnsi="BentonSans Book"/>
                    <w:highlight w:val="cyan"/>
                    <w:lang w:val="en-US"/>
                  </w:rPr>
                </w:rPrChange>
              </w:rPr>
              <w:t>In case you choose another country, different fields have to be filled, since the address is country-specific.</w:t>
            </w:r>
          </w:p>
        </w:tc>
      </w:tr>
      <w:tr w:rsidR="00632793" w:rsidRPr="00EC76F6" w14:paraId="0D32366D"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3674151A" w14:textId="77777777" w:rsidR="00632793" w:rsidRPr="00CA45EE" w:rsidRDefault="00632793" w:rsidP="00AD7BA3">
            <w:pPr>
              <w:rPr>
                <w:rStyle w:val="SAPScreenElement"/>
                <w:highlight w:val="yellow"/>
                <w:lang w:val="en-US"/>
              </w:rPr>
            </w:pPr>
            <w:r w:rsidRPr="00723392">
              <w:rPr>
                <w:rStyle w:val="SAPScreenElement"/>
                <w:lang w:val="en-US"/>
              </w:rPr>
              <w:t xml:space="preserve">Care Of: </w:t>
            </w:r>
            <w:r w:rsidRPr="00723392">
              <w:rPr>
                <w:lang w:val="en-US"/>
              </w:rPr>
              <w:t>enter if appropriate</w:t>
            </w:r>
          </w:p>
        </w:tc>
        <w:tc>
          <w:tcPr>
            <w:tcW w:w="7654" w:type="dxa"/>
            <w:tcBorders>
              <w:top w:val="single" w:sz="8" w:space="0" w:color="999999"/>
              <w:left w:val="single" w:sz="8" w:space="0" w:color="999999"/>
              <w:bottom w:val="single" w:sz="8" w:space="0" w:color="999999"/>
              <w:right w:val="single" w:sz="8" w:space="0" w:color="999999"/>
            </w:tcBorders>
          </w:tcPr>
          <w:p w14:paraId="1E5A671B" w14:textId="7879ECED" w:rsidR="00632793" w:rsidRPr="00CA45EE" w:rsidRDefault="00FD776C" w:rsidP="00AD7BA3">
            <w:pPr>
              <w:rPr>
                <w:highlight w:val="yellow"/>
                <w:lang w:val="en-US"/>
              </w:rPr>
            </w:pPr>
            <w:ins w:id="1377" w:author="Author" w:date="2018-02-08T05:00:00Z">
              <w:del w:id="1378" w:author="Author" w:date="2018-02-26T11:49:00Z">
                <w:r w:rsidDel="00611577">
                  <w:rPr>
                    <w:highlight w:val="yellow"/>
                    <w:lang w:val="en-US"/>
                  </w:rPr>
                  <w:delText>Optional field, but meaningful for a complete master data record.</w:delText>
                </w:r>
              </w:del>
            </w:ins>
          </w:p>
        </w:tc>
      </w:tr>
      <w:tr w:rsidR="00632793" w:rsidRPr="00EC76F6" w14:paraId="25A6D7E0"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A5EAF3D" w14:textId="77777777" w:rsidR="00632793" w:rsidRPr="00CA45EE" w:rsidRDefault="00632793" w:rsidP="00AD7BA3">
            <w:pPr>
              <w:rPr>
                <w:rStyle w:val="SAPScreenElement"/>
                <w:highlight w:val="yellow"/>
                <w:lang w:val="en-US"/>
              </w:rPr>
            </w:pPr>
            <w:r w:rsidRPr="00723392">
              <w:rPr>
                <w:rStyle w:val="SAPScreenElement"/>
                <w:lang w:val="en-US"/>
              </w:rPr>
              <w:t xml:space="preserve">Street: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7D75A779" w14:textId="77777777" w:rsidR="00632793" w:rsidRPr="00CA45EE" w:rsidRDefault="00632793" w:rsidP="00AD7BA3">
            <w:pPr>
              <w:rPr>
                <w:highlight w:val="yellow"/>
                <w:lang w:val="en-US"/>
              </w:rPr>
            </w:pPr>
            <w:r w:rsidRPr="00723392">
              <w:rPr>
                <w:lang w:val="en-US"/>
              </w:rPr>
              <w:t>Optional field, but meaningful for a complete master data record.</w:t>
            </w:r>
          </w:p>
        </w:tc>
      </w:tr>
      <w:tr w:rsidR="00632793" w:rsidRPr="00EC76F6" w14:paraId="1BAFE62E" w14:textId="77777777" w:rsidTr="00723392">
        <w:trPr>
          <w:trHeight w:val="360"/>
        </w:trPr>
        <w:tc>
          <w:tcPr>
            <w:tcW w:w="6545" w:type="dxa"/>
            <w:tcBorders>
              <w:top w:val="single" w:sz="8" w:space="0" w:color="999999"/>
              <w:left w:val="single" w:sz="8" w:space="0" w:color="999999"/>
              <w:bottom w:val="single" w:sz="8" w:space="0" w:color="999999"/>
              <w:right w:val="single" w:sz="8" w:space="0" w:color="999999"/>
            </w:tcBorders>
          </w:tcPr>
          <w:p w14:paraId="0CB47D3A" w14:textId="77777777" w:rsidR="00632793" w:rsidRPr="00CA45EE" w:rsidRDefault="00632793" w:rsidP="00AD7BA3">
            <w:pPr>
              <w:rPr>
                <w:rStyle w:val="SAPScreenElement"/>
                <w:highlight w:val="yellow"/>
                <w:lang w:val="en-US"/>
              </w:rPr>
            </w:pPr>
            <w:r w:rsidRPr="00723392">
              <w:rPr>
                <w:rStyle w:val="SAPScreenElement"/>
                <w:lang w:val="en-US"/>
              </w:rPr>
              <w:t>House Number</w:t>
            </w:r>
            <w:r w:rsidRPr="00723392">
              <w:rPr>
                <w:lang w:val="en-US"/>
              </w:rPr>
              <w:t xml:space="preserve"> enter as appropriate</w:t>
            </w:r>
          </w:p>
        </w:tc>
        <w:tc>
          <w:tcPr>
            <w:tcW w:w="7654" w:type="dxa"/>
            <w:tcBorders>
              <w:top w:val="single" w:sz="8" w:space="0" w:color="999999"/>
              <w:left w:val="single" w:sz="8" w:space="0" w:color="999999"/>
              <w:bottom w:val="single" w:sz="8" w:space="0" w:color="999999"/>
              <w:right w:val="single" w:sz="8" w:space="0" w:color="999999"/>
            </w:tcBorders>
            <w:shd w:val="clear" w:color="auto" w:fill="auto"/>
          </w:tcPr>
          <w:p w14:paraId="0334CD2D" w14:textId="77777777" w:rsidR="00632793" w:rsidRPr="00CA45EE" w:rsidRDefault="00632793" w:rsidP="00AD7BA3">
            <w:pPr>
              <w:rPr>
                <w:highlight w:val="yellow"/>
                <w:lang w:val="en-US"/>
              </w:rPr>
            </w:pPr>
            <w:r w:rsidRPr="00723392">
              <w:rPr>
                <w:lang w:val="en-US"/>
              </w:rPr>
              <w:t>Optional field, but meaningful for a complete master data record.</w:t>
            </w:r>
          </w:p>
        </w:tc>
      </w:tr>
      <w:tr w:rsidR="00632793" w:rsidRPr="00CA45EE" w14:paraId="31CABD84"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461E3A58" w14:textId="77777777" w:rsidR="00632793" w:rsidRPr="00CA45EE" w:rsidRDefault="00632793" w:rsidP="00AD7BA3">
            <w:pPr>
              <w:rPr>
                <w:rStyle w:val="SAPScreenElement"/>
                <w:highlight w:val="yellow"/>
                <w:lang w:val="en-US"/>
              </w:rPr>
            </w:pPr>
            <w:r w:rsidRPr="00723392">
              <w:rPr>
                <w:rStyle w:val="SAPScreenElement"/>
                <w:lang w:val="en-US"/>
              </w:rPr>
              <w:t>City:</w:t>
            </w:r>
            <w:r w:rsidRPr="00723392">
              <w:rPr>
                <w:lang w:val="en-US"/>
              </w:rPr>
              <w:t xml:space="preserve"> enter as appropriate</w:t>
            </w:r>
          </w:p>
        </w:tc>
        <w:tc>
          <w:tcPr>
            <w:tcW w:w="7654" w:type="dxa"/>
            <w:tcBorders>
              <w:top w:val="single" w:sz="8" w:space="0" w:color="999999"/>
              <w:left w:val="single" w:sz="8" w:space="0" w:color="999999"/>
              <w:bottom w:val="single" w:sz="8" w:space="0" w:color="999999"/>
              <w:right w:val="single" w:sz="8" w:space="0" w:color="999999"/>
            </w:tcBorders>
          </w:tcPr>
          <w:p w14:paraId="10B12554" w14:textId="77777777" w:rsidR="00632793" w:rsidRDefault="00632793" w:rsidP="00AD7BA3">
            <w:pPr>
              <w:pStyle w:val="NoteParagraph"/>
              <w:ind w:left="0"/>
              <w:rPr>
                <w:highlight w:val="yellow"/>
                <w:lang w:val="en-US"/>
              </w:rPr>
            </w:pPr>
            <w:r w:rsidRPr="00723392">
              <w:rPr>
                <w:lang w:val="en-US"/>
              </w:rPr>
              <w:t>Required if integration with Employee Central Payroll is in place.</w:t>
            </w:r>
          </w:p>
          <w:p w14:paraId="76F1B572" w14:textId="32DD5A9C" w:rsidR="00632793" w:rsidRPr="0084211E" w:rsidRDefault="00632793" w:rsidP="00AD7BA3">
            <w:pPr>
              <w:pStyle w:val="NoteParagraph"/>
              <w:ind w:left="0"/>
              <w:rPr>
                <w:b/>
                <w:highlight w:val="yellow"/>
                <w:lang w:val="en-US"/>
                <w:rPrChange w:id="1379" w:author="Author" w:date="2018-02-06T09:49:00Z">
                  <w:rPr>
                    <w:highlight w:val="yellow"/>
                    <w:lang w:val="en-US"/>
                  </w:rPr>
                </w:rPrChange>
              </w:rPr>
            </w:pPr>
            <w:commentRangeStart w:id="1380"/>
            <w:r w:rsidRPr="0084211E">
              <w:rPr>
                <w:b/>
                <w:lang w:val="en-US"/>
                <w:rPrChange w:id="1381" w:author="Author" w:date="2018-02-06T09:49:00Z">
                  <w:rPr>
                    <w:highlight w:val="cyan"/>
                    <w:lang w:val="en-US"/>
                  </w:rPr>
                </w:rPrChange>
              </w:rPr>
              <w:t>Mandatory field</w:t>
            </w:r>
            <w:ins w:id="1382" w:author="Author" w:date="2018-01-29T13:28:00Z">
              <w:r w:rsidR="008153B2" w:rsidRPr="0084211E">
                <w:rPr>
                  <w:b/>
                  <w:lang w:val="en-US"/>
                  <w:rPrChange w:id="1383" w:author="Author" w:date="2018-02-06T09:49:00Z">
                    <w:rPr>
                      <w:highlight w:val="cyan"/>
                      <w:lang w:val="en-US"/>
                    </w:rPr>
                  </w:rPrChange>
                </w:rPr>
                <w:t>.</w:t>
              </w:r>
            </w:ins>
            <w:commentRangeEnd w:id="1380"/>
            <w:r w:rsidR="00CA08D0">
              <w:rPr>
                <w:rStyle w:val="CommentReference"/>
              </w:rPr>
              <w:commentReference w:id="1380"/>
            </w:r>
          </w:p>
        </w:tc>
      </w:tr>
      <w:tr w:rsidR="00632793" w:rsidRPr="00EC76F6" w14:paraId="422BE8C2"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49D54865" w14:textId="77777777" w:rsidR="00632793" w:rsidRPr="00723392" w:rsidRDefault="00632793" w:rsidP="00AD7BA3">
            <w:pPr>
              <w:rPr>
                <w:rStyle w:val="SAPScreenElement"/>
                <w:lang w:val="en-US"/>
              </w:rPr>
            </w:pPr>
            <w:r w:rsidRPr="00723392">
              <w:rPr>
                <w:rStyle w:val="SAPScreenElement"/>
                <w:lang w:val="en-US"/>
              </w:rPr>
              <w:t xml:space="preserve">Region: </w:t>
            </w:r>
            <w:r w:rsidRPr="00723392">
              <w:rPr>
                <w:lang w:val="en-US"/>
              </w:rPr>
              <w:t>select from drop-down</w:t>
            </w:r>
          </w:p>
        </w:tc>
        <w:tc>
          <w:tcPr>
            <w:tcW w:w="7654" w:type="dxa"/>
            <w:tcBorders>
              <w:top w:val="single" w:sz="8" w:space="0" w:color="999999"/>
              <w:left w:val="single" w:sz="8" w:space="0" w:color="999999"/>
              <w:bottom w:val="single" w:sz="8" w:space="0" w:color="999999"/>
              <w:right w:val="single" w:sz="8" w:space="0" w:color="999999"/>
            </w:tcBorders>
          </w:tcPr>
          <w:p w14:paraId="1647238F" w14:textId="5B3D445D" w:rsidR="00632793" w:rsidRPr="00CA45EE" w:rsidRDefault="00F67C4D" w:rsidP="00AD7BA3">
            <w:pPr>
              <w:rPr>
                <w:highlight w:val="yellow"/>
                <w:lang w:val="en-US"/>
              </w:rPr>
            </w:pPr>
            <w:ins w:id="1384" w:author="Author" w:date="2018-02-08T05:23:00Z">
              <w:del w:id="1385" w:author="Author" w:date="2018-02-26T11:50:00Z">
                <w:r w:rsidRPr="00A04725" w:rsidDel="00611577">
                  <w:rPr>
                    <w:highlight w:val="yellow"/>
                    <w:lang w:val="en-US"/>
                  </w:rPr>
                  <w:delText>Optional field, but meaningful for a complete master data record.</w:delText>
                </w:r>
              </w:del>
            </w:ins>
            <w:ins w:id="1386" w:author="Author" w:date="2018-02-08T05:18:00Z">
              <w:del w:id="1387" w:author="Author" w:date="2018-02-26T11:50:00Z">
                <w:r w:rsidR="00B30E9F" w:rsidDel="00611577">
                  <w:rPr>
                    <w:highlight w:val="yellow"/>
                    <w:lang w:val="en-US"/>
                  </w:rPr>
                  <w:delText>Specify the region.</w:delText>
                </w:r>
              </w:del>
            </w:ins>
          </w:p>
        </w:tc>
      </w:tr>
      <w:tr w:rsidR="00632793" w:rsidRPr="00EC76F6" w14:paraId="2EF0E9EF"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298D4314" w14:textId="77777777" w:rsidR="00632793" w:rsidRPr="00723392" w:rsidRDefault="00632793" w:rsidP="00AD7BA3">
            <w:pPr>
              <w:rPr>
                <w:rStyle w:val="SAPScreenElement"/>
                <w:lang w:val="fr-FR"/>
              </w:rPr>
            </w:pPr>
            <w:r w:rsidRPr="00723392">
              <w:rPr>
                <w:rStyle w:val="SAPScreenElement"/>
                <w:lang w:val="fr-FR"/>
              </w:rPr>
              <w:t xml:space="preserve">Postal </w:t>
            </w:r>
            <w:proofErr w:type="gramStart"/>
            <w:r w:rsidRPr="00723392">
              <w:rPr>
                <w:rStyle w:val="SAPScreenElement"/>
                <w:lang w:val="fr-FR"/>
              </w:rPr>
              <w:t>Code:</w:t>
            </w:r>
            <w:proofErr w:type="gramEnd"/>
            <w:r w:rsidRPr="00723392">
              <w:rPr>
                <w:rStyle w:val="SAPScreenElement"/>
                <w:lang w:val="fr-FR"/>
              </w:rPr>
              <w:t xml:space="preserve"> </w:t>
            </w:r>
            <w:r w:rsidRPr="00723392">
              <w:rPr>
                <w:lang w:val="fr-FR"/>
              </w:rPr>
              <w:t xml:space="preserve">enter as </w:t>
            </w:r>
            <w:proofErr w:type="spellStart"/>
            <w:r w:rsidRPr="00723392">
              <w:rPr>
                <w:lang w:val="fr-FR"/>
              </w:rPr>
              <w:t>appropriate</w:t>
            </w:r>
            <w:proofErr w:type="spellEnd"/>
          </w:p>
        </w:tc>
        <w:tc>
          <w:tcPr>
            <w:tcW w:w="7654" w:type="dxa"/>
            <w:tcBorders>
              <w:top w:val="single" w:sz="8" w:space="0" w:color="999999"/>
              <w:left w:val="single" w:sz="8" w:space="0" w:color="999999"/>
              <w:bottom w:val="single" w:sz="8" w:space="0" w:color="999999"/>
              <w:right w:val="single" w:sz="8" w:space="0" w:color="999999"/>
            </w:tcBorders>
          </w:tcPr>
          <w:p w14:paraId="2B531F9F" w14:textId="0C65425D" w:rsidR="00632793" w:rsidRPr="00CA45EE" w:rsidRDefault="00F67C4D" w:rsidP="00AD7BA3">
            <w:pPr>
              <w:rPr>
                <w:highlight w:val="yellow"/>
                <w:lang w:val="fr-FR"/>
              </w:rPr>
            </w:pPr>
            <w:ins w:id="1388" w:author="Author" w:date="2018-02-08T05:23:00Z">
              <w:del w:id="1389" w:author="Author" w:date="2018-02-26T11:50:00Z">
                <w:r w:rsidRPr="00EC76F6" w:rsidDel="00611577">
                  <w:rPr>
                    <w:highlight w:val="yellow"/>
                    <w:lang w:val="fr-FR"/>
                    <w:rPrChange w:id="1390" w:author="Author" w:date="2018-03-01T16:32:00Z">
                      <w:rPr>
                        <w:highlight w:val="yellow"/>
                        <w:lang w:val="en-US"/>
                      </w:rPr>
                    </w:rPrChange>
                  </w:rPr>
                  <w:delText>Optional field, but meaningful for a complete master data record.</w:delText>
                </w:r>
              </w:del>
            </w:ins>
            <w:ins w:id="1391" w:author="Author" w:date="2018-02-08T05:18:00Z">
              <w:del w:id="1392" w:author="Author" w:date="2018-02-26T11:50:00Z">
                <w:r w:rsidR="00B30E9F" w:rsidDel="00611577">
                  <w:rPr>
                    <w:highlight w:val="yellow"/>
                    <w:lang w:val="fr-FR"/>
                  </w:rPr>
                  <w:delText>Enter the postal code.</w:delText>
                </w:r>
              </w:del>
            </w:ins>
          </w:p>
        </w:tc>
      </w:tr>
      <w:tr w:rsidR="00632793" w:rsidRPr="00F3067F" w14:paraId="5E405C8F"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B4B4120" w14:textId="77777777" w:rsidR="00632793" w:rsidRPr="00723392" w:rsidRDefault="00632793" w:rsidP="00AD7BA3">
            <w:pPr>
              <w:rPr>
                <w:rStyle w:val="SAPScreenElement"/>
                <w:lang w:val="en-US"/>
              </w:rPr>
            </w:pPr>
            <w:r w:rsidRPr="00723392">
              <w:rPr>
                <w:rStyle w:val="SAPScreenElement"/>
                <w:lang w:val="en-US"/>
              </w:rPr>
              <w:t>District:</w:t>
            </w:r>
            <w:r w:rsidRPr="00723392">
              <w:rPr>
                <w:lang w:val="en-US"/>
              </w:rPr>
              <w:t xml:space="preserve"> enter if appropriate</w:t>
            </w:r>
          </w:p>
        </w:tc>
        <w:tc>
          <w:tcPr>
            <w:tcW w:w="7654" w:type="dxa"/>
            <w:tcBorders>
              <w:top w:val="single" w:sz="8" w:space="0" w:color="999999"/>
              <w:left w:val="single" w:sz="8" w:space="0" w:color="999999"/>
              <w:bottom w:val="single" w:sz="8" w:space="0" w:color="999999"/>
              <w:right w:val="single" w:sz="8" w:space="0" w:color="999999"/>
            </w:tcBorders>
          </w:tcPr>
          <w:p w14:paraId="410E5785" w14:textId="5302583B" w:rsidR="00B30E9F" w:rsidRPr="00CA45EE" w:rsidRDefault="00F67C4D" w:rsidP="00AD7BA3">
            <w:pPr>
              <w:rPr>
                <w:highlight w:val="yellow"/>
                <w:lang w:val="en-US"/>
              </w:rPr>
            </w:pPr>
            <w:ins w:id="1393" w:author="Author" w:date="2018-02-08T05:23:00Z">
              <w:del w:id="1394" w:author="Author" w:date="2018-02-26T11:50:00Z">
                <w:r w:rsidRPr="00A04725" w:rsidDel="00611577">
                  <w:rPr>
                    <w:highlight w:val="yellow"/>
                    <w:lang w:val="en-US"/>
                  </w:rPr>
                  <w:delText>Optional field, but meaningful for a complete master data record.</w:delText>
                </w:r>
              </w:del>
            </w:ins>
            <w:ins w:id="1395" w:author="Author" w:date="2018-02-08T05:18:00Z">
              <w:del w:id="1396" w:author="Author" w:date="2018-02-26T11:50:00Z">
                <w:r w:rsidR="00B30E9F" w:rsidDel="00611577">
                  <w:rPr>
                    <w:highlight w:val="yellow"/>
                    <w:lang w:val="en-US"/>
                  </w:rPr>
                  <w:delText>Enter the district.</w:delText>
                </w:r>
              </w:del>
            </w:ins>
          </w:p>
        </w:tc>
      </w:tr>
      <w:tr w:rsidR="00632793" w:rsidRPr="00F3067F" w14:paraId="72A2D989"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62BD295" w14:textId="77777777" w:rsidR="00632793" w:rsidRPr="00723392" w:rsidRDefault="00632793" w:rsidP="00AD7BA3">
            <w:pPr>
              <w:rPr>
                <w:rStyle w:val="SAPScreenElement"/>
                <w:lang w:val="en-US"/>
              </w:rPr>
            </w:pPr>
            <w:r w:rsidRPr="00723392">
              <w:rPr>
                <w:rStyle w:val="SAPScreenElement"/>
                <w:lang w:val="en-US"/>
              </w:rPr>
              <w:t>Apartment:</w:t>
            </w:r>
            <w:r w:rsidRPr="00723392">
              <w:rPr>
                <w:lang w:val="en-US"/>
              </w:rPr>
              <w:t xml:space="preserve"> enter if applicable</w:t>
            </w:r>
          </w:p>
        </w:tc>
        <w:tc>
          <w:tcPr>
            <w:tcW w:w="7654" w:type="dxa"/>
            <w:tcBorders>
              <w:top w:val="single" w:sz="8" w:space="0" w:color="999999"/>
              <w:left w:val="single" w:sz="8" w:space="0" w:color="999999"/>
              <w:bottom w:val="single" w:sz="8" w:space="0" w:color="999999"/>
              <w:right w:val="single" w:sz="8" w:space="0" w:color="999999"/>
            </w:tcBorders>
          </w:tcPr>
          <w:p w14:paraId="3A3A88E7" w14:textId="3B02091C" w:rsidR="00632793" w:rsidRPr="00CA45EE" w:rsidRDefault="00F67C4D" w:rsidP="00AD7BA3">
            <w:pPr>
              <w:rPr>
                <w:highlight w:val="yellow"/>
                <w:lang w:val="en-US"/>
              </w:rPr>
            </w:pPr>
            <w:ins w:id="1397" w:author="Author" w:date="2018-02-08T05:23:00Z">
              <w:del w:id="1398" w:author="Author" w:date="2018-02-26T11:50:00Z">
                <w:r w:rsidRPr="00A04725" w:rsidDel="00611577">
                  <w:rPr>
                    <w:highlight w:val="yellow"/>
                    <w:lang w:val="en-US"/>
                  </w:rPr>
                  <w:delText>Optional field, but meaningful for a complete master data record.</w:delText>
                </w:r>
              </w:del>
            </w:ins>
            <w:ins w:id="1399" w:author="Author" w:date="2018-02-08T05:18:00Z">
              <w:del w:id="1400" w:author="Author" w:date="2018-02-26T11:50:00Z">
                <w:r w:rsidR="00B30E9F" w:rsidDel="00611577">
                  <w:rPr>
                    <w:highlight w:val="yellow"/>
                    <w:lang w:val="en-US"/>
                  </w:rPr>
                  <w:delText>Specify the apartment.</w:delText>
                </w:r>
              </w:del>
            </w:ins>
          </w:p>
        </w:tc>
      </w:tr>
      <w:tr w:rsidR="00632793" w:rsidRPr="00EC76F6" w14:paraId="45560981"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C8051E1" w14:textId="77777777" w:rsidR="00632793" w:rsidRPr="00723392" w:rsidRDefault="00632793" w:rsidP="00AD7BA3">
            <w:pPr>
              <w:rPr>
                <w:rStyle w:val="SAPScreenElement"/>
                <w:lang w:val="en-US"/>
              </w:rPr>
            </w:pPr>
            <w:r w:rsidRPr="00723392">
              <w:rPr>
                <w:rStyle w:val="SAPScreenElement"/>
                <w:lang w:val="en-US"/>
              </w:rPr>
              <w:t xml:space="preserve">Extra Address Line: </w:t>
            </w:r>
            <w:r w:rsidRPr="00723392">
              <w:rPr>
                <w:lang w:val="en-US"/>
              </w:rPr>
              <w:t>enter if applicable</w:t>
            </w:r>
          </w:p>
        </w:tc>
        <w:tc>
          <w:tcPr>
            <w:tcW w:w="7654" w:type="dxa"/>
            <w:tcBorders>
              <w:top w:val="single" w:sz="8" w:space="0" w:color="999999"/>
              <w:left w:val="single" w:sz="8" w:space="0" w:color="999999"/>
              <w:bottom w:val="single" w:sz="8" w:space="0" w:color="999999"/>
              <w:right w:val="single" w:sz="8" w:space="0" w:color="999999"/>
            </w:tcBorders>
          </w:tcPr>
          <w:p w14:paraId="11D22159" w14:textId="68502D35" w:rsidR="00632793" w:rsidRPr="00CA45EE" w:rsidRDefault="00F67C4D" w:rsidP="00AD7BA3">
            <w:pPr>
              <w:rPr>
                <w:highlight w:val="yellow"/>
                <w:lang w:val="en-US"/>
              </w:rPr>
            </w:pPr>
            <w:ins w:id="1401" w:author="Author" w:date="2018-02-08T05:23:00Z">
              <w:del w:id="1402" w:author="Author" w:date="2018-02-26T11:50:00Z">
                <w:r w:rsidRPr="00A04725" w:rsidDel="00611577">
                  <w:rPr>
                    <w:highlight w:val="yellow"/>
                    <w:lang w:val="en-US"/>
                  </w:rPr>
                  <w:delText>Optional field, but meaningful for a complete master data record.</w:delText>
                </w:r>
              </w:del>
            </w:ins>
            <w:ins w:id="1403" w:author="Author" w:date="2018-02-08T05:18:00Z">
              <w:del w:id="1404" w:author="Author" w:date="2018-02-26T11:50:00Z">
                <w:r w:rsidR="00B30E9F" w:rsidDel="00611577">
                  <w:rPr>
                    <w:highlight w:val="yellow"/>
                    <w:lang w:val="en-US"/>
                  </w:rPr>
                  <w:delText>Add more address details.</w:delText>
                </w:r>
              </w:del>
            </w:ins>
          </w:p>
        </w:tc>
      </w:tr>
    </w:tbl>
    <w:p w14:paraId="10B78038" w14:textId="77777777" w:rsidR="00632793" w:rsidRPr="00723392" w:rsidRDefault="00632793" w:rsidP="00632793">
      <w:pPr>
        <w:pStyle w:val="Heading3"/>
        <w:rPr>
          <w:lang w:val="en-US"/>
        </w:rPr>
      </w:pPr>
      <w:bookmarkStart w:id="1405" w:name="_Toc507409701"/>
      <w:r w:rsidRPr="00723392">
        <w:rPr>
          <w:lang w:val="en-US"/>
        </w:rPr>
        <w:t>Australia (AU)</w:t>
      </w:r>
      <w:bookmarkEnd w:id="1405"/>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632793" w:rsidRPr="00460AA4" w14:paraId="704B6FFA" w14:textId="77777777" w:rsidTr="00AD7BA3">
        <w:trPr>
          <w:trHeight w:val="432"/>
          <w:tblHeader/>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6ABE9C76" w14:textId="77777777" w:rsidR="00632793" w:rsidRPr="00CA45EE" w:rsidRDefault="00632793" w:rsidP="00AD7BA3">
            <w:pPr>
              <w:pStyle w:val="SAPTableHeader"/>
              <w:rPr>
                <w:lang w:val="en-US"/>
              </w:rPr>
            </w:pPr>
            <w:r w:rsidRPr="00CA45EE">
              <w:rPr>
                <w:lang w:val="en-US"/>
              </w:rPr>
              <w:t>User Entries: Field Name: User Action and Value</w:t>
            </w:r>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2D855CF2" w14:textId="77777777" w:rsidR="00632793" w:rsidRPr="00CA45EE" w:rsidRDefault="00632793" w:rsidP="00AD7BA3">
            <w:pPr>
              <w:pStyle w:val="SAPTableHeader"/>
              <w:rPr>
                <w:lang w:val="en-US"/>
              </w:rPr>
            </w:pPr>
            <w:r w:rsidRPr="00CA45EE">
              <w:rPr>
                <w:lang w:val="en-US"/>
              </w:rPr>
              <w:t>Additional Information</w:t>
            </w:r>
          </w:p>
        </w:tc>
      </w:tr>
      <w:tr w:rsidR="00632793" w:rsidRPr="00EC76F6" w14:paraId="09C4C5B4"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1913AF47" w14:textId="49F24D60" w:rsidR="00632793" w:rsidRPr="0084211E" w:rsidDel="00CC3CE4" w:rsidRDefault="00632793" w:rsidP="000523DA">
            <w:pPr>
              <w:rPr>
                <w:del w:id="1406" w:author="Author" w:date="2018-01-24T14:52:00Z"/>
                <w:strike/>
                <w:lang w:val="en-US"/>
                <w:rPrChange w:id="1407" w:author="Author" w:date="2018-02-06T09:48:00Z">
                  <w:rPr>
                    <w:del w:id="1408" w:author="Author" w:date="2018-01-24T14:52:00Z"/>
                    <w:strike/>
                    <w:highlight w:val="yellow"/>
                    <w:lang w:val="en-US"/>
                  </w:rPr>
                </w:rPrChange>
              </w:rPr>
            </w:pPr>
            <w:del w:id="1409" w:author="Author" w:date="2018-01-24T14:52:00Z">
              <w:r w:rsidRPr="0084211E" w:rsidDel="00CC3CE4">
                <w:rPr>
                  <w:rFonts w:ascii="BentonSans Book Italic" w:hAnsi="BentonSans Book Italic"/>
                  <w:strike/>
                  <w:color w:val="1F4E79" w:themeColor="accent1" w:themeShade="80"/>
                  <w:lang w:val="en-US"/>
                  <w:rPrChange w:id="1410" w:author="Author" w:date="2018-02-06T09:48:00Z">
                    <w:rPr>
                      <w:rFonts w:ascii="BentonSans Book Italic" w:hAnsi="BentonSans Book Italic"/>
                      <w:strike/>
                      <w:color w:val="1F4E79" w:themeColor="accent1" w:themeShade="80"/>
                      <w:highlight w:val="yellow"/>
                      <w:lang w:val="en-US"/>
                    </w:rPr>
                  </w:rPrChange>
                </w:rPr>
                <w:delText>Country:</w:delText>
              </w:r>
              <w:r w:rsidRPr="0084211E" w:rsidDel="00CC3CE4">
                <w:rPr>
                  <w:strike/>
                  <w:color w:val="1F4E79" w:themeColor="accent1" w:themeShade="80"/>
                  <w:lang w:val="en-US"/>
                  <w:rPrChange w:id="1411" w:author="Author" w:date="2018-02-06T09:48:00Z">
                    <w:rPr>
                      <w:strike/>
                      <w:color w:val="1F4E79" w:themeColor="accent1" w:themeShade="80"/>
                      <w:highlight w:val="yellow"/>
                      <w:lang w:val="en-US"/>
                    </w:rPr>
                  </w:rPrChange>
                </w:rPr>
                <w:delText xml:space="preserve"> </w:delText>
              </w:r>
              <w:r w:rsidRPr="0084211E" w:rsidDel="00CC3CE4">
                <w:rPr>
                  <w:strike/>
                  <w:lang w:val="en-US"/>
                  <w:rPrChange w:id="1412" w:author="Author" w:date="2018-02-06T09:48:00Z">
                    <w:rPr>
                      <w:strike/>
                      <w:highlight w:val="yellow"/>
                      <w:lang w:val="en-US"/>
                    </w:rPr>
                  </w:rPrChange>
                </w:rPr>
                <w:delText xml:space="preserve">select </w:delText>
              </w:r>
              <w:r w:rsidRPr="0084211E" w:rsidDel="00CC3CE4">
                <w:rPr>
                  <w:rStyle w:val="SAPUserEntry"/>
                  <w:strike/>
                  <w:lang w:val="en-US"/>
                  <w:rPrChange w:id="1413" w:author="Author" w:date="2018-02-06T09:48:00Z">
                    <w:rPr>
                      <w:rStyle w:val="SAPUserEntry"/>
                      <w:strike/>
                      <w:highlight w:val="yellow"/>
                      <w:lang w:val="en-US"/>
                    </w:rPr>
                  </w:rPrChange>
                </w:rPr>
                <w:delText>Australia</w:delText>
              </w:r>
              <w:r w:rsidRPr="0084211E" w:rsidDel="00CC3CE4">
                <w:rPr>
                  <w:strike/>
                  <w:color w:val="7030A0"/>
                  <w:lang w:val="en-US"/>
                  <w:rPrChange w:id="1414" w:author="Author" w:date="2018-02-06T09:48:00Z">
                    <w:rPr>
                      <w:strike/>
                      <w:color w:val="7030A0"/>
                      <w:highlight w:val="yellow"/>
                      <w:lang w:val="en-US"/>
                    </w:rPr>
                  </w:rPrChange>
                </w:rPr>
                <w:delText xml:space="preserve"> </w:delText>
              </w:r>
              <w:r w:rsidRPr="0084211E" w:rsidDel="00CC3CE4">
                <w:rPr>
                  <w:strike/>
                  <w:lang w:val="en-US"/>
                  <w:rPrChange w:id="1415" w:author="Author" w:date="2018-02-06T09:48:00Z">
                    <w:rPr>
                      <w:strike/>
                      <w:highlight w:val="yellow"/>
                      <w:lang w:val="en-US"/>
                    </w:rPr>
                  </w:rPrChange>
                </w:rPr>
                <w:delText>from drop-down</w:delText>
              </w:r>
            </w:del>
          </w:p>
          <w:p w14:paraId="2337E82C" w14:textId="77777777" w:rsidR="00632793" w:rsidRPr="00CA45EE" w:rsidRDefault="00632793">
            <w:pPr>
              <w:rPr>
                <w:rStyle w:val="SAPScreenElement"/>
                <w:highlight w:val="yellow"/>
                <w:lang w:val="en-US"/>
              </w:rPr>
            </w:pPr>
            <w:r w:rsidRPr="0084211E">
              <w:rPr>
                <w:rFonts w:ascii="BentonSans Book Italic" w:hAnsi="BentonSans Book Italic"/>
                <w:color w:val="1F4E79" w:themeColor="accent1" w:themeShade="80"/>
                <w:lang w:val="en-US"/>
                <w:rPrChange w:id="1416" w:author="Author" w:date="2018-02-06T09:48:00Z">
                  <w:rPr>
                    <w:rFonts w:ascii="BentonSans Book Italic" w:hAnsi="BentonSans Book Italic"/>
                    <w:color w:val="1F4E79" w:themeColor="accent1" w:themeShade="80"/>
                    <w:highlight w:val="cyan"/>
                    <w:lang w:val="en-US"/>
                  </w:rPr>
                </w:rPrChange>
              </w:rPr>
              <w:t>Country</w:t>
            </w:r>
            <w:r w:rsidRPr="0084211E">
              <w:rPr>
                <w:lang w:val="en-US"/>
                <w:rPrChange w:id="1417" w:author="Author" w:date="2018-02-06T09:48:00Z">
                  <w:rPr>
                    <w:highlight w:val="cyan"/>
                    <w:lang w:val="en-US"/>
                  </w:rPr>
                </w:rPrChange>
              </w:rPr>
              <w:t xml:space="preserve">: </w:t>
            </w:r>
            <w:r w:rsidRPr="0084211E">
              <w:rPr>
                <w:rStyle w:val="SAPUserEntry"/>
                <w:lang w:val="en-US"/>
                <w:rPrChange w:id="1418" w:author="Author" w:date="2018-02-06T09:48:00Z">
                  <w:rPr>
                    <w:rStyle w:val="SAPUserEntry"/>
                    <w:highlight w:val="cyan"/>
                    <w:lang w:val="en-US"/>
                  </w:rPr>
                </w:rPrChange>
              </w:rPr>
              <w:t>Australia</w:t>
            </w:r>
            <w:r w:rsidRPr="0084211E">
              <w:rPr>
                <w:color w:val="7030A0"/>
                <w:lang w:val="en-US"/>
                <w:rPrChange w:id="1419" w:author="Author" w:date="2018-02-06T09:48:00Z">
                  <w:rPr>
                    <w:color w:val="7030A0"/>
                    <w:highlight w:val="cyan"/>
                    <w:lang w:val="en-US"/>
                  </w:rPr>
                </w:rPrChange>
              </w:rPr>
              <w:t xml:space="preserve"> </w:t>
            </w:r>
            <w:r w:rsidRPr="0084211E">
              <w:rPr>
                <w:lang w:val="en-US"/>
                <w:rPrChange w:id="1420" w:author="Author" w:date="2018-02-06T09:48:00Z">
                  <w:rPr>
                    <w:highlight w:val="cyan"/>
                    <w:lang w:val="en-US"/>
                  </w:rPr>
                </w:rPrChange>
              </w:rPr>
              <w:t>is defaulted, leave as is or select another value</w:t>
            </w:r>
          </w:p>
        </w:tc>
        <w:tc>
          <w:tcPr>
            <w:tcW w:w="7654" w:type="dxa"/>
            <w:tcBorders>
              <w:top w:val="single" w:sz="8" w:space="0" w:color="999999"/>
              <w:left w:val="single" w:sz="8" w:space="0" w:color="999999"/>
              <w:bottom w:val="single" w:sz="8" w:space="0" w:color="999999"/>
              <w:right w:val="single" w:sz="8" w:space="0" w:color="999999"/>
            </w:tcBorders>
          </w:tcPr>
          <w:p w14:paraId="32D2AE5C" w14:textId="77777777" w:rsidR="00632793" w:rsidRPr="00723392" w:rsidRDefault="00632793" w:rsidP="00AD7BA3">
            <w:pPr>
              <w:rPr>
                <w:rStyle w:val="SAPEmphasis"/>
                <w:rFonts w:ascii="BentonSans Book" w:hAnsi="BentonSans Book"/>
                <w:lang w:val="en-US"/>
              </w:rPr>
            </w:pPr>
            <w:r w:rsidRPr="00723392">
              <w:rPr>
                <w:rStyle w:val="SAPEmphasis"/>
                <w:rFonts w:ascii="BentonSans Book" w:hAnsi="BentonSans Book"/>
                <w:lang w:val="en-US"/>
              </w:rPr>
              <w:t xml:space="preserve">A list of home address fields for </w:t>
            </w:r>
            <w:r w:rsidRPr="00723392">
              <w:rPr>
                <w:rStyle w:val="SAPEmphasis"/>
                <w:rFonts w:ascii="BentonSans Book Italic" w:hAnsi="BentonSans Book Italic"/>
                <w:color w:val="1F4E79" w:themeColor="accent1" w:themeShade="80"/>
                <w:lang w:val="en-US"/>
              </w:rPr>
              <w:t>Australia</w:t>
            </w:r>
            <w:r w:rsidRPr="00723392">
              <w:rPr>
                <w:rStyle w:val="SAPEmphasis"/>
                <w:rFonts w:ascii="BentonSans Book" w:hAnsi="BentonSans Book"/>
                <w:lang w:val="en-US"/>
              </w:rPr>
              <w:t xml:space="preserve"> are displayed in the </w:t>
            </w:r>
            <w:r w:rsidRPr="00723392">
              <w:rPr>
                <w:rStyle w:val="SAPEmphasis"/>
                <w:rFonts w:ascii="BentonSans Book Italic" w:hAnsi="BentonSans Book Italic"/>
                <w:color w:val="1F4E79" w:themeColor="accent1" w:themeShade="80"/>
                <w:lang w:val="en-US"/>
              </w:rPr>
              <w:t>Dependents</w:t>
            </w:r>
            <w:r w:rsidRPr="00723392">
              <w:rPr>
                <w:rStyle w:val="SAPEmphasis"/>
                <w:rFonts w:ascii="BentonSans Book" w:hAnsi="BentonSans Book"/>
                <w:lang w:val="en-US"/>
              </w:rPr>
              <w:t xml:space="preserve"> dialog box and are editable.</w:t>
            </w:r>
          </w:p>
          <w:p w14:paraId="5777D91C" w14:textId="77777777" w:rsidR="00632793" w:rsidRPr="0084211E" w:rsidRDefault="00632793" w:rsidP="00AD7BA3">
            <w:pPr>
              <w:rPr>
                <w:lang w:val="en-US"/>
                <w:rPrChange w:id="1421" w:author="Author" w:date="2018-02-06T09:48:00Z">
                  <w:rPr>
                    <w:highlight w:val="cyan"/>
                    <w:lang w:val="en-US"/>
                  </w:rPr>
                </w:rPrChange>
              </w:rPr>
            </w:pPr>
            <w:r w:rsidRPr="0084211E">
              <w:rPr>
                <w:lang w:val="en-US"/>
                <w:rPrChange w:id="1422" w:author="Author" w:date="2018-02-06T09:48:00Z">
                  <w:rPr>
                    <w:highlight w:val="cyan"/>
                    <w:lang w:val="en-US"/>
                  </w:rPr>
                </w:rPrChange>
              </w:rPr>
              <w:t xml:space="preserve">The </w:t>
            </w:r>
            <w:r w:rsidRPr="0084211E">
              <w:rPr>
                <w:rStyle w:val="SAPScreenElement"/>
                <w:lang w:val="en-US"/>
                <w:rPrChange w:id="1423" w:author="Author" w:date="2018-02-06T09:48:00Z">
                  <w:rPr>
                    <w:rStyle w:val="SAPScreenElement"/>
                    <w:highlight w:val="cyan"/>
                    <w:lang w:val="en-US"/>
                  </w:rPr>
                </w:rPrChange>
              </w:rPr>
              <w:t>Country</w:t>
            </w:r>
            <w:r w:rsidRPr="0084211E">
              <w:rPr>
                <w:lang w:val="en-US"/>
                <w:rPrChange w:id="1424" w:author="Author" w:date="2018-02-06T09:48:00Z">
                  <w:rPr>
                    <w:highlight w:val="cyan"/>
                    <w:lang w:val="en-US"/>
                  </w:rPr>
                </w:rPrChange>
              </w:rPr>
              <w:t xml:space="preserve"> field defaults to the country where the employer is located.</w:t>
            </w:r>
          </w:p>
          <w:p w14:paraId="2BD0F146" w14:textId="77777777" w:rsidR="00632793" w:rsidRPr="00CA45EE" w:rsidRDefault="00632793" w:rsidP="00AD7BA3">
            <w:pPr>
              <w:rPr>
                <w:highlight w:val="yellow"/>
                <w:lang w:val="en-US"/>
              </w:rPr>
            </w:pPr>
            <w:r w:rsidRPr="0084211E">
              <w:rPr>
                <w:rStyle w:val="SAPEmphasis"/>
                <w:rFonts w:ascii="BentonSans Book" w:hAnsi="BentonSans Book"/>
                <w:lang w:val="en-US"/>
                <w:rPrChange w:id="1425" w:author="Author" w:date="2018-02-06T09:48:00Z">
                  <w:rPr>
                    <w:rStyle w:val="SAPEmphasis"/>
                    <w:rFonts w:ascii="BentonSans Book" w:hAnsi="BentonSans Book"/>
                    <w:highlight w:val="cyan"/>
                    <w:lang w:val="en-US"/>
                  </w:rPr>
                </w:rPrChange>
              </w:rPr>
              <w:t>In case you choose another country, different fields have to be filled, since the address is country-specific.</w:t>
            </w:r>
          </w:p>
        </w:tc>
      </w:tr>
      <w:tr w:rsidR="00632793" w:rsidRPr="00EC76F6" w14:paraId="789AC637"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CE13180" w14:textId="77777777" w:rsidR="00632793" w:rsidRPr="00723392" w:rsidRDefault="00632793" w:rsidP="00AD7BA3">
            <w:pPr>
              <w:rPr>
                <w:rStyle w:val="SAPScreenElement"/>
                <w:lang w:val="en-US"/>
              </w:rPr>
            </w:pPr>
            <w:r w:rsidRPr="00723392">
              <w:rPr>
                <w:rStyle w:val="SAPScreenElement"/>
                <w:lang w:val="en-US"/>
              </w:rPr>
              <w:t xml:space="preserve">Street and House Number: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4634F4A9" w14:textId="77777777" w:rsidR="00632793" w:rsidRPr="00CA45EE" w:rsidRDefault="00632793" w:rsidP="00AD7BA3">
            <w:pPr>
              <w:rPr>
                <w:highlight w:val="yellow"/>
                <w:lang w:val="en-US"/>
              </w:rPr>
            </w:pPr>
            <w:r w:rsidRPr="00723392">
              <w:rPr>
                <w:lang w:val="en-US"/>
              </w:rPr>
              <w:t>Optional field, but meaningful for a complete master data record.</w:t>
            </w:r>
          </w:p>
        </w:tc>
      </w:tr>
      <w:tr w:rsidR="00632793" w:rsidRPr="00EC76F6" w14:paraId="044F03D7"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4B32F7A" w14:textId="77777777" w:rsidR="00632793" w:rsidRPr="00723392" w:rsidRDefault="00632793" w:rsidP="00AD7BA3">
            <w:pPr>
              <w:rPr>
                <w:rStyle w:val="SAPScreenElement"/>
                <w:lang w:val="en-US"/>
              </w:rPr>
            </w:pPr>
            <w:r w:rsidRPr="00723392">
              <w:rPr>
                <w:rStyle w:val="SAPScreenElement"/>
                <w:lang w:val="en-US"/>
              </w:rPr>
              <w:t xml:space="preserve">Address Line 2: </w:t>
            </w:r>
            <w:r w:rsidRPr="00723392">
              <w:rPr>
                <w:lang w:val="en-US"/>
              </w:rPr>
              <w:t>enter if applicable</w:t>
            </w:r>
          </w:p>
        </w:tc>
        <w:tc>
          <w:tcPr>
            <w:tcW w:w="7654" w:type="dxa"/>
            <w:tcBorders>
              <w:top w:val="single" w:sz="8" w:space="0" w:color="999999"/>
              <w:left w:val="single" w:sz="8" w:space="0" w:color="999999"/>
              <w:bottom w:val="single" w:sz="8" w:space="0" w:color="999999"/>
              <w:right w:val="single" w:sz="8" w:space="0" w:color="999999"/>
            </w:tcBorders>
          </w:tcPr>
          <w:p w14:paraId="49315321" w14:textId="31A69D48" w:rsidR="00632793" w:rsidRPr="00CA45EE" w:rsidRDefault="00F67C4D" w:rsidP="00AD7BA3">
            <w:pPr>
              <w:rPr>
                <w:highlight w:val="yellow"/>
                <w:lang w:val="en-US"/>
              </w:rPr>
            </w:pPr>
            <w:ins w:id="1426" w:author="Author" w:date="2018-02-08T05:22:00Z">
              <w:del w:id="1427" w:author="Author" w:date="2018-02-26T11:50:00Z">
                <w:r w:rsidRPr="00A04725" w:rsidDel="00611577">
                  <w:rPr>
                    <w:highlight w:val="yellow"/>
                    <w:lang w:val="en-US"/>
                  </w:rPr>
                  <w:delText>Optional field, but meaningful for a complete master data record.</w:delText>
                </w:r>
              </w:del>
            </w:ins>
            <w:ins w:id="1428" w:author="Author" w:date="2018-02-08T05:19:00Z">
              <w:del w:id="1429" w:author="Author" w:date="2018-02-08T05:22:00Z">
                <w:r w:rsidR="00B30E9F" w:rsidDel="00F67C4D">
                  <w:rPr>
                    <w:highlight w:val="yellow"/>
                    <w:lang w:val="en-US"/>
                  </w:rPr>
                  <w:delText>Add more address details.</w:delText>
                </w:r>
              </w:del>
            </w:ins>
          </w:p>
        </w:tc>
      </w:tr>
      <w:tr w:rsidR="00632793" w:rsidRPr="00EC76F6" w14:paraId="1AD4B7C5"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6530354" w14:textId="77777777" w:rsidR="00632793" w:rsidRPr="00723392" w:rsidRDefault="00632793" w:rsidP="00AD7BA3">
            <w:pPr>
              <w:rPr>
                <w:rStyle w:val="SAPScreenElement"/>
                <w:lang w:val="en-US"/>
              </w:rPr>
            </w:pPr>
            <w:r w:rsidRPr="00723392">
              <w:rPr>
                <w:rStyle w:val="SAPScreenElement"/>
                <w:lang w:val="en-US"/>
              </w:rPr>
              <w:t xml:space="preserve">Suburb/Town: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19B39E83" w14:textId="77777777" w:rsidR="00632793" w:rsidRPr="00723392" w:rsidRDefault="00632793" w:rsidP="00AD7BA3">
            <w:pPr>
              <w:rPr>
                <w:lang w:val="en-US"/>
              </w:rPr>
            </w:pPr>
            <w:r w:rsidRPr="00723392">
              <w:rPr>
                <w:lang w:val="en-US"/>
              </w:rPr>
              <w:t>Required if integration with Employee Central Payroll is in place.</w:t>
            </w:r>
          </w:p>
        </w:tc>
      </w:tr>
      <w:tr w:rsidR="00632793" w:rsidRPr="00CA45EE" w14:paraId="785F6215"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D9AD289" w14:textId="77777777" w:rsidR="00632793" w:rsidRPr="00723392" w:rsidRDefault="00632793" w:rsidP="00AD7BA3">
            <w:pPr>
              <w:rPr>
                <w:rStyle w:val="SAPScreenElement"/>
                <w:lang w:val="en-US"/>
              </w:rPr>
            </w:pPr>
            <w:r w:rsidRPr="00723392">
              <w:rPr>
                <w:rStyle w:val="SAPScreenElement"/>
                <w:lang w:val="en-US"/>
              </w:rPr>
              <w:t xml:space="preserve">State: </w:t>
            </w:r>
            <w:r w:rsidRPr="00723392">
              <w:rPr>
                <w:lang w:val="en-US"/>
              </w:rPr>
              <w:t>select from drop-down</w:t>
            </w:r>
          </w:p>
        </w:tc>
        <w:tc>
          <w:tcPr>
            <w:tcW w:w="7654" w:type="dxa"/>
            <w:tcBorders>
              <w:top w:val="single" w:sz="8" w:space="0" w:color="999999"/>
              <w:left w:val="single" w:sz="8" w:space="0" w:color="999999"/>
              <w:bottom w:val="single" w:sz="8" w:space="0" w:color="999999"/>
              <w:right w:val="single" w:sz="8" w:space="0" w:color="999999"/>
            </w:tcBorders>
          </w:tcPr>
          <w:p w14:paraId="678BC708" w14:textId="45B8FE58" w:rsidR="00B30E9F" w:rsidRPr="00D4417E" w:rsidRDefault="00632793" w:rsidP="00AD7BA3">
            <w:pPr>
              <w:rPr>
                <w:b/>
                <w:lang w:val="en-US"/>
                <w:rPrChange w:id="1430" w:author="Author" w:date="2018-02-08T05:19:00Z">
                  <w:rPr>
                    <w:highlight w:val="yellow"/>
                    <w:lang w:val="en-US"/>
                  </w:rPr>
                </w:rPrChange>
              </w:rPr>
            </w:pPr>
            <w:r w:rsidRPr="0084211E">
              <w:rPr>
                <w:b/>
                <w:lang w:val="en-US"/>
                <w:rPrChange w:id="1431" w:author="Author" w:date="2018-02-06T09:48:00Z">
                  <w:rPr>
                    <w:highlight w:val="cyan"/>
                    <w:lang w:val="en-US"/>
                  </w:rPr>
                </w:rPrChange>
              </w:rPr>
              <w:t>Mandatory field</w:t>
            </w:r>
            <w:ins w:id="1432" w:author="Author" w:date="2018-01-29T13:28:00Z">
              <w:r w:rsidR="008153B2" w:rsidRPr="0084211E">
                <w:rPr>
                  <w:b/>
                  <w:lang w:val="en-US"/>
                  <w:rPrChange w:id="1433" w:author="Author" w:date="2018-02-06T09:48:00Z">
                    <w:rPr>
                      <w:highlight w:val="cyan"/>
                      <w:lang w:val="en-US"/>
                    </w:rPr>
                  </w:rPrChange>
                </w:rPr>
                <w:t>.</w:t>
              </w:r>
            </w:ins>
          </w:p>
        </w:tc>
      </w:tr>
      <w:tr w:rsidR="00632793" w:rsidRPr="00611577" w14:paraId="3A276663"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7E42BA35" w14:textId="77777777" w:rsidR="00632793" w:rsidRPr="00723392" w:rsidRDefault="00632793" w:rsidP="00AD7BA3">
            <w:pPr>
              <w:rPr>
                <w:rStyle w:val="SAPScreenElement"/>
                <w:lang w:val="en-US"/>
              </w:rPr>
            </w:pPr>
            <w:r w:rsidRPr="00723392">
              <w:rPr>
                <w:rStyle w:val="SAPScreenElement"/>
                <w:lang w:val="en-US"/>
              </w:rPr>
              <w:t xml:space="preserve">Post Code: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60EE89C0" w14:textId="40CB3DF3" w:rsidR="00632793" w:rsidRPr="00CA45EE" w:rsidRDefault="00F67C4D" w:rsidP="00AD7BA3">
            <w:pPr>
              <w:rPr>
                <w:highlight w:val="yellow"/>
                <w:lang w:val="en-US"/>
              </w:rPr>
            </w:pPr>
            <w:ins w:id="1434" w:author="Author" w:date="2018-02-08T05:22:00Z">
              <w:del w:id="1435" w:author="Author" w:date="2018-02-26T11:50:00Z">
                <w:r w:rsidRPr="00A04725" w:rsidDel="00611577">
                  <w:rPr>
                    <w:highlight w:val="yellow"/>
                    <w:lang w:val="en-US"/>
                  </w:rPr>
                  <w:delText>Optional field, but meaningful for a complete master data record.</w:delText>
                </w:r>
              </w:del>
            </w:ins>
            <w:ins w:id="1436" w:author="Author" w:date="2018-02-08T05:19:00Z">
              <w:del w:id="1437" w:author="Author" w:date="2018-02-26T11:50:00Z">
                <w:r w:rsidR="00B30E9F" w:rsidDel="00611577">
                  <w:rPr>
                    <w:highlight w:val="yellow"/>
                    <w:lang w:val="en-US"/>
                  </w:rPr>
                  <w:delText>Enter the post code.</w:delText>
                </w:r>
              </w:del>
            </w:ins>
          </w:p>
        </w:tc>
      </w:tr>
    </w:tbl>
    <w:p w14:paraId="148FC36D" w14:textId="56500C7E" w:rsidR="00632793" w:rsidRPr="00CA45EE" w:rsidDel="00CA08D0" w:rsidRDefault="00632793" w:rsidP="00632793">
      <w:pPr>
        <w:rPr>
          <w:del w:id="1438" w:author="Author" w:date="2018-03-01T17:13:00Z"/>
          <w:highlight w:val="yellow"/>
          <w:lang w:val="en-US"/>
        </w:rPr>
      </w:pPr>
    </w:p>
    <w:p w14:paraId="6A48EFCE" w14:textId="77777777" w:rsidR="00632793" w:rsidRPr="00723392" w:rsidRDefault="00632793" w:rsidP="00632793">
      <w:pPr>
        <w:pStyle w:val="Heading3"/>
        <w:rPr>
          <w:lang w:val="en-US"/>
        </w:rPr>
      </w:pPr>
      <w:bookmarkStart w:id="1439" w:name="_Toc507409702"/>
      <w:r w:rsidRPr="00723392">
        <w:rPr>
          <w:lang w:val="en-US"/>
        </w:rPr>
        <w:t>Kingdom of Saudi Arabia (SA)</w:t>
      </w:r>
      <w:bookmarkEnd w:id="1439"/>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632793" w:rsidRPr="00460AA4" w14:paraId="20EB3E8E" w14:textId="77777777" w:rsidTr="00AD7BA3">
        <w:trPr>
          <w:trHeight w:val="432"/>
          <w:tblHeader/>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0B24AF6B" w14:textId="77777777" w:rsidR="00632793" w:rsidRPr="00CA45EE" w:rsidRDefault="00632793" w:rsidP="00AD7BA3">
            <w:pPr>
              <w:pStyle w:val="SAPTableHeader"/>
              <w:rPr>
                <w:lang w:val="en-US"/>
              </w:rPr>
            </w:pPr>
            <w:r w:rsidRPr="00CA45EE">
              <w:rPr>
                <w:lang w:val="en-US"/>
              </w:rPr>
              <w:t>User Entries: Field Name: User Action and Value</w:t>
            </w:r>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196A5FD5" w14:textId="77777777" w:rsidR="00632793" w:rsidRPr="00CA45EE" w:rsidRDefault="00632793" w:rsidP="00AD7BA3">
            <w:pPr>
              <w:pStyle w:val="SAPTableHeader"/>
              <w:rPr>
                <w:lang w:val="en-US"/>
              </w:rPr>
            </w:pPr>
            <w:r w:rsidRPr="00CA45EE">
              <w:rPr>
                <w:lang w:val="en-US"/>
              </w:rPr>
              <w:t>Additional Information</w:t>
            </w:r>
          </w:p>
        </w:tc>
      </w:tr>
      <w:tr w:rsidR="00632793" w:rsidRPr="00EC76F6" w14:paraId="2D1DC1CA"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7BCB8EB2" w14:textId="0EA5CD80" w:rsidR="00632793" w:rsidRPr="0084211E" w:rsidDel="00CC3CE4" w:rsidRDefault="00632793" w:rsidP="000523DA">
            <w:pPr>
              <w:rPr>
                <w:del w:id="1440" w:author="Author" w:date="2018-01-24T14:53:00Z"/>
                <w:strike/>
                <w:lang w:val="en-US"/>
                <w:rPrChange w:id="1441" w:author="Author" w:date="2018-02-06T09:48:00Z">
                  <w:rPr>
                    <w:del w:id="1442" w:author="Author" w:date="2018-01-24T14:53:00Z"/>
                    <w:strike/>
                    <w:highlight w:val="yellow"/>
                    <w:lang w:val="en-US"/>
                  </w:rPr>
                </w:rPrChange>
              </w:rPr>
            </w:pPr>
            <w:del w:id="1443" w:author="Author" w:date="2018-01-24T14:53:00Z">
              <w:r w:rsidRPr="0084211E" w:rsidDel="00CC3CE4">
                <w:rPr>
                  <w:rFonts w:ascii="BentonSans Book Italic" w:hAnsi="BentonSans Book Italic"/>
                  <w:strike/>
                  <w:color w:val="1F4E79" w:themeColor="accent1" w:themeShade="80"/>
                  <w:lang w:val="en-US"/>
                  <w:rPrChange w:id="1444" w:author="Author" w:date="2018-02-06T09:48:00Z">
                    <w:rPr>
                      <w:rFonts w:ascii="BentonSans Book Italic" w:hAnsi="BentonSans Book Italic"/>
                      <w:strike/>
                      <w:color w:val="1F4E79" w:themeColor="accent1" w:themeShade="80"/>
                      <w:highlight w:val="yellow"/>
                      <w:lang w:val="en-US"/>
                    </w:rPr>
                  </w:rPrChange>
                </w:rPr>
                <w:delText>Country:</w:delText>
              </w:r>
              <w:r w:rsidRPr="0084211E" w:rsidDel="00CC3CE4">
                <w:rPr>
                  <w:strike/>
                  <w:color w:val="1F4E79" w:themeColor="accent1" w:themeShade="80"/>
                  <w:lang w:val="en-US"/>
                  <w:rPrChange w:id="1445" w:author="Author" w:date="2018-02-06T09:48:00Z">
                    <w:rPr>
                      <w:strike/>
                      <w:color w:val="1F4E79" w:themeColor="accent1" w:themeShade="80"/>
                      <w:highlight w:val="yellow"/>
                      <w:lang w:val="en-US"/>
                    </w:rPr>
                  </w:rPrChange>
                </w:rPr>
                <w:delText xml:space="preserve"> </w:delText>
              </w:r>
              <w:r w:rsidRPr="0084211E" w:rsidDel="00CC3CE4">
                <w:rPr>
                  <w:strike/>
                  <w:lang w:val="en-US"/>
                  <w:rPrChange w:id="1446" w:author="Author" w:date="2018-02-06T09:48:00Z">
                    <w:rPr>
                      <w:strike/>
                      <w:highlight w:val="yellow"/>
                      <w:lang w:val="en-US"/>
                    </w:rPr>
                  </w:rPrChange>
                </w:rPr>
                <w:delText xml:space="preserve">select </w:delText>
              </w:r>
              <w:r w:rsidRPr="0084211E" w:rsidDel="00CC3CE4">
                <w:rPr>
                  <w:rStyle w:val="SAPUserEntry"/>
                  <w:strike/>
                  <w:lang w:val="en-US"/>
                  <w:rPrChange w:id="1447" w:author="Author" w:date="2018-02-06T09:48:00Z">
                    <w:rPr>
                      <w:rStyle w:val="SAPUserEntry"/>
                      <w:strike/>
                      <w:highlight w:val="yellow"/>
                      <w:lang w:val="en-US"/>
                    </w:rPr>
                  </w:rPrChange>
                </w:rPr>
                <w:delText>Kingdom of Saudi Arabia</w:delText>
              </w:r>
              <w:r w:rsidRPr="0084211E" w:rsidDel="00CC3CE4">
                <w:rPr>
                  <w:strike/>
                  <w:color w:val="7030A0"/>
                  <w:lang w:val="en-US"/>
                  <w:rPrChange w:id="1448" w:author="Author" w:date="2018-02-06T09:48:00Z">
                    <w:rPr>
                      <w:strike/>
                      <w:color w:val="7030A0"/>
                      <w:highlight w:val="yellow"/>
                      <w:lang w:val="en-US"/>
                    </w:rPr>
                  </w:rPrChange>
                </w:rPr>
                <w:delText xml:space="preserve"> </w:delText>
              </w:r>
              <w:r w:rsidRPr="0084211E" w:rsidDel="00CC3CE4">
                <w:rPr>
                  <w:strike/>
                  <w:lang w:val="en-US"/>
                  <w:rPrChange w:id="1449" w:author="Author" w:date="2018-02-06T09:48:00Z">
                    <w:rPr>
                      <w:strike/>
                      <w:highlight w:val="yellow"/>
                      <w:lang w:val="en-US"/>
                    </w:rPr>
                  </w:rPrChange>
                </w:rPr>
                <w:delText>from drop-down</w:delText>
              </w:r>
            </w:del>
          </w:p>
          <w:p w14:paraId="4B2E3CF2" w14:textId="77777777" w:rsidR="00632793" w:rsidRPr="00CA45EE" w:rsidRDefault="00632793">
            <w:pPr>
              <w:rPr>
                <w:rStyle w:val="SAPScreenElement"/>
                <w:highlight w:val="yellow"/>
                <w:lang w:val="en-US"/>
              </w:rPr>
            </w:pPr>
            <w:r w:rsidRPr="0084211E">
              <w:rPr>
                <w:rFonts w:ascii="BentonSans Book Italic" w:hAnsi="BentonSans Book Italic"/>
                <w:color w:val="1F4E79" w:themeColor="accent1" w:themeShade="80"/>
                <w:lang w:val="en-US"/>
                <w:rPrChange w:id="1450" w:author="Author" w:date="2018-02-06T09:48:00Z">
                  <w:rPr>
                    <w:rFonts w:ascii="BentonSans Book Italic" w:hAnsi="BentonSans Book Italic"/>
                    <w:color w:val="1F4E79" w:themeColor="accent1" w:themeShade="80"/>
                    <w:highlight w:val="cyan"/>
                    <w:lang w:val="en-US"/>
                  </w:rPr>
                </w:rPrChange>
              </w:rPr>
              <w:t>Country</w:t>
            </w:r>
            <w:r w:rsidRPr="0084211E">
              <w:rPr>
                <w:lang w:val="en-US"/>
                <w:rPrChange w:id="1451" w:author="Author" w:date="2018-02-06T09:48:00Z">
                  <w:rPr>
                    <w:highlight w:val="cyan"/>
                    <w:lang w:val="en-US"/>
                  </w:rPr>
                </w:rPrChange>
              </w:rPr>
              <w:t xml:space="preserve">: </w:t>
            </w:r>
            <w:r w:rsidRPr="0084211E">
              <w:rPr>
                <w:rStyle w:val="SAPUserEntry"/>
                <w:lang w:val="en-US"/>
                <w:rPrChange w:id="1452" w:author="Author" w:date="2018-02-06T09:48:00Z">
                  <w:rPr>
                    <w:rStyle w:val="SAPUserEntry"/>
                    <w:highlight w:val="cyan"/>
                    <w:lang w:val="en-US"/>
                  </w:rPr>
                </w:rPrChange>
              </w:rPr>
              <w:t>Kingdom of Saudi Arabia</w:t>
            </w:r>
            <w:r w:rsidRPr="0084211E">
              <w:rPr>
                <w:color w:val="7030A0"/>
                <w:lang w:val="en-US"/>
                <w:rPrChange w:id="1453" w:author="Author" w:date="2018-02-06T09:48:00Z">
                  <w:rPr>
                    <w:color w:val="7030A0"/>
                    <w:highlight w:val="cyan"/>
                    <w:lang w:val="en-US"/>
                  </w:rPr>
                </w:rPrChange>
              </w:rPr>
              <w:t xml:space="preserve"> </w:t>
            </w:r>
            <w:r w:rsidRPr="0084211E">
              <w:rPr>
                <w:lang w:val="en-US"/>
                <w:rPrChange w:id="1454" w:author="Author" w:date="2018-02-06T09:48:00Z">
                  <w:rPr>
                    <w:highlight w:val="cyan"/>
                    <w:lang w:val="en-US"/>
                  </w:rPr>
                </w:rPrChange>
              </w:rPr>
              <w:t>is defaulted, leave as is or select another value</w:t>
            </w:r>
          </w:p>
        </w:tc>
        <w:tc>
          <w:tcPr>
            <w:tcW w:w="7654" w:type="dxa"/>
            <w:tcBorders>
              <w:top w:val="single" w:sz="8" w:space="0" w:color="999999"/>
              <w:left w:val="single" w:sz="8" w:space="0" w:color="999999"/>
              <w:bottom w:val="single" w:sz="8" w:space="0" w:color="999999"/>
              <w:right w:val="single" w:sz="8" w:space="0" w:color="999999"/>
            </w:tcBorders>
          </w:tcPr>
          <w:p w14:paraId="47E4FA89" w14:textId="77777777" w:rsidR="00632793" w:rsidRPr="00723392" w:rsidRDefault="00632793" w:rsidP="00AD7BA3">
            <w:pPr>
              <w:rPr>
                <w:rStyle w:val="SAPEmphasis"/>
                <w:rFonts w:ascii="BentonSans Book" w:hAnsi="BentonSans Book"/>
                <w:lang w:val="en-US"/>
              </w:rPr>
            </w:pPr>
            <w:r w:rsidRPr="00723392">
              <w:rPr>
                <w:rStyle w:val="SAPEmphasis"/>
                <w:rFonts w:ascii="BentonSans Book" w:hAnsi="BentonSans Book"/>
                <w:lang w:val="en-US"/>
              </w:rPr>
              <w:t xml:space="preserve">A list of home address fields for the </w:t>
            </w:r>
            <w:r w:rsidRPr="00723392">
              <w:rPr>
                <w:rStyle w:val="SAPEmphasis"/>
                <w:rFonts w:ascii="BentonSans Book Italic" w:hAnsi="BentonSans Book Italic"/>
                <w:color w:val="1F3864" w:themeColor="accent5" w:themeShade="80"/>
                <w:lang w:val="en-US"/>
              </w:rPr>
              <w:t>Kingdom of Saudi Arabia</w:t>
            </w:r>
            <w:r w:rsidRPr="00723392">
              <w:rPr>
                <w:rStyle w:val="SAPEmphasis"/>
                <w:rFonts w:ascii="BentonSans Book" w:hAnsi="BentonSans Book"/>
                <w:color w:val="1F3864" w:themeColor="accent5" w:themeShade="80"/>
                <w:lang w:val="en-US"/>
              </w:rPr>
              <w:t xml:space="preserve"> </w:t>
            </w:r>
            <w:r w:rsidRPr="00723392">
              <w:rPr>
                <w:rStyle w:val="SAPEmphasis"/>
                <w:rFonts w:ascii="BentonSans Book" w:hAnsi="BentonSans Book"/>
                <w:lang w:val="en-US"/>
              </w:rPr>
              <w:t xml:space="preserve">are displayed in the </w:t>
            </w:r>
            <w:r w:rsidRPr="00723392">
              <w:rPr>
                <w:rStyle w:val="SAPEmphasis"/>
                <w:rFonts w:ascii="BentonSans Book Italic" w:hAnsi="BentonSans Book Italic"/>
                <w:color w:val="1F4E79" w:themeColor="accent1" w:themeShade="80"/>
                <w:lang w:val="en-US"/>
              </w:rPr>
              <w:t>Dependents</w:t>
            </w:r>
            <w:r w:rsidRPr="00723392">
              <w:rPr>
                <w:rStyle w:val="SAPEmphasis"/>
                <w:rFonts w:ascii="BentonSans Book" w:hAnsi="BentonSans Book"/>
                <w:lang w:val="en-US"/>
              </w:rPr>
              <w:t xml:space="preserve"> dialog box and are editable.</w:t>
            </w:r>
          </w:p>
          <w:p w14:paraId="366C45D1" w14:textId="77777777" w:rsidR="00632793" w:rsidRPr="0084211E" w:rsidRDefault="00632793" w:rsidP="00AD7BA3">
            <w:pPr>
              <w:rPr>
                <w:lang w:val="en-US"/>
                <w:rPrChange w:id="1455" w:author="Author" w:date="2018-02-06T09:48:00Z">
                  <w:rPr>
                    <w:highlight w:val="cyan"/>
                    <w:lang w:val="en-US"/>
                  </w:rPr>
                </w:rPrChange>
              </w:rPr>
            </w:pPr>
            <w:r w:rsidRPr="0084211E">
              <w:rPr>
                <w:lang w:val="en-US"/>
                <w:rPrChange w:id="1456" w:author="Author" w:date="2018-02-06T09:48:00Z">
                  <w:rPr>
                    <w:highlight w:val="cyan"/>
                    <w:lang w:val="en-US"/>
                  </w:rPr>
                </w:rPrChange>
              </w:rPr>
              <w:t xml:space="preserve">The </w:t>
            </w:r>
            <w:r w:rsidRPr="0084211E">
              <w:rPr>
                <w:rStyle w:val="SAPScreenElement"/>
                <w:lang w:val="en-US"/>
                <w:rPrChange w:id="1457" w:author="Author" w:date="2018-02-06T09:48:00Z">
                  <w:rPr>
                    <w:rStyle w:val="SAPScreenElement"/>
                    <w:highlight w:val="cyan"/>
                    <w:lang w:val="en-US"/>
                  </w:rPr>
                </w:rPrChange>
              </w:rPr>
              <w:t>Country</w:t>
            </w:r>
            <w:r w:rsidRPr="0084211E">
              <w:rPr>
                <w:lang w:val="en-US"/>
                <w:rPrChange w:id="1458" w:author="Author" w:date="2018-02-06T09:48:00Z">
                  <w:rPr>
                    <w:highlight w:val="cyan"/>
                    <w:lang w:val="en-US"/>
                  </w:rPr>
                </w:rPrChange>
              </w:rPr>
              <w:t xml:space="preserve"> field defaults to the country where the employer is located. </w:t>
            </w:r>
          </w:p>
          <w:p w14:paraId="72BF39EA" w14:textId="77777777" w:rsidR="00632793" w:rsidRPr="00CA45EE" w:rsidRDefault="00632793" w:rsidP="00AD7BA3">
            <w:pPr>
              <w:rPr>
                <w:highlight w:val="cyan"/>
                <w:lang w:val="en-US"/>
              </w:rPr>
            </w:pPr>
            <w:r w:rsidRPr="0084211E">
              <w:rPr>
                <w:rStyle w:val="SAPEmphasis"/>
                <w:rFonts w:ascii="BentonSans Book" w:hAnsi="BentonSans Book"/>
                <w:lang w:val="en-US"/>
                <w:rPrChange w:id="1459" w:author="Author" w:date="2018-02-06T09:48:00Z">
                  <w:rPr>
                    <w:rStyle w:val="SAPEmphasis"/>
                    <w:rFonts w:ascii="BentonSans Book" w:hAnsi="BentonSans Book"/>
                    <w:highlight w:val="cyan"/>
                    <w:lang w:val="en-US"/>
                  </w:rPr>
                </w:rPrChange>
              </w:rPr>
              <w:t>In case you choose another country, different fields have to be filled, since the address is country-specific.</w:t>
            </w:r>
          </w:p>
        </w:tc>
      </w:tr>
      <w:tr w:rsidR="00632793" w:rsidRPr="00F3067F" w14:paraId="1E87CEB2"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9A03EEB" w14:textId="77777777" w:rsidR="00632793" w:rsidRPr="00723392" w:rsidRDefault="00632793" w:rsidP="00AD7BA3">
            <w:pPr>
              <w:rPr>
                <w:rStyle w:val="SAPScreenElement"/>
                <w:lang w:val="en-US"/>
              </w:rPr>
            </w:pPr>
            <w:r w:rsidRPr="00723392">
              <w:rPr>
                <w:rStyle w:val="SAPScreenElement"/>
                <w:lang w:val="en-US"/>
              </w:rPr>
              <w:t>Addressee:</w:t>
            </w:r>
            <w:r w:rsidRPr="00723392">
              <w:rPr>
                <w:lang w:val="en-US"/>
              </w:rPr>
              <w:t xml:space="preserve"> enter if applicable</w:t>
            </w:r>
          </w:p>
        </w:tc>
        <w:tc>
          <w:tcPr>
            <w:tcW w:w="7654" w:type="dxa"/>
            <w:tcBorders>
              <w:top w:val="single" w:sz="8" w:space="0" w:color="999999"/>
              <w:left w:val="single" w:sz="8" w:space="0" w:color="999999"/>
              <w:bottom w:val="single" w:sz="8" w:space="0" w:color="999999"/>
              <w:right w:val="single" w:sz="8" w:space="0" w:color="999999"/>
            </w:tcBorders>
          </w:tcPr>
          <w:p w14:paraId="57863F77" w14:textId="2B65015E" w:rsidR="00F67C4D" w:rsidDel="00611577" w:rsidRDefault="00F67C4D" w:rsidP="00AD7BA3">
            <w:pPr>
              <w:rPr>
                <w:ins w:id="1460" w:author="Author" w:date="2018-02-08T05:22:00Z"/>
                <w:del w:id="1461" w:author="Author" w:date="2018-02-26T11:50:00Z"/>
                <w:highlight w:val="yellow"/>
                <w:lang w:val="en-US"/>
              </w:rPr>
            </w:pPr>
            <w:ins w:id="1462" w:author="Author" w:date="2018-02-08T05:22:00Z">
              <w:del w:id="1463" w:author="Author" w:date="2018-02-26T11:50:00Z">
                <w:r w:rsidRPr="00A04725" w:rsidDel="00611577">
                  <w:rPr>
                    <w:highlight w:val="yellow"/>
                    <w:lang w:val="en-US"/>
                  </w:rPr>
                  <w:delText>Optional field, but meaningful for a complete master data record.</w:delText>
                </w:r>
              </w:del>
            </w:ins>
          </w:p>
          <w:p w14:paraId="439AA3B9" w14:textId="5B908443" w:rsidR="00632793" w:rsidRPr="00F67C4D" w:rsidRDefault="00B30E9F" w:rsidP="00AD7BA3">
            <w:pPr>
              <w:rPr>
                <w:highlight w:val="yellow"/>
                <w:lang w:val="en-US"/>
                <w:rPrChange w:id="1464" w:author="Author" w:date="2018-02-08T05:22:00Z">
                  <w:rPr>
                    <w:lang w:val="en-US"/>
                  </w:rPr>
                </w:rPrChange>
              </w:rPr>
            </w:pPr>
            <w:ins w:id="1465" w:author="Author" w:date="2018-02-08T05:20:00Z">
              <w:del w:id="1466" w:author="Author" w:date="2018-02-26T11:50:00Z">
                <w:r w:rsidRPr="00D4417E" w:rsidDel="00611577">
                  <w:rPr>
                    <w:highlight w:val="yellow"/>
                    <w:lang w:val="en-US"/>
                    <w:rPrChange w:id="1467" w:author="Author" w:date="2018-02-08T05:20:00Z">
                      <w:rPr>
                        <w:lang w:val="en-US"/>
                      </w:rPr>
                    </w:rPrChange>
                  </w:rPr>
                  <w:delText xml:space="preserve">Specify the person who is in </w:delText>
                </w:r>
              </w:del>
            </w:ins>
            <w:del w:id="1468" w:author="Author" w:date="2018-02-26T11:50:00Z">
              <w:r w:rsidR="00632793" w:rsidRPr="00D4417E" w:rsidDel="00611577">
                <w:rPr>
                  <w:highlight w:val="yellow"/>
                  <w:lang w:val="en-US"/>
                  <w:rPrChange w:id="1469" w:author="Author" w:date="2018-02-08T05:20:00Z">
                    <w:rPr>
                      <w:lang w:val="en-US"/>
                    </w:rPr>
                  </w:rPrChange>
                </w:rPr>
                <w:delText>C</w:delText>
              </w:r>
            </w:del>
            <w:ins w:id="1470" w:author="Author" w:date="2018-02-08T05:20:00Z">
              <w:del w:id="1471" w:author="Author" w:date="2018-02-26T11:50:00Z">
                <w:r w:rsidRPr="00D4417E" w:rsidDel="00611577">
                  <w:rPr>
                    <w:highlight w:val="yellow"/>
                    <w:lang w:val="en-US"/>
                    <w:rPrChange w:id="1472" w:author="Author" w:date="2018-02-08T05:20:00Z">
                      <w:rPr>
                        <w:lang w:val="en-US"/>
                      </w:rPr>
                    </w:rPrChange>
                  </w:rPr>
                  <w:delText>c</w:delText>
                </w:r>
              </w:del>
            </w:ins>
            <w:del w:id="1473" w:author="Author" w:date="2018-02-26T11:50:00Z">
              <w:r w:rsidR="00632793" w:rsidRPr="00D4417E" w:rsidDel="00611577">
                <w:rPr>
                  <w:highlight w:val="yellow"/>
                  <w:lang w:val="en-US"/>
                  <w:rPrChange w:id="1474" w:author="Author" w:date="2018-02-08T05:20:00Z">
                    <w:rPr>
                      <w:lang w:val="en-US"/>
                    </w:rPr>
                  </w:rPrChange>
                </w:rPr>
                <w:delText>are of</w:delText>
              </w:r>
            </w:del>
            <w:ins w:id="1475" w:author="Author" w:date="2018-02-08T05:20:00Z">
              <w:del w:id="1476" w:author="Author" w:date="2018-02-26T11:50:00Z">
                <w:r w:rsidRPr="00D4417E" w:rsidDel="00611577">
                  <w:rPr>
                    <w:highlight w:val="yellow"/>
                    <w:lang w:val="en-US"/>
                    <w:rPrChange w:id="1477" w:author="Author" w:date="2018-02-08T05:20:00Z">
                      <w:rPr>
                        <w:lang w:val="en-US"/>
                      </w:rPr>
                    </w:rPrChange>
                  </w:rPr>
                  <w:delText>.</w:delText>
                </w:r>
              </w:del>
            </w:ins>
            <w:del w:id="1478" w:author="Author" w:date="2018-02-26T11:50:00Z">
              <w:r w:rsidR="00632793" w:rsidRPr="00723392" w:rsidDel="00611577">
                <w:rPr>
                  <w:lang w:val="en-US"/>
                </w:rPr>
                <w:delText>.</w:delText>
              </w:r>
            </w:del>
          </w:p>
        </w:tc>
      </w:tr>
      <w:tr w:rsidR="00632793" w:rsidRPr="00EC76F6" w14:paraId="690CFA67"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B113803" w14:textId="77777777" w:rsidR="00632793" w:rsidRPr="00723392" w:rsidRDefault="00632793" w:rsidP="00AD7BA3">
            <w:pPr>
              <w:rPr>
                <w:rStyle w:val="SAPScreenElement"/>
                <w:lang w:val="en-US"/>
              </w:rPr>
            </w:pPr>
            <w:r w:rsidRPr="00723392">
              <w:rPr>
                <w:rStyle w:val="SAPScreenElement"/>
                <w:lang w:val="en-US"/>
              </w:rPr>
              <w:t xml:space="preserve">Street: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3E9EB184" w14:textId="77777777" w:rsidR="00632793" w:rsidRPr="00723392" w:rsidRDefault="00632793" w:rsidP="00AD7BA3">
            <w:pPr>
              <w:rPr>
                <w:lang w:val="en-US"/>
              </w:rPr>
            </w:pPr>
            <w:r w:rsidRPr="00723392">
              <w:rPr>
                <w:lang w:val="en-US"/>
              </w:rPr>
              <w:t>Optional field, but meaningful for a complete master data record.</w:t>
            </w:r>
          </w:p>
        </w:tc>
      </w:tr>
      <w:tr w:rsidR="00632793" w:rsidRPr="00EC76F6" w14:paraId="52820CFE"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31EF3F60" w14:textId="77777777" w:rsidR="00632793" w:rsidRPr="00723392" w:rsidRDefault="00632793" w:rsidP="00AD7BA3">
            <w:pPr>
              <w:rPr>
                <w:rStyle w:val="SAPScreenElement"/>
                <w:lang w:val="en-US"/>
              </w:rPr>
            </w:pPr>
            <w:r w:rsidRPr="00723392">
              <w:rPr>
                <w:rStyle w:val="SAPScreenElement"/>
                <w:lang w:val="en-US"/>
              </w:rPr>
              <w:t xml:space="preserve">Extra Address Line: </w:t>
            </w:r>
            <w:r w:rsidRPr="00723392">
              <w:rPr>
                <w:lang w:val="en-US"/>
              </w:rPr>
              <w:t>enter if applicable</w:t>
            </w:r>
          </w:p>
        </w:tc>
        <w:tc>
          <w:tcPr>
            <w:tcW w:w="7654" w:type="dxa"/>
            <w:tcBorders>
              <w:top w:val="single" w:sz="8" w:space="0" w:color="999999"/>
              <w:left w:val="single" w:sz="8" w:space="0" w:color="999999"/>
              <w:bottom w:val="single" w:sz="8" w:space="0" w:color="999999"/>
              <w:right w:val="single" w:sz="8" w:space="0" w:color="999999"/>
            </w:tcBorders>
          </w:tcPr>
          <w:p w14:paraId="425F0650" w14:textId="7FACF0EF" w:rsidR="00632793" w:rsidRPr="00723392" w:rsidRDefault="00F67C4D" w:rsidP="00AD7BA3">
            <w:pPr>
              <w:rPr>
                <w:lang w:val="en-US"/>
              </w:rPr>
            </w:pPr>
            <w:ins w:id="1479" w:author="Author" w:date="2018-02-08T05:22:00Z">
              <w:del w:id="1480" w:author="Author" w:date="2018-02-26T11:50:00Z">
                <w:r w:rsidRPr="00A04725" w:rsidDel="00611577">
                  <w:rPr>
                    <w:highlight w:val="yellow"/>
                    <w:lang w:val="en-US"/>
                  </w:rPr>
                  <w:delText>Optional field, but meaningful for a complete master data record.</w:delText>
                </w:r>
              </w:del>
            </w:ins>
            <w:ins w:id="1481" w:author="Author" w:date="2018-02-08T05:20:00Z">
              <w:del w:id="1482" w:author="Author" w:date="2018-02-26T11:50:00Z">
                <w:r w:rsidR="00B30E9F" w:rsidRPr="00D4417E" w:rsidDel="00611577">
                  <w:rPr>
                    <w:highlight w:val="yellow"/>
                    <w:lang w:val="en-US"/>
                    <w:rPrChange w:id="1483" w:author="Author" w:date="2018-02-08T05:20:00Z">
                      <w:rPr>
                        <w:lang w:val="en-US"/>
                      </w:rPr>
                    </w:rPrChange>
                  </w:rPr>
                  <w:delText>Add more address details.</w:delText>
                </w:r>
              </w:del>
            </w:ins>
          </w:p>
        </w:tc>
      </w:tr>
      <w:tr w:rsidR="00632793" w:rsidRPr="00EC76F6" w14:paraId="4922A203"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239559F" w14:textId="77777777" w:rsidR="00632793" w:rsidRPr="00723392" w:rsidRDefault="00632793" w:rsidP="00AD7BA3">
            <w:pPr>
              <w:rPr>
                <w:rStyle w:val="SAPScreenElement"/>
                <w:lang w:val="en-US"/>
              </w:rPr>
            </w:pPr>
            <w:r w:rsidRPr="00723392">
              <w:rPr>
                <w:rStyle w:val="SAPScreenElement"/>
                <w:lang w:val="en-US"/>
              </w:rPr>
              <w:t xml:space="preserve">House Number: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4C969D70" w14:textId="77777777" w:rsidR="00632793" w:rsidRPr="00723392" w:rsidRDefault="00632793" w:rsidP="00AD7BA3">
            <w:pPr>
              <w:rPr>
                <w:lang w:val="en-US"/>
              </w:rPr>
            </w:pPr>
            <w:r w:rsidRPr="00723392">
              <w:rPr>
                <w:lang w:val="en-US"/>
              </w:rPr>
              <w:t>Optional field, but meaningful for a complete master data record.</w:t>
            </w:r>
          </w:p>
        </w:tc>
      </w:tr>
      <w:tr w:rsidR="00632793" w:rsidRPr="00F3067F" w14:paraId="6B45437C"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0AE1C23" w14:textId="77777777" w:rsidR="00632793" w:rsidRPr="00723392" w:rsidRDefault="00632793" w:rsidP="00AD7BA3">
            <w:pPr>
              <w:rPr>
                <w:rStyle w:val="SAPScreenElement"/>
                <w:lang w:val="en-US"/>
              </w:rPr>
            </w:pPr>
            <w:r w:rsidRPr="00723392">
              <w:rPr>
                <w:rStyle w:val="SAPScreenElement"/>
                <w:lang w:val="en-US"/>
              </w:rPr>
              <w:t>Apartment:</w:t>
            </w:r>
            <w:r w:rsidRPr="00723392">
              <w:rPr>
                <w:lang w:val="en-US"/>
              </w:rPr>
              <w:t xml:space="preserve"> enter if applicable</w:t>
            </w:r>
          </w:p>
        </w:tc>
        <w:tc>
          <w:tcPr>
            <w:tcW w:w="7654" w:type="dxa"/>
            <w:tcBorders>
              <w:top w:val="single" w:sz="8" w:space="0" w:color="999999"/>
              <w:left w:val="single" w:sz="8" w:space="0" w:color="999999"/>
              <w:bottom w:val="single" w:sz="8" w:space="0" w:color="999999"/>
              <w:right w:val="single" w:sz="8" w:space="0" w:color="999999"/>
            </w:tcBorders>
          </w:tcPr>
          <w:p w14:paraId="427A5CC2" w14:textId="7A32D87A" w:rsidR="00632793" w:rsidRPr="00CA45EE" w:rsidRDefault="00F67C4D" w:rsidP="00AD7BA3">
            <w:pPr>
              <w:rPr>
                <w:highlight w:val="yellow"/>
                <w:lang w:val="en-US"/>
              </w:rPr>
            </w:pPr>
            <w:ins w:id="1484" w:author="Author" w:date="2018-02-08T05:22:00Z">
              <w:del w:id="1485" w:author="Author" w:date="2018-02-26T11:50:00Z">
                <w:r w:rsidRPr="00A04725" w:rsidDel="00611577">
                  <w:rPr>
                    <w:highlight w:val="yellow"/>
                    <w:lang w:val="en-US"/>
                  </w:rPr>
                  <w:delText>Optional field, but meaningful for a complete master data record.</w:delText>
                </w:r>
              </w:del>
            </w:ins>
            <w:ins w:id="1486" w:author="Author" w:date="2018-02-08T05:20:00Z">
              <w:del w:id="1487" w:author="Author" w:date="2018-02-26T11:50:00Z">
                <w:r w:rsidR="00B30E9F" w:rsidDel="00611577">
                  <w:rPr>
                    <w:highlight w:val="yellow"/>
                    <w:lang w:val="en-US"/>
                  </w:rPr>
                  <w:delText>Specify the apartment.</w:delText>
                </w:r>
              </w:del>
            </w:ins>
          </w:p>
        </w:tc>
      </w:tr>
      <w:tr w:rsidR="00632793" w:rsidRPr="00CA45EE" w14:paraId="32701F66"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B3AD10D" w14:textId="77777777" w:rsidR="00632793" w:rsidRPr="00723392" w:rsidRDefault="00632793" w:rsidP="00AD7BA3">
            <w:pPr>
              <w:rPr>
                <w:rStyle w:val="SAPScreenElement"/>
                <w:lang w:val="en-US"/>
              </w:rPr>
            </w:pPr>
            <w:r w:rsidRPr="00723392">
              <w:rPr>
                <w:rStyle w:val="SAPScreenElement"/>
                <w:lang w:val="en-US"/>
              </w:rPr>
              <w:t>City:</w:t>
            </w:r>
            <w:r w:rsidRPr="00723392">
              <w:rPr>
                <w:lang w:val="en-US"/>
              </w:rPr>
              <w:t xml:space="preserve"> enter as appropriate</w:t>
            </w:r>
          </w:p>
        </w:tc>
        <w:tc>
          <w:tcPr>
            <w:tcW w:w="7654" w:type="dxa"/>
            <w:tcBorders>
              <w:top w:val="single" w:sz="8" w:space="0" w:color="999999"/>
              <w:left w:val="single" w:sz="8" w:space="0" w:color="999999"/>
              <w:bottom w:val="single" w:sz="8" w:space="0" w:color="999999"/>
              <w:right w:val="single" w:sz="8" w:space="0" w:color="999999"/>
            </w:tcBorders>
          </w:tcPr>
          <w:p w14:paraId="7A72B3DD" w14:textId="77777777" w:rsidR="00632793" w:rsidRPr="00723392" w:rsidRDefault="00632793" w:rsidP="00AD7BA3">
            <w:pPr>
              <w:rPr>
                <w:lang w:val="en-US"/>
              </w:rPr>
            </w:pPr>
            <w:r w:rsidRPr="00723392">
              <w:rPr>
                <w:lang w:val="en-US"/>
              </w:rPr>
              <w:t>Required if integration with Employee Central Payroll is in place.</w:t>
            </w:r>
          </w:p>
          <w:p w14:paraId="1D6B24D1" w14:textId="77777777" w:rsidR="00632793" w:rsidRPr="0084211E" w:rsidRDefault="00632793" w:rsidP="00AD7BA3">
            <w:pPr>
              <w:rPr>
                <w:b/>
                <w:highlight w:val="yellow"/>
                <w:lang w:val="en-US"/>
                <w:rPrChange w:id="1488" w:author="Author" w:date="2018-02-06T09:48:00Z">
                  <w:rPr>
                    <w:highlight w:val="yellow"/>
                    <w:lang w:val="en-US"/>
                  </w:rPr>
                </w:rPrChange>
              </w:rPr>
            </w:pPr>
            <w:r w:rsidRPr="0084211E">
              <w:rPr>
                <w:b/>
                <w:lang w:val="en-US"/>
                <w:rPrChange w:id="1489" w:author="Author" w:date="2018-02-06T09:48:00Z">
                  <w:rPr>
                    <w:highlight w:val="cyan"/>
                    <w:lang w:val="en-US"/>
                  </w:rPr>
                </w:rPrChange>
              </w:rPr>
              <w:t>Mandatory field</w:t>
            </w:r>
          </w:p>
        </w:tc>
      </w:tr>
      <w:tr w:rsidR="00632793" w:rsidRPr="00F3067F" w14:paraId="31F442D6"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12714BBF" w14:textId="77777777" w:rsidR="00632793" w:rsidRPr="00723392" w:rsidRDefault="00632793" w:rsidP="00AD7BA3">
            <w:pPr>
              <w:rPr>
                <w:rStyle w:val="SAPScreenElement"/>
                <w:lang w:val="en-US"/>
              </w:rPr>
            </w:pPr>
            <w:r w:rsidRPr="00723392">
              <w:rPr>
                <w:rStyle w:val="SAPScreenElement"/>
                <w:lang w:val="en-US"/>
              </w:rPr>
              <w:t>District:</w:t>
            </w:r>
            <w:r w:rsidRPr="00723392">
              <w:rPr>
                <w:lang w:val="en-US"/>
              </w:rPr>
              <w:t xml:space="preserve"> enter if applicable</w:t>
            </w:r>
          </w:p>
        </w:tc>
        <w:tc>
          <w:tcPr>
            <w:tcW w:w="7654" w:type="dxa"/>
            <w:tcBorders>
              <w:top w:val="single" w:sz="8" w:space="0" w:color="999999"/>
              <w:left w:val="single" w:sz="8" w:space="0" w:color="999999"/>
              <w:bottom w:val="single" w:sz="8" w:space="0" w:color="999999"/>
              <w:right w:val="single" w:sz="8" w:space="0" w:color="999999"/>
            </w:tcBorders>
          </w:tcPr>
          <w:p w14:paraId="1F73A100" w14:textId="0AC50F2C" w:rsidR="00632793" w:rsidRPr="00CA45EE" w:rsidRDefault="00F67C4D" w:rsidP="00AD7BA3">
            <w:pPr>
              <w:rPr>
                <w:highlight w:val="yellow"/>
                <w:lang w:val="en-US"/>
              </w:rPr>
            </w:pPr>
            <w:ins w:id="1490" w:author="Author" w:date="2018-02-08T05:22:00Z">
              <w:del w:id="1491" w:author="Author" w:date="2018-02-26T11:50:00Z">
                <w:r w:rsidRPr="00A04725" w:rsidDel="00611577">
                  <w:rPr>
                    <w:highlight w:val="yellow"/>
                    <w:lang w:val="en-US"/>
                  </w:rPr>
                  <w:delText>Optional field, but meaningful for a complete master data record.</w:delText>
                </w:r>
              </w:del>
            </w:ins>
            <w:ins w:id="1492" w:author="Author" w:date="2018-02-08T05:20:00Z">
              <w:del w:id="1493" w:author="Author" w:date="2018-02-26T11:50:00Z">
                <w:r w:rsidR="00B30E9F" w:rsidDel="00611577">
                  <w:rPr>
                    <w:highlight w:val="yellow"/>
                    <w:lang w:val="en-US"/>
                  </w:rPr>
                  <w:delText>Specify the district.</w:delText>
                </w:r>
              </w:del>
            </w:ins>
          </w:p>
        </w:tc>
      </w:tr>
      <w:tr w:rsidR="00632793" w:rsidRPr="00F3067F" w14:paraId="6A683FA9"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02B4CA50" w14:textId="77777777" w:rsidR="00632793" w:rsidRPr="00723392" w:rsidRDefault="00632793" w:rsidP="00AD7BA3">
            <w:pPr>
              <w:rPr>
                <w:rStyle w:val="SAPScreenElement"/>
                <w:lang w:val="en-US"/>
              </w:rPr>
            </w:pPr>
            <w:r w:rsidRPr="00723392">
              <w:rPr>
                <w:rStyle w:val="SAPScreenElement"/>
                <w:lang w:val="en-US"/>
              </w:rPr>
              <w:t xml:space="preserve">Region: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6CC205DF" w14:textId="7105BB6A" w:rsidR="00632793" w:rsidRPr="00CA45EE" w:rsidRDefault="00F67C4D" w:rsidP="00AD7BA3">
            <w:pPr>
              <w:rPr>
                <w:highlight w:val="yellow"/>
                <w:lang w:val="en-US"/>
              </w:rPr>
            </w:pPr>
            <w:ins w:id="1494" w:author="Author" w:date="2018-02-08T05:22:00Z">
              <w:del w:id="1495" w:author="Author" w:date="2018-02-26T11:50:00Z">
                <w:r w:rsidRPr="00A04725" w:rsidDel="00611577">
                  <w:rPr>
                    <w:highlight w:val="yellow"/>
                    <w:lang w:val="en-US"/>
                  </w:rPr>
                  <w:delText>Optional field, but meaningful for a complete master data record.</w:delText>
                </w:r>
              </w:del>
            </w:ins>
            <w:ins w:id="1496" w:author="Author" w:date="2018-02-08T05:20:00Z">
              <w:del w:id="1497" w:author="Author" w:date="2018-02-26T11:50:00Z">
                <w:r w:rsidR="00B30E9F" w:rsidDel="00611577">
                  <w:rPr>
                    <w:highlight w:val="yellow"/>
                    <w:lang w:val="en-US"/>
                  </w:rPr>
                  <w:delText>Enter the region.</w:delText>
                </w:r>
              </w:del>
            </w:ins>
          </w:p>
        </w:tc>
      </w:tr>
      <w:tr w:rsidR="00632793" w:rsidRPr="00CA45EE" w14:paraId="64BDC66F"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3C5F2CB5" w14:textId="77777777" w:rsidR="00632793" w:rsidRPr="00046DCC" w:rsidRDefault="00632793" w:rsidP="00AD7BA3">
            <w:pPr>
              <w:rPr>
                <w:rStyle w:val="SAPScreenElement"/>
                <w:lang w:val="fr-FR"/>
                <w:rPrChange w:id="1498" w:author="Author" w:date="2018-02-06T18:26:00Z">
                  <w:rPr>
                    <w:rStyle w:val="SAPScreenElement"/>
                    <w:lang w:val="en-US"/>
                  </w:rPr>
                </w:rPrChange>
              </w:rPr>
            </w:pPr>
            <w:r w:rsidRPr="00723392">
              <w:rPr>
                <w:rStyle w:val="SAPScreenElement"/>
                <w:lang w:val="fr-FR"/>
              </w:rPr>
              <w:t xml:space="preserve">Postal </w:t>
            </w:r>
            <w:proofErr w:type="gramStart"/>
            <w:r w:rsidRPr="00723392">
              <w:rPr>
                <w:rStyle w:val="SAPScreenElement"/>
                <w:lang w:val="fr-FR"/>
              </w:rPr>
              <w:t>Code:</w:t>
            </w:r>
            <w:proofErr w:type="gramEnd"/>
            <w:r w:rsidRPr="00723392">
              <w:rPr>
                <w:rStyle w:val="SAPScreenElement"/>
                <w:lang w:val="fr-FR"/>
              </w:rPr>
              <w:t xml:space="preserve"> </w:t>
            </w:r>
            <w:r w:rsidRPr="00723392">
              <w:rPr>
                <w:lang w:val="fr-FR"/>
              </w:rPr>
              <w:t xml:space="preserve">enter as </w:t>
            </w:r>
            <w:proofErr w:type="spellStart"/>
            <w:r w:rsidRPr="00723392">
              <w:rPr>
                <w:lang w:val="fr-FR"/>
              </w:rPr>
              <w:t>appropriate</w:t>
            </w:r>
            <w:proofErr w:type="spellEnd"/>
          </w:p>
        </w:tc>
        <w:tc>
          <w:tcPr>
            <w:tcW w:w="7654" w:type="dxa"/>
            <w:tcBorders>
              <w:top w:val="single" w:sz="8" w:space="0" w:color="999999"/>
              <w:left w:val="single" w:sz="8" w:space="0" w:color="999999"/>
              <w:bottom w:val="single" w:sz="8" w:space="0" w:color="999999"/>
              <w:right w:val="single" w:sz="8" w:space="0" w:color="999999"/>
            </w:tcBorders>
          </w:tcPr>
          <w:p w14:paraId="2A42EE54" w14:textId="77777777" w:rsidR="00632793" w:rsidRPr="0084211E" w:rsidRDefault="00632793" w:rsidP="00AD7BA3">
            <w:pPr>
              <w:rPr>
                <w:b/>
                <w:highlight w:val="yellow"/>
                <w:lang w:val="en-US"/>
                <w:rPrChange w:id="1499" w:author="Author" w:date="2018-02-06T09:48:00Z">
                  <w:rPr>
                    <w:highlight w:val="yellow"/>
                    <w:lang w:val="en-US"/>
                  </w:rPr>
                </w:rPrChange>
              </w:rPr>
            </w:pPr>
            <w:r w:rsidRPr="0084211E">
              <w:rPr>
                <w:b/>
                <w:lang w:val="en-US"/>
                <w:rPrChange w:id="1500" w:author="Author" w:date="2018-02-06T09:48:00Z">
                  <w:rPr>
                    <w:highlight w:val="cyan"/>
                    <w:lang w:val="en-US"/>
                  </w:rPr>
                </w:rPrChange>
              </w:rPr>
              <w:t>Mandatory field</w:t>
            </w:r>
          </w:p>
        </w:tc>
      </w:tr>
    </w:tbl>
    <w:p w14:paraId="5F7279D2" w14:textId="238F919B" w:rsidR="00632793" w:rsidRPr="00CA45EE" w:rsidDel="00CA08D0" w:rsidRDefault="00632793" w:rsidP="00632793">
      <w:pPr>
        <w:rPr>
          <w:del w:id="1501" w:author="Author" w:date="2018-03-01T17:13:00Z"/>
          <w:highlight w:val="yellow"/>
          <w:lang w:val="en-US"/>
        </w:rPr>
      </w:pPr>
    </w:p>
    <w:p w14:paraId="45B863E7" w14:textId="77777777" w:rsidR="00632793" w:rsidRPr="00723392" w:rsidRDefault="00632793" w:rsidP="00632793">
      <w:pPr>
        <w:pStyle w:val="Heading3"/>
        <w:rPr>
          <w:lang w:val="en-US"/>
        </w:rPr>
      </w:pPr>
      <w:bookmarkStart w:id="1502" w:name="_Toc507409703"/>
      <w:r w:rsidRPr="00723392">
        <w:rPr>
          <w:lang w:val="en-US"/>
        </w:rPr>
        <w:t>United States (US)</w:t>
      </w:r>
      <w:bookmarkEnd w:id="1502"/>
    </w:p>
    <w:tbl>
      <w:tblPr>
        <w:tblW w:w="14199"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54"/>
      </w:tblGrid>
      <w:tr w:rsidR="00632793" w:rsidRPr="00460AA4" w14:paraId="4903B51B" w14:textId="77777777" w:rsidTr="00AD7BA3">
        <w:trPr>
          <w:trHeight w:val="432"/>
          <w:tblHeader/>
        </w:trPr>
        <w:tc>
          <w:tcPr>
            <w:tcW w:w="6545" w:type="dxa"/>
            <w:tcBorders>
              <w:top w:val="single" w:sz="8" w:space="0" w:color="999999"/>
              <w:left w:val="single" w:sz="8" w:space="0" w:color="999999"/>
              <w:bottom w:val="single" w:sz="8" w:space="0" w:color="999999"/>
              <w:right w:val="single" w:sz="8" w:space="0" w:color="999999"/>
            </w:tcBorders>
            <w:shd w:val="clear" w:color="auto" w:fill="999999"/>
            <w:hideMark/>
          </w:tcPr>
          <w:p w14:paraId="4DDD5D00" w14:textId="77777777" w:rsidR="00632793" w:rsidRPr="00CA45EE" w:rsidRDefault="00632793" w:rsidP="00AD7BA3">
            <w:pPr>
              <w:pStyle w:val="SAPTableHeader"/>
              <w:rPr>
                <w:lang w:val="en-US"/>
              </w:rPr>
            </w:pPr>
            <w:r w:rsidRPr="00CA45EE">
              <w:rPr>
                <w:lang w:val="en-US"/>
              </w:rPr>
              <w:t>User Entries: Field Name: User Action and Value</w:t>
            </w:r>
          </w:p>
        </w:tc>
        <w:tc>
          <w:tcPr>
            <w:tcW w:w="7654" w:type="dxa"/>
            <w:tcBorders>
              <w:top w:val="single" w:sz="8" w:space="0" w:color="999999"/>
              <w:left w:val="single" w:sz="8" w:space="0" w:color="999999"/>
              <w:bottom w:val="single" w:sz="8" w:space="0" w:color="999999"/>
              <w:right w:val="single" w:sz="8" w:space="0" w:color="999999"/>
            </w:tcBorders>
            <w:shd w:val="clear" w:color="auto" w:fill="999999"/>
            <w:hideMark/>
          </w:tcPr>
          <w:p w14:paraId="404598CD" w14:textId="77777777" w:rsidR="00632793" w:rsidRPr="00CA45EE" w:rsidRDefault="00632793" w:rsidP="00AD7BA3">
            <w:pPr>
              <w:pStyle w:val="SAPTableHeader"/>
              <w:rPr>
                <w:lang w:val="en-US"/>
              </w:rPr>
            </w:pPr>
            <w:r w:rsidRPr="00CA45EE">
              <w:rPr>
                <w:lang w:val="en-US"/>
              </w:rPr>
              <w:t>Additional Information</w:t>
            </w:r>
          </w:p>
        </w:tc>
      </w:tr>
      <w:tr w:rsidR="00632793" w:rsidRPr="00EC76F6" w14:paraId="2D325E59"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2E47B556" w14:textId="2EBFBA78" w:rsidR="00632793" w:rsidRPr="0084211E" w:rsidDel="00CC3CE4" w:rsidRDefault="00632793" w:rsidP="000523DA">
            <w:pPr>
              <w:rPr>
                <w:del w:id="1503" w:author="Author" w:date="2018-01-24T14:53:00Z"/>
                <w:strike/>
                <w:lang w:val="en-US"/>
                <w:rPrChange w:id="1504" w:author="Author" w:date="2018-02-06T09:47:00Z">
                  <w:rPr>
                    <w:del w:id="1505" w:author="Author" w:date="2018-01-24T14:53:00Z"/>
                    <w:strike/>
                    <w:highlight w:val="yellow"/>
                    <w:lang w:val="en-US"/>
                  </w:rPr>
                </w:rPrChange>
              </w:rPr>
            </w:pPr>
            <w:del w:id="1506" w:author="Author" w:date="2018-01-24T14:53:00Z">
              <w:r w:rsidRPr="0084211E" w:rsidDel="00CC3CE4">
                <w:rPr>
                  <w:rFonts w:ascii="BentonSans Book Italic" w:hAnsi="BentonSans Book Italic"/>
                  <w:strike/>
                  <w:color w:val="1F4E79" w:themeColor="accent1" w:themeShade="80"/>
                  <w:lang w:val="en-US"/>
                  <w:rPrChange w:id="1507" w:author="Author" w:date="2018-02-06T09:47:00Z">
                    <w:rPr>
                      <w:rFonts w:ascii="BentonSans Book Italic" w:hAnsi="BentonSans Book Italic"/>
                      <w:strike/>
                      <w:color w:val="1F4E79" w:themeColor="accent1" w:themeShade="80"/>
                      <w:highlight w:val="yellow"/>
                      <w:lang w:val="en-US"/>
                    </w:rPr>
                  </w:rPrChange>
                </w:rPr>
                <w:delText>Country:</w:delText>
              </w:r>
              <w:r w:rsidRPr="0084211E" w:rsidDel="00CC3CE4">
                <w:rPr>
                  <w:strike/>
                  <w:color w:val="1F4E79" w:themeColor="accent1" w:themeShade="80"/>
                  <w:lang w:val="en-US"/>
                  <w:rPrChange w:id="1508" w:author="Author" w:date="2018-02-06T09:47:00Z">
                    <w:rPr>
                      <w:strike/>
                      <w:color w:val="1F4E79" w:themeColor="accent1" w:themeShade="80"/>
                      <w:highlight w:val="yellow"/>
                      <w:lang w:val="en-US"/>
                    </w:rPr>
                  </w:rPrChange>
                </w:rPr>
                <w:delText xml:space="preserve"> </w:delText>
              </w:r>
              <w:r w:rsidRPr="0084211E" w:rsidDel="00CC3CE4">
                <w:rPr>
                  <w:strike/>
                  <w:lang w:val="en-US"/>
                  <w:rPrChange w:id="1509" w:author="Author" w:date="2018-02-06T09:47:00Z">
                    <w:rPr>
                      <w:strike/>
                      <w:highlight w:val="yellow"/>
                      <w:lang w:val="en-US"/>
                    </w:rPr>
                  </w:rPrChange>
                </w:rPr>
                <w:delText xml:space="preserve">select </w:delText>
              </w:r>
              <w:r w:rsidRPr="0084211E" w:rsidDel="00CC3CE4">
                <w:rPr>
                  <w:rStyle w:val="SAPUserEntry"/>
                  <w:strike/>
                  <w:lang w:val="en-US"/>
                  <w:rPrChange w:id="1510" w:author="Author" w:date="2018-02-06T09:47:00Z">
                    <w:rPr>
                      <w:rStyle w:val="SAPUserEntry"/>
                      <w:strike/>
                      <w:highlight w:val="yellow"/>
                      <w:lang w:val="en-US"/>
                    </w:rPr>
                  </w:rPrChange>
                </w:rPr>
                <w:delText xml:space="preserve">United States </w:delText>
              </w:r>
              <w:r w:rsidRPr="0084211E" w:rsidDel="00CC3CE4">
                <w:rPr>
                  <w:strike/>
                  <w:lang w:val="en-US"/>
                  <w:rPrChange w:id="1511" w:author="Author" w:date="2018-02-06T09:47:00Z">
                    <w:rPr>
                      <w:strike/>
                      <w:highlight w:val="yellow"/>
                      <w:lang w:val="en-US"/>
                    </w:rPr>
                  </w:rPrChange>
                </w:rPr>
                <w:delText>from drop-down</w:delText>
              </w:r>
            </w:del>
          </w:p>
          <w:p w14:paraId="100466A2" w14:textId="77777777" w:rsidR="00632793" w:rsidRPr="00CA45EE" w:rsidRDefault="00632793">
            <w:pPr>
              <w:rPr>
                <w:rStyle w:val="SAPScreenElement"/>
                <w:highlight w:val="yellow"/>
                <w:lang w:val="en-US"/>
              </w:rPr>
            </w:pPr>
            <w:r w:rsidRPr="0084211E">
              <w:rPr>
                <w:rFonts w:ascii="BentonSans Book Italic" w:hAnsi="BentonSans Book Italic"/>
                <w:color w:val="1F4E79" w:themeColor="accent1" w:themeShade="80"/>
                <w:lang w:val="en-US"/>
                <w:rPrChange w:id="1512" w:author="Author" w:date="2018-02-06T09:47:00Z">
                  <w:rPr>
                    <w:rFonts w:ascii="BentonSans Book Italic" w:hAnsi="BentonSans Book Italic"/>
                    <w:color w:val="1F4E79" w:themeColor="accent1" w:themeShade="80"/>
                    <w:highlight w:val="cyan"/>
                    <w:lang w:val="en-US"/>
                  </w:rPr>
                </w:rPrChange>
              </w:rPr>
              <w:t>Country</w:t>
            </w:r>
            <w:r w:rsidRPr="0084211E">
              <w:rPr>
                <w:lang w:val="en-US"/>
                <w:rPrChange w:id="1513" w:author="Author" w:date="2018-02-06T09:47:00Z">
                  <w:rPr>
                    <w:highlight w:val="cyan"/>
                    <w:lang w:val="en-US"/>
                  </w:rPr>
                </w:rPrChange>
              </w:rPr>
              <w:t xml:space="preserve">: </w:t>
            </w:r>
            <w:r w:rsidRPr="0084211E">
              <w:rPr>
                <w:rStyle w:val="SAPUserEntry"/>
                <w:lang w:val="en-US"/>
                <w:rPrChange w:id="1514" w:author="Author" w:date="2018-02-06T09:47:00Z">
                  <w:rPr>
                    <w:rStyle w:val="SAPUserEntry"/>
                    <w:highlight w:val="cyan"/>
                    <w:lang w:val="en-US"/>
                  </w:rPr>
                </w:rPrChange>
              </w:rPr>
              <w:t xml:space="preserve">United States </w:t>
            </w:r>
            <w:r w:rsidRPr="0084211E">
              <w:rPr>
                <w:lang w:val="en-US"/>
                <w:rPrChange w:id="1515" w:author="Author" w:date="2018-02-06T09:47:00Z">
                  <w:rPr>
                    <w:highlight w:val="cyan"/>
                    <w:lang w:val="en-US"/>
                  </w:rPr>
                </w:rPrChange>
              </w:rPr>
              <w:t>is defaulted, leave as is or select another value</w:t>
            </w:r>
          </w:p>
        </w:tc>
        <w:tc>
          <w:tcPr>
            <w:tcW w:w="7654" w:type="dxa"/>
            <w:tcBorders>
              <w:top w:val="single" w:sz="8" w:space="0" w:color="999999"/>
              <w:left w:val="single" w:sz="8" w:space="0" w:color="999999"/>
              <w:bottom w:val="single" w:sz="8" w:space="0" w:color="999999"/>
              <w:right w:val="single" w:sz="8" w:space="0" w:color="999999"/>
            </w:tcBorders>
          </w:tcPr>
          <w:p w14:paraId="13E205C8" w14:textId="77777777" w:rsidR="00632793" w:rsidRPr="00723392" w:rsidRDefault="00632793" w:rsidP="00AD7BA3">
            <w:pPr>
              <w:rPr>
                <w:rStyle w:val="SAPEmphasis"/>
                <w:rFonts w:ascii="BentonSans Book" w:hAnsi="BentonSans Book"/>
                <w:lang w:val="en-US"/>
              </w:rPr>
            </w:pPr>
            <w:r w:rsidRPr="00723392">
              <w:rPr>
                <w:rStyle w:val="SAPEmphasis"/>
                <w:rFonts w:ascii="BentonSans Book" w:hAnsi="BentonSans Book"/>
                <w:lang w:val="en-US"/>
              </w:rPr>
              <w:t xml:space="preserve">A list of home address fields for the United States are displayed in the </w:t>
            </w:r>
            <w:r w:rsidRPr="00723392">
              <w:rPr>
                <w:rStyle w:val="SAPEmphasis"/>
                <w:rFonts w:ascii="BentonSans Book Italic" w:hAnsi="BentonSans Book Italic"/>
                <w:color w:val="1F4E79" w:themeColor="accent1" w:themeShade="80"/>
                <w:lang w:val="en-US"/>
              </w:rPr>
              <w:t>Dependents</w:t>
            </w:r>
            <w:r w:rsidRPr="00723392">
              <w:rPr>
                <w:rStyle w:val="SAPEmphasis"/>
                <w:rFonts w:ascii="BentonSans Book" w:hAnsi="BentonSans Book"/>
                <w:lang w:val="en-US"/>
              </w:rPr>
              <w:t xml:space="preserve"> dialog box and are editable.</w:t>
            </w:r>
          </w:p>
          <w:p w14:paraId="61049495" w14:textId="77777777" w:rsidR="00632793" w:rsidRPr="0084211E" w:rsidRDefault="00632793" w:rsidP="00AD7BA3">
            <w:pPr>
              <w:rPr>
                <w:lang w:val="en-US"/>
                <w:rPrChange w:id="1516" w:author="Author" w:date="2018-02-06T09:47:00Z">
                  <w:rPr>
                    <w:highlight w:val="cyan"/>
                    <w:lang w:val="en-US"/>
                  </w:rPr>
                </w:rPrChange>
              </w:rPr>
            </w:pPr>
            <w:r w:rsidRPr="0084211E">
              <w:rPr>
                <w:lang w:val="en-US"/>
                <w:rPrChange w:id="1517" w:author="Author" w:date="2018-02-06T09:47:00Z">
                  <w:rPr>
                    <w:highlight w:val="cyan"/>
                    <w:lang w:val="en-US"/>
                  </w:rPr>
                </w:rPrChange>
              </w:rPr>
              <w:t xml:space="preserve">The </w:t>
            </w:r>
            <w:r w:rsidRPr="0084211E">
              <w:rPr>
                <w:rStyle w:val="SAPScreenElement"/>
                <w:lang w:val="en-US"/>
                <w:rPrChange w:id="1518" w:author="Author" w:date="2018-02-06T09:47:00Z">
                  <w:rPr>
                    <w:rStyle w:val="SAPScreenElement"/>
                    <w:highlight w:val="cyan"/>
                    <w:lang w:val="en-US"/>
                  </w:rPr>
                </w:rPrChange>
              </w:rPr>
              <w:t>Country</w:t>
            </w:r>
            <w:r w:rsidRPr="0084211E">
              <w:rPr>
                <w:lang w:val="en-US"/>
                <w:rPrChange w:id="1519" w:author="Author" w:date="2018-02-06T09:47:00Z">
                  <w:rPr>
                    <w:highlight w:val="cyan"/>
                    <w:lang w:val="en-US"/>
                  </w:rPr>
                </w:rPrChange>
              </w:rPr>
              <w:t xml:space="preserve"> field defaults to the country where the employer is located. </w:t>
            </w:r>
          </w:p>
          <w:p w14:paraId="07C50A8C" w14:textId="77777777" w:rsidR="00632793" w:rsidRPr="00CA45EE" w:rsidRDefault="00632793" w:rsidP="00AD7BA3">
            <w:pPr>
              <w:rPr>
                <w:highlight w:val="yellow"/>
                <w:lang w:val="en-US"/>
              </w:rPr>
            </w:pPr>
            <w:r w:rsidRPr="0084211E">
              <w:rPr>
                <w:rStyle w:val="SAPEmphasis"/>
                <w:rFonts w:ascii="BentonSans Book" w:hAnsi="BentonSans Book"/>
                <w:lang w:val="en-US"/>
                <w:rPrChange w:id="1520" w:author="Author" w:date="2018-02-06T09:47:00Z">
                  <w:rPr>
                    <w:rStyle w:val="SAPEmphasis"/>
                    <w:rFonts w:ascii="BentonSans Book" w:hAnsi="BentonSans Book"/>
                    <w:highlight w:val="cyan"/>
                    <w:lang w:val="en-US"/>
                  </w:rPr>
                </w:rPrChange>
              </w:rPr>
              <w:t>In case you choose another country, different fields have to be filled, since the address is country-specific.</w:t>
            </w:r>
          </w:p>
        </w:tc>
      </w:tr>
      <w:tr w:rsidR="00632793" w:rsidRPr="00EC76F6" w14:paraId="2E8C9333"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005A4CBC" w14:textId="77777777" w:rsidR="00632793" w:rsidRPr="00723392" w:rsidRDefault="00632793" w:rsidP="00AD7BA3">
            <w:pPr>
              <w:rPr>
                <w:rStyle w:val="SAPScreenElement"/>
                <w:rFonts w:eastAsiaTheme="minorEastAsia"/>
                <w:lang w:val="en-US" w:eastAsia="zh-CN"/>
              </w:rPr>
            </w:pPr>
            <w:r w:rsidRPr="00723392">
              <w:rPr>
                <w:rStyle w:val="SAPScreenElement"/>
                <w:lang w:val="en-US"/>
              </w:rPr>
              <w:t xml:space="preserve">Address Line 1: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233E77F4" w14:textId="77777777" w:rsidR="00632793" w:rsidRPr="00723392" w:rsidRDefault="00632793" w:rsidP="00AD7BA3">
            <w:pPr>
              <w:rPr>
                <w:lang w:val="en-US"/>
              </w:rPr>
            </w:pPr>
            <w:r w:rsidRPr="00723392">
              <w:rPr>
                <w:lang w:val="en-US"/>
              </w:rPr>
              <w:t>Optional field, but meaningful for a complete master data record.</w:t>
            </w:r>
          </w:p>
        </w:tc>
      </w:tr>
      <w:tr w:rsidR="00632793" w:rsidRPr="00EC76F6" w14:paraId="58A88889"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61F7DF4C" w14:textId="77777777" w:rsidR="00632793" w:rsidRPr="00723392" w:rsidRDefault="00632793" w:rsidP="00AD7BA3">
            <w:pPr>
              <w:rPr>
                <w:rStyle w:val="SAPScreenElement"/>
                <w:lang w:val="en-US"/>
              </w:rPr>
            </w:pPr>
            <w:r w:rsidRPr="00723392">
              <w:rPr>
                <w:rStyle w:val="SAPScreenElement"/>
                <w:lang w:val="en-US"/>
              </w:rPr>
              <w:t xml:space="preserve">Address Line 2: </w:t>
            </w:r>
            <w:r w:rsidRPr="00723392">
              <w:rPr>
                <w:lang w:val="en-US"/>
              </w:rPr>
              <w:t>enter if applicable</w:t>
            </w:r>
          </w:p>
        </w:tc>
        <w:tc>
          <w:tcPr>
            <w:tcW w:w="7654" w:type="dxa"/>
            <w:tcBorders>
              <w:top w:val="single" w:sz="8" w:space="0" w:color="999999"/>
              <w:left w:val="single" w:sz="8" w:space="0" w:color="999999"/>
              <w:bottom w:val="single" w:sz="8" w:space="0" w:color="999999"/>
              <w:right w:val="single" w:sz="8" w:space="0" w:color="999999"/>
            </w:tcBorders>
          </w:tcPr>
          <w:p w14:paraId="7D3E434B" w14:textId="29B05748" w:rsidR="00D4417E" w:rsidRPr="00723392" w:rsidRDefault="00F67C4D" w:rsidP="00AD7BA3">
            <w:pPr>
              <w:rPr>
                <w:lang w:val="en-US"/>
              </w:rPr>
            </w:pPr>
            <w:ins w:id="1521" w:author="Author" w:date="2018-02-08T05:21:00Z">
              <w:del w:id="1522" w:author="Author" w:date="2018-02-26T11:50:00Z">
                <w:r w:rsidRPr="00F67C4D" w:rsidDel="00611577">
                  <w:rPr>
                    <w:highlight w:val="yellow"/>
                    <w:lang w:val="en-US"/>
                    <w:rPrChange w:id="1523" w:author="Author" w:date="2018-02-08T05:21:00Z">
                      <w:rPr>
                        <w:lang w:val="en-US"/>
                      </w:rPr>
                    </w:rPrChange>
                  </w:rPr>
                  <w:delText>Optional field, but meaningful for a complete master data record.</w:delText>
                </w:r>
                <w:r w:rsidR="00D4417E" w:rsidRPr="00D4417E" w:rsidDel="00611577">
                  <w:rPr>
                    <w:highlight w:val="yellow"/>
                    <w:lang w:val="en-US"/>
                    <w:rPrChange w:id="1524" w:author="Author" w:date="2018-02-08T05:21:00Z">
                      <w:rPr>
                        <w:lang w:val="en-US"/>
                      </w:rPr>
                    </w:rPrChange>
                  </w:rPr>
                  <w:delText>Add more address details.</w:delText>
                </w:r>
              </w:del>
            </w:ins>
          </w:p>
        </w:tc>
      </w:tr>
      <w:tr w:rsidR="00632793" w:rsidRPr="00EC76F6" w14:paraId="77D5299A"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548AC603" w14:textId="77777777" w:rsidR="00632793" w:rsidRPr="00723392" w:rsidRDefault="00632793" w:rsidP="00AD7BA3">
            <w:pPr>
              <w:rPr>
                <w:rStyle w:val="SAPScreenElement"/>
                <w:lang w:val="en-US"/>
              </w:rPr>
            </w:pPr>
            <w:r w:rsidRPr="00723392">
              <w:rPr>
                <w:rStyle w:val="SAPScreenElement"/>
                <w:lang w:val="en-US"/>
              </w:rPr>
              <w:t xml:space="preserve">City: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6ADB3D8D" w14:textId="77777777" w:rsidR="00632793" w:rsidRPr="00723392" w:rsidRDefault="00632793" w:rsidP="00AD7BA3">
            <w:pPr>
              <w:rPr>
                <w:lang w:val="en-US"/>
              </w:rPr>
            </w:pPr>
            <w:r w:rsidRPr="00723392">
              <w:rPr>
                <w:lang w:val="en-US"/>
              </w:rPr>
              <w:t>Required if integration with Employee Central Payroll is in place.</w:t>
            </w:r>
          </w:p>
        </w:tc>
      </w:tr>
      <w:tr w:rsidR="00632793" w:rsidRPr="00F3067F" w14:paraId="0D0BE8AF"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47AA01FD" w14:textId="77777777" w:rsidR="00632793" w:rsidRPr="00723392" w:rsidRDefault="00632793" w:rsidP="00AD7BA3">
            <w:pPr>
              <w:rPr>
                <w:rStyle w:val="SAPScreenElement"/>
                <w:lang w:val="en-US"/>
              </w:rPr>
            </w:pPr>
            <w:r w:rsidRPr="00723392">
              <w:rPr>
                <w:rStyle w:val="SAPScreenElement"/>
                <w:lang w:val="en-US"/>
              </w:rPr>
              <w:t xml:space="preserve">County: </w:t>
            </w:r>
            <w:r w:rsidRPr="00723392">
              <w:rPr>
                <w:lang w:val="en-US"/>
              </w:rPr>
              <w:t>enter if applicable</w:t>
            </w:r>
          </w:p>
        </w:tc>
        <w:tc>
          <w:tcPr>
            <w:tcW w:w="7654" w:type="dxa"/>
            <w:tcBorders>
              <w:top w:val="single" w:sz="8" w:space="0" w:color="999999"/>
              <w:left w:val="single" w:sz="8" w:space="0" w:color="999999"/>
              <w:bottom w:val="single" w:sz="8" w:space="0" w:color="999999"/>
              <w:right w:val="single" w:sz="8" w:space="0" w:color="999999"/>
            </w:tcBorders>
          </w:tcPr>
          <w:p w14:paraId="601B294A" w14:textId="1924D275" w:rsidR="00632793" w:rsidRPr="00F67C4D" w:rsidRDefault="00F67C4D" w:rsidP="00AD7BA3">
            <w:pPr>
              <w:rPr>
                <w:highlight w:val="yellow"/>
                <w:lang w:val="en-US"/>
                <w:rPrChange w:id="1525" w:author="Author" w:date="2018-02-08T05:21:00Z">
                  <w:rPr>
                    <w:lang w:val="en-US"/>
                  </w:rPr>
                </w:rPrChange>
              </w:rPr>
            </w:pPr>
            <w:ins w:id="1526" w:author="Author" w:date="2018-02-08T05:22:00Z">
              <w:del w:id="1527" w:author="Author" w:date="2018-02-26T11:50:00Z">
                <w:r w:rsidRPr="00A04725" w:rsidDel="00611577">
                  <w:rPr>
                    <w:highlight w:val="yellow"/>
                    <w:lang w:val="en-US"/>
                  </w:rPr>
                  <w:delText>Optional field, but meaningful for a complete master data record.</w:delText>
                </w:r>
              </w:del>
            </w:ins>
          </w:p>
        </w:tc>
      </w:tr>
      <w:tr w:rsidR="00632793" w:rsidRPr="00EC76F6" w14:paraId="6C473383"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1CEA2B29" w14:textId="77777777" w:rsidR="00632793" w:rsidRPr="00723392" w:rsidRDefault="00632793" w:rsidP="00AD7BA3">
            <w:pPr>
              <w:rPr>
                <w:rStyle w:val="SAPScreenElement"/>
                <w:lang w:val="en-US"/>
              </w:rPr>
            </w:pPr>
            <w:r w:rsidRPr="00723392">
              <w:rPr>
                <w:rStyle w:val="SAPScreenElement"/>
                <w:lang w:val="en-US"/>
              </w:rPr>
              <w:t xml:space="preserve">State: </w:t>
            </w:r>
            <w:r w:rsidRPr="00723392">
              <w:rPr>
                <w:lang w:val="en-US"/>
              </w:rPr>
              <w:t>select from drop-down</w:t>
            </w:r>
          </w:p>
        </w:tc>
        <w:tc>
          <w:tcPr>
            <w:tcW w:w="7654" w:type="dxa"/>
            <w:tcBorders>
              <w:top w:val="single" w:sz="8" w:space="0" w:color="999999"/>
              <w:left w:val="single" w:sz="8" w:space="0" w:color="999999"/>
              <w:bottom w:val="single" w:sz="8" w:space="0" w:color="999999"/>
              <w:right w:val="single" w:sz="8" w:space="0" w:color="999999"/>
            </w:tcBorders>
          </w:tcPr>
          <w:p w14:paraId="5E869677" w14:textId="77777777" w:rsidR="00632793" w:rsidRPr="00723392" w:rsidRDefault="00632793" w:rsidP="00AD7BA3">
            <w:pPr>
              <w:rPr>
                <w:lang w:val="en-US"/>
              </w:rPr>
            </w:pPr>
            <w:r w:rsidRPr="00723392">
              <w:rPr>
                <w:lang w:val="en-US"/>
              </w:rPr>
              <w:t>Required if integration with Employee Central Payroll is in place.</w:t>
            </w:r>
          </w:p>
        </w:tc>
      </w:tr>
      <w:tr w:rsidR="00632793" w:rsidRPr="00EC76F6" w14:paraId="28401E65" w14:textId="77777777" w:rsidTr="00AD7BA3">
        <w:trPr>
          <w:trHeight w:val="360"/>
        </w:trPr>
        <w:tc>
          <w:tcPr>
            <w:tcW w:w="6545" w:type="dxa"/>
            <w:tcBorders>
              <w:top w:val="single" w:sz="8" w:space="0" w:color="999999"/>
              <w:left w:val="single" w:sz="8" w:space="0" w:color="999999"/>
              <w:bottom w:val="single" w:sz="8" w:space="0" w:color="999999"/>
              <w:right w:val="single" w:sz="8" w:space="0" w:color="999999"/>
            </w:tcBorders>
          </w:tcPr>
          <w:p w14:paraId="02901218" w14:textId="77777777" w:rsidR="00632793" w:rsidRPr="00723392" w:rsidRDefault="00632793" w:rsidP="00AD7BA3">
            <w:pPr>
              <w:rPr>
                <w:rStyle w:val="SAPScreenElement"/>
                <w:lang w:val="en-US"/>
              </w:rPr>
            </w:pPr>
            <w:r w:rsidRPr="00723392">
              <w:rPr>
                <w:rStyle w:val="SAPScreenElement"/>
                <w:lang w:val="en-US"/>
              </w:rPr>
              <w:t xml:space="preserve">ZIP: </w:t>
            </w:r>
            <w:r w:rsidRPr="00723392">
              <w:rPr>
                <w:lang w:val="en-US"/>
              </w:rPr>
              <w:t>enter as appropriate</w:t>
            </w:r>
          </w:p>
        </w:tc>
        <w:tc>
          <w:tcPr>
            <w:tcW w:w="7654" w:type="dxa"/>
            <w:tcBorders>
              <w:top w:val="single" w:sz="8" w:space="0" w:color="999999"/>
              <w:left w:val="single" w:sz="8" w:space="0" w:color="999999"/>
              <w:bottom w:val="single" w:sz="8" w:space="0" w:color="999999"/>
              <w:right w:val="single" w:sz="8" w:space="0" w:color="999999"/>
            </w:tcBorders>
          </w:tcPr>
          <w:p w14:paraId="6C12CC9A" w14:textId="77777777" w:rsidR="00632793" w:rsidRPr="00723392" w:rsidRDefault="00632793" w:rsidP="00AD7BA3">
            <w:pPr>
              <w:rPr>
                <w:lang w:val="en-US"/>
              </w:rPr>
            </w:pPr>
            <w:r w:rsidRPr="00723392">
              <w:rPr>
                <w:lang w:val="en-US"/>
              </w:rPr>
              <w:t>Required if integration with Employee Central Payroll is in place.</w:t>
            </w:r>
          </w:p>
        </w:tc>
      </w:tr>
    </w:tbl>
    <w:p w14:paraId="3EDAC934" w14:textId="77777777" w:rsidR="00632793" w:rsidRPr="00C00FD7" w:rsidRDefault="00632793" w:rsidP="00632793">
      <w:pPr>
        <w:rPr>
          <w:lang w:val="en-US"/>
        </w:rPr>
      </w:pPr>
    </w:p>
    <w:p w14:paraId="666CE2D6" w14:textId="1C05906C" w:rsidR="00D83ED7" w:rsidRPr="00723392" w:rsidRDefault="00D83ED7" w:rsidP="005E54E5">
      <w:pPr>
        <w:pStyle w:val="Heading2"/>
        <w:rPr>
          <w:lang w:val="en-US"/>
        </w:rPr>
      </w:pPr>
      <w:bookmarkStart w:id="1528" w:name="_Global_Information_1"/>
      <w:bookmarkStart w:id="1529" w:name="_Toc507409704"/>
      <w:bookmarkEnd w:id="1528"/>
      <w:r w:rsidRPr="00723392">
        <w:rPr>
          <w:lang w:val="en-US"/>
        </w:rPr>
        <w:t>Global Information</w:t>
      </w:r>
      <w:bookmarkEnd w:id="1529"/>
    </w:p>
    <w:p w14:paraId="1C825255" w14:textId="35D0C28F" w:rsidR="00D83ED7" w:rsidRPr="00723392" w:rsidRDefault="00D83ED7" w:rsidP="005E54E5">
      <w:pPr>
        <w:pStyle w:val="Heading3"/>
        <w:rPr>
          <w:lang w:val="en-US"/>
        </w:rPr>
      </w:pPr>
      <w:bookmarkStart w:id="1530" w:name="_Toc507409705"/>
      <w:r w:rsidRPr="00723392">
        <w:rPr>
          <w:lang w:val="en-US"/>
        </w:rPr>
        <w:t>United Arab Emirates (AE)</w:t>
      </w:r>
      <w:bookmarkEnd w:id="1530"/>
    </w:p>
    <w:tbl>
      <w:tblPr>
        <w:tblW w:w="1422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83"/>
      </w:tblGrid>
      <w:tr w:rsidR="00107521" w:rsidRPr="007C262C" w14:paraId="4C401B1B" w14:textId="77777777" w:rsidTr="005E54E5">
        <w:trPr>
          <w:trHeight w:val="340"/>
          <w:tblHeader/>
        </w:trPr>
        <w:tc>
          <w:tcPr>
            <w:tcW w:w="6545" w:type="dxa"/>
            <w:shd w:val="clear" w:color="auto" w:fill="999999"/>
          </w:tcPr>
          <w:p w14:paraId="6ECF9B34" w14:textId="1CC19C62" w:rsidR="00107521" w:rsidRPr="00C00FD7" w:rsidRDefault="00F7335C" w:rsidP="0068410E">
            <w:pPr>
              <w:pStyle w:val="TableHeading"/>
              <w:rPr>
                <w:rFonts w:ascii="BentonSans Bold" w:hAnsi="BentonSans Bold"/>
                <w:bCs/>
                <w:color w:val="FFFFFF"/>
                <w:sz w:val="18"/>
              </w:rPr>
            </w:pPr>
            <w:r w:rsidRPr="00C00FD7">
              <w:rPr>
                <w:rFonts w:ascii="BentonSans Bold" w:hAnsi="BentonSans Bold"/>
                <w:bCs/>
                <w:color w:val="FFFFFF"/>
                <w:sz w:val="18"/>
              </w:rPr>
              <w:t>User Entries: Field Name: User Action and Value</w:t>
            </w:r>
          </w:p>
        </w:tc>
        <w:tc>
          <w:tcPr>
            <w:tcW w:w="7683" w:type="dxa"/>
            <w:shd w:val="clear" w:color="auto" w:fill="999999"/>
          </w:tcPr>
          <w:p w14:paraId="2D820677" w14:textId="7A230BA2" w:rsidR="00107521" w:rsidRPr="00610F3D" w:rsidRDefault="00F7335C" w:rsidP="0068410E">
            <w:pPr>
              <w:pStyle w:val="TableHeading"/>
              <w:rPr>
                <w:rFonts w:ascii="BentonSans Bold" w:hAnsi="BentonSans Bold"/>
                <w:bCs/>
                <w:color w:val="FFFFFF"/>
                <w:sz w:val="18"/>
              </w:rPr>
            </w:pPr>
            <w:r w:rsidRPr="00610F3D">
              <w:rPr>
                <w:rFonts w:ascii="BentonSans Bold" w:hAnsi="BentonSans Bold"/>
                <w:bCs/>
                <w:color w:val="FFFFFF"/>
                <w:sz w:val="18"/>
              </w:rPr>
              <w:t>Additional Information</w:t>
            </w:r>
          </w:p>
        </w:tc>
      </w:tr>
      <w:tr w:rsidR="00107521" w:rsidRPr="00EC76F6" w14:paraId="1CD140E0" w14:textId="77777777" w:rsidTr="005E54E5">
        <w:trPr>
          <w:trHeight w:val="226"/>
        </w:trPr>
        <w:tc>
          <w:tcPr>
            <w:tcW w:w="6545" w:type="dxa"/>
            <w:shd w:val="clear" w:color="auto" w:fill="auto"/>
          </w:tcPr>
          <w:p w14:paraId="286F1592" w14:textId="47CA8AD4" w:rsidR="00107521" w:rsidRPr="008850F6" w:rsidDel="00CC3CE4" w:rsidRDefault="008521A4" w:rsidP="00CC3CE4">
            <w:pPr>
              <w:rPr>
                <w:ins w:id="1531" w:author="Author" w:date="2018-01-24T09:51:00Z"/>
                <w:del w:id="1532" w:author="Author" w:date="2018-01-24T14:53:00Z"/>
                <w:strike/>
                <w:highlight w:val="yellow"/>
                <w:lang w:val="en-US"/>
                <w:rPrChange w:id="1533" w:author="Author" w:date="2018-01-24T15:25:00Z">
                  <w:rPr>
                    <w:ins w:id="1534" w:author="Author" w:date="2018-01-24T09:51:00Z"/>
                    <w:del w:id="1535" w:author="Author" w:date="2018-01-24T14:53:00Z"/>
                    <w:highlight w:val="yellow"/>
                    <w:lang w:val="en-US"/>
                  </w:rPr>
                </w:rPrChange>
              </w:rPr>
            </w:pPr>
            <w:commentRangeStart w:id="1536"/>
            <w:commentRangeStart w:id="1537"/>
            <w:del w:id="1538" w:author="Author" w:date="2018-01-24T14:53:00Z">
              <w:r w:rsidRPr="008850F6" w:rsidDel="00CC3CE4">
                <w:rPr>
                  <w:rFonts w:ascii="BentonSans Book Italic" w:hAnsi="BentonSans Book Italic"/>
                  <w:i/>
                  <w:strike/>
                  <w:color w:val="1F4E79" w:themeColor="accent1" w:themeShade="80"/>
                  <w:highlight w:val="yellow"/>
                  <w:lang w:val="en-US"/>
                  <w:rPrChange w:id="1539" w:author="Author" w:date="2018-01-24T15:25:00Z">
                    <w:rPr>
                      <w:rFonts w:ascii="BentonSans Book Italic" w:hAnsi="BentonSans Book Italic"/>
                      <w:i/>
                      <w:color w:val="1F4E79" w:themeColor="accent1" w:themeShade="80"/>
                      <w:highlight w:val="yellow"/>
                      <w:lang w:val="en-US"/>
                    </w:rPr>
                  </w:rPrChange>
                </w:rPr>
                <w:delText>Country</w:delText>
              </w:r>
              <w:r w:rsidR="00D96AE7" w:rsidRPr="008850F6" w:rsidDel="00CC3CE4">
                <w:rPr>
                  <w:rFonts w:ascii="BentonSans Book Italic" w:hAnsi="BentonSans Book Italic"/>
                  <w:i/>
                  <w:strike/>
                  <w:color w:val="1F4E79" w:themeColor="accent1" w:themeShade="80"/>
                  <w:highlight w:val="yellow"/>
                  <w:lang w:val="en-US"/>
                  <w:rPrChange w:id="1540" w:author="Author" w:date="2018-01-24T15:25:00Z">
                    <w:rPr>
                      <w:rFonts w:ascii="BentonSans Book Italic" w:hAnsi="BentonSans Book Italic"/>
                      <w:i/>
                      <w:color w:val="1F4E79" w:themeColor="accent1" w:themeShade="80"/>
                      <w:highlight w:val="yellow"/>
                      <w:lang w:val="en-US"/>
                    </w:rPr>
                  </w:rPrChange>
                </w:rPr>
                <w:delText>:</w:delText>
              </w:r>
              <w:r w:rsidR="00D96AE7" w:rsidRPr="008850F6" w:rsidDel="00CC3CE4">
                <w:rPr>
                  <w:strike/>
                  <w:color w:val="1F4E79" w:themeColor="accent1" w:themeShade="80"/>
                  <w:highlight w:val="yellow"/>
                  <w:lang w:val="en-US"/>
                  <w:rPrChange w:id="1541" w:author="Author" w:date="2018-01-24T15:25:00Z">
                    <w:rPr>
                      <w:color w:val="1F4E79" w:themeColor="accent1" w:themeShade="80"/>
                      <w:highlight w:val="yellow"/>
                      <w:lang w:val="en-US"/>
                    </w:rPr>
                  </w:rPrChange>
                </w:rPr>
                <w:delText xml:space="preserve"> </w:delText>
              </w:r>
              <w:r w:rsidR="00D96AE7" w:rsidRPr="008850F6" w:rsidDel="00CC3CE4">
                <w:rPr>
                  <w:strike/>
                  <w:highlight w:val="yellow"/>
                  <w:lang w:val="en-US"/>
                  <w:rPrChange w:id="1542" w:author="Author" w:date="2018-01-24T15:25:00Z">
                    <w:rPr>
                      <w:highlight w:val="yellow"/>
                      <w:lang w:val="en-US"/>
                    </w:rPr>
                  </w:rPrChange>
                </w:rPr>
                <w:delText>select</w:delText>
              </w:r>
              <w:r w:rsidR="00D903D7" w:rsidRPr="008850F6" w:rsidDel="00CC3CE4">
                <w:rPr>
                  <w:strike/>
                  <w:highlight w:val="yellow"/>
                  <w:lang w:val="en-US"/>
                  <w:rPrChange w:id="1543" w:author="Author" w:date="2018-01-24T15:25:00Z">
                    <w:rPr>
                      <w:highlight w:val="yellow"/>
                      <w:lang w:val="en-US"/>
                    </w:rPr>
                  </w:rPrChange>
                </w:rPr>
                <w:delText xml:space="preserve"> </w:delText>
              </w:r>
              <w:r w:rsidR="00D903D7" w:rsidRPr="008850F6" w:rsidDel="00CC3CE4">
                <w:rPr>
                  <w:rStyle w:val="SAPUserEntry"/>
                  <w:strike/>
                  <w:highlight w:val="yellow"/>
                  <w:lang w:val="en-US"/>
                  <w:rPrChange w:id="1544" w:author="Author" w:date="2018-01-24T15:25:00Z">
                    <w:rPr>
                      <w:rStyle w:val="SAPUserEntry"/>
                      <w:highlight w:val="yellow"/>
                      <w:lang w:val="en-US"/>
                    </w:rPr>
                  </w:rPrChange>
                </w:rPr>
                <w:delText>United Arab Emirates</w:delText>
              </w:r>
              <w:r w:rsidR="00D903D7" w:rsidRPr="008850F6" w:rsidDel="00CC3CE4">
                <w:rPr>
                  <w:strike/>
                  <w:highlight w:val="yellow"/>
                  <w:lang w:val="en-US"/>
                  <w:rPrChange w:id="1545" w:author="Author" w:date="2018-01-24T15:25:00Z">
                    <w:rPr>
                      <w:highlight w:val="yellow"/>
                      <w:lang w:val="en-US"/>
                    </w:rPr>
                  </w:rPrChange>
                </w:rPr>
                <w:delText xml:space="preserve"> </w:delText>
              </w:r>
              <w:r w:rsidR="00D96AE7" w:rsidRPr="008850F6" w:rsidDel="00CC3CE4">
                <w:rPr>
                  <w:strike/>
                  <w:highlight w:val="yellow"/>
                  <w:lang w:val="en-US"/>
                  <w:rPrChange w:id="1546" w:author="Author" w:date="2018-01-24T15:25:00Z">
                    <w:rPr>
                      <w:highlight w:val="yellow"/>
                      <w:lang w:val="en-US"/>
                    </w:rPr>
                  </w:rPrChange>
                </w:rPr>
                <w:delText xml:space="preserve"> from drop-down</w:delText>
              </w:r>
            </w:del>
          </w:p>
          <w:p w14:paraId="2E3282E6" w14:textId="246452F9" w:rsidR="00BC58FE" w:rsidRPr="008850F6" w:rsidDel="0084211E" w:rsidRDefault="00BC58FE" w:rsidP="000523DA">
            <w:pPr>
              <w:rPr>
                <w:ins w:id="1547" w:author="Author" w:date="2018-01-24T15:25:00Z"/>
                <w:del w:id="1548" w:author="Author" w:date="2018-02-06T09:47:00Z"/>
                <w:strike/>
                <w:highlight w:val="cyan"/>
                <w:lang w:val="en-US"/>
                <w:rPrChange w:id="1549" w:author="Author" w:date="2018-01-24T15:25:00Z">
                  <w:rPr>
                    <w:ins w:id="1550" w:author="Author" w:date="2018-01-24T15:25:00Z"/>
                    <w:del w:id="1551" w:author="Author" w:date="2018-02-06T09:47:00Z"/>
                    <w:highlight w:val="cyan"/>
                    <w:lang w:val="en-US"/>
                  </w:rPr>
                </w:rPrChange>
              </w:rPr>
            </w:pPr>
            <w:ins w:id="1552" w:author="Author" w:date="2018-01-24T09:51:00Z">
              <w:del w:id="1553" w:author="Author" w:date="2018-02-06T09:47:00Z">
                <w:r w:rsidRPr="008850F6" w:rsidDel="0084211E">
                  <w:rPr>
                    <w:rFonts w:ascii="BentonSans Book Italic" w:hAnsi="BentonSans Book Italic"/>
                    <w:strike/>
                    <w:color w:val="1F4E79" w:themeColor="accent1" w:themeShade="80"/>
                    <w:highlight w:val="cyan"/>
                    <w:lang w:val="en-US"/>
                    <w:rPrChange w:id="1554" w:author="Author" w:date="2018-01-24T15:25:00Z">
                      <w:rPr>
                        <w:rFonts w:ascii="BentonSans Book Italic" w:hAnsi="BentonSans Book Italic"/>
                        <w:color w:val="1F4E79" w:themeColor="accent1" w:themeShade="80"/>
                        <w:highlight w:val="cyan"/>
                        <w:lang w:val="en-US"/>
                      </w:rPr>
                    </w:rPrChange>
                  </w:rPr>
                  <w:delText>Country</w:delText>
                </w:r>
                <w:r w:rsidRPr="008850F6" w:rsidDel="0084211E">
                  <w:rPr>
                    <w:strike/>
                    <w:highlight w:val="cyan"/>
                    <w:lang w:val="en-US"/>
                    <w:rPrChange w:id="1555" w:author="Author" w:date="2018-01-24T15:25:00Z">
                      <w:rPr>
                        <w:highlight w:val="cyan"/>
                        <w:lang w:val="en-US"/>
                      </w:rPr>
                    </w:rPrChange>
                  </w:rPr>
                  <w:delText xml:space="preserve">: </w:delText>
                </w:r>
              </w:del>
            </w:ins>
            <w:ins w:id="1556" w:author="Author" w:date="2018-01-24T15:00:00Z">
              <w:del w:id="1557" w:author="Author" w:date="2018-02-06T09:47:00Z">
                <w:r w:rsidR="000523DA" w:rsidRPr="008850F6" w:rsidDel="0084211E">
                  <w:rPr>
                    <w:rStyle w:val="SAPUserEntry"/>
                    <w:strike/>
                    <w:highlight w:val="cyan"/>
                    <w:lang w:val="en-US"/>
                    <w:rPrChange w:id="1558" w:author="Author" w:date="2018-01-24T15:25:00Z">
                      <w:rPr>
                        <w:rStyle w:val="SAPUserEntry"/>
                        <w:highlight w:val="cyan"/>
                      </w:rPr>
                    </w:rPrChange>
                  </w:rPr>
                  <w:delText>United Arab Emirates</w:delText>
                </w:r>
              </w:del>
            </w:ins>
            <w:ins w:id="1559" w:author="Author" w:date="2018-01-24T09:51:00Z">
              <w:del w:id="1560" w:author="Author" w:date="2018-02-06T09:47:00Z">
                <w:r w:rsidRPr="008850F6" w:rsidDel="0084211E">
                  <w:rPr>
                    <w:rStyle w:val="SAPUserEntry"/>
                    <w:strike/>
                    <w:highlight w:val="cyan"/>
                    <w:lang w:val="en-US"/>
                    <w:rPrChange w:id="1561" w:author="Author" w:date="2018-01-24T15:25:00Z">
                      <w:rPr>
                        <w:rStyle w:val="SAPUserEntry"/>
                        <w:highlight w:val="cyan"/>
                        <w:lang w:val="en-US"/>
                      </w:rPr>
                    </w:rPrChange>
                  </w:rPr>
                  <w:delText xml:space="preserve">United States </w:delText>
                </w:r>
                <w:r w:rsidRPr="008850F6" w:rsidDel="0084211E">
                  <w:rPr>
                    <w:strike/>
                    <w:highlight w:val="cyan"/>
                    <w:lang w:val="en-US"/>
                    <w:rPrChange w:id="1562" w:author="Author" w:date="2018-01-24T15:25:00Z">
                      <w:rPr>
                        <w:highlight w:val="cyan"/>
                        <w:lang w:val="en-US"/>
                      </w:rPr>
                    </w:rPrChange>
                  </w:rPr>
                  <w:delText>is defaulted, leave as is or select another value</w:delText>
                </w:r>
              </w:del>
            </w:ins>
            <w:commentRangeEnd w:id="1536"/>
            <w:del w:id="1563" w:author="Author" w:date="2018-02-06T09:47:00Z">
              <w:r w:rsidR="008850F6" w:rsidRPr="008850F6" w:rsidDel="0084211E">
                <w:rPr>
                  <w:rStyle w:val="CommentReference"/>
                  <w:strike/>
                  <w:rPrChange w:id="1564" w:author="Author" w:date="2018-01-24T15:25:00Z">
                    <w:rPr>
                      <w:rStyle w:val="CommentReference"/>
                    </w:rPr>
                  </w:rPrChange>
                </w:rPr>
                <w:commentReference w:id="1536"/>
              </w:r>
              <w:commentRangeEnd w:id="1537"/>
              <w:r w:rsidR="000A3F9A" w:rsidDel="0084211E">
                <w:rPr>
                  <w:rStyle w:val="CommentReference"/>
                </w:rPr>
                <w:commentReference w:id="1537"/>
              </w:r>
            </w:del>
          </w:p>
          <w:p w14:paraId="5AFC2F45" w14:textId="039600F9" w:rsidR="008850F6" w:rsidRPr="008153B2" w:rsidDel="00611577" w:rsidRDefault="008850F6" w:rsidP="000523DA">
            <w:pPr>
              <w:rPr>
                <w:ins w:id="1565" w:author="Author" w:date="2018-01-24T15:25:00Z"/>
                <w:del w:id="1566" w:author="Author" w:date="2018-02-26T11:51:00Z"/>
                <w:lang w:val="en-US"/>
                <w:rPrChange w:id="1567" w:author="Author" w:date="2018-01-29T13:33:00Z">
                  <w:rPr>
                    <w:ins w:id="1568" w:author="Author" w:date="2018-01-24T15:25:00Z"/>
                    <w:del w:id="1569" w:author="Author" w:date="2018-02-26T11:51:00Z"/>
                    <w:highlight w:val="cyan"/>
                    <w:lang w:val="en-US"/>
                  </w:rPr>
                </w:rPrChange>
              </w:rPr>
            </w:pPr>
            <w:ins w:id="1570" w:author="Author" w:date="2018-01-24T15:25:00Z">
              <w:r w:rsidRPr="008153B2">
                <w:rPr>
                  <w:rFonts w:ascii="BentonSans Book Italic" w:hAnsi="BentonSans Book Italic"/>
                  <w:color w:val="1F4E79" w:themeColor="accent1" w:themeShade="80"/>
                  <w:lang w:val="en-US"/>
                  <w:rPrChange w:id="1571" w:author="Author" w:date="2018-01-29T13:33:00Z">
                    <w:rPr>
                      <w:rFonts w:ascii="BentonSans Book Italic" w:hAnsi="BentonSans Book Italic"/>
                      <w:color w:val="1F4E79" w:themeColor="accent1" w:themeShade="80"/>
                      <w:highlight w:val="yellow"/>
                      <w:lang w:val="en-US"/>
                    </w:rPr>
                  </w:rPrChange>
                </w:rPr>
                <w:t>Country:</w:t>
              </w:r>
              <w:r w:rsidRPr="008153B2">
                <w:rPr>
                  <w:color w:val="1F4E79" w:themeColor="accent1" w:themeShade="80"/>
                  <w:lang w:val="en-US"/>
                  <w:rPrChange w:id="1572" w:author="Author" w:date="2018-01-29T13:33:00Z">
                    <w:rPr>
                      <w:color w:val="1F4E79" w:themeColor="accent1" w:themeShade="80"/>
                      <w:highlight w:val="yellow"/>
                      <w:lang w:val="en-US"/>
                    </w:rPr>
                  </w:rPrChange>
                </w:rPr>
                <w:t xml:space="preserve"> </w:t>
              </w:r>
              <w:r w:rsidRPr="008153B2">
                <w:rPr>
                  <w:lang w:val="en-US"/>
                  <w:rPrChange w:id="1573" w:author="Author" w:date="2018-01-29T13:33:00Z">
                    <w:rPr>
                      <w:highlight w:val="yellow"/>
                      <w:lang w:val="en-US"/>
                    </w:rPr>
                  </w:rPrChange>
                </w:rPr>
                <w:t xml:space="preserve">select </w:t>
              </w:r>
              <w:r w:rsidRPr="008153B2">
                <w:rPr>
                  <w:rStyle w:val="SAPUserEntry"/>
                  <w:lang w:val="en-US"/>
                  <w:rPrChange w:id="1574" w:author="Author" w:date="2018-01-29T13:33:00Z">
                    <w:rPr>
                      <w:rStyle w:val="SAPUserEntry"/>
                      <w:highlight w:val="yellow"/>
                      <w:lang w:val="en-US"/>
                    </w:rPr>
                  </w:rPrChange>
                </w:rPr>
                <w:t xml:space="preserve">United </w:t>
              </w:r>
            </w:ins>
            <w:ins w:id="1575" w:author="Author" w:date="2018-01-24T15:26:00Z">
              <w:r w:rsidRPr="008153B2">
                <w:rPr>
                  <w:rStyle w:val="SAPUserEntry"/>
                  <w:lang w:val="en-US"/>
                  <w:rPrChange w:id="1576" w:author="Author" w:date="2018-01-29T13:33:00Z">
                    <w:rPr>
                      <w:rStyle w:val="SAPUserEntry"/>
                      <w:highlight w:val="yellow"/>
                      <w:lang w:val="en-US"/>
                    </w:rPr>
                  </w:rPrChange>
                </w:rPr>
                <w:t>Arab Emirates</w:t>
              </w:r>
            </w:ins>
            <w:ins w:id="1577" w:author="Author" w:date="2018-01-24T15:25:00Z">
              <w:r w:rsidRPr="008153B2">
                <w:rPr>
                  <w:rStyle w:val="SAPUserEntry"/>
                  <w:lang w:val="en-US"/>
                  <w:rPrChange w:id="1578" w:author="Author" w:date="2018-01-29T13:33:00Z">
                    <w:rPr>
                      <w:rStyle w:val="SAPUserEntry"/>
                      <w:highlight w:val="yellow"/>
                      <w:lang w:val="en-US"/>
                    </w:rPr>
                  </w:rPrChange>
                </w:rPr>
                <w:t xml:space="preserve"> </w:t>
              </w:r>
              <w:r w:rsidRPr="008153B2">
                <w:rPr>
                  <w:lang w:val="en-US"/>
                  <w:rPrChange w:id="1579" w:author="Author" w:date="2018-01-29T13:33:00Z">
                    <w:rPr>
                      <w:highlight w:val="yellow"/>
                      <w:lang w:val="en-US"/>
                    </w:rPr>
                  </w:rPrChange>
                </w:rPr>
                <w:t>from drop-down</w:t>
              </w:r>
              <w:del w:id="1580" w:author="Author" w:date="2018-02-26T11:51:00Z">
                <w:r w:rsidRPr="008153B2" w:rsidDel="00611577">
                  <w:rPr>
                    <w:lang w:val="en-US"/>
                    <w:rPrChange w:id="1581" w:author="Author" w:date="2018-01-29T13:33:00Z">
                      <w:rPr>
                        <w:highlight w:val="yellow"/>
                        <w:lang w:val="en-US"/>
                      </w:rPr>
                    </w:rPrChange>
                  </w:rPr>
                  <w:tab/>
                </w:r>
              </w:del>
            </w:ins>
          </w:p>
          <w:p w14:paraId="5EE23119" w14:textId="3D360C84" w:rsidR="008850F6" w:rsidDel="00611577" w:rsidRDefault="008850F6" w:rsidP="000523DA">
            <w:pPr>
              <w:rPr>
                <w:ins w:id="1582" w:author="Author" w:date="2018-01-24T15:25:00Z"/>
                <w:del w:id="1583" w:author="Author" w:date="2018-02-26T11:51:00Z"/>
                <w:highlight w:val="cyan"/>
                <w:lang w:val="en-US"/>
              </w:rPr>
            </w:pPr>
          </w:p>
          <w:p w14:paraId="525CAF07" w14:textId="55775AC6" w:rsidR="008850F6" w:rsidRPr="005E54E5" w:rsidRDefault="008850F6" w:rsidP="000523DA">
            <w:pPr>
              <w:rPr>
                <w:highlight w:val="yellow"/>
                <w:lang w:val="en-US"/>
              </w:rPr>
            </w:pPr>
          </w:p>
        </w:tc>
        <w:tc>
          <w:tcPr>
            <w:tcW w:w="7683" w:type="dxa"/>
            <w:shd w:val="clear" w:color="auto" w:fill="auto"/>
          </w:tcPr>
          <w:p w14:paraId="4765775C" w14:textId="77777777" w:rsidR="0064774E" w:rsidRPr="0084211E" w:rsidRDefault="00AD7BA3" w:rsidP="0068410E">
            <w:pPr>
              <w:rPr>
                <w:ins w:id="1584" w:author="Author" w:date="2018-01-24T09:52:00Z"/>
                <w:lang w:val="en-US" w:eastAsia="zh-SG"/>
                <w:rPrChange w:id="1585" w:author="Author" w:date="2018-02-06T09:47:00Z">
                  <w:rPr>
                    <w:ins w:id="1586" w:author="Author" w:date="2018-01-24T09:52:00Z"/>
                    <w:highlight w:val="cyan"/>
                    <w:lang w:val="en-US" w:eastAsia="zh-SG"/>
                  </w:rPr>
                </w:rPrChange>
              </w:rPr>
            </w:pPr>
            <w:r w:rsidRPr="0084211E">
              <w:rPr>
                <w:lang w:val="en-US"/>
                <w:rPrChange w:id="1587" w:author="Author" w:date="2018-02-06T09:47:00Z">
                  <w:rPr>
                    <w:highlight w:val="cyan"/>
                    <w:lang w:val="en-US"/>
                  </w:rPr>
                </w:rPrChange>
              </w:rPr>
              <w:t xml:space="preserve">A list of global information fields for </w:t>
            </w:r>
            <w:r w:rsidRPr="0084211E">
              <w:rPr>
                <w:rStyle w:val="SAPScreenElement"/>
                <w:lang w:val="en-US"/>
                <w:rPrChange w:id="1588" w:author="Author" w:date="2018-02-06T09:47:00Z">
                  <w:rPr>
                    <w:rStyle w:val="SAPScreenElement"/>
                    <w:highlight w:val="cyan"/>
                    <w:lang w:val="en-US"/>
                  </w:rPr>
                </w:rPrChange>
              </w:rPr>
              <w:t>United Arab Emirates</w:t>
            </w:r>
            <w:r w:rsidRPr="0084211E">
              <w:rPr>
                <w:lang w:val="en-US"/>
                <w:rPrChange w:id="1589" w:author="Author" w:date="2018-02-06T09:47:00Z">
                  <w:rPr>
                    <w:highlight w:val="cyan"/>
                    <w:lang w:val="en-US"/>
                  </w:rPr>
                </w:rPrChange>
              </w:rPr>
              <w:t xml:space="preserve"> is displayed in the </w:t>
            </w:r>
            <w:r w:rsidRPr="0084211E">
              <w:rPr>
                <w:rStyle w:val="SAPScreenElement"/>
                <w:lang w:val="en-US"/>
                <w:rPrChange w:id="1590" w:author="Author" w:date="2018-02-06T09:47:00Z">
                  <w:rPr>
                    <w:rStyle w:val="SAPScreenElement"/>
                    <w:highlight w:val="cyan"/>
                    <w:lang w:val="en-US"/>
                  </w:rPr>
                </w:rPrChange>
              </w:rPr>
              <w:t>Dependents</w:t>
            </w:r>
            <w:r w:rsidRPr="0084211E">
              <w:rPr>
                <w:lang w:val="en-US" w:eastAsia="zh-SG"/>
                <w:rPrChange w:id="1591" w:author="Author" w:date="2018-02-06T09:47:00Z">
                  <w:rPr>
                    <w:highlight w:val="cyan"/>
                    <w:lang w:val="en-US" w:eastAsia="zh-SG"/>
                  </w:rPr>
                </w:rPrChange>
              </w:rPr>
              <w:t xml:space="preserve"> dialog box and are editable.</w:t>
            </w:r>
          </w:p>
          <w:p w14:paraId="4A59FE66" w14:textId="77777777" w:rsidR="00BC58FE" w:rsidRPr="00EC76F6" w:rsidRDefault="00BC58FE" w:rsidP="00BC58FE">
            <w:pPr>
              <w:rPr>
                <w:ins w:id="1592" w:author="Author" w:date="2018-01-24T09:52:00Z"/>
                <w:strike/>
                <w:lang w:val="en-US"/>
                <w:rPrChange w:id="1593" w:author="Author" w:date="2018-03-01T17:15:00Z">
                  <w:rPr>
                    <w:ins w:id="1594" w:author="Author" w:date="2018-01-24T09:52:00Z"/>
                    <w:highlight w:val="cyan"/>
                    <w:lang w:val="en-US"/>
                  </w:rPr>
                </w:rPrChange>
              </w:rPr>
            </w:pPr>
            <w:commentRangeStart w:id="1595"/>
            <w:ins w:id="1596" w:author="Author" w:date="2018-01-24T09:52:00Z">
              <w:r w:rsidRPr="00EC76F6">
                <w:rPr>
                  <w:strike/>
                  <w:lang w:val="en-US"/>
                  <w:rPrChange w:id="1597" w:author="Author" w:date="2018-03-01T17:15:00Z">
                    <w:rPr>
                      <w:highlight w:val="cyan"/>
                      <w:lang w:val="en-US"/>
                    </w:rPr>
                  </w:rPrChange>
                </w:rPr>
                <w:t xml:space="preserve">The </w:t>
              </w:r>
              <w:r w:rsidRPr="00EC76F6">
                <w:rPr>
                  <w:rStyle w:val="SAPScreenElement"/>
                  <w:strike/>
                  <w:lang w:val="en-US"/>
                  <w:rPrChange w:id="1598" w:author="Author" w:date="2018-03-01T17:15:00Z">
                    <w:rPr>
                      <w:rStyle w:val="SAPScreenElement"/>
                      <w:highlight w:val="cyan"/>
                      <w:lang w:val="en-US"/>
                    </w:rPr>
                  </w:rPrChange>
                </w:rPr>
                <w:t>Country</w:t>
              </w:r>
              <w:r w:rsidRPr="00EC76F6">
                <w:rPr>
                  <w:strike/>
                  <w:lang w:val="en-US"/>
                  <w:rPrChange w:id="1599" w:author="Author" w:date="2018-03-01T17:15:00Z">
                    <w:rPr>
                      <w:highlight w:val="cyan"/>
                      <w:lang w:val="en-US"/>
                    </w:rPr>
                  </w:rPrChange>
                </w:rPr>
                <w:t xml:space="preserve"> field defaults to the country where the employer is located. </w:t>
              </w:r>
            </w:ins>
          </w:p>
          <w:p w14:paraId="48B37FAD" w14:textId="79817DB8" w:rsidR="00BC58FE" w:rsidRPr="005E54E5" w:rsidRDefault="00BC58FE" w:rsidP="00BC58FE">
            <w:pPr>
              <w:rPr>
                <w:rStyle w:val="SAPEmphasis"/>
                <w:rFonts w:ascii="BentonSans Book" w:hAnsi="BentonSans Book"/>
                <w:highlight w:val="yellow"/>
                <w:lang w:val="en-US"/>
              </w:rPr>
            </w:pPr>
            <w:ins w:id="1600" w:author="Author" w:date="2018-01-24T09:52:00Z">
              <w:r w:rsidRPr="00EC76F6">
                <w:rPr>
                  <w:rStyle w:val="SAPEmphasis"/>
                  <w:rFonts w:ascii="BentonSans Book" w:hAnsi="BentonSans Book"/>
                  <w:strike/>
                  <w:lang w:val="en-US"/>
                  <w:rPrChange w:id="1601" w:author="Author" w:date="2018-03-01T17:15:00Z">
                    <w:rPr>
                      <w:rStyle w:val="SAPEmphasis"/>
                      <w:rFonts w:ascii="BentonSans Book" w:hAnsi="BentonSans Book"/>
                      <w:highlight w:val="cyan"/>
                      <w:lang w:val="en-US"/>
                    </w:rPr>
                  </w:rPrChange>
                </w:rPr>
                <w:t>In case you choose another country, different fields have to be filled, since the address is country-specific.</w:t>
              </w:r>
            </w:ins>
            <w:commentRangeEnd w:id="1595"/>
            <w:r w:rsidR="00B835AB" w:rsidRPr="00EC76F6">
              <w:rPr>
                <w:rStyle w:val="CommentReference"/>
                <w:strike/>
                <w:rPrChange w:id="1602" w:author="Author" w:date="2018-03-01T17:15:00Z">
                  <w:rPr>
                    <w:rStyle w:val="CommentReference"/>
                  </w:rPr>
                </w:rPrChange>
              </w:rPr>
              <w:commentReference w:id="1595"/>
            </w:r>
          </w:p>
        </w:tc>
      </w:tr>
      <w:tr w:rsidR="00107521" w:rsidRPr="00EC76F6" w14:paraId="0A4AB817" w14:textId="77777777" w:rsidTr="005E54E5">
        <w:trPr>
          <w:trHeight w:val="281"/>
        </w:trPr>
        <w:tc>
          <w:tcPr>
            <w:tcW w:w="6545" w:type="dxa"/>
            <w:shd w:val="clear" w:color="auto" w:fill="auto"/>
          </w:tcPr>
          <w:p w14:paraId="22B28FCB" w14:textId="085A8BCD" w:rsidR="00107521" w:rsidRPr="00723392" w:rsidRDefault="00D96AE7" w:rsidP="0068410E">
            <w:pPr>
              <w:rPr>
                <w:lang w:val="en-US"/>
              </w:rPr>
            </w:pPr>
            <w:r w:rsidRPr="00723392">
              <w:rPr>
                <w:rFonts w:ascii="BentonSans Book Italic" w:hAnsi="BentonSans Book Italic"/>
                <w:i/>
                <w:color w:val="1F4E79" w:themeColor="accent1" w:themeShade="80"/>
                <w:lang w:val="en-US"/>
              </w:rPr>
              <w:t>Visa Number:</w:t>
            </w:r>
            <w:r w:rsidRPr="00723392">
              <w:rPr>
                <w:color w:val="1F4E79" w:themeColor="accent1" w:themeShade="80"/>
                <w:lang w:val="en-US"/>
              </w:rPr>
              <w:t xml:space="preserve"> </w:t>
            </w:r>
            <w:r w:rsidRPr="00723392">
              <w:rPr>
                <w:lang w:val="en-US"/>
              </w:rPr>
              <w:t>enter</w:t>
            </w:r>
            <w:r w:rsidR="00B312B4" w:rsidRPr="00723392">
              <w:rPr>
                <w:lang w:val="en-US"/>
              </w:rPr>
              <w:t xml:space="preserve"> </w:t>
            </w:r>
            <w:r w:rsidR="000B43CE" w:rsidRPr="00723392">
              <w:rPr>
                <w:lang w:val="en-US"/>
              </w:rPr>
              <w:t>value</w:t>
            </w:r>
          </w:p>
        </w:tc>
        <w:tc>
          <w:tcPr>
            <w:tcW w:w="7683" w:type="dxa"/>
            <w:shd w:val="clear" w:color="auto" w:fill="auto"/>
          </w:tcPr>
          <w:p w14:paraId="7BAAB58D" w14:textId="77777777" w:rsidR="00107521" w:rsidRPr="00611577" w:rsidRDefault="00CC3CE4" w:rsidP="0068410E">
            <w:pPr>
              <w:rPr>
                <w:ins w:id="1603" w:author="Author" w:date="2018-02-07T10:04:00Z"/>
                <w:rStyle w:val="SAPEmphasis"/>
                <w:rFonts w:ascii="BentonSans Book" w:hAnsi="BentonSans Book"/>
                <w:lang w:val="en-US"/>
              </w:rPr>
            </w:pPr>
            <w:ins w:id="1604" w:author="Author" w:date="2018-01-24T14:54:00Z">
              <w:r w:rsidRPr="00611577">
                <w:rPr>
                  <w:rStyle w:val="SAPEmphasis"/>
                  <w:rFonts w:ascii="BentonSans Book" w:hAnsi="BentonSans Book"/>
                  <w:lang w:val="en-US"/>
                </w:rPr>
                <w:t>R</w:t>
              </w:r>
            </w:ins>
            <w:r w:rsidR="00AD7BA3" w:rsidRPr="00611577">
              <w:rPr>
                <w:rStyle w:val="SAPEmphasis"/>
                <w:rFonts w:ascii="BentonSans Book" w:hAnsi="BentonSans Book"/>
                <w:lang w:val="en-US"/>
              </w:rPr>
              <w:t>elevant only for dependents who are not of United Arab Emirates nationality</w:t>
            </w:r>
          </w:p>
          <w:p w14:paraId="37431DFD" w14:textId="59E48FB5" w:rsidR="00F27CD2" w:rsidRPr="00611577" w:rsidRDefault="00F27CD2" w:rsidP="0068410E">
            <w:pPr>
              <w:rPr>
                <w:rStyle w:val="SAPEmphasis"/>
                <w:rFonts w:ascii="BentonSans Book" w:hAnsi="BentonSans Book"/>
                <w:lang w:val="en-US"/>
              </w:rPr>
            </w:pPr>
            <w:commentRangeStart w:id="1605"/>
            <w:ins w:id="1606" w:author="Author" w:date="2018-02-07T10:04:00Z">
              <w:r w:rsidRPr="00611577">
                <w:rPr>
                  <w:rStyle w:val="SAPEmphasis"/>
                  <w:rFonts w:ascii="BentonSans Book" w:hAnsi="BentonSans Book"/>
                  <w:lang w:val="en-US"/>
                </w:rPr>
                <w:t>Enter the dependent’s visa number.</w:t>
              </w:r>
            </w:ins>
            <w:commentRangeEnd w:id="1605"/>
            <w:r w:rsidR="00B835AB">
              <w:rPr>
                <w:rStyle w:val="CommentReference"/>
              </w:rPr>
              <w:commentReference w:id="1605"/>
            </w:r>
          </w:p>
        </w:tc>
      </w:tr>
      <w:tr w:rsidR="00D96AE7" w:rsidRPr="00EC76F6" w14:paraId="0BE7484A" w14:textId="77777777" w:rsidTr="00F7335C">
        <w:trPr>
          <w:trHeight w:val="281"/>
        </w:trPr>
        <w:tc>
          <w:tcPr>
            <w:tcW w:w="6545" w:type="dxa"/>
            <w:shd w:val="clear" w:color="auto" w:fill="auto"/>
          </w:tcPr>
          <w:p w14:paraId="650FAE41" w14:textId="14B1EEB3" w:rsidR="00D96AE7" w:rsidRPr="00723392" w:rsidRDefault="00D96AE7" w:rsidP="0068410E">
            <w:pPr>
              <w:rPr>
                <w:lang w:val="en-US"/>
              </w:rPr>
            </w:pPr>
            <w:r w:rsidRPr="00723392">
              <w:rPr>
                <w:rFonts w:ascii="BentonSans Book Italic" w:hAnsi="BentonSans Book Italic"/>
                <w:i/>
                <w:color w:val="1F4E79" w:themeColor="accent1" w:themeShade="80"/>
                <w:lang w:val="en-US"/>
              </w:rPr>
              <w:t>Visa Issue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1E142439" w14:textId="77777777" w:rsidR="00D96AE7" w:rsidRPr="00611577" w:rsidRDefault="00CC3CE4" w:rsidP="0068410E">
            <w:pPr>
              <w:rPr>
                <w:ins w:id="1607" w:author="Author" w:date="2018-02-07T10:05:00Z"/>
                <w:rStyle w:val="SAPEmphasis"/>
                <w:rFonts w:ascii="BentonSans Book" w:hAnsi="BentonSans Book"/>
                <w:lang w:val="en-US"/>
              </w:rPr>
            </w:pPr>
            <w:ins w:id="1608" w:author="Author" w:date="2018-01-24T14:54:00Z">
              <w:r w:rsidRPr="00611577">
                <w:rPr>
                  <w:rStyle w:val="SAPEmphasis"/>
                  <w:rFonts w:ascii="BentonSans Book" w:hAnsi="BentonSans Book"/>
                  <w:lang w:val="en-US"/>
                </w:rPr>
                <w:t>R</w:t>
              </w:r>
            </w:ins>
            <w:r w:rsidR="00D96AE7" w:rsidRPr="00611577">
              <w:rPr>
                <w:rStyle w:val="SAPEmphasis"/>
                <w:rFonts w:ascii="BentonSans Book" w:hAnsi="BentonSans Book"/>
                <w:lang w:val="en-US"/>
              </w:rPr>
              <w:t>elevant only for dependents who are not of United Arab Emirates nationality</w:t>
            </w:r>
            <w:r w:rsidR="00773FB1" w:rsidRPr="00611577">
              <w:rPr>
                <w:rStyle w:val="SAPEmphasis"/>
                <w:rFonts w:ascii="BentonSans Book" w:hAnsi="BentonSans Book"/>
                <w:lang w:val="en-US"/>
              </w:rPr>
              <w:t>.</w:t>
            </w:r>
          </w:p>
          <w:p w14:paraId="259CD014" w14:textId="7FCC153E" w:rsidR="00442C07" w:rsidRPr="00EC76F6" w:rsidRDefault="00442C07" w:rsidP="0068410E">
            <w:pPr>
              <w:rPr>
                <w:rStyle w:val="SAPEmphasis"/>
                <w:rFonts w:ascii="BentonSans Book" w:hAnsi="BentonSans Book"/>
                <w:strike/>
                <w:lang w:val="en-US"/>
                <w:rPrChange w:id="1609" w:author="Author" w:date="2018-03-01T17:17:00Z">
                  <w:rPr>
                    <w:rStyle w:val="SAPEmphasis"/>
                    <w:rFonts w:ascii="BentonSans Book" w:hAnsi="BentonSans Book"/>
                    <w:lang w:val="en-US"/>
                  </w:rPr>
                </w:rPrChange>
              </w:rPr>
            </w:pPr>
            <w:commentRangeStart w:id="1610"/>
            <w:ins w:id="1611" w:author="Author" w:date="2018-02-07T10:05:00Z">
              <w:r w:rsidRPr="00EC76F6">
                <w:rPr>
                  <w:rStyle w:val="SAPEmphasis"/>
                  <w:rFonts w:ascii="BentonSans Book" w:hAnsi="BentonSans Book"/>
                  <w:strike/>
                  <w:lang w:val="en-US"/>
                  <w:rPrChange w:id="1612" w:author="Author" w:date="2018-03-01T17:17:00Z">
                    <w:rPr>
                      <w:rStyle w:val="SAPEmphasis"/>
                      <w:rFonts w:ascii="BentonSans Book" w:hAnsi="BentonSans Book"/>
                      <w:lang w:val="en-US"/>
                    </w:rPr>
                  </w:rPrChange>
                </w:rPr>
                <w:t>Enter the visa issue date.</w:t>
              </w:r>
            </w:ins>
            <w:commentRangeEnd w:id="1610"/>
            <w:r w:rsidR="00B835AB" w:rsidRPr="00EC76F6">
              <w:rPr>
                <w:rStyle w:val="CommentReference"/>
                <w:strike/>
                <w:rPrChange w:id="1613" w:author="Author" w:date="2018-03-01T17:17:00Z">
                  <w:rPr>
                    <w:rStyle w:val="CommentReference"/>
                  </w:rPr>
                </w:rPrChange>
              </w:rPr>
              <w:commentReference w:id="1610"/>
            </w:r>
          </w:p>
        </w:tc>
      </w:tr>
      <w:tr w:rsidR="00D96AE7" w:rsidRPr="00EC76F6" w14:paraId="1CBE7C39" w14:textId="77777777" w:rsidTr="00F7335C">
        <w:trPr>
          <w:trHeight w:val="281"/>
        </w:trPr>
        <w:tc>
          <w:tcPr>
            <w:tcW w:w="6545" w:type="dxa"/>
            <w:shd w:val="clear" w:color="auto" w:fill="auto"/>
          </w:tcPr>
          <w:p w14:paraId="75445B94" w14:textId="36BFFD5E" w:rsidR="00D96AE7" w:rsidRPr="00723392" w:rsidRDefault="00D96AE7" w:rsidP="0068410E">
            <w:pPr>
              <w:rPr>
                <w:lang w:val="en-US"/>
              </w:rPr>
            </w:pPr>
            <w:r w:rsidRPr="00723392">
              <w:rPr>
                <w:rFonts w:ascii="BentonSans Book Italic" w:hAnsi="BentonSans Book Italic"/>
                <w:i/>
                <w:color w:val="1F4E79" w:themeColor="accent1" w:themeShade="80"/>
                <w:lang w:val="en-US"/>
              </w:rPr>
              <w:t>Visa Expiry Date</w:t>
            </w:r>
            <w:r w:rsidRPr="00723392">
              <w:rPr>
                <w:rFonts w:ascii="BentonSans Book Italic" w:hAnsi="BentonSans Book Italic"/>
                <w:color w:val="1F4E79" w:themeColor="accent1" w:themeShade="80"/>
                <w:lang w:val="en-US"/>
              </w:rPr>
              <w:t>:</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027F96F7" w14:textId="77777777" w:rsidR="00D96AE7" w:rsidRPr="00611577" w:rsidRDefault="00CC3CE4" w:rsidP="0068410E">
            <w:pPr>
              <w:rPr>
                <w:ins w:id="1614" w:author="Author" w:date="2018-02-07T10:05:00Z"/>
                <w:rStyle w:val="SAPEmphasis"/>
                <w:rFonts w:ascii="BentonSans Book" w:hAnsi="BentonSans Book"/>
                <w:lang w:val="en-US"/>
              </w:rPr>
            </w:pPr>
            <w:ins w:id="1615" w:author="Author" w:date="2018-01-24T14:54:00Z">
              <w:r w:rsidRPr="00611577">
                <w:rPr>
                  <w:rStyle w:val="SAPEmphasis"/>
                  <w:rFonts w:ascii="BentonSans Book" w:hAnsi="BentonSans Book"/>
                  <w:lang w:val="en-US"/>
                </w:rPr>
                <w:t>R</w:t>
              </w:r>
            </w:ins>
            <w:r w:rsidR="00D96AE7" w:rsidRPr="00611577">
              <w:rPr>
                <w:rStyle w:val="SAPEmphasis"/>
                <w:rFonts w:ascii="BentonSans Book" w:hAnsi="BentonSans Book"/>
                <w:lang w:val="en-US"/>
              </w:rPr>
              <w:t>elevant only for dependents who are not of United Arab Emirates</w:t>
            </w:r>
            <w:r w:rsidR="00773FB1" w:rsidRPr="00611577">
              <w:rPr>
                <w:rStyle w:val="SAPEmphasis"/>
                <w:rFonts w:ascii="BentonSans Book" w:hAnsi="BentonSans Book"/>
                <w:lang w:val="en-US"/>
              </w:rPr>
              <w:t xml:space="preserve"> nationality.</w:t>
            </w:r>
          </w:p>
          <w:p w14:paraId="5A7A3134" w14:textId="2FF6428D" w:rsidR="00442C07" w:rsidRPr="00EC76F6" w:rsidRDefault="00442C07" w:rsidP="0068410E">
            <w:pPr>
              <w:rPr>
                <w:rStyle w:val="SAPEmphasis"/>
                <w:rFonts w:ascii="BentonSans Book" w:hAnsi="BentonSans Book"/>
                <w:strike/>
                <w:lang w:val="en-US"/>
                <w:rPrChange w:id="1616" w:author="Author" w:date="2018-03-01T17:17:00Z">
                  <w:rPr>
                    <w:rStyle w:val="SAPEmphasis"/>
                    <w:rFonts w:ascii="BentonSans Book" w:hAnsi="BentonSans Book"/>
                    <w:lang w:val="en-US"/>
                  </w:rPr>
                </w:rPrChange>
              </w:rPr>
            </w:pPr>
            <w:commentRangeStart w:id="1617"/>
            <w:ins w:id="1618" w:author="Author" w:date="2018-02-07T10:05:00Z">
              <w:r w:rsidRPr="00EC76F6">
                <w:rPr>
                  <w:rStyle w:val="SAPEmphasis"/>
                  <w:rFonts w:ascii="BentonSans Book" w:hAnsi="BentonSans Book"/>
                  <w:strike/>
                  <w:lang w:val="en-US"/>
                  <w:rPrChange w:id="1619" w:author="Author" w:date="2018-03-01T17:17:00Z">
                    <w:rPr>
                      <w:rStyle w:val="SAPEmphasis"/>
                      <w:rFonts w:ascii="BentonSans Book" w:hAnsi="BentonSans Book"/>
                      <w:lang w:val="en-US"/>
                    </w:rPr>
                  </w:rPrChange>
                </w:rPr>
                <w:t>Enter the visa expiry date.</w:t>
              </w:r>
            </w:ins>
            <w:commentRangeEnd w:id="1617"/>
            <w:r w:rsidR="00B835AB">
              <w:rPr>
                <w:rStyle w:val="CommentReference"/>
              </w:rPr>
              <w:commentReference w:id="1617"/>
            </w:r>
          </w:p>
        </w:tc>
      </w:tr>
      <w:tr w:rsidR="00D96AE7" w:rsidRPr="00EC76F6" w14:paraId="28C629EB" w14:textId="77777777" w:rsidTr="00F7335C">
        <w:trPr>
          <w:trHeight w:val="281"/>
        </w:trPr>
        <w:tc>
          <w:tcPr>
            <w:tcW w:w="6545" w:type="dxa"/>
            <w:shd w:val="clear" w:color="auto" w:fill="auto"/>
          </w:tcPr>
          <w:p w14:paraId="47B3558F" w14:textId="51D95D74" w:rsidR="00D96AE7" w:rsidRPr="00723392" w:rsidRDefault="00D96AE7" w:rsidP="0068410E">
            <w:pPr>
              <w:rPr>
                <w:lang w:val="en-US"/>
              </w:rPr>
            </w:pPr>
            <w:r w:rsidRPr="00723392">
              <w:rPr>
                <w:rFonts w:ascii="BentonSans Book Italic" w:hAnsi="BentonSans Book Italic"/>
                <w:i/>
                <w:color w:val="1F4E79" w:themeColor="accent1" w:themeShade="80"/>
                <w:lang w:val="en-US"/>
              </w:rPr>
              <w:t>Passport Number</w:t>
            </w:r>
            <w:r w:rsidRPr="00723392">
              <w:rPr>
                <w:rFonts w:ascii="BentonSans Book Italic" w:hAnsi="BentonSans Book Italic"/>
                <w:color w:val="1F4E79" w:themeColor="accent1" w:themeShade="80"/>
                <w:lang w:val="en-US"/>
              </w:rPr>
              <w:t>:</w:t>
            </w:r>
            <w:r w:rsidRPr="00723392">
              <w:rPr>
                <w:color w:val="1F4E79" w:themeColor="accent1" w:themeShade="80"/>
                <w:lang w:val="en-US"/>
              </w:rPr>
              <w:t xml:space="preserve"> </w:t>
            </w:r>
            <w:r w:rsidRPr="00723392">
              <w:rPr>
                <w:lang w:val="en-US"/>
              </w:rPr>
              <w:t>enter</w:t>
            </w:r>
            <w:r w:rsidR="000B43CE" w:rsidRPr="00723392">
              <w:rPr>
                <w:lang w:val="en-US"/>
              </w:rPr>
              <w:t xml:space="preserve"> value</w:t>
            </w:r>
          </w:p>
        </w:tc>
        <w:tc>
          <w:tcPr>
            <w:tcW w:w="7683" w:type="dxa"/>
            <w:shd w:val="clear" w:color="auto" w:fill="auto"/>
          </w:tcPr>
          <w:p w14:paraId="45E6227F" w14:textId="00B98E0F" w:rsidR="00D96AE7" w:rsidRPr="00611577" w:rsidRDefault="00442C07" w:rsidP="0068410E">
            <w:pPr>
              <w:rPr>
                <w:rStyle w:val="SAPEmphasis"/>
                <w:rFonts w:ascii="BentonSans Book" w:hAnsi="BentonSans Book"/>
                <w:lang w:val="en-US"/>
                <w:rPrChange w:id="1620" w:author="Author" w:date="2018-02-26T11:54:00Z">
                  <w:rPr>
                    <w:rStyle w:val="SAPEmphasis"/>
                    <w:rFonts w:ascii="BentonSans Book" w:hAnsi="BentonSans Book"/>
                    <w:highlight w:val="yellow"/>
                    <w:lang w:val="en-US"/>
                  </w:rPr>
                </w:rPrChange>
              </w:rPr>
            </w:pPr>
            <w:commentRangeStart w:id="1621"/>
            <w:ins w:id="1622" w:author="Author" w:date="2018-02-07T10:05:00Z">
              <w:r w:rsidRPr="00611577">
                <w:rPr>
                  <w:rStyle w:val="SAPEmphasis"/>
                  <w:rFonts w:ascii="BentonSans Book" w:hAnsi="BentonSans Book"/>
                  <w:lang w:val="en-US"/>
                  <w:rPrChange w:id="1623" w:author="Author" w:date="2018-02-26T11:54:00Z">
                    <w:rPr>
                      <w:rStyle w:val="SAPEmphasis"/>
                      <w:rFonts w:ascii="BentonSans Book" w:hAnsi="BentonSans Book"/>
                      <w:highlight w:val="yellow"/>
                      <w:lang w:val="en-US"/>
                    </w:rPr>
                  </w:rPrChange>
                </w:rPr>
                <w:t>Enter the dependent’s passport number.</w:t>
              </w:r>
            </w:ins>
            <w:commentRangeEnd w:id="1621"/>
            <w:r w:rsidR="00B835AB">
              <w:rPr>
                <w:rStyle w:val="CommentReference"/>
              </w:rPr>
              <w:commentReference w:id="1621"/>
            </w:r>
          </w:p>
        </w:tc>
      </w:tr>
      <w:tr w:rsidR="00D96AE7" w:rsidRPr="00EC76F6" w14:paraId="52209CAB" w14:textId="77777777" w:rsidTr="00F7335C">
        <w:trPr>
          <w:trHeight w:val="281"/>
        </w:trPr>
        <w:tc>
          <w:tcPr>
            <w:tcW w:w="6545" w:type="dxa"/>
            <w:shd w:val="clear" w:color="auto" w:fill="auto"/>
          </w:tcPr>
          <w:p w14:paraId="4111FE74" w14:textId="1AE30B20" w:rsidR="00D96AE7" w:rsidRPr="00723392" w:rsidRDefault="00D96AE7" w:rsidP="0068410E">
            <w:pPr>
              <w:rPr>
                <w:lang w:val="en-US"/>
              </w:rPr>
            </w:pPr>
            <w:r w:rsidRPr="00723392">
              <w:rPr>
                <w:rFonts w:ascii="BentonSans Book Italic" w:hAnsi="BentonSans Book Italic"/>
                <w:color w:val="1F4E79" w:themeColor="accent1" w:themeShade="80"/>
                <w:lang w:val="en-US"/>
              </w:rPr>
              <w:t>Passport Issue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6A5B783D" w14:textId="3A6DE6B9" w:rsidR="00D96AE7" w:rsidRPr="00611577" w:rsidRDefault="00442C07" w:rsidP="0068410E">
            <w:pPr>
              <w:rPr>
                <w:rStyle w:val="SAPEmphasis"/>
                <w:rFonts w:ascii="BentonSans Book" w:hAnsi="BentonSans Book"/>
                <w:lang w:val="en-US"/>
                <w:rPrChange w:id="1624" w:author="Author" w:date="2018-02-26T11:54:00Z">
                  <w:rPr>
                    <w:rStyle w:val="SAPEmphasis"/>
                    <w:rFonts w:ascii="BentonSans Book" w:hAnsi="BentonSans Book"/>
                    <w:highlight w:val="yellow"/>
                    <w:lang w:val="en-US"/>
                  </w:rPr>
                </w:rPrChange>
              </w:rPr>
            </w:pPr>
            <w:ins w:id="1625" w:author="Author" w:date="2018-02-07T10:06:00Z">
              <w:r w:rsidRPr="00611577">
                <w:rPr>
                  <w:rStyle w:val="SAPEmphasis"/>
                  <w:rFonts w:ascii="BentonSans Book" w:hAnsi="BentonSans Book"/>
                  <w:lang w:val="en-US"/>
                  <w:rPrChange w:id="1626" w:author="Author" w:date="2018-02-26T11:54:00Z">
                    <w:rPr>
                      <w:rStyle w:val="SAPEmphasis"/>
                      <w:rFonts w:ascii="BentonSans Book" w:hAnsi="BentonSans Book"/>
                      <w:highlight w:val="yellow"/>
                      <w:lang w:val="en-US"/>
                    </w:rPr>
                  </w:rPrChange>
                </w:rPr>
                <w:t>Enter the dependent’s passport issue date</w:t>
              </w:r>
            </w:ins>
          </w:p>
        </w:tc>
      </w:tr>
      <w:tr w:rsidR="00D96AE7" w:rsidRPr="00EC76F6" w14:paraId="630F6EA1" w14:textId="77777777" w:rsidTr="00F7335C">
        <w:trPr>
          <w:trHeight w:val="281"/>
        </w:trPr>
        <w:tc>
          <w:tcPr>
            <w:tcW w:w="6545" w:type="dxa"/>
            <w:shd w:val="clear" w:color="auto" w:fill="auto"/>
          </w:tcPr>
          <w:p w14:paraId="31D26BD4" w14:textId="7D93AFFB" w:rsidR="00D96AE7" w:rsidRPr="00723392" w:rsidRDefault="00D96AE7" w:rsidP="0068410E">
            <w:pPr>
              <w:rPr>
                <w:lang w:val="en-US"/>
              </w:rPr>
            </w:pPr>
            <w:r w:rsidRPr="00723392">
              <w:rPr>
                <w:rFonts w:ascii="BentonSans Book Italic" w:hAnsi="BentonSans Book Italic"/>
                <w:color w:val="1F4E79" w:themeColor="accent1" w:themeShade="80"/>
                <w:lang w:val="en-US"/>
              </w:rPr>
              <w:t>Passport Expiry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707F69EC" w14:textId="07A01408" w:rsidR="00D96AE7" w:rsidRPr="00611577" w:rsidRDefault="00442C07" w:rsidP="0068410E">
            <w:pPr>
              <w:rPr>
                <w:rStyle w:val="SAPEmphasis"/>
                <w:rFonts w:ascii="BentonSans Book" w:hAnsi="BentonSans Book"/>
                <w:lang w:val="en-US"/>
                <w:rPrChange w:id="1627" w:author="Author" w:date="2018-02-26T11:54:00Z">
                  <w:rPr>
                    <w:rStyle w:val="SAPEmphasis"/>
                    <w:rFonts w:ascii="BentonSans Book" w:hAnsi="BentonSans Book"/>
                    <w:highlight w:val="yellow"/>
                    <w:lang w:val="en-US"/>
                  </w:rPr>
                </w:rPrChange>
              </w:rPr>
            </w:pPr>
            <w:ins w:id="1628" w:author="Author" w:date="2018-02-07T10:12:00Z">
              <w:r w:rsidRPr="00611577">
                <w:rPr>
                  <w:rStyle w:val="SAPEmphasis"/>
                  <w:rFonts w:ascii="BentonSans Book" w:hAnsi="BentonSans Book"/>
                  <w:lang w:val="en-US"/>
                  <w:rPrChange w:id="1629" w:author="Author" w:date="2018-02-26T11:54:00Z">
                    <w:rPr>
                      <w:rStyle w:val="SAPEmphasis"/>
                      <w:rFonts w:ascii="BentonSans Book" w:hAnsi="BentonSans Book"/>
                      <w:highlight w:val="yellow"/>
                      <w:lang w:val="en-US"/>
                    </w:rPr>
                  </w:rPrChange>
                </w:rPr>
                <w:t>Enter the dependent’s passport expiry date.</w:t>
              </w:r>
            </w:ins>
          </w:p>
        </w:tc>
      </w:tr>
      <w:tr w:rsidR="00D96AE7" w:rsidRPr="00EC76F6" w14:paraId="74B73DDD" w14:textId="77777777" w:rsidTr="00F7335C">
        <w:trPr>
          <w:trHeight w:val="281"/>
        </w:trPr>
        <w:tc>
          <w:tcPr>
            <w:tcW w:w="6545" w:type="dxa"/>
            <w:shd w:val="clear" w:color="auto" w:fill="auto"/>
          </w:tcPr>
          <w:p w14:paraId="182A281F" w14:textId="2F115906" w:rsidR="00D96AE7" w:rsidRPr="00723392" w:rsidRDefault="00D96AE7" w:rsidP="0068410E">
            <w:pPr>
              <w:rPr>
                <w:lang w:val="en-US"/>
              </w:rPr>
            </w:pPr>
            <w:r w:rsidRPr="00723392">
              <w:rPr>
                <w:rFonts w:ascii="BentonSans Book Italic" w:hAnsi="BentonSans Book Italic"/>
                <w:color w:val="1F4E79" w:themeColor="accent1" w:themeShade="80"/>
                <w:lang w:val="en-US"/>
              </w:rPr>
              <w:t>Employed</w:t>
            </w:r>
            <w:r w:rsidRPr="00723392">
              <w:rPr>
                <w:i/>
                <w:color w:val="1F4E79" w:themeColor="accent1" w:themeShade="80"/>
                <w:lang w:val="en-US"/>
              </w:rPr>
              <w:t>:</w:t>
            </w:r>
            <w:r w:rsidRPr="00723392">
              <w:rPr>
                <w:color w:val="1F4E79" w:themeColor="accent1" w:themeShade="80"/>
                <w:lang w:val="en-US"/>
              </w:rPr>
              <w:t xml:space="preserve"> </w:t>
            </w:r>
            <w:r w:rsidR="00B312B4" w:rsidRPr="00723392">
              <w:rPr>
                <w:lang w:val="en-US"/>
              </w:rPr>
              <w:t xml:space="preserve">if appropriate, </w:t>
            </w:r>
            <w:r w:rsidRPr="00723392">
              <w:rPr>
                <w:lang w:val="en-US"/>
              </w:rPr>
              <w:t xml:space="preserve">select </w:t>
            </w:r>
            <w:r w:rsidR="00AD7BA3" w:rsidRPr="00723392">
              <w:rPr>
                <w:rStyle w:val="SAPUserEntry"/>
                <w:lang w:val="en-US"/>
              </w:rPr>
              <w:t>Yes</w:t>
            </w:r>
            <w:r w:rsidR="00AD7BA3" w:rsidRPr="00723392">
              <w:rPr>
                <w:lang w:val="en-US"/>
              </w:rPr>
              <w:t xml:space="preserve"> or </w:t>
            </w:r>
            <w:r w:rsidR="00AD7BA3" w:rsidRPr="00723392">
              <w:rPr>
                <w:rStyle w:val="SAPUserEntry"/>
                <w:lang w:val="en-US"/>
              </w:rPr>
              <w:t>No</w:t>
            </w:r>
            <w:r w:rsidR="00AD7BA3" w:rsidRPr="00723392">
              <w:rPr>
                <w:lang w:val="en-US"/>
              </w:rPr>
              <w:t xml:space="preserve"> </w:t>
            </w:r>
            <w:r w:rsidRPr="00723392">
              <w:rPr>
                <w:lang w:val="en-US"/>
              </w:rPr>
              <w:t>from drop-down</w:t>
            </w:r>
          </w:p>
        </w:tc>
        <w:tc>
          <w:tcPr>
            <w:tcW w:w="7683" w:type="dxa"/>
            <w:shd w:val="clear" w:color="auto" w:fill="auto"/>
          </w:tcPr>
          <w:p w14:paraId="2451E47C" w14:textId="7561F8D9" w:rsidR="00D96AE7" w:rsidRPr="00611577" w:rsidRDefault="00442C07" w:rsidP="0068410E">
            <w:pPr>
              <w:rPr>
                <w:rStyle w:val="SAPEmphasis"/>
                <w:rFonts w:ascii="BentonSans Book" w:hAnsi="BentonSans Book"/>
                <w:lang w:val="en-US"/>
                <w:rPrChange w:id="1630" w:author="Author" w:date="2018-02-26T11:54:00Z">
                  <w:rPr>
                    <w:rStyle w:val="SAPEmphasis"/>
                    <w:rFonts w:ascii="BentonSans Book" w:hAnsi="BentonSans Book"/>
                    <w:highlight w:val="yellow"/>
                    <w:lang w:val="en-US"/>
                  </w:rPr>
                </w:rPrChange>
              </w:rPr>
            </w:pPr>
            <w:ins w:id="1631" w:author="Author" w:date="2018-02-07T10:12:00Z">
              <w:r w:rsidRPr="00611577">
                <w:rPr>
                  <w:rStyle w:val="SAPEmphasis"/>
                  <w:rFonts w:ascii="BentonSans Book" w:hAnsi="BentonSans Book"/>
                  <w:lang w:val="en-US"/>
                  <w:rPrChange w:id="1632" w:author="Author" w:date="2018-02-26T11:54:00Z">
                    <w:rPr>
                      <w:rStyle w:val="SAPEmphasis"/>
                      <w:rFonts w:ascii="BentonSans Book" w:hAnsi="BentonSans Book"/>
                      <w:highlight w:val="yellow"/>
                      <w:lang w:val="en-US"/>
                    </w:rPr>
                  </w:rPrChange>
                </w:rPr>
                <w:t>Specify if the dependent is employed.</w:t>
              </w:r>
            </w:ins>
          </w:p>
        </w:tc>
      </w:tr>
      <w:tr w:rsidR="00D96AE7" w:rsidRPr="00EC76F6" w14:paraId="681AA87C" w14:textId="77777777" w:rsidTr="00F7335C">
        <w:trPr>
          <w:trHeight w:val="281"/>
        </w:trPr>
        <w:tc>
          <w:tcPr>
            <w:tcW w:w="6545" w:type="dxa"/>
            <w:shd w:val="clear" w:color="auto" w:fill="auto"/>
          </w:tcPr>
          <w:p w14:paraId="4DFBAEBB" w14:textId="47911372" w:rsidR="00D96AE7" w:rsidRPr="00723392" w:rsidRDefault="00D96AE7" w:rsidP="0068410E">
            <w:pPr>
              <w:rPr>
                <w:lang w:val="en-US"/>
              </w:rPr>
            </w:pPr>
            <w:r w:rsidRPr="00723392">
              <w:rPr>
                <w:rFonts w:ascii="BentonSans Book Italic" w:hAnsi="BentonSans Book Italic"/>
                <w:color w:val="1F4E79" w:themeColor="accent1" w:themeShade="80"/>
                <w:lang w:val="en-US"/>
              </w:rPr>
              <w:t>Employed Since</w:t>
            </w:r>
            <w:r w:rsidRPr="00723392">
              <w:rPr>
                <w:i/>
                <w:lang w:val="en-US"/>
              </w:rPr>
              <w:t>:</w:t>
            </w:r>
            <w:r w:rsidRPr="00723392">
              <w:rPr>
                <w:lang w:val="en-US"/>
              </w:rPr>
              <w:t xml:space="preserve"> </w:t>
            </w:r>
            <w:r w:rsidR="00B312B4" w:rsidRPr="00723392">
              <w:rPr>
                <w:lang w:val="en-US"/>
              </w:rPr>
              <w:t xml:space="preserve">if appropriate, </w:t>
            </w:r>
            <w:r w:rsidRPr="00723392">
              <w:rPr>
                <w:lang w:val="en-US"/>
              </w:rPr>
              <w:t>select from calendar help</w:t>
            </w:r>
          </w:p>
        </w:tc>
        <w:tc>
          <w:tcPr>
            <w:tcW w:w="7683" w:type="dxa"/>
            <w:shd w:val="clear" w:color="auto" w:fill="auto"/>
          </w:tcPr>
          <w:p w14:paraId="4B6B2296" w14:textId="45305FBE" w:rsidR="00D96AE7" w:rsidRPr="00611577" w:rsidRDefault="00442C07" w:rsidP="0068410E">
            <w:pPr>
              <w:rPr>
                <w:rStyle w:val="SAPEmphasis"/>
                <w:rFonts w:ascii="BentonSans Book" w:hAnsi="BentonSans Book"/>
                <w:lang w:val="en-US"/>
                <w:rPrChange w:id="1633" w:author="Author" w:date="2018-02-26T11:54:00Z">
                  <w:rPr>
                    <w:rStyle w:val="SAPEmphasis"/>
                    <w:rFonts w:ascii="BentonSans Book" w:hAnsi="BentonSans Book"/>
                    <w:highlight w:val="yellow"/>
                    <w:lang w:val="en-US"/>
                  </w:rPr>
                </w:rPrChange>
              </w:rPr>
            </w:pPr>
            <w:ins w:id="1634" w:author="Author" w:date="2018-02-07T10:13:00Z">
              <w:r w:rsidRPr="00611577">
                <w:rPr>
                  <w:rStyle w:val="SAPEmphasis"/>
                  <w:rFonts w:ascii="BentonSans Book" w:hAnsi="BentonSans Book"/>
                  <w:lang w:val="en-US"/>
                  <w:rPrChange w:id="1635" w:author="Author" w:date="2018-02-26T11:54:00Z">
                    <w:rPr>
                      <w:rStyle w:val="SAPEmphasis"/>
                      <w:rFonts w:ascii="BentonSans Book" w:hAnsi="BentonSans Book"/>
                      <w:highlight w:val="yellow"/>
                      <w:lang w:val="en-US"/>
                    </w:rPr>
                  </w:rPrChange>
                </w:rPr>
                <w:t>Specify the date since when the dependent is employed.</w:t>
              </w:r>
            </w:ins>
          </w:p>
        </w:tc>
      </w:tr>
      <w:tr w:rsidR="00BA64EF" w:rsidRPr="00EC76F6" w14:paraId="05CEEF24" w14:textId="77777777" w:rsidTr="00F7335C">
        <w:trPr>
          <w:trHeight w:val="281"/>
        </w:trPr>
        <w:tc>
          <w:tcPr>
            <w:tcW w:w="6545" w:type="dxa"/>
            <w:shd w:val="clear" w:color="auto" w:fill="auto"/>
          </w:tcPr>
          <w:p w14:paraId="2D4CA261" w14:textId="23A3D535" w:rsidR="00BA64EF" w:rsidRPr="00723392" w:rsidRDefault="00BA64EF" w:rsidP="0068410E">
            <w:pPr>
              <w:rPr>
                <w:lang w:val="en-US"/>
              </w:rPr>
            </w:pPr>
            <w:r w:rsidRPr="00723392">
              <w:rPr>
                <w:rFonts w:ascii="BentonSans Book Italic" w:hAnsi="BentonSans Book Italic"/>
                <w:i/>
                <w:color w:val="1F4E79" w:themeColor="accent1" w:themeShade="80"/>
                <w:lang w:val="en-US"/>
              </w:rPr>
              <w:t>Name of Employer</w:t>
            </w:r>
            <w:r w:rsidRPr="00723392">
              <w:rPr>
                <w:rFonts w:ascii="BentonSans Book Italic" w:hAnsi="BentonSans Book Italic"/>
                <w:lang w:val="en-US"/>
              </w:rPr>
              <w:t>:</w:t>
            </w:r>
            <w:r w:rsidRPr="00723392">
              <w:rPr>
                <w:lang w:val="en-US"/>
              </w:rPr>
              <w:t xml:space="preserve"> </w:t>
            </w:r>
            <w:r w:rsidR="00B312B4" w:rsidRPr="00723392">
              <w:rPr>
                <w:lang w:val="en-US"/>
              </w:rPr>
              <w:t xml:space="preserve">if appropriate, </w:t>
            </w:r>
            <w:r w:rsidRPr="00723392">
              <w:rPr>
                <w:lang w:val="en-US"/>
              </w:rPr>
              <w:t>enter</w:t>
            </w:r>
          </w:p>
        </w:tc>
        <w:tc>
          <w:tcPr>
            <w:tcW w:w="7683" w:type="dxa"/>
            <w:shd w:val="clear" w:color="auto" w:fill="auto"/>
          </w:tcPr>
          <w:p w14:paraId="6FFE31F1" w14:textId="26DA3D47" w:rsidR="00BA64EF" w:rsidRPr="00611577" w:rsidRDefault="00442C07" w:rsidP="0068410E">
            <w:pPr>
              <w:rPr>
                <w:rStyle w:val="SAPEmphasis"/>
                <w:rFonts w:ascii="BentonSans Book" w:hAnsi="BentonSans Book"/>
                <w:lang w:val="en-US"/>
                <w:rPrChange w:id="1636" w:author="Author" w:date="2018-02-26T11:54:00Z">
                  <w:rPr>
                    <w:rStyle w:val="SAPEmphasis"/>
                    <w:rFonts w:ascii="BentonSans Book" w:hAnsi="BentonSans Book"/>
                    <w:highlight w:val="yellow"/>
                    <w:lang w:val="en-US"/>
                  </w:rPr>
                </w:rPrChange>
              </w:rPr>
            </w:pPr>
            <w:ins w:id="1637" w:author="Author" w:date="2018-02-07T10:13:00Z">
              <w:r w:rsidRPr="00611577">
                <w:rPr>
                  <w:rStyle w:val="SAPEmphasis"/>
                  <w:rFonts w:ascii="BentonSans Book" w:hAnsi="BentonSans Book"/>
                  <w:lang w:val="en-US"/>
                  <w:rPrChange w:id="1638" w:author="Author" w:date="2018-02-26T11:54:00Z">
                    <w:rPr>
                      <w:rStyle w:val="SAPEmphasis"/>
                      <w:rFonts w:ascii="BentonSans Book" w:hAnsi="BentonSans Book"/>
                      <w:highlight w:val="yellow"/>
                      <w:lang w:val="en-US"/>
                    </w:rPr>
                  </w:rPrChange>
                </w:rPr>
                <w:t>Enter the name of the employer.</w:t>
              </w:r>
            </w:ins>
          </w:p>
        </w:tc>
      </w:tr>
      <w:tr w:rsidR="00BA64EF" w:rsidRPr="00EC76F6" w14:paraId="0EC453A5" w14:textId="77777777" w:rsidTr="00F7335C">
        <w:trPr>
          <w:trHeight w:val="281"/>
        </w:trPr>
        <w:tc>
          <w:tcPr>
            <w:tcW w:w="6545" w:type="dxa"/>
            <w:shd w:val="clear" w:color="auto" w:fill="auto"/>
          </w:tcPr>
          <w:p w14:paraId="535BD318" w14:textId="5F370F18" w:rsidR="00BA64EF" w:rsidRPr="00723392" w:rsidRDefault="00BA64EF" w:rsidP="0068410E">
            <w:pPr>
              <w:rPr>
                <w:lang w:val="en-US"/>
              </w:rPr>
            </w:pPr>
            <w:r w:rsidRPr="00723392">
              <w:rPr>
                <w:rFonts w:ascii="BentonSans Book Italic" w:hAnsi="BentonSans Book Italic"/>
                <w:color w:val="1F4E79" w:themeColor="accent1" w:themeShade="80"/>
                <w:lang w:val="en-US"/>
              </w:rPr>
              <w:t>Accommodation Entitlement:</w:t>
            </w:r>
            <w:r w:rsidRPr="00723392">
              <w:rPr>
                <w:color w:val="1F4E79" w:themeColor="accent1" w:themeShade="80"/>
                <w:lang w:val="en-US"/>
              </w:rPr>
              <w:t xml:space="preserve"> </w:t>
            </w:r>
            <w:r w:rsidRPr="00723392">
              <w:rPr>
                <w:lang w:val="en-US"/>
              </w:rPr>
              <w:t>select</w:t>
            </w:r>
            <w:r w:rsidR="00AD7BA3" w:rsidRPr="00723392">
              <w:rPr>
                <w:lang w:val="en-US"/>
              </w:rPr>
              <w:t xml:space="preserve"> </w:t>
            </w:r>
            <w:r w:rsidR="00AD7BA3" w:rsidRPr="00723392">
              <w:rPr>
                <w:rStyle w:val="SAPUserEntry"/>
                <w:lang w:val="en-US"/>
              </w:rPr>
              <w:t>Yes</w:t>
            </w:r>
            <w:r w:rsidR="00AD7BA3" w:rsidRPr="00723392">
              <w:rPr>
                <w:lang w:val="en-US"/>
              </w:rPr>
              <w:t xml:space="preserve"> or </w:t>
            </w:r>
            <w:r w:rsidR="00AD7BA3" w:rsidRPr="00723392">
              <w:rPr>
                <w:rStyle w:val="SAPUserEntry"/>
                <w:lang w:val="en-US"/>
              </w:rPr>
              <w:t>No</w:t>
            </w:r>
            <w:r w:rsidRPr="00723392">
              <w:rPr>
                <w:lang w:val="en-US"/>
              </w:rPr>
              <w:t xml:space="preserve"> from drop-down</w:t>
            </w:r>
          </w:p>
        </w:tc>
        <w:tc>
          <w:tcPr>
            <w:tcW w:w="7683" w:type="dxa"/>
            <w:shd w:val="clear" w:color="auto" w:fill="auto"/>
          </w:tcPr>
          <w:p w14:paraId="04BE2CAB" w14:textId="19AD6DF6" w:rsidR="00BA64EF" w:rsidRPr="00611577" w:rsidRDefault="00442C07" w:rsidP="0068410E">
            <w:pPr>
              <w:rPr>
                <w:rStyle w:val="SAPEmphasis"/>
                <w:rFonts w:ascii="BentonSans Book" w:hAnsi="BentonSans Book"/>
                <w:lang w:val="en-US"/>
                <w:rPrChange w:id="1639" w:author="Author" w:date="2018-02-26T11:54:00Z">
                  <w:rPr>
                    <w:rStyle w:val="SAPEmphasis"/>
                    <w:rFonts w:ascii="BentonSans Book" w:hAnsi="BentonSans Book"/>
                    <w:highlight w:val="yellow"/>
                    <w:lang w:val="en-US"/>
                  </w:rPr>
                </w:rPrChange>
              </w:rPr>
            </w:pPr>
            <w:commentRangeStart w:id="1640"/>
            <w:ins w:id="1641" w:author="Author" w:date="2018-02-07T10:13:00Z">
              <w:r w:rsidRPr="00611577">
                <w:rPr>
                  <w:rStyle w:val="SAPEmphasis"/>
                  <w:rFonts w:ascii="BentonSans Book" w:hAnsi="BentonSans Book"/>
                  <w:lang w:val="en-US"/>
                  <w:rPrChange w:id="1642" w:author="Author" w:date="2018-02-26T11:54:00Z">
                    <w:rPr>
                      <w:rStyle w:val="SAPEmphasis"/>
                      <w:rFonts w:ascii="BentonSans Book" w:hAnsi="BentonSans Book"/>
                      <w:highlight w:val="yellow"/>
                      <w:lang w:val="en-US"/>
                    </w:rPr>
                  </w:rPrChange>
                </w:rPr>
                <w:t xml:space="preserve">Specify if the dependent is eligible for an accommodation entitlement. </w:t>
              </w:r>
            </w:ins>
            <w:commentRangeEnd w:id="1640"/>
            <w:r w:rsidR="00B835AB">
              <w:rPr>
                <w:rStyle w:val="CommentReference"/>
              </w:rPr>
              <w:commentReference w:id="1640"/>
            </w:r>
          </w:p>
        </w:tc>
      </w:tr>
      <w:tr w:rsidR="00BA64EF" w:rsidRPr="00EC76F6" w14:paraId="0F541736" w14:textId="77777777" w:rsidTr="00F7335C">
        <w:trPr>
          <w:trHeight w:val="281"/>
        </w:trPr>
        <w:tc>
          <w:tcPr>
            <w:tcW w:w="6545" w:type="dxa"/>
            <w:shd w:val="clear" w:color="auto" w:fill="auto"/>
          </w:tcPr>
          <w:p w14:paraId="393690A0" w14:textId="5E4AF870" w:rsidR="00BA64EF" w:rsidRPr="00A619DD" w:rsidRDefault="00BA64EF" w:rsidP="0068410E">
            <w:pPr>
              <w:rPr>
                <w:lang w:val="en-US"/>
                <w:rPrChange w:id="1643" w:author="Author" w:date="2018-01-24T15:45:00Z">
                  <w:rPr>
                    <w:highlight w:val="yellow"/>
                    <w:lang w:val="en-US"/>
                  </w:rPr>
                </w:rPrChange>
              </w:rPr>
            </w:pPr>
            <w:r w:rsidRPr="00723392">
              <w:rPr>
                <w:rFonts w:ascii="BentonSans Book Italic" w:hAnsi="BentonSans Book Italic"/>
                <w:color w:val="1F4E79" w:themeColor="accent1" w:themeShade="80"/>
                <w:lang w:val="en-US"/>
              </w:rPr>
              <w:t>Legal Nominee:</w:t>
            </w:r>
            <w:r w:rsidRPr="00723392">
              <w:rPr>
                <w:color w:val="1F4E79" w:themeColor="accent1" w:themeShade="80"/>
                <w:lang w:val="en-US"/>
              </w:rPr>
              <w:t xml:space="preserve"> </w:t>
            </w:r>
            <w:r w:rsidR="00B312B4" w:rsidRPr="00723392">
              <w:rPr>
                <w:lang w:val="en-US"/>
              </w:rPr>
              <w:t xml:space="preserve">if appropriate, </w:t>
            </w:r>
            <w:r w:rsidRPr="00723392">
              <w:rPr>
                <w:lang w:val="en-US"/>
              </w:rPr>
              <w:t>select from drop-down</w:t>
            </w:r>
          </w:p>
        </w:tc>
        <w:tc>
          <w:tcPr>
            <w:tcW w:w="7683" w:type="dxa"/>
            <w:shd w:val="clear" w:color="auto" w:fill="auto"/>
          </w:tcPr>
          <w:p w14:paraId="7D570B29" w14:textId="4ED82B34" w:rsidR="00BA64EF" w:rsidRPr="00611577" w:rsidRDefault="00442C07" w:rsidP="0068410E">
            <w:pPr>
              <w:rPr>
                <w:rStyle w:val="SAPEmphasis"/>
                <w:rFonts w:ascii="BentonSans Book" w:hAnsi="BentonSans Book"/>
                <w:lang w:val="en-US"/>
                <w:rPrChange w:id="1644" w:author="Author" w:date="2018-02-26T11:54:00Z">
                  <w:rPr>
                    <w:rStyle w:val="SAPEmphasis"/>
                    <w:rFonts w:ascii="BentonSans Book" w:hAnsi="BentonSans Book"/>
                    <w:highlight w:val="yellow"/>
                    <w:lang w:val="en-US"/>
                  </w:rPr>
                </w:rPrChange>
              </w:rPr>
            </w:pPr>
            <w:commentRangeStart w:id="1645"/>
            <w:ins w:id="1646" w:author="Author" w:date="2018-02-07T10:13:00Z">
              <w:r w:rsidRPr="00611577">
                <w:rPr>
                  <w:rStyle w:val="SAPEmphasis"/>
                  <w:rFonts w:ascii="BentonSans Book" w:hAnsi="BentonSans Book"/>
                  <w:lang w:val="en-US"/>
                  <w:rPrChange w:id="1647" w:author="Author" w:date="2018-02-26T11:54:00Z">
                    <w:rPr>
                      <w:rStyle w:val="SAPEmphasis"/>
                      <w:rFonts w:ascii="BentonSans Book" w:hAnsi="BentonSans Book"/>
                      <w:highlight w:val="yellow"/>
                      <w:lang w:val="en-US"/>
                    </w:rPr>
                  </w:rPrChange>
                </w:rPr>
                <w:t>Specify if the dependent is a legal nominee.</w:t>
              </w:r>
            </w:ins>
            <w:commentRangeEnd w:id="1645"/>
            <w:r w:rsidR="00B835AB">
              <w:rPr>
                <w:rStyle w:val="CommentReference"/>
              </w:rPr>
              <w:commentReference w:id="1645"/>
            </w:r>
          </w:p>
        </w:tc>
      </w:tr>
      <w:tr w:rsidR="00BA64EF" w:rsidRPr="00EC76F6" w14:paraId="6A006B19" w14:textId="77777777" w:rsidTr="00F7335C">
        <w:trPr>
          <w:trHeight w:val="281"/>
        </w:trPr>
        <w:tc>
          <w:tcPr>
            <w:tcW w:w="6545" w:type="dxa"/>
            <w:shd w:val="clear" w:color="auto" w:fill="auto"/>
          </w:tcPr>
          <w:p w14:paraId="0FD29B71" w14:textId="21F3649A" w:rsidR="00BA64EF" w:rsidRPr="00A619DD" w:rsidRDefault="00BA64EF" w:rsidP="0068410E">
            <w:pPr>
              <w:rPr>
                <w:lang w:val="en-US"/>
                <w:rPrChange w:id="1648" w:author="Author" w:date="2018-01-24T15:45:00Z">
                  <w:rPr>
                    <w:highlight w:val="yellow"/>
                    <w:lang w:val="en-US"/>
                  </w:rPr>
                </w:rPrChange>
              </w:rPr>
            </w:pPr>
            <w:r w:rsidRPr="00723392">
              <w:rPr>
                <w:rFonts w:ascii="BentonSans Book Italic" w:hAnsi="BentonSans Book Italic"/>
                <w:color w:val="1F4E79" w:themeColor="accent1" w:themeShade="80"/>
                <w:lang w:val="en-US"/>
              </w:rPr>
              <w:t>Academic Degree:</w:t>
            </w:r>
            <w:r w:rsidRPr="00723392">
              <w:rPr>
                <w:color w:val="1F4E79" w:themeColor="accent1" w:themeShade="80"/>
                <w:lang w:val="en-US"/>
              </w:rPr>
              <w:t xml:space="preserve"> </w:t>
            </w:r>
            <w:r w:rsidRPr="00723392">
              <w:rPr>
                <w:lang w:val="en-US"/>
              </w:rPr>
              <w:t>select from drop-down</w:t>
            </w:r>
          </w:p>
        </w:tc>
        <w:tc>
          <w:tcPr>
            <w:tcW w:w="7683" w:type="dxa"/>
            <w:shd w:val="clear" w:color="auto" w:fill="auto"/>
          </w:tcPr>
          <w:p w14:paraId="1DA1F9FF" w14:textId="7538D561" w:rsidR="00442C07" w:rsidRPr="00611577" w:rsidRDefault="00442C07">
            <w:pPr>
              <w:rPr>
                <w:rStyle w:val="SAPEmphasis"/>
                <w:rFonts w:ascii="BentonSans Book" w:hAnsi="BentonSans Book"/>
                <w:lang w:val="en-US"/>
                <w:rPrChange w:id="1649" w:author="Author" w:date="2018-02-26T11:54:00Z">
                  <w:rPr>
                    <w:rStyle w:val="SAPEmphasis"/>
                    <w:rFonts w:ascii="BentonSans Book" w:hAnsi="BentonSans Book"/>
                    <w:highlight w:val="yellow"/>
                    <w:lang w:val="en-US"/>
                  </w:rPr>
                </w:rPrChange>
              </w:rPr>
            </w:pPr>
            <w:commentRangeStart w:id="1650"/>
            <w:ins w:id="1651" w:author="Author" w:date="2018-02-07T10:14:00Z">
              <w:r w:rsidRPr="00611577">
                <w:rPr>
                  <w:rStyle w:val="SAPEmphasis"/>
                  <w:rFonts w:ascii="BentonSans Book" w:hAnsi="BentonSans Book"/>
                  <w:lang w:val="en-US"/>
                  <w:rPrChange w:id="1652" w:author="Author" w:date="2018-02-26T11:54:00Z">
                    <w:rPr>
                      <w:rStyle w:val="SAPEmphasis"/>
                      <w:rFonts w:ascii="BentonSans Book" w:hAnsi="BentonSans Book"/>
                      <w:highlight w:val="yellow"/>
                      <w:lang w:val="en-US"/>
                    </w:rPr>
                  </w:rPrChange>
                </w:rPr>
                <w:t>Specify the dependent’s academic degree.</w:t>
              </w:r>
            </w:ins>
            <w:commentRangeEnd w:id="1650"/>
            <w:r w:rsidR="00B835AB">
              <w:rPr>
                <w:rStyle w:val="CommentReference"/>
              </w:rPr>
              <w:commentReference w:id="1650"/>
            </w:r>
          </w:p>
        </w:tc>
      </w:tr>
      <w:tr w:rsidR="00BA64EF" w:rsidRPr="007C262C" w14:paraId="2DA19A8E" w14:textId="77777777" w:rsidTr="00F7335C">
        <w:trPr>
          <w:trHeight w:val="281"/>
        </w:trPr>
        <w:tc>
          <w:tcPr>
            <w:tcW w:w="6545" w:type="dxa"/>
            <w:shd w:val="clear" w:color="auto" w:fill="auto"/>
          </w:tcPr>
          <w:p w14:paraId="321840D8" w14:textId="58F76290" w:rsidR="00BA64EF" w:rsidRPr="00723392" w:rsidRDefault="00BA64EF" w:rsidP="0068410E">
            <w:pPr>
              <w:rPr>
                <w:lang w:val="en-US"/>
              </w:rPr>
            </w:pPr>
            <w:r w:rsidRPr="00723392">
              <w:rPr>
                <w:rFonts w:ascii="BentonSans Book Italic" w:hAnsi="BentonSans Book Italic"/>
                <w:color w:val="1F4E79" w:themeColor="accent1" w:themeShade="80"/>
                <w:lang w:val="en-US"/>
              </w:rPr>
              <w:t>Specialization:</w:t>
            </w:r>
            <w:r w:rsidRPr="00723392">
              <w:rPr>
                <w:lang w:val="en-US"/>
              </w:rPr>
              <w:t xml:space="preserve"> enter </w:t>
            </w:r>
            <w:r w:rsidR="000B43CE" w:rsidRPr="00723392">
              <w:rPr>
                <w:lang w:val="en-US"/>
              </w:rPr>
              <w:t>value</w:t>
            </w:r>
          </w:p>
        </w:tc>
        <w:tc>
          <w:tcPr>
            <w:tcW w:w="7683" w:type="dxa"/>
            <w:shd w:val="clear" w:color="auto" w:fill="auto"/>
          </w:tcPr>
          <w:p w14:paraId="677C7BAD" w14:textId="03FA8614" w:rsidR="00BA64EF" w:rsidRPr="00611577" w:rsidRDefault="00442C07" w:rsidP="005E54E5">
            <w:pPr>
              <w:rPr>
                <w:rStyle w:val="SAPEmphasis"/>
                <w:rFonts w:ascii="BentonSans Book" w:hAnsi="BentonSans Book"/>
                <w:lang w:val="en-US"/>
              </w:rPr>
            </w:pPr>
            <w:ins w:id="1653" w:author="Author" w:date="2018-02-07T10:14:00Z">
              <w:r w:rsidRPr="00611577">
                <w:rPr>
                  <w:rStyle w:val="SAPEmphasis"/>
                  <w:rFonts w:ascii="BentonSans Book" w:hAnsi="BentonSans Book"/>
                  <w:lang w:val="en-US"/>
                </w:rPr>
                <w:t>Enter the dependent’s specialization.</w:t>
              </w:r>
            </w:ins>
          </w:p>
        </w:tc>
      </w:tr>
      <w:tr w:rsidR="00BA64EF" w:rsidRPr="00EC76F6" w14:paraId="1A971D9F" w14:textId="77777777" w:rsidTr="00F7335C">
        <w:trPr>
          <w:trHeight w:val="281"/>
        </w:trPr>
        <w:tc>
          <w:tcPr>
            <w:tcW w:w="6545" w:type="dxa"/>
            <w:shd w:val="clear" w:color="auto" w:fill="auto"/>
          </w:tcPr>
          <w:p w14:paraId="335B219E" w14:textId="258D224E" w:rsidR="00BA64EF" w:rsidRPr="00723392" w:rsidRDefault="00BA64EF" w:rsidP="0068410E">
            <w:pPr>
              <w:rPr>
                <w:lang w:val="en-US"/>
              </w:rPr>
            </w:pPr>
            <w:r w:rsidRPr="00723392">
              <w:rPr>
                <w:rFonts w:ascii="BentonSans Book Italic" w:hAnsi="BentonSans Book Italic"/>
                <w:color w:val="1F4E79" w:themeColor="accent1" w:themeShade="80"/>
                <w:lang w:val="en-US"/>
              </w:rPr>
              <w:t>Spouse ID (if in same company):</w:t>
            </w:r>
            <w:r w:rsidRPr="00723392">
              <w:rPr>
                <w:color w:val="1F4E79" w:themeColor="accent1" w:themeShade="80"/>
                <w:lang w:val="en-US"/>
              </w:rPr>
              <w:t xml:space="preserve"> </w:t>
            </w:r>
            <w:r w:rsidRPr="00723392">
              <w:rPr>
                <w:lang w:val="en-US"/>
              </w:rPr>
              <w:t xml:space="preserve">enter </w:t>
            </w:r>
            <w:r w:rsidR="00642DC4" w:rsidRPr="00723392">
              <w:rPr>
                <w:lang w:val="en-US"/>
              </w:rPr>
              <w:t>value</w:t>
            </w:r>
          </w:p>
        </w:tc>
        <w:tc>
          <w:tcPr>
            <w:tcW w:w="7683" w:type="dxa"/>
            <w:shd w:val="clear" w:color="auto" w:fill="auto"/>
          </w:tcPr>
          <w:p w14:paraId="1DC6A45C" w14:textId="77777777" w:rsidR="00BA64EF" w:rsidRPr="00611577" w:rsidRDefault="00CC3CE4" w:rsidP="005E54E5">
            <w:pPr>
              <w:rPr>
                <w:ins w:id="1654" w:author="Author" w:date="2018-02-07T10:15:00Z"/>
                <w:rStyle w:val="SAPEmphasis"/>
                <w:rFonts w:ascii="BentonSans Book" w:hAnsi="BentonSans Book"/>
                <w:lang w:val="en-US"/>
              </w:rPr>
            </w:pPr>
            <w:r w:rsidRPr="00611577">
              <w:rPr>
                <w:rStyle w:val="SAPEmphasis"/>
                <w:rFonts w:ascii="BentonSans Book" w:hAnsi="BentonSans Book"/>
                <w:lang w:val="en-US"/>
              </w:rPr>
              <w:t>R</w:t>
            </w:r>
            <w:r w:rsidR="005B061A" w:rsidRPr="00611577">
              <w:rPr>
                <w:rStyle w:val="SAPEmphasis"/>
                <w:rFonts w:ascii="BentonSans Book" w:hAnsi="BentonSans Book"/>
                <w:lang w:val="en-US"/>
              </w:rPr>
              <w:t>elevant</w:t>
            </w:r>
            <w:r w:rsidR="00760477" w:rsidRPr="00611577">
              <w:rPr>
                <w:rStyle w:val="SAPEmphasis"/>
                <w:rFonts w:ascii="BentonSans Book" w:hAnsi="BentonSans Book"/>
                <w:lang w:val="en-US"/>
              </w:rPr>
              <w:t xml:space="preserve"> only</w:t>
            </w:r>
            <w:r w:rsidR="005B061A" w:rsidRPr="00611577">
              <w:rPr>
                <w:rStyle w:val="SAPEmphasis"/>
                <w:rFonts w:ascii="BentonSans Book" w:hAnsi="BentonSans Book"/>
                <w:lang w:val="en-US"/>
              </w:rPr>
              <w:t xml:space="preserve"> for dependents for which the </w:t>
            </w:r>
            <w:r w:rsidR="005B061A" w:rsidRPr="00611577">
              <w:rPr>
                <w:rStyle w:val="SAPEmphasis"/>
                <w:rFonts w:ascii="BentonSans Book Italic" w:hAnsi="BentonSans Book Italic"/>
                <w:color w:val="1F4E79" w:themeColor="accent1" w:themeShade="80"/>
                <w:lang w:val="en-US"/>
              </w:rPr>
              <w:t xml:space="preserve">Relationship </w:t>
            </w:r>
            <w:r w:rsidR="005B061A" w:rsidRPr="00611577">
              <w:rPr>
                <w:rStyle w:val="SAPEmphasis"/>
                <w:rFonts w:ascii="BentonSans Book" w:hAnsi="BentonSans Book"/>
                <w:lang w:val="en-US"/>
              </w:rPr>
              <w:t>field is set to</w:t>
            </w:r>
            <w:r w:rsidR="00971F8B" w:rsidRPr="00611577">
              <w:rPr>
                <w:rStyle w:val="SAPEmphasis"/>
                <w:rFonts w:ascii="BentonSans Book" w:hAnsi="BentonSans Book"/>
                <w:lang w:val="en-US"/>
              </w:rPr>
              <w:t xml:space="preserve"> </w:t>
            </w:r>
            <w:r w:rsidR="00971F8B" w:rsidRPr="00611577">
              <w:rPr>
                <w:rStyle w:val="SAPUserEntry"/>
                <w:lang w:val="en-US"/>
              </w:rPr>
              <w:t>Spouse</w:t>
            </w:r>
            <w:r w:rsidR="005B061A" w:rsidRPr="00611577">
              <w:rPr>
                <w:rStyle w:val="SAPEmphasis"/>
                <w:rFonts w:ascii="BentonSans Book" w:hAnsi="BentonSans Book"/>
                <w:lang w:val="en-US"/>
              </w:rPr>
              <w:t>, else it can be ignored.</w:t>
            </w:r>
          </w:p>
          <w:p w14:paraId="4A2578C6" w14:textId="4CECC498" w:rsidR="00457066" w:rsidRPr="00611577" w:rsidRDefault="00457066" w:rsidP="005E54E5">
            <w:pPr>
              <w:rPr>
                <w:rStyle w:val="SAPEmphasis"/>
                <w:rFonts w:ascii="BentonSans Book" w:hAnsi="BentonSans Book"/>
                <w:lang w:val="en-US"/>
              </w:rPr>
            </w:pPr>
            <w:commentRangeStart w:id="1655"/>
            <w:ins w:id="1656" w:author="Author" w:date="2018-02-07T10:15:00Z">
              <w:r w:rsidRPr="00611577">
                <w:rPr>
                  <w:rStyle w:val="SAPEmphasis"/>
                  <w:rFonts w:ascii="BentonSans Book" w:hAnsi="BentonSans Book"/>
                  <w:lang w:val="en-US"/>
                </w:rPr>
                <w:t>Enter the Spouse ID, if applicable.</w:t>
              </w:r>
            </w:ins>
            <w:commentRangeEnd w:id="1655"/>
            <w:r w:rsidR="00B835AB">
              <w:rPr>
                <w:rStyle w:val="CommentReference"/>
              </w:rPr>
              <w:commentReference w:id="1655"/>
            </w:r>
          </w:p>
        </w:tc>
      </w:tr>
      <w:tr w:rsidR="00BA64EF" w:rsidRPr="00EC76F6" w14:paraId="62A41E14" w14:textId="77777777" w:rsidTr="00F7335C">
        <w:trPr>
          <w:trHeight w:val="281"/>
        </w:trPr>
        <w:tc>
          <w:tcPr>
            <w:tcW w:w="6545" w:type="dxa"/>
            <w:shd w:val="clear" w:color="auto" w:fill="auto"/>
          </w:tcPr>
          <w:p w14:paraId="7369B69F" w14:textId="5A444A93" w:rsidR="00BA64EF" w:rsidRPr="00723392" w:rsidRDefault="00BA64EF" w:rsidP="0068410E">
            <w:pPr>
              <w:rPr>
                <w:lang w:val="en-US"/>
              </w:rPr>
            </w:pPr>
            <w:r w:rsidRPr="00723392">
              <w:rPr>
                <w:rFonts w:ascii="BentonSans Book Italic" w:hAnsi="BentonSans Book Italic"/>
                <w:color w:val="1F4E79" w:themeColor="accent1" w:themeShade="80"/>
                <w:lang w:val="en-US"/>
              </w:rPr>
              <w:t>Eligible for Leave Passage Benefit</w:t>
            </w:r>
            <w:r w:rsidRPr="00723392">
              <w:rPr>
                <w:rFonts w:ascii="BentonSans Book Italic" w:hAnsi="BentonSans Book Italic"/>
                <w:lang w:val="en-US"/>
              </w:rPr>
              <w:t>:</w:t>
            </w:r>
            <w:r w:rsidRPr="00723392">
              <w:rPr>
                <w:lang w:val="en-US"/>
              </w:rPr>
              <w:t xml:space="preserve"> select </w:t>
            </w:r>
            <w:r w:rsidRPr="00723392">
              <w:rPr>
                <w:rStyle w:val="SAPUserEntry"/>
                <w:lang w:val="en-US"/>
              </w:rPr>
              <w:t>Yes</w:t>
            </w:r>
            <w:r w:rsidRPr="00723392">
              <w:rPr>
                <w:lang w:val="en-US"/>
              </w:rPr>
              <w:t xml:space="preserve"> from drop-down in case the dependent is not of United Arab Emirates nationality</w:t>
            </w:r>
            <w:r w:rsidR="005B061A" w:rsidRPr="00723392">
              <w:rPr>
                <w:lang w:val="en-US"/>
              </w:rPr>
              <w:t>, else leave empty</w:t>
            </w:r>
          </w:p>
        </w:tc>
        <w:tc>
          <w:tcPr>
            <w:tcW w:w="7683" w:type="dxa"/>
            <w:shd w:val="clear" w:color="auto" w:fill="auto"/>
          </w:tcPr>
          <w:p w14:paraId="398FF483" w14:textId="2CD081B4" w:rsidR="001F4B81" w:rsidRPr="00611577" w:rsidRDefault="001F4B81" w:rsidP="00F33033">
            <w:pPr>
              <w:rPr>
                <w:rStyle w:val="SAPEmphasis"/>
                <w:rFonts w:ascii="BentonSans Book" w:hAnsi="BentonSans Book"/>
                <w:lang w:val="en-US"/>
                <w:rPrChange w:id="1657" w:author="Author" w:date="2018-02-26T11:54:00Z">
                  <w:rPr>
                    <w:rStyle w:val="SAPEmphasis"/>
                    <w:rFonts w:ascii="BentonSans Book" w:hAnsi="BentonSans Book"/>
                    <w:highlight w:val="yellow"/>
                    <w:lang w:val="en-US"/>
                  </w:rPr>
                </w:rPrChange>
              </w:rPr>
            </w:pPr>
            <w:commentRangeStart w:id="1658"/>
            <w:ins w:id="1659" w:author="Author" w:date="2018-01-24T09:42:00Z">
              <w:r w:rsidRPr="00611577">
                <w:rPr>
                  <w:rStyle w:val="SAPEmphasis"/>
                  <w:rFonts w:ascii="BentonSans Book" w:hAnsi="BentonSans Book"/>
                  <w:lang w:val="en-US"/>
                  <w:rPrChange w:id="1660" w:author="Author" w:date="2018-02-26T11:54:00Z">
                    <w:rPr>
                      <w:rStyle w:val="SAPEmphasis"/>
                      <w:rFonts w:ascii="BentonSans Book" w:hAnsi="BentonSans Book"/>
                      <w:highlight w:val="magenta"/>
                      <w:lang w:val="en-US"/>
                    </w:rPr>
                  </w:rPrChange>
                </w:rPr>
                <w:t>Specify if the dependent is eli</w:t>
              </w:r>
              <w:del w:id="1661" w:author="Author" w:date="2018-01-24T14:57:00Z">
                <w:r w:rsidRPr="00611577" w:rsidDel="00CC3CE4">
                  <w:rPr>
                    <w:rStyle w:val="SAPEmphasis"/>
                    <w:rFonts w:ascii="BentonSans Book" w:hAnsi="BentonSans Book"/>
                    <w:lang w:val="en-US"/>
                    <w:rPrChange w:id="1662" w:author="Author" w:date="2018-02-26T11:54:00Z">
                      <w:rPr>
                        <w:rStyle w:val="SAPEmphasis"/>
                        <w:rFonts w:ascii="BentonSans Book" w:hAnsi="BentonSans Book"/>
                        <w:highlight w:val="magenta"/>
                        <w:lang w:val="en-US"/>
                      </w:rPr>
                    </w:rPrChange>
                  </w:rPr>
                  <w:delText>b</w:delText>
                </w:r>
              </w:del>
            </w:ins>
            <w:ins w:id="1663" w:author="Author" w:date="2018-01-24T14:57:00Z">
              <w:r w:rsidR="00CC3CE4" w:rsidRPr="00611577">
                <w:rPr>
                  <w:rStyle w:val="SAPEmphasis"/>
                  <w:rFonts w:ascii="BentonSans Book" w:hAnsi="BentonSans Book"/>
                  <w:lang w:val="en-US"/>
                  <w:rPrChange w:id="1664" w:author="Author" w:date="2018-02-26T11:54:00Z">
                    <w:rPr>
                      <w:rStyle w:val="SAPEmphasis"/>
                      <w:rFonts w:ascii="BentonSans Book" w:hAnsi="BentonSans Book"/>
                      <w:highlight w:val="cyan"/>
                      <w:lang w:val="en-US"/>
                    </w:rPr>
                  </w:rPrChange>
                </w:rPr>
                <w:t>g</w:t>
              </w:r>
            </w:ins>
            <w:ins w:id="1665" w:author="Author" w:date="2018-01-24T09:42:00Z">
              <w:r w:rsidRPr="00611577">
                <w:rPr>
                  <w:rStyle w:val="SAPEmphasis"/>
                  <w:rFonts w:ascii="BentonSans Book" w:hAnsi="BentonSans Book"/>
                  <w:lang w:val="en-US"/>
                  <w:rPrChange w:id="1666" w:author="Author" w:date="2018-02-26T11:54:00Z">
                    <w:rPr>
                      <w:rStyle w:val="SAPEmphasis"/>
                      <w:rFonts w:ascii="BentonSans Book" w:hAnsi="BentonSans Book"/>
                      <w:highlight w:val="magenta"/>
                      <w:lang w:val="en-US"/>
                    </w:rPr>
                  </w:rPrChange>
                </w:rPr>
                <w:t xml:space="preserve">ible for leave passage benefit. </w:t>
              </w:r>
            </w:ins>
            <w:commentRangeEnd w:id="1658"/>
            <w:r w:rsidR="00B835AB">
              <w:rPr>
                <w:rStyle w:val="CommentReference"/>
              </w:rPr>
              <w:commentReference w:id="1658"/>
            </w:r>
          </w:p>
        </w:tc>
      </w:tr>
      <w:tr w:rsidR="00BA64EF" w:rsidRPr="00EC76F6" w14:paraId="2E2E0FBA" w14:textId="77777777" w:rsidTr="00F7335C">
        <w:trPr>
          <w:trHeight w:val="281"/>
        </w:trPr>
        <w:tc>
          <w:tcPr>
            <w:tcW w:w="6545" w:type="dxa"/>
            <w:shd w:val="clear" w:color="auto" w:fill="auto"/>
          </w:tcPr>
          <w:p w14:paraId="125B44ED" w14:textId="66FD697A" w:rsidR="00BA64EF" w:rsidRPr="005E54E5" w:rsidRDefault="00BA64EF" w:rsidP="0068410E">
            <w:pPr>
              <w:rPr>
                <w:highlight w:val="yellow"/>
                <w:lang w:val="en-US"/>
              </w:rPr>
            </w:pPr>
            <w:r w:rsidRPr="008153B2">
              <w:rPr>
                <w:rFonts w:ascii="BentonSans Book Italic" w:hAnsi="BentonSans Book Italic"/>
                <w:color w:val="1F4E79" w:themeColor="accent1" w:themeShade="80"/>
                <w:lang w:val="en-US"/>
                <w:rPrChange w:id="1667" w:author="Author" w:date="2018-01-29T13:30:00Z">
                  <w:rPr>
                    <w:rFonts w:ascii="BentonSans Book Italic" w:hAnsi="BentonSans Book Italic"/>
                    <w:color w:val="1F4E79" w:themeColor="accent1" w:themeShade="80"/>
                    <w:highlight w:val="yellow"/>
                    <w:lang w:val="en-US"/>
                  </w:rPr>
                </w:rPrChange>
              </w:rPr>
              <w:t>Leave Passage Entitlement Quota:</w:t>
            </w:r>
            <w:r w:rsidRPr="008153B2">
              <w:rPr>
                <w:color w:val="1F4E79" w:themeColor="accent1" w:themeShade="80"/>
                <w:lang w:val="en-US"/>
                <w:rPrChange w:id="1668" w:author="Author" w:date="2018-01-29T13:30:00Z">
                  <w:rPr>
                    <w:color w:val="1F4E79" w:themeColor="accent1" w:themeShade="80"/>
                    <w:highlight w:val="yellow"/>
                    <w:lang w:val="en-US"/>
                  </w:rPr>
                </w:rPrChange>
              </w:rPr>
              <w:t xml:space="preserve"> </w:t>
            </w:r>
            <w:r w:rsidRPr="008153B2">
              <w:rPr>
                <w:lang w:val="en-US"/>
                <w:rPrChange w:id="1669" w:author="Author" w:date="2018-01-29T13:30:00Z">
                  <w:rPr>
                    <w:highlight w:val="yellow"/>
                    <w:lang w:val="en-US"/>
                  </w:rPr>
                </w:rPrChange>
              </w:rPr>
              <w:t>select from drop-down in case the dependent is not of United Arab Emirates nationality, else leave empty</w:t>
            </w:r>
          </w:p>
        </w:tc>
        <w:tc>
          <w:tcPr>
            <w:tcW w:w="7683" w:type="dxa"/>
            <w:shd w:val="clear" w:color="auto" w:fill="auto"/>
          </w:tcPr>
          <w:p w14:paraId="527002F3" w14:textId="5B030F86" w:rsidR="00BA64EF" w:rsidRPr="00611577" w:rsidRDefault="00CC3CE4" w:rsidP="00F33033">
            <w:pPr>
              <w:rPr>
                <w:rStyle w:val="SAPEmphasis"/>
                <w:lang w:val="en-US"/>
                <w:rPrChange w:id="1670" w:author="Author" w:date="2018-02-26T11:54:00Z">
                  <w:rPr>
                    <w:rStyle w:val="SAPEmphasis"/>
                    <w:highlight w:val="yellow"/>
                    <w:lang w:val="en-US"/>
                  </w:rPr>
                </w:rPrChange>
              </w:rPr>
            </w:pPr>
            <w:commentRangeStart w:id="1671"/>
            <w:ins w:id="1672" w:author="Author" w:date="2018-01-24T14:57:00Z">
              <w:r w:rsidRPr="00611577">
                <w:rPr>
                  <w:rStyle w:val="SAPEmphasis"/>
                  <w:rFonts w:ascii="BentonSans Book" w:hAnsi="BentonSans Book"/>
                  <w:lang w:val="en-US"/>
                  <w:rPrChange w:id="1673" w:author="Author" w:date="2018-02-26T11:54:00Z">
                    <w:rPr>
                      <w:rStyle w:val="SAPEmphasis"/>
                      <w:rFonts w:ascii="BentonSans Book" w:hAnsi="BentonSans Book"/>
                      <w:highlight w:val="cyan"/>
                      <w:lang w:val="en-US"/>
                    </w:rPr>
                  </w:rPrChange>
                </w:rPr>
                <w:t>S</w:t>
              </w:r>
            </w:ins>
            <w:ins w:id="1674" w:author="Author" w:date="2018-01-24T09:43:00Z">
              <w:del w:id="1675" w:author="Author" w:date="2018-01-24T14:57:00Z">
                <w:r w:rsidR="001F4B81" w:rsidRPr="00611577" w:rsidDel="00CC3CE4">
                  <w:rPr>
                    <w:rStyle w:val="SAPEmphasis"/>
                    <w:rFonts w:ascii="BentonSans Book" w:hAnsi="BentonSans Book"/>
                    <w:lang w:val="en-US"/>
                    <w:rPrChange w:id="1676" w:author="Author" w:date="2018-02-26T11:54:00Z">
                      <w:rPr>
                        <w:rStyle w:val="SAPEmphasis"/>
                        <w:highlight w:val="yellow"/>
                        <w:lang w:val="en-US"/>
                      </w:rPr>
                    </w:rPrChange>
                  </w:rPr>
                  <w:delText>s</w:delText>
                </w:r>
              </w:del>
              <w:r w:rsidR="001F4B81" w:rsidRPr="00611577">
                <w:rPr>
                  <w:rStyle w:val="SAPEmphasis"/>
                  <w:rFonts w:ascii="BentonSans Book" w:hAnsi="BentonSans Book"/>
                  <w:lang w:val="en-US"/>
                  <w:rPrChange w:id="1677" w:author="Author" w:date="2018-02-26T11:54:00Z">
                    <w:rPr>
                      <w:rStyle w:val="SAPEmphasis"/>
                      <w:highlight w:val="yellow"/>
                      <w:lang w:val="en-US"/>
                    </w:rPr>
                  </w:rPrChange>
                </w:rPr>
                <w:t>pecify the leave passage quota, if applicable</w:t>
              </w:r>
            </w:ins>
            <w:commentRangeEnd w:id="1671"/>
            <w:r w:rsidR="00B835AB">
              <w:rPr>
                <w:rStyle w:val="CommentReference"/>
              </w:rPr>
              <w:commentReference w:id="1671"/>
            </w:r>
          </w:p>
        </w:tc>
      </w:tr>
    </w:tbl>
    <w:p w14:paraId="61E0B943" w14:textId="04A8C9AF" w:rsidR="00D83ED7" w:rsidRPr="00723392" w:rsidRDefault="00D83ED7" w:rsidP="005E54E5">
      <w:pPr>
        <w:pStyle w:val="Heading3"/>
        <w:rPr>
          <w:lang w:val="en-US"/>
        </w:rPr>
      </w:pPr>
      <w:bookmarkStart w:id="1678" w:name="_Toc507409706"/>
      <w:r w:rsidRPr="00723392">
        <w:rPr>
          <w:lang w:val="en-US"/>
        </w:rPr>
        <w:t>Australia (AU)</w:t>
      </w:r>
      <w:bookmarkEnd w:id="1678"/>
    </w:p>
    <w:tbl>
      <w:tblPr>
        <w:tblW w:w="1422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83"/>
      </w:tblGrid>
      <w:tr w:rsidR="00F7335C" w:rsidRPr="007C262C" w14:paraId="1DD42840" w14:textId="77777777" w:rsidTr="0068410E">
        <w:trPr>
          <w:trHeight w:val="340"/>
          <w:tblHeader/>
        </w:trPr>
        <w:tc>
          <w:tcPr>
            <w:tcW w:w="6545" w:type="dxa"/>
            <w:shd w:val="clear" w:color="auto" w:fill="999999"/>
          </w:tcPr>
          <w:p w14:paraId="7DEA9439" w14:textId="77777777" w:rsidR="00F7335C" w:rsidRPr="00ED36EB" w:rsidRDefault="00F7335C" w:rsidP="0068410E">
            <w:pPr>
              <w:pStyle w:val="TableHeading"/>
              <w:rPr>
                <w:rFonts w:ascii="BentonSans Bold" w:hAnsi="BentonSans Bold"/>
                <w:bCs/>
                <w:color w:val="FFFFFF"/>
                <w:sz w:val="18"/>
              </w:rPr>
            </w:pPr>
            <w:r w:rsidRPr="00ED36EB">
              <w:rPr>
                <w:rFonts w:ascii="BentonSans Bold" w:hAnsi="BentonSans Bold"/>
                <w:bCs/>
                <w:color w:val="FFFFFF"/>
                <w:sz w:val="18"/>
              </w:rPr>
              <w:t>User Entries: Field Name: User Action and Value</w:t>
            </w:r>
          </w:p>
        </w:tc>
        <w:tc>
          <w:tcPr>
            <w:tcW w:w="7683" w:type="dxa"/>
            <w:shd w:val="clear" w:color="auto" w:fill="999999"/>
          </w:tcPr>
          <w:p w14:paraId="2B4554D5" w14:textId="77777777" w:rsidR="00F7335C" w:rsidRPr="00ED36EB" w:rsidRDefault="00F7335C" w:rsidP="0068410E">
            <w:pPr>
              <w:pStyle w:val="TableHeading"/>
              <w:rPr>
                <w:rFonts w:ascii="BentonSans Bold" w:hAnsi="BentonSans Bold"/>
                <w:bCs/>
                <w:color w:val="FFFFFF"/>
                <w:sz w:val="18"/>
              </w:rPr>
            </w:pPr>
            <w:r w:rsidRPr="00ED36EB">
              <w:rPr>
                <w:rFonts w:ascii="BentonSans Bold" w:hAnsi="BentonSans Bold"/>
                <w:bCs/>
                <w:color w:val="FFFFFF"/>
                <w:sz w:val="18"/>
              </w:rPr>
              <w:t>Additional Information</w:t>
            </w:r>
          </w:p>
        </w:tc>
      </w:tr>
      <w:tr w:rsidR="00F7335C" w:rsidRPr="00EC76F6" w14:paraId="1284908E" w14:textId="77777777" w:rsidTr="0068410E">
        <w:trPr>
          <w:trHeight w:val="226"/>
        </w:trPr>
        <w:tc>
          <w:tcPr>
            <w:tcW w:w="6545" w:type="dxa"/>
            <w:shd w:val="clear" w:color="auto" w:fill="auto"/>
          </w:tcPr>
          <w:p w14:paraId="6F18F3EB" w14:textId="403CEB9A" w:rsidR="00F7335C" w:rsidRPr="005E54E5" w:rsidRDefault="005A4A56" w:rsidP="0068410E">
            <w:pPr>
              <w:rPr>
                <w:highlight w:val="yellow"/>
                <w:lang w:val="en-US"/>
              </w:rPr>
            </w:pPr>
            <w:r w:rsidRPr="00723392">
              <w:rPr>
                <w:lang w:val="en-US"/>
              </w:rPr>
              <w:t xml:space="preserve">For </w:t>
            </w:r>
            <w:r w:rsidRPr="00723392">
              <w:rPr>
                <w:rFonts w:ascii="BentonSans Book Italic" w:hAnsi="BentonSans Book Italic"/>
                <w:color w:val="1F3864" w:themeColor="accent5" w:themeShade="80"/>
                <w:lang w:val="en-US"/>
              </w:rPr>
              <w:t>Australia</w:t>
            </w:r>
            <w:r w:rsidRPr="00723392">
              <w:rPr>
                <w:lang w:val="en-US"/>
              </w:rPr>
              <w:t xml:space="preserve"> no Global Information has to be maintained.</w:t>
            </w:r>
          </w:p>
        </w:tc>
        <w:tc>
          <w:tcPr>
            <w:tcW w:w="7683" w:type="dxa"/>
            <w:shd w:val="clear" w:color="auto" w:fill="auto"/>
          </w:tcPr>
          <w:p w14:paraId="2B5261F4" w14:textId="308C0B61" w:rsidR="00F7335C" w:rsidRPr="005E54E5" w:rsidRDefault="00F7335C" w:rsidP="0068410E">
            <w:pPr>
              <w:rPr>
                <w:rStyle w:val="SAPEmphasis"/>
                <w:rFonts w:ascii="BentonSans Book" w:hAnsi="BentonSans Book"/>
                <w:highlight w:val="yellow"/>
                <w:lang w:val="en-US"/>
              </w:rPr>
            </w:pPr>
          </w:p>
        </w:tc>
      </w:tr>
    </w:tbl>
    <w:p w14:paraId="0C5971E9" w14:textId="0EA7028E" w:rsidR="00D83ED7" w:rsidRPr="00A619DD" w:rsidRDefault="00D83ED7" w:rsidP="005E54E5">
      <w:pPr>
        <w:pStyle w:val="Heading3"/>
        <w:rPr>
          <w:lang w:val="en-US"/>
          <w:rPrChange w:id="1679" w:author="Author" w:date="2018-01-24T15:47:00Z">
            <w:rPr>
              <w:highlight w:val="yellow"/>
              <w:lang w:val="en-US"/>
            </w:rPr>
          </w:rPrChange>
        </w:rPr>
      </w:pPr>
      <w:bookmarkStart w:id="1680" w:name="_Toc503276186"/>
      <w:bookmarkStart w:id="1681" w:name="_Toc503348547"/>
      <w:bookmarkStart w:id="1682" w:name="_Toc504478416"/>
      <w:bookmarkStart w:id="1683" w:name="_Toc507409707"/>
      <w:bookmarkEnd w:id="1680"/>
      <w:bookmarkEnd w:id="1681"/>
      <w:bookmarkEnd w:id="1682"/>
      <w:commentRangeStart w:id="1684"/>
      <w:r w:rsidRPr="00A619DD">
        <w:rPr>
          <w:lang w:val="en-US"/>
          <w:rPrChange w:id="1685" w:author="Author" w:date="2018-01-24T15:47:00Z">
            <w:rPr>
              <w:highlight w:val="yellow"/>
              <w:lang w:val="en-US"/>
            </w:rPr>
          </w:rPrChange>
        </w:rPr>
        <w:t>Kingdom of Saudi Arabia (SA)</w:t>
      </w:r>
      <w:bookmarkEnd w:id="1683"/>
      <w:commentRangeEnd w:id="1684"/>
      <w:r w:rsidR="00B835AB">
        <w:rPr>
          <w:rStyle w:val="CommentReference"/>
          <w:rFonts w:ascii="BentonSans Book" w:eastAsia="MS Mincho" w:hAnsi="BentonSans Book"/>
          <w:bCs w:val="0"/>
          <w:color w:val="auto"/>
        </w:rPr>
        <w:commentReference w:id="1684"/>
      </w:r>
    </w:p>
    <w:tbl>
      <w:tblPr>
        <w:tblW w:w="1422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83"/>
      </w:tblGrid>
      <w:tr w:rsidR="00F7335C" w:rsidRPr="007C262C" w14:paraId="2133055D" w14:textId="77777777" w:rsidTr="0068410E">
        <w:trPr>
          <w:trHeight w:val="340"/>
          <w:tblHeader/>
        </w:trPr>
        <w:tc>
          <w:tcPr>
            <w:tcW w:w="6545" w:type="dxa"/>
            <w:shd w:val="clear" w:color="auto" w:fill="999999"/>
          </w:tcPr>
          <w:p w14:paraId="7BECA8F1" w14:textId="77777777" w:rsidR="00F7335C" w:rsidRPr="00ED36EB" w:rsidRDefault="00F7335C" w:rsidP="0068410E">
            <w:pPr>
              <w:pStyle w:val="TableHeading"/>
              <w:rPr>
                <w:rFonts w:ascii="BentonSans Bold" w:hAnsi="BentonSans Bold"/>
                <w:bCs/>
                <w:color w:val="FFFFFF"/>
                <w:sz w:val="18"/>
              </w:rPr>
            </w:pPr>
            <w:r w:rsidRPr="00ED36EB">
              <w:rPr>
                <w:rFonts w:ascii="BentonSans Bold" w:hAnsi="BentonSans Bold"/>
                <w:bCs/>
                <w:color w:val="FFFFFF"/>
                <w:sz w:val="18"/>
              </w:rPr>
              <w:t>User Entries: Field Name: User Action and Value</w:t>
            </w:r>
          </w:p>
        </w:tc>
        <w:tc>
          <w:tcPr>
            <w:tcW w:w="7683" w:type="dxa"/>
            <w:shd w:val="clear" w:color="auto" w:fill="999999"/>
          </w:tcPr>
          <w:p w14:paraId="411A18B7" w14:textId="77777777" w:rsidR="00F7335C" w:rsidRPr="00ED36EB" w:rsidRDefault="00F7335C" w:rsidP="0068410E">
            <w:pPr>
              <w:pStyle w:val="TableHeading"/>
              <w:rPr>
                <w:rFonts w:ascii="BentonSans Bold" w:hAnsi="BentonSans Bold"/>
                <w:bCs/>
                <w:color w:val="FFFFFF"/>
                <w:sz w:val="18"/>
              </w:rPr>
            </w:pPr>
            <w:r w:rsidRPr="00ED36EB">
              <w:rPr>
                <w:rFonts w:ascii="BentonSans Bold" w:hAnsi="BentonSans Bold"/>
                <w:bCs/>
                <w:color w:val="FFFFFF"/>
                <w:sz w:val="18"/>
              </w:rPr>
              <w:t>Additional Information</w:t>
            </w:r>
          </w:p>
        </w:tc>
      </w:tr>
      <w:tr w:rsidR="00F7335C" w:rsidRPr="00EC76F6" w14:paraId="7E77B642" w14:textId="77777777" w:rsidTr="0068410E">
        <w:trPr>
          <w:trHeight w:val="226"/>
        </w:trPr>
        <w:tc>
          <w:tcPr>
            <w:tcW w:w="6545" w:type="dxa"/>
            <w:shd w:val="clear" w:color="auto" w:fill="auto"/>
          </w:tcPr>
          <w:p w14:paraId="1D4CC3D1" w14:textId="1135C2BF" w:rsidR="008850F6" w:rsidRPr="00723392" w:rsidRDefault="008850F6" w:rsidP="008850F6">
            <w:pPr>
              <w:rPr>
                <w:ins w:id="1686" w:author="Author" w:date="2018-01-24T15:26:00Z"/>
                <w:lang w:val="en-US"/>
              </w:rPr>
            </w:pPr>
            <w:ins w:id="1687" w:author="Author" w:date="2018-01-24T15:26:00Z">
              <w:r w:rsidRPr="00723392">
                <w:rPr>
                  <w:rFonts w:ascii="BentonSans Book Italic" w:hAnsi="BentonSans Book Italic"/>
                  <w:color w:val="1F4E79" w:themeColor="accent1" w:themeShade="80"/>
                  <w:lang w:val="en-US"/>
                </w:rPr>
                <w:t>Country:</w:t>
              </w:r>
              <w:r w:rsidRPr="00723392">
                <w:rPr>
                  <w:color w:val="1F4E79" w:themeColor="accent1" w:themeShade="80"/>
                  <w:lang w:val="en-US"/>
                </w:rPr>
                <w:t xml:space="preserve"> </w:t>
              </w:r>
              <w:r w:rsidRPr="00723392">
                <w:rPr>
                  <w:lang w:val="en-US"/>
                </w:rPr>
                <w:t xml:space="preserve">select </w:t>
              </w:r>
              <w:r w:rsidRPr="00723392">
                <w:rPr>
                  <w:rStyle w:val="SAPUserEntry"/>
                  <w:lang w:val="en-US"/>
                </w:rPr>
                <w:t xml:space="preserve">Kingdom of Saudi Arabia </w:t>
              </w:r>
              <w:r w:rsidRPr="00723392">
                <w:rPr>
                  <w:lang w:val="en-US"/>
                </w:rPr>
                <w:t>from drop-down</w:t>
              </w:r>
              <w:r w:rsidRPr="00723392">
                <w:rPr>
                  <w:lang w:val="en-US"/>
                </w:rPr>
                <w:tab/>
              </w:r>
            </w:ins>
          </w:p>
          <w:p w14:paraId="3D61954E" w14:textId="48F5EB32" w:rsidR="00F7335C" w:rsidRPr="00723392" w:rsidRDefault="000523DA" w:rsidP="0068410E">
            <w:pPr>
              <w:rPr>
                <w:lang w:val="en-US"/>
              </w:rPr>
            </w:pPr>
            <w:ins w:id="1688" w:author="Author" w:date="2018-01-24T14:59:00Z">
              <w:del w:id="1689" w:author="Author" w:date="2018-01-24T15:26:00Z">
                <w:r w:rsidRPr="00723392" w:rsidDel="008850F6">
                  <w:rPr>
                    <w:rFonts w:ascii="BentonSans Book Italic" w:hAnsi="BentonSans Book Italic"/>
                    <w:color w:val="1F4E79" w:themeColor="accent1" w:themeShade="80"/>
                    <w:lang w:val="en-US"/>
                  </w:rPr>
                  <w:delText>Country</w:delText>
                </w:r>
                <w:r w:rsidRPr="00723392" w:rsidDel="008850F6">
                  <w:rPr>
                    <w:lang w:val="en-US"/>
                  </w:rPr>
                  <w:delText xml:space="preserve">: </w:delText>
                </w:r>
                <w:r w:rsidRPr="00723392" w:rsidDel="008850F6">
                  <w:rPr>
                    <w:rStyle w:val="SAPUserEntry"/>
                    <w:lang w:val="en-US"/>
                  </w:rPr>
                  <w:delText xml:space="preserve">Kingdom of Saudi Arabia </w:delText>
                </w:r>
                <w:r w:rsidRPr="00723392" w:rsidDel="008850F6">
                  <w:rPr>
                    <w:lang w:val="en-US"/>
                  </w:rPr>
                  <w:delText>is defaulted, leave as is or select another value</w:delText>
                </w:r>
                <w:r w:rsidRPr="00723392" w:rsidDel="008850F6">
                  <w:rPr>
                    <w:rFonts w:ascii="BentonSans Book Italic" w:hAnsi="BentonSans Book Italic"/>
                    <w:color w:val="1F4E79" w:themeColor="accent1" w:themeShade="80"/>
                    <w:lang w:val="en-US"/>
                  </w:rPr>
                  <w:delText xml:space="preserve"> </w:delText>
                </w:r>
              </w:del>
            </w:ins>
            <w:del w:id="1690" w:author="Author" w:date="2018-01-24T14:59:00Z">
              <w:r w:rsidR="00D903D7" w:rsidRPr="00723392" w:rsidDel="000523DA">
                <w:rPr>
                  <w:rFonts w:ascii="BentonSans Book Italic" w:hAnsi="BentonSans Book Italic"/>
                  <w:color w:val="1F4E79" w:themeColor="accent1" w:themeShade="80"/>
                  <w:lang w:val="en-US"/>
                </w:rPr>
                <w:delText>Country:</w:delText>
              </w:r>
              <w:r w:rsidR="00D903D7" w:rsidRPr="00723392" w:rsidDel="000523DA">
                <w:rPr>
                  <w:color w:val="1F4E79" w:themeColor="accent1" w:themeShade="80"/>
                  <w:lang w:val="en-US"/>
                </w:rPr>
                <w:delText xml:space="preserve"> </w:delText>
              </w:r>
              <w:r w:rsidR="00D903D7" w:rsidRPr="00723392" w:rsidDel="000523DA">
                <w:rPr>
                  <w:lang w:val="en-US"/>
                </w:rPr>
                <w:delText xml:space="preserve">select </w:delText>
              </w:r>
              <w:r w:rsidR="00D903D7" w:rsidRPr="00723392" w:rsidDel="000523DA">
                <w:rPr>
                  <w:rStyle w:val="SAPUserEntry"/>
                  <w:lang w:val="en-US"/>
                </w:rPr>
                <w:delText>Saudi</w:delText>
              </w:r>
              <w:r w:rsidR="0032029C" w:rsidRPr="00723392" w:rsidDel="000523DA">
                <w:rPr>
                  <w:rStyle w:val="SAPUserEntry"/>
                  <w:lang w:val="en-US"/>
                </w:rPr>
                <w:delText xml:space="preserve"> </w:delText>
              </w:r>
              <w:r w:rsidR="00D903D7" w:rsidRPr="00723392" w:rsidDel="000523DA">
                <w:rPr>
                  <w:rStyle w:val="SAPUserEntry"/>
                  <w:lang w:val="en-US"/>
                </w:rPr>
                <w:delText>Arabia</w:delText>
              </w:r>
              <w:r w:rsidR="00D903D7" w:rsidRPr="00723392" w:rsidDel="000523DA">
                <w:rPr>
                  <w:lang w:val="en-US"/>
                </w:rPr>
                <w:delText xml:space="preserve"> from drop-down</w:delText>
              </w:r>
            </w:del>
          </w:p>
        </w:tc>
        <w:tc>
          <w:tcPr>
            <w:tcW w:w="7683" w:type="dxa"/>
            <w:shd w:val="clear" w:color="auto" w:fill="auto"/>
          </w:tcPr>
          <w:p w14:paraId="2FC0CB00" w14:textId="7997BF9F" w:rsidR="000523DA" w:rsidRPr="00723392" w:rsidRDefault="00D903D7" w:rsidP="000523DA">
            <w:pPr>
              <w:rPr>
                <w:ins w:id="1691" w:author="Author" w:date="2018-01-24T15:01:00Z"/>
                <w:lang w:val="en-US"/>
              </w:rPr>
            </w:pPr>
            <w:r w:rsidRPr="00723392">
              <w:rPr>
                <w:rStyle w:val="SAPEmphasis"/>
                <w:rFonts w:ascii="BentonSans Book" w:hAnsi="BentonSans Book"/>
                <w:lang w:val="en-US"/>
              </w:rPr>
              <w:t xml:space="preserve">A list of global information fields for </w:t>
            </w:r>
            <w:r w:rsidRPr="00723392">
              <w:rPr>
                <w:rStyle w:val="SAPEmphasis"/>
                <w:rFonts w:ascii="BentonSans Book Italic" w:hAnsi="BentonSans Book Italic"/>
                <w:color w:val="1F3864" w:themeColor="accent5" w:themeShade="80"/>
                <w:lang w:val="en-US"/>
              </w:rPr>
              <w:t>Saudi Arabia</w:t>
            </w:r>
            <w:r w:rsidRPr="00723392">
              <w:rPr>
                <w:rStyle w:val="SAPEmphasis"/>
                <w:rFonts w:ascii="BentonSans Book" w:hAnsi="BentonSans Book"/>
                <w:lang w:val="en-US"/>
              </w:rPr>
              <w:t xml:space="preserve"> are displayed in the </w:t>
            </w:r>
            <w:r w:rsidRPr="00723392">
              <w:rPr>
                <w:rFonts w:ascii="BentonSans Book Italic" w:hAnsi="BentonSans Book Italic"/>
                <w:color w:val="1F4E79" w:themeColor="accent1" w:themeShade="80"/>
                <w:lang w:val="en-US"/>
              </w:rPr>
              <w:t>Dependents</w:t>
            </w:r>
            <w:r w:rsidRPr="00723392">
              <w:rPr>
                <w:rStyle w:val="SAPEmphasis"/>
                <w:rFonts w:ascii="BentonSans Book" w:hAnsi="BentonSans Book"/>
                <w:lang w:val="en-US"/>
              </w:rPr>
              <w:t xml:space="preserve"> dialog box and are editable.</w:t>
            </w:r>
          </w:p>
          <w:p w14:paraId="12389147" w14:textId="77777777" w:rsidR="000523DA" w:rsidRPr="00EC76F6" w:rsidRDefault="000523DA" w:rsidP="000523DA">
            <w:pPr>
              <w:rPr>
                <w:ins w:id="1692" w:author="Author" w:date="2018-01-24T15:01:00Z"/>
                <w:strike/>
                <w:lang w:val="en-US"/>
                <w:rPrChange w:id="1693" w:author="Author" w:date="2018-03-01T17:24:00Z">
                  <w:rPr>
                    <w:ins w:id="1694" w:author="Author" w:date="2018-01-24T15:01:00Z"/>
                    <w:lang w:val="en-US"/>
                  </w:rPr>
                </w:rPrChange>
              </w:rPr>
            </w:pPr>
            <w:ins w:id="1695" w:author="Author" w:date="2018-01-24T15:01:00Z">
              <w:r w:rsidRPr="00EC76F6">
                <w:rPr>
                  <w:strike/>
                  <w:lang w:val="en-US"/>
                  <w:rPrChange w:id="1696" w:author="Author" w:date="2018-03-01T17:24:00Z">
                    <w:rPr>
                      <w:lang w:val="en-US"/>
                    </w:rPr>
                  </w:rPrChange>
                </w:rPr>
                <w:t xml:space="preserve">The </w:t>
              </w:r>
              <w:r w:rsidRPr="00EC76F6">
                <w:rPr>
                  <w:rStyle w:val="SAPScreenElement"/>
                  <w:strike/>
                  <w:lang w:val="en-US"/>
                  <w:rPrChange w:id="1697" w:author="Author" w:date="2018-03-01T17:24:00Z">
                    <w:rPr>
                      <w:rStyle w:val="SAPScreenElement"/>
                      <w:lang w:val="en-US"/>
                    </w:rPr>
                  </w:rPrChange>
                </w:rPr>
                <w:t>Country</w:t>
              </w:r>
              <w:r w:rsidRPr="00EC76F6">
                <w:rPr>
                  <w:strike/>
                  <w:lang w:val="en-US"/>
                  <w:rPrChange w:id="1698" w:author="Author" w:date="2018-03-01T17:24:00Z">
                    <w:rPr>
                      <w:lang w:val="en-US"/>
                    </w:rPr>
                  </w:rPrChange>
                </w:rPr>
                <w:t xml:space="preserve"> field defaults to the country where the employer is located. </w:t>
              </w:r>
            </w:ins>
          </w:p>
          <w:p w14:paraId="63A9A6FA" w14:textId="1F29FA58" w:rsidR="000523DA" w:rsidRPr="00723392" w:rsidRDefault="000523DA" w:rsidP="000523DA">
            <w:pPr>
              <w:rPr>
                <w:rStyle w:val="SAPEmphasis"/>
                <w:rFonts w:ascii="BentonSans Book" w:hAnsi="BentonSans Book"/>
                <w:lang w:val="en-US"/>
              </w:rPr>
            </w:pPr>
            <w:ins w:id="1699" w:author="Author" w:date="2018-01-24T15:01:00Z">
              <w:r w:rsidRPr="00EC76F6">
                <w:rPr>
                  <w:rStyle w:val="SAPEmphasis"/>
                  <w:rFonts w:ascii="BentonSans Book" w:hAnsi="BentonSans Book"/>
                  <w:strike/>
                  <w:lang w:val="en-US"/>
                  <w:rPrChange w:id="1700" w:author="Author" w:date="2018-03-01T17:24:00Z">
                    <w:rPr>
                      <w:rStyle w:val="SAPEmphasis"/>
                      <w:rFonts w:ascii="BentonSans Book" w:hAnsi="BentonSans Book"/>
                      <w:lang w:val="en-US"/>
                    </w:rPr>
                  </w:rPrChange>
                </w:rPr>
                <w:t>In case you choose another country, different fields have to be filled, since the address is country-specific.</w:t>
              </w:r>
            </w:ins>
          </w:p>
        </w:tc>
      </w:tr>
      <w:tr w:rsidR="00F7335C" w:rsidRPr="00EC76F6" w14:paraId="02ABECA6" w14:textId="77777777" w:rsidTr="0068410E">
        <w:trPr>
          <w:trHeight w:val="281"/>
        </w:trPr>
        <w:tc>
          <w:tcPr>
            <w:tcW w:w="6545" w:type="dxa"/>
            <w:shd w:val="clear" w:color="auto" w:fill="auto"/>
          </w:tcPr>
          <w:p w14:paraId="51980254" w14:textId="1BFCD47B" w:rsidR="00F7335C" w:rsidRPr="00723392" w:rsidRDefault="00D903D7" w:rsidP="0068410E">
            <w:pPr>
              <w:rPr>
                <w:lang w:val="en-US"/>
              </w:rPr>
            </w:pPr>
            <w:r w:rsidRPr="00723392">
              <w:rPr>
                <w:rFonts w:ascii="BentonSans Book Italic" w:hAnsi="BentonSans Book Italic"/>
                <w:color w:val="1F4E79" w:themeColor="accent1" w:themeShade="80"/>
                <w:lang w:val="en-US"/>
              </w:rPr>
              <w:t>Blood Group:</w:t>
            </w:r>
            <w:r w:rsidRPr="00723392">
              <w:rPr>
                <w:color w:val="1F4E79" w:themeColor="accent1" w:themeShade="80"/>
                <w:lang w:val="en-US"/>
              </w:rPr>
              <w:t xml:space="preserve"> </w:t>
            </w:r>
            <w:r w:rsidRPr="00723392">
              <w:rPr>
                <w:lang w:val="en-US"/>
              </w:rPr>
              <w:t>select from drop-down</w:t>
            </w:r>
          </w:p>
        </w:tc>
        <w:tc>
          <w:tcPr>
            <w:tcW w:w="7683" w:type="dxa"/>
            <w:shd w:val="clear" w:color="auto" w:fill="auto"/>
          </w:tcPr>
          <w:p w14:paraId="4F9E3033" w14:textId="05514990" w:rsidR="00F7335C" w:rsidRPr="00EC76F6" w:rsidRDefault="00FD776C" w:rsidP="0068410E">
            <w:pPr>
              <w:rPr>
                <w:rStyle w:val="SAPEmphasis"/>
                <w:rFonts w:ascii="BentonSans Book" w:hAnsi="BentonSans Book"/>
                <w:strike/>
                <w:lang w:val="en-US"/>
                <w:rPrChange w:id="1701" w:author="Author" w:date="2018-03-01T17:24:00Z">
                  <w:rPr>
                    <w:rStyle w:val="SAPEmphasis"/>
                    <w:rFonts w:ascii="BentonSans Book" w:hAnsi="BentonSans Book"/>
                    <w:lang w:val="en-US"/>
                  </w:rPr>
                </w:rPrChange>
              </w:rPr>
            </w:pPr>
            <w:ins w:id="1702" w:author="Author" w:date="2018-02-08T05:07:00Z">
              <w:r w:rsidRPr="00EC76F6">
                <w:rPr>
                  <w:rStyle w:val="SAPEmphasis"/>
                  <w:rFonts w:ascii="BentonSans Book" w:hAnsi="BentonSans Book"/>
                  <w:strike/>
                  <w:lang w:val="en-US"/>
                  <w:rPrChange w:id="1703" w:author="Author" w:date="2018-03-01T17:24:00Z">
                    <w:rPr>
                      <w:rStyle w:val="SAPEmphasis"/>
                      <w:rFonts w:ascii="BentonSans Book" w:hAnsi="BentonSans Book"/>
                      <w:lang w:val="en-US"/>
                    </w:rPr>
                  </w:rPrChange>
                </w:rPr>
                <w:t>Specify the employee</w:t>
              </w:r>
            </w:ins>
            <w:ins w:id="1704" w:author="Author" w:date="2018-02-08T05:16:00Z">
              <w:r w:rsidR="00D27C7D" w:rsidRPr="00EC76F6">
                <w:rPr>
                  <w:rStyle w:val="SAPEmphasis"/>
                  <w:rFonts w:ascii="BentonSans Book" w:hAnsi="BentonSans Book"/>
                  <w:strike/>
                  <w:lang w:val="en-US"/>
                  <w:rPrChange w:id="1705" w:author="Author" w:date="2018-03-01T17:24:00Z">
                    <w:rPr>
                      <w:rStyle w:val="SAPEmphasis"/>
                      <w:rFonts w:ascii="BentonSans Book" w:hAnsi="BentonSans Book"/>
                      <w:lang w:val="en-US"/>
                    </w:rPr>
                  </w:rPrChange>
                </w:rPr>
                <w:t xml:space="preserve">’s blood </w:t>
              </w:r>
            </w:ins>
            <w:ins w:id="1706" w:author="Author" w:date="2018-02-08T05:17:00Z">
              <w:r w:rsidR="00D27C7D" w:rsidRPr="00EC76F6">
                <w:rPr>
                  <w:rStyle w:val="SAPEmphasis"/>
                  <w:rFonts w:ascii="BentonSans Book" w:hAnsi="BentonSans Book"/>
                  <w:strike/>
                  <w:lang w:val="en-US"/>
                  <w:rPrChange w:id="1707" w:author="Author" w:date="2018-03-01T17:24:00Z">
                    <w:rPr>
                      <w:rStyle w:val="SAPEmphasis"/>
                      <w:rFonts w:ascii="BentonSans Book" w:hAnsi="BentonSans Book"/>
                      <w:lang w:val="en-US"/>
                    </w:rPr>
                  </w:rPrChange>
                </w:rPr>
                <w:t>group.</w:t>
              </w:r>
            </w:ins>
          </w:p>
        </w:tc>
      </w:tr>
      <w:tr w:rsidR="00D903D7" w:rsidRPr="00EC76F6" w14:paraId="4D169B43" w14:textId="77777777" w:rsidTr="0068410E">
        <w:trPr>
          <w:trHeight w:val="281"/>
        </w:trPr>
        <w:tc>
          <w:tcPr>
            <w:tcW w:w="6545" w:type="dxa"/>
            <w:shd w:val="clear" w:color="auto" w:fill="auto"/>
          </w:tcPr>
          <w:p w14:paraId="5589281F" w14:textId="12F98CCB" w:rsidR="00D903D7" w:rsidRPr="00723392" w:rsidRDefault="00D903D7" w:rsidP="0068410E">
            <w:pPr>
              <w:rPr>
                <w:lang w:val="en-US"/>
              </w:rPr>
            </w:pPr>
            <w:r w:rsidRPr="00723392">
              <w:rPr>
                <w:rFonts w:ascii="BentonSans Book Italic" w:hAnsi="BentonSans Book Italic"/>
                <w:color w:val="1F4E79" w:themeColor="accent1" w:themeShade="80"/>
                <w:lang w:val="en-US"/>
              </w:rPr>
              <w:t>Border Entry No.:</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49A496AE" w14:textId="6A43DE78" w:rsidR="00D903D7" w:rsidRPr="00611577" w:rsidRDefault="00F50719" w:rsidP="0068410E">
            <w:pPr>
              <w:rPr>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 xml:space="preserve">elevant for non-Saudi dependents only. </w:t>
            </w:r>
          </w:p>
          <w:p w14:paraId="09D50B13" w14:textId="2B27951F" w:rsidR="00D903D7" w:rsidRPr="00611577" w:rsidRDefault="00D903D7" w:rsidP="0068410E">
            <w:pPr>
              <w:rPr>
                <w:rStyle w:val="SAPEmphasis"/>
                <w:rFonts w:ascii="BentonSans Book" w:hAnsi="BentonSans Book"/>
                <w:lang w:val="en-US"/>
              </w:rPr>
            </w:pPr>
            <w:r w:rsidRPr="00611577">
              <w:rPr>
                <w:rStyle w:val="SAPEmphasis"/>
                <w:rFonts w:ascii="BentonSans Book" w:hAnsi="BentonSans Book"/>
                <w:lang w:val="en-US"/>
              </w:rPr>
              <w:t xml:space="preserve">This is the </w:t>
            </w:r>
            <w:r w:rsidR="005A4A56" w:rsidRPr="00611577">
              <w:rPr>
                <w:rStyle w:val="SAPEmphasis"/>
                <w:rFonts w:ascii="BentonSans Book" w:hAnsi="BentonSans Book"/>
                <w:lang w:val="en-US"/>
              </w:rPr>
              <w:t>n</w:t>
            </w:r>
            <w:r w:rsidRPr="00611577">
              <w:rPr>
                <w:rStyle w:val="SAPEmphasis"/>
                <w:rFonts w:ascii="BentonSans Book" w:hAnsi="BentonSans Book"/>
                <w:lang w:val="en-US"/>
              </w:rPr>
              <w:t>umber that the border official entered on the visa upon the first entry with this visa. This number stays the same if the visa is extended.</w:t>
            </w:r>
          </w:p>
        </w:tc>
      </w:tr>
      <w:tr w:rsidR="00D903D7" w:rsidRPr="00EC76F6" w14:paraId="7D65A8DB" w14:textId="77777777" w:rsidTr="0068410E">
        <w:trPr>
          <w:trHeight w:val="281"/>
        </w:trPr>
        <w:tc>
          <w:tcPr>
            <w:tcW w:w="6545" w:type="dxa"/>
            <w:shd w:val="clear" w:color="auto" w:fill="auto"/>
          </w:tcPr>
          <w:p w14:paraId="2EEC4D6B" w14:textId="4AB7AC87" w:rsidR="00D903D7" w:rsidRPr="00723392" w:rsidRDefault="00D903D7" w:rsidP="0068410E">
            <w:pPr>
              <w:rPr>
                <w:lang w:val="en-US"/>
              </w:rPr>
            </w:pPr>
            <w:r w:rsidRPr="00723392">
              <w:rPr>
                <w:rFonts w:ascii="BentonSans Book Italic" w:hAnsi="BentonSans Book Italic"/>
                <w:color w:val="1F4E79" w:themeColor="accent1" w:themeShade="80"/>
                <w:lang w:val="en-US"/>
              </w:rPr>
              <w:t>Port of Entry:</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42CD287B" w14:textId="549347B7" w:rsidR="00D903D7" w:rsidRPr="00611577" w:rsidRDefault="00F50719" w:rsidP="0068410E">
            <w:pPr>
              <w:rPr>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elevant for non-Saudi dependents only.</w:t>
            </w:r>
          </w:p>
          <w:p w14:paraId="3A62DA83" w14:textId="700DCD58" w:rsidR="00D903D7" w:rsidRPr="00611577" w:rsidRDefault="00D903D7" w:rsidP="0068410E">
            <w:pPr>
              <w:rPr>
                <w:rStyle w:val="SAPEmphasis"/>
                <w:rFonts w:ascii="BentonSans Book" w:hAnsi="BentonSans Book"/>
                <w:lang w:val="en-US"/>
              </w:rPr>
            </w:pPr>
            <w:r w:rsidRPr="00611577">
              <w:rPr>
                <w:rStyle w:val="SAPEmphasis"/>
                <w:rFonts w:ascii="BentonSans Book" w:hAnsi="BentonSans Book"/>
                <w:lang w:val="en-US"/>
              </w:rPr>
              <w:t>This is the place where the dependent first entered the country with the given visa.</w:t>
            </w:r>
          </w:p>
        </w:tc>
      </w:tr>
      <w:tr w:rsidR="00D903D7" w:rsidRPr="00EC76F6" w14:paraId="151974A5" w14:textId="77777777" w:rsidTr="0068410E">
        <w:trPr>
          <w:trHeight w:val="281"/>
        </w:trPr>
        <w:tc>
          <w:tcPr>
            <w:tcW w:w="6545" w:type="dxa"/>
            <w:shd w:val="clear" w:color="auto" w:fill="auto"/>
          </w:tcPr>
          <w:p w14:paraId="02E9B660" w14:textId="79158ABB" w:rsidR="00D903D7" w:rsidRPr="00723392" w:rsidRDefault="00D903D7" w:rsidP="0068410E">
            <w:pPr>
              <w:rPr>
                <w:lang w:val="en-US"/>
              </w:rPr>
            </w:pPr>
            <w:r w:rsidRPr="00723392">
              <w:rPr>
                <w:rFonts w:ascii="BentonSans Book Italic" w:hAnsi="BentonSans Book Italic"/>
                <w:color w:val="1F4E79" w:themeColor="accent1" w:themeShade="80"/>
                <w:lang w:val="en-US"/>
              </w:rPr>
              <w:t>Entry Date (Islamic):</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0F1E1959" w14:textId="621FF6A6" w:rsidR="00D903D7" w:rsidRPr="00611577" w:rsidRDefault="00F50719" w:rsidP="0068410E">
            <w:pPr>
              <w:rPr>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elevant for non-Saudi dependents only.</w:t>
            </w:r>
          </w:p>
          <w:p w14:paraId="5B06207E" w14:textId="4954D7C3" w:rsidR="00D903D7" w:rsidRPr="00611577" w:rsidRDefault="00D903D7" w:rsidP="0068410E">
            <w:pPr>
              <w:rPr>
                <w:rStyle w:val="SAPEmphasis"/>
                <w:rFonts w:ascii="BentonSans Book" w:hAnsi="BentonSans Book"/>
                <w:lang w:val="en-US"/>
              </w:rPr>
            </w:pPr>
            <w:r w:rsidRPr="00611577">
              <w:rPr>
                <w:rStyle w:val="SAPEmphasis"/>
                <w:rFonts w:ascii="BentonSans Book" w:hAnsi="BentonSans Book"/>
                <w:lang w:val="en-US"/>
              </w:rPr>
              <w:t xml:space="preserve">This is the date in the Hijri calendar when the dependent first entered the country with the given visa. </w:t>
            </w:r>
          </w:p>
        </w:tc>
      </w:tr>
      <w:tr w:rsidR="00D903D7" w:rsidRPr="00457066" w14:paraId="0F2E17BC" w14:textId="77777777" w:rsidTr="0068410E">
        <w:trPr>
          <w:trHeight w:val="281"/>
        </w:trPr>
        <w:tc>
          <w:tcPr>
            <w:tcW w:w="6545" w:type="dxa"/>
            <w:shd w:val="clear" w:color="auto" w:fill="auto"/>
          </w:tcPr>
          <w:p w14:paraId="23925C74" w14:textId="6458A596" w:rsidR="00D903D7" w:rsidRPr="00723392" w:rsidRDefault="00D903D7" w:rsidP="0068410E">
            <w:pPr>
              <w:rPr>
                <w:lang w:val="en-US"/>
              </w:rPr>
            </w:pPr>
            <w:r w:rsidRPr="00723392">
              <w:rPr>
                <w:rFonts w:ascii="BentonSans Book Italic" w:hAnsi="BentonSans Book Italic"/>
                <w:color w:val="1F4E79" w:themeColor="accent1" w:themeShade="80"/>
                <w:lang w:val="en-US"/>
              </w:rPr>
              <w:t xml:space="preserve">Name </w:t>
            </w:r>
            <w:proofErr w:type="gramStart"/>
            <w:r w:rsidRPr="00723392">
              <w:rPr>
                <w:rFonts w:ascii="BentonSans Book Italic" w:hAnsi="BentonSans Book Italic"/>
                <w:color w:val="1F4E79" w:themeColor="accent1" w:themeShade="80"/>
                <w:lang w:val="en-US"/>
              </w:rPr>
              <w:t>Of</w:t>
            </w:r>
            <w:proofErr w:type="gramEnd"/>
            <w:r w:rsidRPr="00723392">
              <w:rPr>
                <w:rFonts w:ascii="BentonSans Book Italic" w:hAnsi="BentonSans Book Italic"/>
                <w:color w:val="1F4E79" w:themeColor="accent1" w:themeShade="80"/>
                <w:lang w:val="en-US"/>
              </w:rPr>
              <w:t xml:space="preserve"> Employer</w:t>
            </w:r>
            <w:r w:rsidRPr="00723392">
              <w:rPr>
                <w:i/>
                <w:color w:val="1F4E79" w:themeColor="accent1" w:themeShade="80"/>
                <w:lang w:val="en-US"/>
              </w:rPr>
              <w:t>:</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40F196AC" w14:textId="22329B8D" w:rsidR="00D903D7" w:rsidRPr="00EC76F6" w:rsidRDefault="00ED215E" w:rsidP="0068410E">
            <w:pPr>
              <w:rPr>
                <w:rStyle w:val="SAPEmphasis"/>
                <w:rFonts w:ascii="BentonSans Book" w:hAnsi="BentonSans Book"/>
                <w:strike/>
                <w:lang w:val="en-US"/>
                <w:rPrChange w:id="1708" w:author="Author" w:date="2018-03-01T17:24:00Z">
                  <w:rPr>
                    <w:rStyle w:val="SAPEmphasis"/>
                    <w:rFonts w:ascii="BentonSans Book" w:hAnsi="BentonSans Book"/>
                    <w:lang w:val="en-US"/>
                  </w:rPr>
                </w:rPrChange>
              </w:rPr>
            </w:pPr>
            <w:ins w:id="1709" w:author="Author" w:date="2018-02-08T05:15:00Z">
              <w:r w:rsidRPr="00EC76F6">
                <w:rPr>
                  <w:rStyle w:val="SAPEmphasis"/>
                  <w:rFonts w:ascii="BentonSans Book" w:hAnsi="BentonSans Book"/>
                  <w:strike/>
                  <w:lang w:val="en-US"/>
                  <w:rPrChange w:id="1710" w:author="Author" w:date="2018-03-01T17:24:00Z">
                    <w:rPr>
                      <w:rStyle w:val="SAPEmphasis"/>
                      <w:rFonts w:ascii="BentonSans Book" w:hAnsi="BentonSans Book"/>
                      <w:lang w:val="en-US"/>
                    </w:rPr>
                  </w:rPrChange>
                </w:rPr>
                <w:t>Specify the dependent’s employer.</w:t>
              </w:r>
            </w:ins>
          </w:p>
        </w:tc>
      </w:tr>
      <w:tr w:rsidR="00D903D7" w:rsidRPr="00EC76F6" w14:paraId="2F93506F" w14:textId="77777777" w:rsidTr="0068410E">
        <w:trPr>
          <w:trHeight w:val="281"/>
        </w:trPr>
        <w:tc>
          <w:tcPr>
            <w:tcW w:w="6545" w:type="dxa"/>
            <w:shd w:val="clear" w:color="auto" w:fill="auto"/>
          </w:tcPr>
          <w:p w14:paraId="0E156DE6" w14:textId="37D55CDC" w:rsidR="00D903D7" w:rsidRPr="00723392" w:rsidRDefault="00D903D7" w:rsidP="0068410E">
            <w:pPr>
              <w:rPr>
                <w:lang w:val="en-US"/>
              </w:rPr>
            </w:pPr>
            <w:proofErr w:type="spellStart"/>
            <w:r w:rsidRPr="00723392">
              <w:rPr>
                <w:rFonts w:ascii="BentonSans Book Italic" w:hAnsi="BentonSans Book Italic"/>
                <w:color w:val="1F4E79" w:themeColor="accent1" w:themeShade="80"/>
                <w:lang w:val="en-US"/>
              </w:rPr>
              <w:t>Drivers</w:t>
            </w:r>
            <w:proofErr w:type="spellEnd"/>
            <w:r w:rsidRPr="00723392">
              <w:rPr>
                <w:rFonts w:ascii="BentonSans Book Italic" w:hAnsi="BentonSans Book Italic"/>
                <w:color w:val="1F4E79" w:themeColor="accent1" w:themeShade="80"/>
                <w:lang w:val="en-US"/>
              </w:rPr>
              <w:t xml:space="preserve"> License Number</w:t>
            </w:r>
            <w:r w:rsidRPr="00723392">
              <w:rPr>
                <w:rFonts w:ascii="BentonSans Book Italic" w:hAnsi="BentonSans Book Italic"/>
                <w:lang w:val="en-US"/>
              </w:rPr>
              <w:t>:</w:t>
            </w:r>
            <w:r w:rsidRPr="00723392">
              <w:rPr>
                <w:lang w:val="en-US"/>
              </w:rPr>
              <w:t xml:space="preserve"> enter</w:t>
            </w:r>
            <w:r w:rsidR="00642DC4" w:rsidRPr="00723392">
              <w:rPr>
                <w:lang w:val="en-US"/>
              </w:rPr>
              <w:t xml:space="preserve"> value</w:t>
            </w:r>
          </w:p>
        </w:tc>
        <w:tc>
          <w:tcPr>
            <w:tcW w:w="7683" w:type="dxa"/>
            <w:shd w:val="clear" w:color="auto" w:fill="auto"/>
          </w:tcPr>
          <w:p w14:paraId="6725C8C0" w14:textId="3264FBEC" w:rsidR="00D903D7" w:rsidRPr="00EC76F6" w:rsidRDefault="00FD776C" w:rsidP="0068410E">
            <w:pPr>
              <w:rPr>
                <w:rStyle w:val="SAPEmphasis"/>
                <w:rFonts w:ascii="BentonSans Book" w:hAnsi="BentonSans Book"/>
                <w:strike/>
                <w:lang w:val="en-US"/>
                <w:rPrChange w:id="1711" w:author="Author" w:date="2018-03-01T17:24:00Z">
                  <w:rPr>
                    <w:rStyle w:val="SAPEmphasis"/>
                    <w:rFonts w:ascii="BentonSans Book" w:hAnsi="BentonSans Book"/>
                    <w:lang w:val="en-US"/>
                  </w:rPr>
                </w:rPrChange>
              </w:rPr>
            </w:pPr>
            <w:ins w:id="1712" w:author="Author" w:date="2018-02-08T05:09:00Z">
              <w:r w:rsidRPr="00EC76F6">
                <w:rPr>
                  <w:rStyle w:val="SAPEmphasis"/>
                  <w:rFonts w:ascii="BentonSans Book" w:hAnsi="BentonSans Book"/>
                  <w:strike/>
                  <w:lang w:val="en-US"/>
                  <w:rPrChange w:id="1713" w:author="Author" w:date="2018-03-01T17:24:00Z">
                    <w:rPr>
                      <w:rStyle w:val="SAPEmphasis"/>
                      <w:rFonts w:ascii="BentonSans Book" w:hAnsi="BentonSans Book"/>
                      <w:lang w:val="en-US"/>
                    </w:rPr>
                  </w:rPrChange>
                </w:rPr>
                <w:t>Specify the dependent’s driving license details.</w:t>
              </w:r>
            </w:ins>
          </w:p>
        </w:tc>
      </w:tr>
      <w:tr w:rsidR="00D903D7" w:rsidRPr="00EC76F6" w14:paraId="15562164" w14:textId="77777777" w:rsidTr="0068410E">
        <w:trPr>
          <w:trHeight w:val="281"/>
        </w:trPr>
        <w:tc>
          <w:tcPr>
            <w:tcW w:w="6545" w:type="dxa"/>
            <w:shd w:val="clear" w:color="auto" w:fill="auto"/>
          </w:tcPr>
          <w:p w14:paraId="3C666310" w14:textId="0F5836F2" w:rsidR="00D903D7" w:rsidRPr="00723392" w:rsidRDefault="00D903D7" w:rsidP="0068410E">
            <w:pPr>
              <w:rPr>
                <w:lang w:val="en-US"/>
              </w:rPr>
            </w:pPr>
            <w:r w:rsidRPr="00723392">
              <w:rPr>
                <w:rFonts w:ascii="BentonSans Book Italic" w:hAnsi="BentonSans Book Italic"/>
                <w:color w:val="1F4E79" w:themeColor="accent1" w:themeShade="80"/>
                <w:lang w:val="en-US"/>
              </w:rPr>
              <w:t>Driving License Expiry Date</w:t>
            </w:r>
            <w:r w:rsidRPr="00723392">
              <w:rPr>
                <w:rFonts w:ascii="BentonSans Book Italic" w:hAnsi="BentonSans Book Italic"/>
                <w:lang w:val="en-US"/>
              </w:rPr>
              <w:t>:</w:t>
            </w:r>
            <w:r w:rsidRPr="00723392">
              <w:rPr>
                <w:lang w:val="en-US"/>
              </w:rPr>
              <w:t xml:space="preserve"> select from calendar help</w:t>
            </w:r>
          </w:p>
        </w:tc>
        <w:tc>
          <w:tcPr>
            <w:tcW w:w="7683" w:type="dxa"/>
            <w:shd w:val="clear" w:color="auto" w:fill="auto"/>
          </w:tcPr>
          <w:p w14:paraId="3EF342CA" w14:textId="7032E090" w:rsidR="00D903D7" w:rsidRPr="00EC76F6" w:rsidRDefault="00FD776C" w:rsidP="0068410E">
            <w:pPr>
              <w:rPr>
                <w:rStyle w:val="SAPEmphasis"/>
                <w:rFonts w:ascii="BentonSans Book" w:hAnsi="BentonSans Book"/>
                <w:strike/>
                <w:lang w:val="en-US"/>
                <w:rPrChange w:id="1714" w:author="Author" w:date="2018-03-01T17:24:00Z">
                  <w:rPr>
                    <w:rStyle w:val="SAPEmphasis"/>
                    <w:rFonts w:ascii="BentonSans Book" w:hAnsi="BentonSans Book"/>
                    <w:lang w:val="en-US"/>
                  </w:rPr>
                </w:rPrChange>
              </w:rPr>
            </w:pPr>
            <w:ins w:id="1715" w:author="Author" w:date="2018-02-08T05:09:00Z">
              <w:r w:rsidRPr="00EC76F6">
                <w:rPr>
                  <w:rStyle w:val="SAPEmphasis"/>
                  <w:rFonts w:ascii="BentonSans Book" w:hAnsi="BentonSans Book"/>
                  <w:strike/>
                  <w:lang w:val="en-US"/>
                  <w:rPrChange w:id="1716" w:author="Author" w:date="2018-03-01T17:24:00Z">
                    <w:rPr>
                      <w:rStyle w:val="SAPEmphasis"/>
                      <w:rFonts w:ascii="BentonSans Book" w:hAnsi="BentonSans Book"/>
                      <w:lang w:val="en-US"/>
                    </w:rPr>
                  </w:rPrChange>
                </w:rPr>
                <w:t>Specify the dependent’s driving license expiry date.</w:t>
              </w:r>
            </w:ins>
          </w:p>
        </w:tc>
      </w:tr>
      <w:tr w:rsidR="00D903D7" w:rsidRPr="00EC76F6" w14:paraId="00BE63F9" w14:textId="77777777" w:rsidTr="0068410E">
        <w:trPr>
          <w:trHeight w:val="281"/>
        </w:trPr>
        <w:tc>
          <w:tcPr>
            <w:tcW w:w="6545" w:type="dxa"/>
            <w:shd w:val="clear" w:color="auto" w:fill="auto"/>
          </w:tcPr>
          <w:p w14:paraId="07A3B392" w14:textId="46409F48" w:rsidR="00D903D7" w:rsidRPr="00723392" w:rsidRDefault="00D903D7" w:rsidP="0068410E">
            <w:pPr>
              <w:rPr>
                <w:lang w:val="en-US"/>
              </w:rPr>
            </w:pPr>
            <w:r w:rsidRPr="00723392">
              <w:rPr>
                <w:rFonts w:ascii="BentonSans Book Italic" w:hAnsi="BentonSans Book Italic"/>
                <w:color w:val="1F4E79" w:themeColor="accent1" w:themeShade="80"/>
                <w:lang w:val="en-US"/>
              </w:rPr>
              <w:t>Passport Number:</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2E2C9E37" w14:textId="19FE7C19" w:rsidR="00D903D7" w:rsidRPr="00EC76F6" w:rsidRDefault="00FD776C" w:rsidP="0068410E">
            <w:pPr>
              <w:rPr>
                <w:rStyle w:val="SAPEmphasis"/>
                <w:rFonts w:ascii="BentonSans Book" w:hAnsi="BentonSans Book"/>
                <w:strike/>
                <w:lang w:val="en-US"/>
                <w:rPrChange w:id="1717" w:author="Author" w:date="2018-03-01T17:24:00Z">
                  <w:rPr>
                    <w:rStyle w:val="SAPEmphasis"/>
                    <w:rFonts w:ascii="BentonSans Book" w:hAnsi="BentonSans Book"/>
                    <w:lang w:val="en-US"/>
                  </w:rPr>
                </w:rPrChange>
              </w:rPr>
            </w:pPr>
            <w:ins w:id="1718" w:author="Author" w:date="2018-02-08T05:10:00Z">
              <w:r w:rsidRPr="00EC76F6">
                <w:rPr>
                  <w:rStyle w:val="SAPEmphasis"/>
                  <w:rFonts w:ascii="BentonSans Book" w:hAnsi="BentonSans Book"/>
                  <w:strike/>
                  <w:lang w:val="en-US"/>
                  <w:rPrChange w:id="1719" w:author="Author" w:date="2018-03-01T17:24:00Z">
                    <w:rPr>
                      <w:rStyle w:val="SAPEmphasis"/>
                      <w:rFonts w:ascii="BentonSans Book" w:hAnsi="BentonSans Book"/>
                      <w:lang w:val="en-US"/>
                    </w:rPr>
                  </w:rPrChange>
                </w:rPr>
                <w:t>Enter the dependent’s passport details.</w:t>
              </w:r>
            </w:ins>
          </w:p>
        </w:tc>
      </w:tr>
      <w:tr w:rsidR="00D903D7" w:rsidRPr="00EC76F6" w14:paraId="7E3114B7" w14:textId="77777777" w:rsidTr="0068410E">
        <w:trPr>
          <w:trHeight w:val="281"/>
        </w:trPr>
        <w:tc>
          <w:tcPr>
            <w:tcW w:w="6545" w:type="dxa"/>
            <w:shd w:val="clear" w:color="auto" w:fill="auto"/>
          </w:tcPr>
          <w:p w14:paraId="20D933C7" w14:textId="382B5DEE" w:rsidR="00D903D7" w:rsidRPr="00723392" w:rsidRDefault="00D903D7" w:rsidP="0068410E">
            <w:pPr>
              <w:rPr>
                <w:lang w:val="en-US"/>
              </w:rPr>
            </w:pPr>
            <w:r w:rsidRPr="00723392">
              <w:rPr>
                <w:rFonts w:ascii="BentonSans Book Italic" w:hAnsi="BentonSans Book Italic"/>
                <w:color w:val="1F4E79" w:themeColor="accent1" w:themeShade="80"/>
                <w:lang w:val="en-US"/>
              </w:rPr>
              <w:t>Passport Expiry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47A41E74" w14:textId="22807BBF" w:rsidR="00D903D7" w:rsidRPr="00EC76F6" w:rsidRDefault="00FD776C" w:rsidP="0068410E">
            <w:pPr>
              <w:rPr>
                <w:rStyle w:val="SAPEmphasis"/>
                <w:rFonts w:ascii="BentonSans Book" w:hAnsi="BentonSans Book"/>
                <w:strike/>
                <w:lang w:val="en-US"/>
                <w:rPrChange w:id="1720" w:author="Author" w:date="2018-03-01T17:24:00Z">
                  <w:rPr>
                    <w:rStyle w:val="SAPEmphasis"/>
                    <w:rFonts w:ascii="BentonSans Book" w:hAnsi="BentonSans Book"/>
                    <w:lang w:val="en-US"/>
                  </w:rPr>
                </w:rPrChange>
              </w:rPr>
            </w:pPr>
            <w:ins w:id="1721" w:author="Author" w:date="2018-02-08T05:10:00Z">
              <w:r w:rsidRPr="00EC76F6">
                <w:rPr>
                  <w:rStyle w:val="SAPEmphasis"/>
                  <w:rFonts w:ascii="BentonSans Book" w:hAnsi="BentonSans Book"/>
                  <w:strike/>
                  <w:lang w:val="en-US"/>
                  <w:rPrChange w:id="1722" w:author="Author" w:date="2018-03-01T17:24:00Z">
                    <w:rPr>
                      <w:rStyle w:val="SAPEmphasis"/>
                      <w:rFonts w:ascii="BentonSans Book" w:hAnsi="BentonSans Book"/>
                      <w:lang w:val="en-US"/>
                    </w:rPr>
                  </w:rPrChange>
                </w:rPr>
                <w:t>Enter the dependent’s passport expiry date.</w:t>
              </w:r>
            </w:ins>
          </w:p>
        </w:tc>
      </w:tr>
      <w:tr w:rsidR="00D903D7" w:rsidRPr="00EC76F6" w14:paraId="67CF8893" w14:textId="77777777" w:rsidTr="0068410E">
        <w:trPr>
          <w:trHeight w:val="281"/>
        </w:trPr>
        <w:tc>
          <w:tcPr>
            <w:tcW w:w="6545" w:type="dxa"/>
            <w:shd w:val="clear" w:color="auto" w:fill="auto"/>
          </w:tcPr>
          <w:p w14:paraId="7A908D3E" w14:textId="72BF45F4" w:rsidR="00D903D7" w:rsidRPr="00723392" w:rsidRDefault="00D903D7" w:rsidP="0068410E">
            <w:pPr>
              <w:rPr>
                <w:lang w:val="en-US"/>
              </w:rPr>
            </w:pPr>
            <w:r w:rsidRPr="00723392">
              <w:rPr>
                <w:rFonts w:ascii="BentonSans Book Italic" w:hAnsi="BentonSans Book Italic"/>
                <w:color w:val="1F4E79" w:themeColor="accent1" w:themeShade="80"/>
                <w:lang w:val="en-US"/>
              </w:rPr>
              <w:t>Visa Number</w:t>
            </w:r>
            <w:r w:rsidRPr="00723392">
              <w:rPr>
                <w:i/>
                <w:color w:val="1F4E79" w:themeColor="accent1" w:themeShade="80"/>
                <w:lang w:val="en-US"/>
              </w:rPr>
              <w:t>:</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16BC5B4E" w14:textId="77777777" w:rsidR="00D903D7" w:rsidRPr="00611577" w:rsidRDefault="00F50719" w:rsidP="0068410E">
            <w:pPr>
              <w:rPr>
                <w:ins w:id="1723" w:author="Author" w:date="2018-02-08T05:11:00Z"/>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elevant for non-Saudi dependents</w:t>
            </w:r>
            <w:r w:rsidR="00112707" w:rsidRPr="00611577">
              <w:rPr>
                <w:rStyle w:val="SAPEmphasis"/>
                <w:rFonts w:ascii="BentonSans Book" w:hAnsi="BentonSans Book"/>
                <w:lang w:val="en-US"/>
              </w:rPr>
              <w:t xml:space="preserve"> only.</w:t>
            </w:r>
          </w:p>
          <w:p w14:paraId="16878394" w14:textId="2FDD5065" w:rsidR="0067088B" w:rsidRPr="00EC76F6" w:rsidRDefault="0067088B" w:rsidP="0068410E">
            <w:pPr>
              <w:rPr>
                <w:rStyle w:val="SAPEmphasis"/>
                <w:rFonts w:ascii="BentonSans Book" w:hAnsi="BentonSans Book"/>
                <w:strike/>
                <w:lang w:val="en-US"/>
                <w:rPrChange w:id="1724" w:author="Author" w:date="2018-03-01T17:24:00Z">
                  <w:rPr>
                    <w:rStyle w:val="SAPEmphasis"/>
                    <w:rFonts w:ascii="BentonSans Book" w:hAnsi="BentonSans Book"/>
                    <w:lang w:val="en-US"/>
                  </w:rPr>
                </w:rPrChange>
              </w:rPr>
            </w:pPr>
            <w:ins w:id="1725" w:author="Author" w:date="2018-02-08T05:11:00Z">
              <w:r w:rsidRPr="00EC76F6">
                <w:rPr>
                  <w:rStyle w:val="SAPEmphasis"/>
                  <w:rFonts w:ascii="BentonSans Book" w:hAnsi="BentonSans Book"/>
                  <w:strike/>
                  <w:lang w:val="en-US"/>
                  <w:rPrChange w:id="1726" w:author="Author" w:date="2018-03-01T17:24:00Z">
                    <w:rPr>
                      <w:rStyle w:val="SAPEmphasis"/>
                      <w:rFonts w:ascii="BentonSans Book" w:hAnsi="BentonSans Book"/>
                      <w:highlight w:val="yellow"/>
                      <w:lang w:val="en-US"/>
                    </w:rPr>
                  </w:rPrChange>
                </w:rPr>
                <w:t>Enter the dependent’s visa number.</w:t>
              </w:r>
            </w:ins>
          </w:p>
        </w:tc>
      </w:tr>
      <w:tr w:rsidR="00D903D7" w:rsidRPr="00EC76F6" w14:paraId="33D8AA05" w14:textId="77777777" w:rsidTr="0068410E">
        <w:trPr>
          <w:trHeight w:val="281"/>
        </w:trPr>
        <w:tc>
          <w:tcPr>
            <w:tcW w:w="6545" w:type="dxa"/>
            <w:shd w:val="clear" w:color="auto" w:fill="auto"/>
          </w:tcPr>
          <w:p w14:paraId="1F9F9651" w14:textId="75D65404" w:rsidR="00D903D7" w:rsidRPr="00723392" w:rsidRDefault="00D903D7" w:rsidP="0068410E">
            <w:pPr>
              <w:rPr>
                <w:lang w:val="en-US"/>
              </w:rPr>
            </w:pPr>
            <w:r w:rsidRPr="00723392">
              <w:rPr>
                <w:rFonts w:ascii="BentonSans Book Italic" w:hAnsi="BentonSans Book Italic"/>
                <w:color w:val="1F4E79" w:themeColor="accent1" w:themeShade="80"/>
                <w:lang w:val="en-US"/>
              </w:rPr>
              <w:t>Visa Expiry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7D3FA4A7" w14:textId="77777777" w:rsidR="00D903D7" w:rsidRPr="00611577" w:rsidRDefault="00F50719" w:rsidP="0068410E">
            <w:pPr>
              <w:rPr>
                <w:ins w:id="1727" w:author="Author" w:date="2018-02-08T05:11:00Z"/>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elevant for non-Saudi dependents</w:t>
            </w:r>
            <w:r w:rsidR="00112707" w:rsidRPr="00611577">
              <w:rPr>
                <w:rStyle w:val="SAPEmphasis"/>
                <w:rFonts w:ascii="BentonSans Book" w:hAnsi="BentonSans Book"/>
                <w:lang w:val="en-US"/>
              </w:rPr>
              <w:t xml:space="preserve"> only.</w:t>
            </w:r>
          </w:p>
          <w:p w14:paraId="48565A72" w14:textId="72D6D2A4" w:rsidR="0067088B" w:rsidRPr="00EC76F6" w:rsidRDefault="0067088B" w:rsidP="0068410E">
            <w:pPr>
              <w:rPr>
                <w:rStyle w:val="SAPEmphasis"/>
                <w:rFonts w:ascii="BentonSans Book" w:hAnsi="BentonSans Book"/>
                <w:strike/>
                <w:lang w:val="en-US"/>
                <w:rPrChange w:id="1728" w:author="Author" w:date="2018-03-01T17:24:00Z">
                  <w:rPr>
                    <w:rStyle w:val="SAPEmphasis"/>
                    <w:rFonts w:ascii="BentonSans Book" w:hAnsi="BentonSans Book"/>
                    <w:lang w:val="en-US"/>
                  </w:rPr>
                </w:rPrChange>
              </w:rPr>
            </w:pPr>
            <w:ins w:id="1729" w:author="Author" w:date="2018-02-08T05:11:00Z">
              <w:r w:rsidRPr="00EC76F6">
                <w:rPr>
                  <w:rStyle w:val="SAPEmphasis"/>
                  <w:rFonts w:ascii="BentonSans Book" w:hAnsi="BentonSans Book"/>
                  <w:strike/>
                  <w:lang w:val="en-US"/>
                  <w:rPrChange w:id="1730" w:author="Author" w:date="2018-03-01T17:24:00Z">
                    <w:rPr>
                      <w:rStyle w:val="SAPEmphasis"/>
                      <w:rFonts w:ascii="BentonSans Book" w:hAnsi="BentonSans Book"/>
                      <w:highlight w:val="yellow"/>
                      <w:lang w:val="en-US"/>
                    </w:rPr>
                  </w:rPrChange>
                </w:rPr>
                <w:t>Enter the dependent’s visa expiry date.</w:t>
              </w:r>
            </w:ins>
          </w:p>
        </w:tc>
      </w:tr>
      <w:tr w:rsidR="00D903D7" w:rsidRPr="00EC76F6" w14:paraId="235A49D6" w14:textId="77777777" w:rsidTr="0068410E">
        <w:trPr>
          <w:trHeight w:val="281"/>
        </w:trPr>
        <w:tc>
          <w:tcPr>
            <w:tcW w:w="6545" w:type="dxa"/>
            <w:shd w:val="clear" w:color="auto" w:fill="auto"/>
          </w:tcPr>
          <w:p w14:paraId="598FB2F8" w14:textId="1D7C1944" w:rsidR="00D903D7" w:rsidRPr="00723392" w:rsidRDefault="00D903D7" w:rsidP="0068410E">
            <w:pPr>
              <w:rPr>
                <w:lang w:val="en-US"/>
              </w:rPr>
            </w:pPr>
            <w:r w:rsidRPr="00723392">
              <w:rPr>
                <w:rFonts w:ascii="BentonSans Book Italic" w:hAnsi="BentonSans Book Italic"/>
                <w:color w:val="1F4E79" w:themeColor="accent1" w:themeShade="80"/>
                <w:lang w:val="en-US"/>
              </w:rPr>
              <w:t>Iqama Number</w:t>
            </w:r>
            <w:r w:rsidRPr="00723392">
              <w:rPr>
                <w:rFonts w:ascii="BentonSans Book Italic" w:hAnsi="BentonSans Book Italic"/>
                <w:lang w:val="en-US"/>
              </w:rPr>
              <w:t>:</w:t>
            </w:r>
            <w:r w:rsidRPr="00723392">
              <w:rPr>
                <w:lang w:val="en-US"/>
              </w:rPr>
              <w:t xml:space="preserve"> enter</w:t>
            </w:r>
            <w:r w:rsidR="00642DC4" w:rsidRPr="00723392">
              <w:rPr>
                <w:lang w:val="en-US"/>
              </w:rPr>
              <w:t xml:space="preserve"> value</w:t>
            </w:r>
          </w:p>
        </w:tc>
        <w:tc>
          <w:tcPr>
            <w:tcW w:w="7683" w:type="dxa"/>
            <w:shd w:val="clear" w:color="auto" w:fill="auto"/>
          </w:tcPr>
          <w:p w14:paraId="1E212CC6" w14:textId="77777777" w:rsidR="00D903D7" w:rsidRPr="00611577" w:rsidRDefault="00F50719" w:rsidP="0068410E">
            <w:pPr>
              <w:rPr>
                <w:ins w:id="1731" w:author="Author" w:date="2018-02-08T05:11:00Z"/>
                <w:rStyle w:val="SAPEmphasis"/>
                <w:rFonts w:ascii="BentonSans Book" w:hAnsi="BentonSans Book"/>
                <w:lang w:val="en-US"/>
              </w:rPr>
            </w:pPr>
            <w:r w:rsidRPr="00611577">
              <w:rPr>
                <w:rStyle w:val="SAPEmphasis"/>
                <w:rFonts w:ascii="BentonSans Book" w:hAnsi="BentonSans Book"/>
                <w:lang w:val="en-US"/>
              </w:rPr>
              <w:t>R</w:t>
            </w:r>
            <w:r w:rsidR="00112707" w:rsidRPr="00611577">
              <w:rPr>
                <w:rStyle w:val="SAPEmphasis"/>
                <w:rFonts w:ascii="BentonSans Book" w:hAnsi="BentonSans Book"/>
                <w:lang w:val="en-US"/>
              </w:rPr>
              <w:t>elevant for non-Saudi dependents only.</w:t>
            </w:r>
          </w:p>
          <w:p w14:paraId="78D1CAB4" w14:textId="64C758F4" w:rsidR="0067088B" w:rsidRPr="00EC76F6" w:rsidRDefault="0067088B" w:rsidP="0068410E">
            <w:pPr>
              <w:rPr>
                <w:rStyle w:val="SAPEmphasis"/>
                <w:rFonts w:ascii="BentonSans Book" w:hAnsi="BentonSans Book"/>
                <w:strike/>
                <w:lang w:val="en-US"/>
                <w:rPrChange w:id="1732" w:author="Author" w:date="2018-03-01T17:24:00Z">
                  <w:rPr>
                    <w:rStyle w:val="SAPEmphasis"/>
                    <w:rFonts w:ascii="BentonSans Book" w:hAnsi="BentonSans Book"/>
                    <w:lang w:val="en-US"/>
                  </w:rPr>
                </w:rPrChange>
              </w:rPr>
            </w:pPr>
            <w:ins w:id="1733" w:author="Author" w:date="2018-02-08T05:11:00Z">
              <w:r w:rsidRPr="00EC76F6">
                <w:rPr>
                  <w:rStyle w:val="SAPEmphasis"/>
                  <w:rFonts w:ascii="BentonSans Book" w:hAnsi="BentonSans Book"/>
                  <w:strike/>
                  <w:lang w:val="en-US"/>
                  <w:rPrChange w:id="1734" w:author="Author" w:date="2018-03-01T17:24:00Z">
                    <w:rPr>
                      <w:rStyle w:val="SAPEmphasis"/>
                      <w:rFonts w:ascii="BentonSans Book" w:hAnsi="BentonSans Book"/>
                      <w:lang w:val="en-US"/>
                    </w:rPr>
                  </w:rPrChange>
                </w:rPr>
                <w:t>Enter the dependent’s Iqama permit details.</w:t>
              </w:r>
            </w:ins>
          </w:p>
        </w:tc>
      </w:tr>
      <w:tr w:rsidR="00112707" w:rsidRPr="00EC76F6" w14:paraId="5F8E7EE7" w14:textId="77777777" w:rsidTr="0068410E">
        <w:trPr>
          <w:trHeight w:val="281"/>
        </w:trPr>
        <w:tc>
          <w:tcPr>
            <w:tcW w:w="6545" w:type="dxa"/>
            <w:shd w:val="clear" w:color="auto" w:fill="auto"/>
          </w:tcPr>
          <w:p w14:paraId="02D49720" w14:textId="319CF3CC" w:rsidR="00112707" w:rsidRPr="00723392" w:rsidRDefault="00112707" w:rsidP="00112707">
            <w:pPr>
              <w:rPr>
                <w:lang w:val="en-US"/>
              </w:rPr>
            </w:pPr>
            <w:r w:rsidRPr="00723392">
              <w:rPr>
                <w:rFonts w:ascii="BentonSans Book Italic" w:hAnsi="BentonSans Book Italic"/>
                <w:color w:val="1F4E79" w:themeColor="accent1" w:themeShade="80"/>
                <w:lang w:val="en-US"/>
              </w:rPr>
              <w:t>Iqama Expiry Date:</w:t>
            </w:r>
            <w:r w:rsidRPr="00723392">
              <w:rPr>
                <w:color w:val="1F4E79" w:themeColor="accent1" w:themeShade="80"/>
                <w:lang w:val="en-US"/>
              </w:rPr>
              <w:t xml:space="preserve"> </w:t>
            </w:r>
            <w:r w:rsidRPr="00723392">
              <w:rPr>
                <w:lang w:val="en-US"/>
              </w:rPr>
              <w:t>select from calendar help</w:t>
            </w:r>
          </w:p>
        </w:tc>
        <w:tc>
          <w:tcPr>
            <w:tcW w:w="7683" w:type="dxa"/>
            <w:shd w:val="clear" w:color="auto" w:fill="auto"/>
          </w:tcPr>
          <w:p w14:paraId="5CC85DE9" w14:textId="77777777" w:rsidR="00112707" w:rsidRPr="00611577" w:rsidRDefault="00F50719" w:rsidP="00112707">
            <w:pPr>
              <w:rPr>
                <w:ins w:id="1735" w:author="Author" w:date="2018-02-08T05:12:00Z"/>
                <w:rStyle w:val="SAPEmphasis"/>
                <w:rFonts w:ascii="BentonSans Book" w:hAnsi="BentonSans Book"/>
                <w:lang w:val="en-US"/>
              </w:rPr>
            </w:pPr>
            <w:r w:rsidRPr="00611577">
              <w:rPr>
                <w:rStyle w:val="SAPEmphasis"/>
                <w:rFonts w:ascii="BentonSans Book" w:hAnsi="BentonSans Book"/>
                <w:lang w:val="en-US"/>
              </w:rPr>
              <w:t>R</w:t>
            </w:r>
            <w:r w:rsidR="00112707" w:rsidRPr="00611577">
              <w:rPr>
                <w:rStyle w:val="SAPEmphasis"/>
                <w:rFonts w:ascii="BentonSans Book" w:hAnsi="BentonSans Book"/>
                <w:lang w:val="en-US"/>
              </w:rPr>
              <w:t>elevant for non-Saudi dependents only.</w:t>
            </w:r>
          </w:p>
          <w:p w14:paraId="30B66005" w14:textId="42B1D91F" w:rsidR="0067088B" w:rsidRPr="00EC76F6" w:rsidRDefault="0067088B" w:rsidP="00112707">
            <w:pPr>
              <w:rPr>
                <w:rStyle w:val="SAPEmphasis"/>
                <w:rFonts w:ascii="BentonSans Book" w:hAnsi="BentonSans Book"/>
                <w:strike/>
                <w:lang w:val="en-US"/>
                <w:rPrChange w:id="1736" w:author="Author" w:date="2018-03-01T17:25:00Z">
                  <w:rPr>
                    <w:rStyle w:val="SAPEmphasis"/>
                    <w:rFonts w:ascii="BentonSans Book" w:hAnsi="BentonSans Book"/>
                    <w:lang w:val="en-US"/>
                  </w:rPr>
                </w:rPrChange>
              </w:rPr>
            </w:pPr>
            <w:ins w:id="1737" w:author="Author" w:date="2018-02-08T05:12:00Z">
              <w:r w:rsidRPr="00EC76F6">
                <w:rPr>
                  <w:rStyle w:val="SAPEmphasis"/>
                  <w:rFonts w:ascii="BentonSans Book" w:hAnsi="BentonSans Book"/>
                  <w:strike/>
                  <w:lang w:val="en-US"/>
                  <w:rPrChange w:id="1738" w:author="Author" w:date="2018-03-01T17:25:00Z">
                    <w:rPr>
                      <w:rStyle w:val="SAPEmphasis"/>
                      <w:rFonts w:ascii="BentonSans Book" w:hAnsi="BentonSans Book"/>
                      <w:lang w:val="en-US"/>
                    </w:rPr>
                  </w:rPrChange>
                </w:rPr>
                <w:t>Enter the dependent’s Iqama permit expiry date.</w:t>
              </w:r>
            </w:ins>
          </w:p>
        </w:tc>
      </w:tr>
      <w:tr w:rsidR="00D903D7" w:rsidRPr="00EC76F6" w14:paraId="3A2359B7" w14:textId="77777777" w:rsidTr="0068410E">
        <w:trPr>
          <w:trHeight w:val="281"/>
        </w:trPr>
        <w:tc>
          <w:tcPr>
            <w:tcW w:w="6545" w:type="dxa"/>
            <w:shd w:val="clear" w:color="auto" w:fill="auto"/>
          </w:tcPr>
          <w:p w14:paraId="3F326BD2" w14:textId="3DA907AB" w:rsidR="00D903D7" w:rsidRPr="00723392" w:rsidRDefault="00D903D7" w:rsidP="0068410E">
            <w:pPr>
              <w:rPr>
                <w:lang w:val="en-US"/>
              </w:rPr>
            </w:pPr>
            <w:r w:rsidRPr="00723392">
              <w:rPr>
                <w:rFonts w:ascii="BentonSans Book Italic" w:hAnsi="BentonSans Book Italic"/>
                <w:color w:val="1F4E79" w:themeColor="accent1" w:themeShade="80"/>
                <w:lang w:val="en-US"/>
              </w:rPr>
              <w:t>Spouse ID (if in same company):</w:t>
            </w:r>
            <w:r w:rsidRPr="00723392">
              <w:rPr>
                <w:color w:val="1F4E79" w:themeColor="accent1" w:themeShade="80"/>
                <w:lang w:val="en-US"/>
              </w:rPr>
              <w:t xml:space="preserve"> </w:t>
            </w:r>
            <w:r w:rsidRPr="00723392">
              <w:rPr>
                <w:lang w:val="en-US"/>
              </w:rPr>
              <w:t>enter</w:t>
            </w:r>
            <w:r w:rsidR="00642DC4" w:rsidRPr="00723392">
              <w:rPr>
                <w:lang w:val="en-US"/>
              </w:rPr>
              <w:t xml:space="preserve"> value</w:t>
            </w:r>
          </w:p>
        </w:tc>
        <w:tc>
          <w:tcPr>
            <w:tcW w:w="7683" w:type="dxa"/>
            <w:shd w:val="clear" w:color="auto" w:fill="auto"/>
          </w:tcPr>
          <w:p w14:paraId="111C51E5" w14:textId="77777777" w:rsidR="00D903D7" w:rsidRPr="00611577" w:rsidRDefault="00F50719" w:rsidP="0068410E">
            <w:pPr>
              <w:rPr>
                <w:ins w:id="1739" w:author="Author" w:date="2018-02-08T05:12:00Z"/>
                <w:rStyle w:val="SAPEmphasis"/>
                <w:rFonts w:ascii="BentonSans Book" w:hAnsi="BentonSans Book"/>
                <w:lang w:val="en-US"/>
              </w:rPr>
            </w:pPr>
            <w:r w:rsidRPr="00611577">
              <w:rPr>
                <w:rStyle w:val="SAPEmphasis"/>
                <w:rFonts w:ascii="BentonSans Book" w:hAnsi="BentonSans Book"/>
                <w:lang w:val="en-US"/>
              </w:rPr>
              <w:t>R</w:t>
            </w:r>
            <w:r w:rsidR="00D903D7" w:rsidRPr="00611577">
              <w:rPr>
                <w:rStyle w:val="SAPEmphasis"/>
                <w:rFonts w:ascii="BentonSans Book" w:hAnsi="BentonSans Book"/>
                <w:lang w:val="en-US"/>
              </w:rPr>
              <w:t>elevant</w:t>
            </w:r>
            <w:r w:rsidR="00760477" w:rsidRPr="00611577">
              <w:rPr>
                <w:rStyle w:val="SAPEmphasis"/>
                <w:rFonts w:ascii="BentonSans Book" w:hAnsi="BentonSans Book"/>
                <w:lang w:val="en-US"/>
              </w:rPr>
              <w:t xml:space="preserve"> only</w:t>
            </w:r>
            <w:r w:rsidR="00D903D7" w:rsidRPr="00611577">
              <w:rPr>
                <w:rStyle w:val="SAPEmphasis"/>
                <w:rFonts w:ascii="BentonSans Book" w:hAnsi="BentonSans Book"/>
                <w:lang w:val="en-US"/>
              </w:rPr>
              <w:t xml:space="preserve"> for dependents</w:t>
            </w:r>
            <w:r w:rsidR="004310D9" w:rsidRPr="00611577">
              <w:rPr>
                <w:rStyle w:val="SAPEmphasis"/>
                <w:rFonts w:ascii="BentonSans Book" w:hAnsi="BentonSans Book"/>
                <w:lang w:val="en-US"/>
              </w:rPr>
              <w:t xml:space="preserve"> for which the </w:t>
            </w:r>
            <w:r w:rsidR="004310D9" w:rsidRPr="00611577">
              <w:rPr>
                <w:rStyle w:val="SAPEmphasis"/>
                <w:rFonts w:ascii="BentonSans Book Italic" w:hAnsi="BentonSans Book Italic"/>
                <w:color w:val="1F4E79" w:themeColor="accent1" w:themeShade="80"/>
                <w:lang w:val="en-US"/>
              </w:rPr>
              <w:t>R</w:t>
            </w:r>
            <w:r w:rsidR="00D903D7" w:rsidRPr="00611577">
              <w:rPr>
                <w:rStyle w:val="SAPEmphasis"/>
                <w:rFonts w:ascii="BentonSans Book Italic" w:hAnsi="BentonSans Book Italic"/>
                <w:color w:val="1F4E79" w:themeColor="accent1" w:themeShade="80"/>
                <w:lang w:val="en-US"/>
              </w:rPr>
              <w:t>elationship</w:t>
            </w:r>
            <w:r w:rsidR="004310D9" w:rsidRPr="00611577">
              <w:rPr>
                <w:rStyle w:val="SAPEmphasis"/>
                <w:rFonts w:ascii="BentonSans Book Italic" w:hAnsi="BentonSans Book Italic"/>
                <w:color w:val="1F4E79" w:themeColor="accent1" w:themeShade="80"/>
                <w:lang w:val="en-US"/>
              </w:rPr>
              <w:t xml:space="preserve"> </w:t>
            </w:r>
            <w:r w:rsidR="004310D9" w:rsidRPr="00611577">
              <w:rPr>
                <w:rStyle w:val="SAPEmphasis"/>
                <w:rFonts w:ascii="BentonSans Book" w:hAnsi="BentonSans Book"/>
                <w:lang w:val="en-US"/>
              </w:rPr>
              <w:t xml:space="preserve">field is set to </w:t>
            </w:r>
            <w:r w:rsidR="00971F8B" w:rsidRPr="00611577">
              <w:rPr>
                <w:rStyle w:val="SAPUserEntry"/>
                <w:lang w:val="en-US"/>
              </w:rPr>
              <w:t>Spouse</w:t>
            </w:r>
            <w:r w:rsidR="004310D9" w:rsidRPr="00611577">
              <w:rPr>
                <w:rStyle w:val="SAPEmphasis"/>
                <w:rFonts w:ascii="BentonSans Book" w:hAnsi="BentonSans Book"/>
                <w:lang w:val="en-US"/>
              </w:rPr>
              <w:t xml:space="preserve">, else it can </w:t>
            </w:r>
            <w:r w:rsidR="00D903D7" w:rsidRPr="00611577">
              <w:rPr>
                <w:rStyle w:val="SAPEmphasis"/>
                <w:rFonts w:ascii="BentonSans Book" w:hAnsi="BentonSans Book"/>
                <w:lang w:val="en-US"/>
              </w:rPr>
              <w:t>be ignored.</w:t>
            </w:r>
          </w:p>
          <w:p w14:paraId="0C5F2BE3" w14:textId="1EE68009" w:rsidR="0067088B" w:rsidRPr="00EC76F6" w:rsidRDefault="0067088B" w:rsidP="0068410E">
            <w:pPr>
              <w:rPr>
                <w:rStyle w:val="SAPEmphasis"/>
                <w:rFonts w:ascii="BentonSans Book" w:hAnsi="BentonSans Book"/>
                <w:strike/>
                <w:lang w:val="en-US"/>
                <w:rPrChange w:id="1740" w:author="Author" w:date="2018-03-01T17:25:00Z">
                  <w:rPr>
                    <w:rStyle w:val="SAPEmphasis"/>
                    <w:rFonts w:ascii="BentonSans Book" w:hAnsi="BentonSans Book"/>
                    <w:lang w:val="en-US"/>
                  </w:rPr>
                </w:rPrChange>
              </w:rPr>
            </w:pPr>
            <w:ins w:id="1741" w:author="Author" w:date="2018-02-08T05:12:00Z">
              <w:r w:rsidRPr="00EC76F6">
                <w:rPr>
                  <w:rStyle w:val="SAPEmphasis"/>
                  <w:rFonts w:ascii="BentonSans Book" w:hAnsi="BentonSans Book"/>
                  <w:strike/>
                  <w:lang w:val="en-US"/>
                  <w:rPrChange w:id="1742" w:author="Author" w:date="2018-03-01T17:25:00Z">
                    <w:rPr>
                      <w:rStyle w:val="SAPEmphasis"/>
                      <w:rFonts w:ascii="BentonSans Book" w:hAnsi="BentonSans Book"/>
                      <w:lang w:val="en-US"/>
                    </w:rPr>
                  </w:rPrChange>
                </w:rPr>
                <w:t>Enter the employee’s Spouse ID.</w:t>
              </w:r>
            </w:ins>
          </w:p>
        </w:tc>
      </w:tr>
      <w:tr w:rsidR="00D903D7" w:rsidRPr="005E54E5" w14:paraId="75CD35F1" w14:textId="77777777" w:rsidTr="0068410E">
        <w:trPr>
          <w:trHeight w:val="281"/>
        </w:trPr>
        <w:tc>
          <w:tcPr>
            <w:tcW w:w="6545" w:type="dxa"/>
            <w:shd w:val="clear" w:color="auto" w:fill="auto"/>
          </w:tcPr>
          <w:p w14:paraId="325531A3" w14:textId="2EFE9BE4" w:rsidR="00D903D7" w:rsidRPr="005E54E5" w:rsidRDefault="00D903D7" w:rsidP="0068410E">
            <w:pPr>
              <w:rPr>
                <w:highlight w:val="yellow"/>
                <w:lang w:val="en-US"/>
              </w:rPr>
            </w:pPr>
            <w:r w:rsidRPr="008153B2">
              <w:rPr>
                <w:rFonts w:ascii="BentonSans Book Italic" w:hAnsi="BentonSans Book Italic"/>
                <w:color w:val="1F4E79" w:themeColor="accent1" w:themeShade="80"/>
                <w:lang w:val="en-US"/>
                <w:rPrChange w:id="1743" w:author="Author" w:date="2018-01-29T13:31:00Z">
                  <w:rPr>
                    <w:rFonts w:ascii="BentonSans Book Italic" w:hAnsi="BentonSans Book Italic"/>
                    <w:color w:val="1F4E79" w:themeColor="accent1" w:themeShade="80"/>
                    <w:highlight w:val="yellow"/>
                    <w:lang w:val="en-US"/>
                  </w:rPr>
                </w:rPrChange>
              </w:rPr>
              <w:t>Leave Passage Entitlement Quota:</w:t>
            </w:r>
            <w:r w:rsidRPr="008153B2">
              <w:rPr>
                <w:color w:val="1F4E79" w:themeColor="accent1" w:themeShade="80"/>
                <w:lang w:val="en-US"/>
                <w:rPrChange w:id="1744" w:author="Author" w:date="2018-01-29T13:31:00Z">
                  <w:rPr>
                    <w:color w:val="1F4E79" w:themeColor="accent1" w:themeShade="80"/>
                    <w:highlight w:val="yellow"/>
                    <w:lang w:val="en-US"/>
                  </w:rPr>
                </w:rPrChange>
              </w:rPr>
              <w:t xml:space="preserve"> </w:t>
            </w:r>
            <w:r w:rsidRPr="008153B2">
              <w:rPr>
                <w:lang w:val="en-US"/>
                <w:rPrChange w:id="1745" w:author="Author" w:date="2018-01-29T13:31:00Z">
                  <w:rPr>
                    <w:highlight w:val="yellow"/>
                    <w:lang w:val="en-US"/>
                  </w:rPr>
                </w:rPrChange>
              </w:rPr>
              <w:t>select from drop-down in case the dependent is non-Saudi national, else leave empty</w:t>
            </w:r>
          </w:p>
        </w:tc>
        <w:tc>
          <w:tcPr>
            <w:tcW w:w="7683" w:type="dxa"/>
            <w:shd w:val="clear" w:color="auto" w:fill="auto"/>
          </w:tcPr>
          <w:p w14:paraId="095DFD5B" w14:textId="2FE1C997" w:rsidR="00D903D7" w:rsidRPr="005E54E5" w:rsidRDefault="005E54E5" w:rsidP="0068410E">
            <w:pPr>
              <w:rPr>
                <w:rStyle w:val="SAPEmphasis"/>
                <w:rFonts w:ascii="BentonSans Book" w:hAnsi="BentonSans Book"/>
                <w:highlight w:val="yellow"/>
                <w:lang w:val="en-US"/>
              </w:rPr>
            </w:pPr>
            <w:r w:rsidRPr="002C1868">
              <w:rPr>
                <w:rStyle w:val="SAPEmphasis"/>
                <w:rFonts w:ascii="BentonSans Book" w:hAnsi="BentonSans Book"/>
                <w:lang w:val="en-US"/>
                <w:rPrChange w:id="1746" w:author="Author" w:date="2018-01-29T12:03:00Z">
                  <w:rPr>
                    <w:rStyle w:val="SAPEmphasis"/>
                    <w:rFonts w:ascii="BentonSans Book" w:hAnsi="BentonSans Book"/>
                    <w:highlight w:val="yellow"/>
                    <w:lang w:val="en-US"/>
                  </w:rPr>
                </w:rPrChange>
              </w:rPr>
              <w:t xml:space="preserve">By law, expatriate employees and their dependents are eligible to the leave passage benefit. </w:t>
            </w:r>
            <w:ins w:id="1747" w:author="Author" w:date="2018-01-24T09:25:00Z">
              <w:r w:rsidRPr="002C1868">
                <w:rPr>
                  <w:rStyle w:val="SAPEmphasis"/>
                  <w:rFonts w:ascii="BentonSans Book" w:hAnsi="BentonSans Book"/>
                  <w:lang w:val="en-US"/>
                  <w:rPrChange w:id="1748" w:author="Author" w:date="2018-01-29T12:03:00Z">
                    <w:rPr>
                      <w:rStyle w:val="SAPEmphasis"/>
                      <w:rFonts w:ascii="BentonSans Book" w:hAnsi="BentonSans Book"/>
                      <w:highlight w:val="yellow"/>
                      <w:lang w:val="en-US"/>
                    </w:rPr>
                  </w:rPrChange>
                </w:rPr>
                <w:t>Choose the leave passage entitlement quota.</w:t>
              </w:r>
            </w:ins>
            <w:del w:id="1749" w:author="Author" w:date="2018-01-24T09:25:00Z">
              <w:r w:rsidDel="005E54E5">
                <w:rPr>
                  <w:rStyle w:val="SAPEmphasis"/>
                  <w:rFonts w:ascii="BentonSans Book" w:hAnsi="BentonSans Book"/>
                  <w:highlight w:val="yellow"/>
                  <w:lang w:val="en-US"/>
                </w:rPr>
                <w:delText>Indicate if the dependent is eligible</w:delText>
              </w:r>
            </w:del>
          </w:p>
        </w:tc>
      </w:tr>
      <w:tr w:rsidR="00D903D7" w:rsidRPr="00EC76F6" w14:paraId="464D9063" w14:textId="77777777" w:rsidTr="0068410E">
        <w:trPr>
          <w:trHeight w:val="281"/>
        </w:trPr>
        <w:tc>
          <w:tcPr>
            <w:tcW w:w="6545" w:type="dxa"/>
            <w:shd w:val="clear" w:color="auto" w:fill="auto"/>
          </w:tcPr>
          <w:p w14:paraId="71215FB6" w14:textId="006573AD" w:rsidR="00D903D7" w:rsidRPr="005E54E5" w:rsidRDefault="00D903D7" w:rsidP="0068410E">
            <w:pPr>
              <w:rPr>
                <w:highlight w:val="yellow"/>
                <w:lang w:val="en-US"/>
              </w:rPr>
            </w:pPr>
            <w:r w:rsidRPr="008153B2">
              <w:rPr>
                <w:rFonts w:ascii="BentonSans Book Italic" w:hAnsi="BentonSans Book Italic"/>
                <w:color w:val="1F4E79" w:themeColor="accent1" w:themeShade="80"/>
                <w:lang w:val="en-US"/>
                <w:rPrChange w:id="1750" w:author="Author" w:date="2018-01-29T13:31:00Z">
                  <w:rPr>
                    <w:rFonts w:ascii="BentonSans Book Italic" w:hAnsi="BentonSans Book Italic"/>
                    <w:color w:val="1F4E79" w:themeColor="accent1" w:themeShade="80"/>
                    <w:highlight w:val="yellow"/>
                    <w:lang w:val="en-US"/>
                  </w:rPr>
                </w:rPrChange>
              </w:rPr>
              <w:t xml:space="preserve">Applicable for Leave </w:t>
            </w:r>
            <w:proofErr w:type="gramStart"/>
            <w:r w:rsidRPr="008153B2">
              <w:rPr>
                <w:rFonts w:ascii="BentonSans Book Italic" w:hAnsi="BentonSans Book Italic"/>
                <w:color w:val="1F4E79" w:themeColor="accent1" w:themeShade="80"/>
                <w:lang w:val="en-US"/>
                <w:rPrChange w:id="1751" w:author="Author" w:date="2018-01-29T13:31:00Z">
                  <w:rPr>
                    <w:rFonts w:ascii="BentonSans Book Italic" w:hAnsi="BentonSans Book Italic"/>
                    <w:color w:val="1F4E79" w:themeColor="accent1" w:themeShade="80"/>
                    <w:highlight w:val="yellow"/>
                    <w:lang w:val="en-US"/>
                  </w:rPr>
                </w:rPrChange>
              </w:rPr>
              <w:t>Passage?:</w:t>
            </w:r>
            <w:proofErr w:type="gramEnd"/>
            <w:r w:rsidRPr="008153B2">
              <w:rPr>
                <w:color w:val="1F4E79" w:themeColor="accent1" w:themeShade="80"/>
                <w:lang w:val="en-US"/>
                <w:rPrChange w:id="1752" w:author="Author" w:date="2018-01-29T13:31:00Z">
                  <w:rPr>
                    <w:color w:val="1F4E79" w:themeColor="accent1" w:themeShade="80"/>
                    <w:highlight w:val="yellow"/>
                    <w:lang w:val="en-US"/>
                  </w:rPr>
                </w:rPrChange>
              </w:rPr>
              <w:t xml:space="preserve"> </w:t>
            </w:r>
            <w:r w:rsidRPr="008153B2">
              <w:rPr>
                <w:lang w:val="en-US"/>
                <w:rPrChange w:id="1753" w:author="Author" w:date="2018-01-29T13:31:00Z">
                  <w:rPr>
                    <w:highlight w:val="yellow"/>
                    <w:lang w:val="en-US"/>
                  </w:rPr>
                </w:rPrChange>
              </w:rPr>
              <w:t xml:space="preserve">select </w:t>
            </w:r>
            <w:r w:rsidRPr="008153B2">
              <w:rPr>
                <w:rStyle w:val="SAPUserEntry"/>
                <w:lang w:val="en-US"/>
                <w:rPrChange w:id="1754" w:author="Author" w:date="2018-01-29T13:31:00Z">
                  <w:rPr>
                    <w:rStyle w:val="SAPUserEntry"/>
                    <w:highlight w:val="yellow"/>
                    <w:lang w:val="en-US"/>
                  </w:rPr>
                </w:rPrChange>
              </w:rPr>
              <w:t xml:space="preserve">Yes </w:t>
            </w:r>
            <w:r w:rsidRPr="008153B2">
              <w:rPr>
                <w:lang w:val="en-US"/>
                <w:rPrChange w:id="1755" w:author="Author" w:date="2018-01-29T13:31:00Z">
                  <w:rPr>
                    <w:highlight w:val="yellow"/>
                    <w:lang w:val="en-US"/>
                  </w:rPr>
                </w:rPrChange>
              </w:rPr>
              <w:t xml:space="preserve">from drop-down in case the dependent is non-Saudi national, else leave </w:t>
            </w:r>
            <w:r w:rsidRPr="008153B2">
              <w:rPr>
                <w:rStyle w:val="SAPUserEntry"/>
                <w:lang w:val="en-US"/>
                <w:rPrChange w:id="1756" w:author="Author" w:date="2018-01-29T13:31:00Z">
                  <w:rPr>
                    <w:rStyle w:val="SAPUserEntry"/>
                    <w:highlight w:val="yellow"/>
                    <w:lang w:val="en-US"/>
                  </w:rPr>
                </w:rPrChange>
              </w:rPr>
              <w:t>No</w:t>
            </w:r>
          </w:p>
        </w:tc>
        <w:tc>
          <w:tcPr>
            <w:tcW w:w="7683" w:type="dxa"/>
            <w:shd w:val="clear" w:color="auto" w:fill="auto"/>
          </w:tcPr>
          <w:p w14:paraId="2861AD99" w14:textId="444ACB79" w:rsidR="00D903D7" w:rsidRPr="00611577" w:rsidRDefault="0067088B" w:rsidP="0068410E">
            <w:pPr>
              <w:rPr>
                <w:rStyle w:val="SAPEmphasis"/>
                <w:rFonts w:ascii="BentonSans Book" w:hAnsi="BentonSans Book"/>
                <w:lang w:val="en-US"/>
                <w:rPrChange w:id="1757" w:author="Author" w:date="2018-02-26T11:55:00Z">
                  <w:rPr>
                    <w:rStyle w:val="SAPEmphasis"/>
                    <w:rFonts w:ascii="BentonSans Book" w:hAnsi="BentonSans Book"/>
                    <w:highlight w:val="yellow"/>
                    <w:lang w:val="en-US"/>
                  </w:rPr>
                </w:rPrChange>
              </w:rPr>
            </w:pPr>
            <w:ins w:id="1758" w:author="Author" w:date="2018-02-08T05:13:00Z">
              <w:r w:rsidRPr="00611577">
                <w:rPr>
                  <w:rStyle w:val="SAPEmphasis"/>
                  <w:rFonts w:ascii="BentonSans Book" w:hAnsi="BentonSans Book"/>
                  <w:lang w:val="en-US"/>
                  <w:rPrChange w:id="1759" w:author="Author" w:date="2018-02-26T11:55:00Z">
                    <w:rPr>
                      <w:rStyle w:val="SAPEmphasis"/>
                      <w:rFonts w:ascii="BentonSans Book" w:hAnsi="BentonSans Book"/>
                      <w:highlight w:val="yellow"/>
                      <w:lang w:val="en-US"/>
                    </w:rPr>
                  </w:rPrChange>
                </w:rPr>
                <w:t>By law, expatriate employees and their dependents are eligible to the leave passage</w:t>
              </w:r>
              <w:del w:id="1760" w:author="Author" w:date="2018-03-01T17:25:00Z">
                <w:r w:rsidRPr="00611577" w:rsidDel="00EC76F6">
                  <w:rPr>
                    <w:rStyle w:val="SAPEmphasis"/>
                    <w:rFonts w:ascii="BentonSans Book" w:hAnsi="BentonSans Book"/>
                    <w:lang w:val="en-US"/>
                    <w:rPrChange w:id="1761" w:author="Author" w:date="2018-02-26T11:55:00Z">
                      <w:rPr>
                        <w:rStyle w:val="SAPEmphasis"/>
                        <w:rFonts w:ascii="BentonSans Book" w:hAnsi="BentonSans Book"/>
                        <w:highlight w:val="yellow"/>
                        <w:lang w:val="en-US"/>
                      </w:rPr>
                    </w:rPrChange>
                  </w:rPr>
                  <w:delText xml:space="preserve"> </w:delText>
                </w:r>
              </w:del>
              <w:r w:rsidRPr="00611577">
                <w:rPr>
                  <w:rStyle w:val="SAPEmphasis"/>
                  <w:rFonts w:ascii="BentonSans Book" w:hAnsi="BentonSans Book"/>
                  <w:lang w:val="en-US"/>
                  <w:rPrChange w:id="1762" w:author="Author" w:date="2018-02-26T11:55:00Z">
                    <w:rPr>
                      <w:rStyle w:val="SAPEmphasis"/>
                      <w:rFonts w:ascii="BentonSans Book" w:hAnsi="BentonSans Book"/>
                      <w:highlight w:val="yellow"/>
                      <w:lang w:val="en-US"/>
                    </w:rPr>
                  </w:rPrChange>
                </w:rPr>
                <w:t xml:space="preserve"> benefit. Indicate if the dependent is eligible for leave passage benefits.</w:t>
              </w:r>
            </w:ins>
          </w:p>
        </w:tc>
      </w:tr>
      <w:tr w:rsidR="00D903D7" w:rsidRPr="00EC76F6" w14:paraId="35B2616D" w14:textId="77777777" w:rsidTr="0068410E">
        <w:trPr>
          <w:trHeight w:val="281"/>
        </w:trPr>
        <w:tc>
          <w:tcPr>
            <w:tcW w:w="6545" w:type="dxa"/>
            <w:shd w:val="clear" w:color="auto" w:fill="auto"/>
          </w:tcPr>
          <w:p w14:paraId="6455B37B" w14:textId="0807FF2C" w:rsidR="00D903D7" w:rsidRPr="005E54E5" w:rsidRDefault="00D903D7" w:rsidP="0068410E">
            <w:pPr>
              <w:rPr>
                <w:highlight w:val="yellow"/>
                <w:lang w:val="en-US"/>
              </w:rPr>
            </w:pPr>
            <w:r w:rsidRPr="00723392">
              <w:rPr>
                <w:rFonts w:ascii="BentonSans Book Italic" w:hAnsi="BentonSans Book Italic"/>
                <w:color w:val="1F4E79" w:themeColor="accent1" w:themeShade="80"/>
                <w:lang w:val="en-US"/>
              </w:rPr>
              <w:t xml:space="preserve">Is Eligible </w:t>
            </w:r>
            <w:proofErr w:type="gramStart"/>
            <w:r w:rsidRPr="00723392">
              <w:rPr>
                <w:rFonts w:ascii="BentonSans Book Italic" w:hAnsi="BentonSans Book Italic"/>
                <w:color w:val="1F4E79" w:themeColor="accent1" w:themeShade="80"/>
                <w:lang w:val="en-US"/>
              </w:rPr>
              <w:t>For</w:t>
            </w:r>
            <w:proofErr w:type="gramEnd"/>
            <w:r w:rsidRPr="00723392">
              <w:rPr>
                <w:rFonts w:ascii="BentonSans Book Italic" w:hAnsi="BentonSans Book Italic"/>
                <w:color w:val="1F4E79" w:themeColor="accent1" w:themeShade="80"/>
                <w:lang w:val="en-US"/>
              </w:rPr>
              <w:t xml:space="preserve"> Scholarship Travel Ticket:</w:t>
            </w:r>
            <w:r w:rsidRPr="00723392">
              <w:rPr>
                <w:color w:val="1F4E79" w:themeColor="accent1" w:themeShade="80"/>
                <w:lang w:val="en-US"/>
              </w:rPr>
              <w:t xml:space="preserve"> </w:t>
            </w:r>
            <w:r w:rsidRPr="00723392">
              <w:rPr>
                <w:lang w:val="en-US"/>
              </w:rPr>
              <w:t xml:space="preserve">select </w:t>
            </w:r>
            <w:r w:rsidR="00112707" w:rsidRPr="00723392">
              <w:rPr>
                <w:rStyle w:val="SAPUserEntry"/>
                <w:lang w:val="en-US"/>
              </w:rPr>
              <w:t>Yes</w:t>
            </w:r>
            <w:r w:rsidR="00112707" w:rsidRPr="00723392">
              <w:rPr>
                <w:lang w:val="en-US"/>
              </w:rPr>
              <w:t xml:space="preserve"> or </w:t>
            </w:r>
            <w:r w:rsidR="00112707" w:rsidRPr="00723392">
              <w:rPr>
                <w:rStyle w:val="SAPUserEntry"/>
                <w:lang w:val="en-US"/>
              </w:rPr>
              <w:t>No</w:t>
            </w:r>
            <w:r w:rsidR="00112707" w:rsidRPr="00723392">
              <w:rPr>
                <w:lang w:val="en-US"/>
              </w:rPr>
              <w:t xml:space="preserve"> </w:t>
            </w:r>
            <w:r w:rsidRPr="00723392">
              <w:rPr>
                <w:lang w:val="en-US"/>
              </w:rPr>
              <w:t>from drop-down</w:t>
            </w:r>
          </w:p>
        </w:tc>
        <w:tc>
          <w:tcPr>
            <w:tcW w:w="7683" w:type="dxa"/>
            <w:shd w:val="clear" w:color="auto" w:fill="auto"/>
          </w:tcPr>
          <w:p w14:paraId="46D35D62" w14:textId="11FA02A4" w:rsidR="00D903D7" w:rsidRPr="00EC76F6" w:rsidRDefault="008153B2" w:rsidP="0068410E">
            <w:pPr>
              <w:rPr>
                <w:rStyle w:val="SAPEmphasis"/>
                <w:rFonts w:ascii="BentonSans Book" w:hAnsi="BentonSans Book"/>
                <w:strike/>
                <w:lang w:val="en-US"/>
                <w:rPrChange w:id="1763" w:author="Author" w:date="2018-03-01T17:25:00Z">
                  <w:rPr>
                    <w:rStyle w:val="SAPEmphasis"/>
                    <w:rFonts w:ascii="BentonSans Book" w:hAnsi="BentonSans Book"/>
                    <w:highlight w:val="yellow"/>
                    <w:lang w:val="en-US"/>
                  </w:rPr>
                </w:rPrChange>
              </w:rPr>
            </w:pPr>
            <w:ins w:id="1764" w:author="Author" w:date="2018-01-29T13:31:00Z">
              <w:del w:id="1765" w:author="Author" w:date="2018-02-08T05:14:00Z">
                <w:r w:rsidRPr="00EC76F6" w:rsidDel="0067088B">
                  <w:rPr>
                    <w:rStyle w:val="SAPEmphasis"/>
                    <w:rFonts w:ascii="BentonSans Book" w:hAnsi="BentonSans Book"/>
                    <w:strike/>
                    <w:lang w:val="en-US"/>
                    <w:rPrChange w:id="1766" w:author="Author" w:date="2018-03-01T17:25:00Z">
                      <w:rPr>
                        <w:rStyle w:val="SAPEmphasis"/>
                        <w:rFonts w:ascii="BentonSans Book" w:hAnsi="BentonSans Book"/>
                        <w:lang w:val="en-US"/>
                      </w:rPr>
                    </w:rPrChange>
                  </w:rPr>
                  <w:delText>Specify if the dependent is eligible for a scholarship travel ticket.</w:delText>
                </w:r>
              </w:del>
            </w:ins>
            <w:ins w:id="1767" w:author="Author" w:date="2018-02-08T05:14:00Z">
              <w:r w:rsidR="0067088B" w:rsidRPr="00EC76F6">
                <w:rPr>
                  <w:rStyle w:val="SAPEmphasis"/>
                  <w:rFonts w:ascii="BentonSans Book" w:hAnsi="BentonSans Book"/>
                  <w:strike/>
                  <w:lang w:val="en-US"/>
                  <w:rPrChange w:id="1768" w:author="Author" w:date="2018-03-01T17:25:00Z">
                    <w:rPr>
                      <w:rStyle w:val="SAPEmphasis"/>
                      <w:rFonts w:ascii="BentonSans Book" w:hAnsi="BentonSans Book"/>
                      <w:lang w:val="en-US"/>
                    </w:rPr>
                  </w:rPrChange>
                </w:rPr>
                <w:t>Indicate if the dependent is eligible for a scholarship travel ticket.</w:t>
              </w:r>
            </w:ins>
          </w:p>
        </w:tc>
      </w:tr>
    </w:tbl>
    <w:p w14:paraId="579625FB" w14:textId="3D3FCA89" w:rsidR="00D83ED7" w:rsidRPr="00723392" w:rsidRDefault="00D83ED7" w:rsidP="005E54E5">
      <w:pPr>
        <w:pStyle w:val="Heading3"/>
        <w:rPr>
          <w:lang w:val="en-US"/>
        </w:rPr>
      </w:pPr>
      <w:bookmarkStart w:id="1769" w:name="_Toc507409708"/>
      <w:commentRangeStart w:id="1770"/>
      <w:r w:rsidRPr="00723392">
        <w:rPr>
          <w:lang w:val="en-US"/>
        </w:rPr>
        <w:t>United States (US)</w:t>
      </w:r>
      <w:bookmarkEnd w:id="1769"/>
      <w:commentRangeEnd w:id="1770"/>
      <w:r w:rsidR="00EC76F6">
        <w:rPr>
          <w:rStyle w:val="CommentReference"/>
          <w:rFonts w:ascii="BentonSans Book" w:eastAsia="MS Mincho" w:hAnsi="BentonSans Book"/>
          <w:bCs w:val="0"/>
          <w:color w:val="auto"/>
        </w:rPr>
        <w:commentReference w:id="1770"/>
      </w:r>
    </w:p>
    <w:tbl>
      <w:tblPr>
        <w:tblW w:w="1422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545"/>
        <w:gridCol w:w="7683"/>
      </w:tblGrid>
      <w:tr w:rsidR="00F7335C" w:rsidRPr="00723392" w14:paraId="5E0B867B" w14:textId="77777777" w:rsidTr="0068410E">
        <w:trPr>
          <w:trHeight w:val="340"/>
          <w:tblHeader/>
        </w:trPr>
        <w:tc>
          <w:tcPr>
            <w:tcW w:w="6545" w:type="dxa"/>
            <w:shd w:val="clear" w:color="auto" w:fill="999999"/>
          </w:tcPr>
          <w:p w14:paraId="6270AC8F" w14:textId="77777777" w:rsidR="00F7335C" w:rsidRPr="00723392" w:rsidRDefault="00F7335C" w:rsidP="0068410E">
            <w:pPr>
              <w:pStyle w:val="TableHeading"/>
              <w:rPr>
                <w:rFonts w:ascii="BentonSans Bold" w:hAnsi="BentonSans Bold"/>
                <w:bCs/>
                <w:color w:val="FFFFFF"/>
                <w:sz w:val="18"/>
              </w:rPr>
            </w:pPr>
            <w:r w:rsidRPr="00723392">
              <w:rPr>
                <w:rFonts w:ascii="BentonSans Bold" w:hAnsi="BentonSans Bold"/>
                <w:bCs/>
                <w:color w:val="FFFFFF"/>
                <w:sz w:val="18"/>
              </w:rPr>
              <w:t>User Entries: Field Name: User Action and Value</w:t>
            </w:r>
          </w:p>
        </w:tc>
        <w:tc>
          <w:tcPr>
            <w:tcW w:w="7683" w:type="dxa"/>
            <w:shd w:val="clear" w:color="auto" w:fill="999999"/>
          </w:tcPr>
          <w:p w14:paraId="1798DAB8" w14:textId="77777777" w:rsidR="00F7335C" w:rsidRPr="00723392" w:rsidRDefault="00F7335C" w:rsidP="0068410E">
            <w:pPr>
              <w:pStyle w:val="TableHeading"/>
              <w:rPr>
                <w:rFonts w:ascii="BentonSans Bold" w:hAnsi="BentonSans Bold"/>
                <w:bCs/>
                <w:color w:val="FFFFFF"/>
                <w:sz w:val="18"/>
              </w:rPr>
            </w:pPr>
            <w:r w:rsidRPr="00723392">
              <w:rPr>
                <w:rFonts w:ascii="BentonSans Bold" w:hAnsi="BentonSans Bold"/>
                <w:bCs/>
                <w:color w:val="FFFFFF"/>
                <w:sz w:val="18"/>
              </w:rPr>
              <w:t>Additional Information</w:t>
            </w:r>
          </w:p>
        </w:tc>
      </w:tr>
      <w:tr w:rsidR="00F7335C" w:rsidRPr="00EC76F6" w14:paraId="1553DBAD" w14:textId="77777777" w:rsidTr="0068410E">
        <w:trPr>
          <w:trHeight w:val="226"/>
        </w:trPr>
        <w:tc>
          <w:tcPr>
            <w:tcW w:w="6545" w:type="dxa"/>
            <w:shd w:val="clear" w:color="auto" w:fill="auto"/>
          </w:tcPr>
          <w:p w14:paraId="5083ABBB" w14:textId="323C89DE" w:rsidR="008850F6" w:rsidRPr="00723392" w:rsidRDefault="008850F6" w:rsidP="008850F6">
            <w:pPr>
              <w:rPr>
                <w:lang w:val="en-US"/>
              </w:rPr>
            </w:pPr>
            <w:r w:rsidRPr="00723392">
              <w:rPr>
                <w:rFonts w:ascii="BentonSans Book Italic" w:hAnsi="BentonSans Book Italic"/>
                <w:color w:val="1F4E79" w:themeColor="accent1" w:themeShade="80"/>
                <w:lang w:val="en-US"/>
              </w:rPr>
              <w:t>Country:</w:t>
            </w:r>
            <w:r w:rsidRPr="00723392">
              <w:rPr>
                <w:color w:val="1F4E79" w:themeColor="accent1" w:themeShade="80"/>
                <w:lang w:val="en-US"/>
              </w:rPr>
              <w:t xml:space="preserve"> </w:t>
            </w:r>
            <w:r w:rsidRPr="00723392">
              <w:rPr>
                <w:lang w:val="en-US"/>
              </w:rPr>
              <w:t xml:space="preserve">select </w:t>
            </w:r>
            <w:r w:rsidRPr="00723392">
              <w:rPr>
                <w:rStyle w:val="SAPUserEntry"/>
                <w:lang w:val="en-US"/>
              </w:rPr>
              <w:t>United States</w:t>
            </w:r>
            <w:r w:rsidR="00723392" w:rsidRPr="00723392">
              <w:rPr>
                <w:rStyle w:val="SAPUserEntry"/>
                <w:lang w:val="en-US"/>
              </w:rPr>
              <w:t xml:space="preserve"> </w:t>
            </w:r>
            <w:r w:rsidRPr="00723392">
              <w:rPr>
                <w:lang w:val="en-US"/>
              </w:rPr>
              <w:t>from drop-down</w:t>
            </w:r>
            <w:r w:rsidRPr="00723392">
              <w:rPr>
                <w:lang w:val="en-US"/>
              </w:rPr>
              <w:tab/>
            </w:r>
          </w:p>
          <w:p w14:paraId="7B32FB04" w14:textId="17F7DDA5" w:rsidR="00F7335C" w:rsidRPr="00723392" w:rsidRDefault="00F7335C" w:rsidP="005E54E5">
            <w:pPr>
              <w:tabs>
                <w:tab w:val="left" w:pos="4524"/>
              </w:tabs>
              <w:rPr>
                <w:lang w:val="en-US"/>
              </w:rPr>
            </w:pPr>
          </w:p>
        </w:tc>
        <w:tc>
          <w:tcPr>
            <w:tcW w:w="7683" w:type="dxa"/>
            <w:shd w:val="clear" w:color="auto" w:fill="auto"/>
          </w:tcPr>
          <w:p w14:paraId="7AF472C0" w14:textId="77777777" w:rsidR="00F7335C" w:rsidRPr="00723392" w:rsidRDefault="00824831" w:rsidP="0068410E">
            <w:pPr>
              <w:rPr>
                <w:rStyle w:val="SAPEmphasis"/>
                <w:rFonts w:ascii="BentonSans Book" w:hAnsi="BentonSans Book"/>
                <w:lang w:val="en-US"/>
              </w:rPr>
            </w:pPr>
            <w:r w:rsidRPr="00723392">
              <w:rPr>
                <w:rStyle w:val="SAPEmphasis"/>
                <w:rFonts w:ascii="BentonSans Book" w:hAnsi="BentonSans Book"/>
                <w:lang w:val="en-US"/>
              </w:rPr>
              <w:t xml:space="preserve">A list of global information fields for the </w:t>
            </w:r>
            <w:r w:rsidRPr="00723392">
              <w:rPr>
                <w:rStyle w:val="SAPEmphasis"/>
                <w:rFonts w:ascii="BentonSans Book Italic" w:hAnsi="BentonSans Book Italic"/>
                <w:color w:val="1F3864" w:themeColor="accent5" w:themeShade="80"/>
                <w:lang w:val="en-US"/>
              </w:rPr>
              <w:t>United States</w:t>
            </w:r>
            <w:r w:rsidRPr="00723392">
              <w:rPr>
                <w:rStyle w:val="SAPEmphasis"/>
                <w:rFonts w:ascii="BentonSans Book" w:hAnsi="BentonSans Book"/>
                <w:color w:val="1F3864" w:themeColor="accent5" w:themeShade="80"/>
                <w:lang w:val="en-US"/>
              </w:rPr>
              <w:t xml:space="preserve"> </w:t>
            </w:r>
            <w:r w:rsidRPr="00723392">
              <w:rPr>
                <w:rStyle w:val="SAPEmphasis"/>
                <w:rFonts w:ascii="BentonSans Book" w:hAnsi="BentonSans Book"/>
                <w:lang w:val="en-US"/>
              </w:rPr>
              <w:t xml:space="preserve">are displayed in the </w:t>
            </w:r>
            <w:r w:rsidRPr="00723392">
              <w:rPr>
                <w:rStyle w:val="SAPEmphasis"/>
                <w:rFonts w:ascii="BentonSans Book Italic" w:hAnsi="BentonSans Book Italic"/>
                <w:color w:val="1F4E79" w:themeColor="accent1" w:themeShade="80"/>
                <w:lang w:val="en-US"/>
              </w:rPr>
              <w:t>Dependents</w:t>
            </w:r>
            <w:r w:rsidRPr="00723392">
              <w:rPr>
                <w:rStyle w:val="SAPEmphasis"/>
                <w:rFonts w:ascii="BentonSans Book" w:hAnsi="BentonSans Book"/>
                <w:lang w:val="en-US"/>
              </w:rPr>
              <w:t xml:space="preserve"> dialog box and are editable.</w:t>
            </w:r>
          </w:p>
          <w:p w14:paraId="62961271" w14:textId="77777777" w:rsidR="000523DA" w:rsidRPr="00EC76F6" w:rsidRDefault="000523DA" w:rsidP="000523DA">
            <w:pPr>
              <w:rPr>
                <w:strike/>
                <w:lang w:val="en-US"/>
                <w:rPrChange w:id="1771" w:author="Author" w:date="2018-03-01T17:26:00Z">
                  <w:rPr>
                    <w:lang w:val="en-US"/>
                  </w:rPr>
                </w:rPrChange>
              </w:rPr>
            </w:pPr>
            <w:r w:rsidRPr="00EC76F6">
              <w:rPr>
                <w:strike/>
                <w:lang w:val="en-US"/>
                <w:rPrChange w:id="1772" w:author="Author" w:date="2018-03-01T17:26:00Z">
                  <w:rPr>
                    <w:lang w:val="en-US"/>
                  </w:rPr>
                </w:rPrChange>
              </w:rPr>
              <w:t xml:space="preserve">The </w:t>
            </w:r>
            <w:r w:rsidRPr="00EC76F6">
              <w:rPr>
                <w:rStyle w:val="SAPScreenElement"/>
                <w:strike/>
                <w:lang w:val="en-US"/>
                <w:rPrChange w:id="1773" w:author="Author" w:date="2018-03-01T17:26:00Z">
                  <w:rPr>
                    <w:rStyle w:val="SAPScreenElement"/>
                    <w:lang w:val="en-US"/>
                  </w:rPr>
                </w:rPrChange>
              </w:rPr>
              <w:t>Country</w:t>
            </w:r>
            <w:r w:rsidRPr="00EC76F6">
              <w:rPr>
                <w:strike/>
                <w:lang w:val="en-US"/>
                <w:rPrChange w:id="1774" w:author="Author" w:date="2018-03-01T17:26:00Z">
                  <w:rPr>
                    <w:lang w:val="en-US"/>
                  </w:rPr>
                </w:rPrChange>
              </w:rPr>
              <w:t xml:space="preserve"> field defaults to the country where the employer is located. </w:t>
            </w:r>
          </w:p>
          <w:p w14:paraId="6DD4BC97" w14:textId="324E6792" w:rsidR="000523DA" w:rsidRPr="00723392" w:rsidRDefault="000523DA" w:rsidP="000523DA">
            <w:pPr>
              <w:rPr>
                <w:rStyle w:val="SAPEmphasis"/>
                <w:rFonts w:ascii="BentonSans Book" w:hAnsi="BentonSans Book"/>
                <w:lang w:val="en-US"/>
              </w:rPr>
            </w:pPr>
            <w:r w:rsidRPr="00EC76F6">
              <w:rPr>
                <w:rStyle w:val="SAPEmphasis"/>
                <w:rFonts w:ascii="BentonSans Book" w:hAnsi="BentonSans Book"/>
                <w:strike/>
                <w:lang w:val="en-US"/>
                <w:rPrChange w:id="1775" w:author="Author" w:date="2018-03-01T17:26:00Z">
                  <w:rPr>
                    <w:rStyle w:val="SAPEmphasis"/>
                    <w:rFonts w:ascii="BentonSans Book" w:hAnsi="BentonSans Book"/>
                    <w:lang w:val="en-US"/>
                  </w:rPr>
                </w:rPrChange>
              </w:rPr>
              <w:t>In case you choose another country, different fields have to be filled, since the address is country-specific.</w:t>
            </w:r>
          </w:p>
        </w:tc>
      </w:tr>
      <w:tr w:rsidR="004D569A" w:rsidRPr="00EC76F6" w14:paraId="5A7F4FBE" w14:textId="77777777" w:rsidTr="0068410E">
        <w:trPr>
          <w:trHeight w:val="281"/>
        </w:trPr>
        <w:tc>
          <w:tcPr>
            <w:tcW w:w="6545" w:type="dxa"/>
            <w:shd w:val="clear" w:color="auto" w:fill="auto"/>
          </w:tcPr>
          <w:p w14:paraId="4D1F4833" w14:textId="0695AE66" w:rsidR="004D569A" w:rsidRPr="00723392" w:rsidRDefault="004D569A" w:rsidP="004D569A">
            <w:pPr>
              <w:rPr>
                <w:lang w:val="en-US"/>
              </w:rPr>
            </w:pPr>
            <w:r w:rsidRPr="00723392">
              <w:rPr>
                <w:rFonts w:ascii="BentonSans Book Italic" w:hAnsi="BentonSans Book Italic"/>
                <w:color w:val="1F4E79" w:themeColor="accent1" w:themeShade="80"/>
                <w:lang w:val="en-US"/>
              </w:rPr>
              <w:t xml:space="preserve">Challenged: </w:t>
            </w:r>
            <w:r w:rsidRPr="00723392">
              <w:rPr>
                <w:lang w:val="en-US"/>
              </w:rPr>
              <w:t>select</w:t>
            </w:r>
            <w:r w:rsidRPr="00723392">
              <w:rPr>
                <w:rFonts w:ascii="BentonSans Book Italic" w:hAnsi="BentonSans Book Italic"/>
                <w:color w:val="1F4E79" w:themeColor="accent1" w:themeShade="80"/>
                <w:lang w:val="en-US"/>
              </w:rPr>
              <w:t xml:space="preserve"> </w:t>
            </w:r>
            <w:r w:rsidRPr="00723392">
              <w:rPr>
                <w:rStyle w:val="SAPUserEntry"/>
                <w:lang w:val="en-US"/>
              </w:rPr>
              <w:t>Yes</w:t>
            </w:r>
            <w:r w:rsidRPr="00723392">
              <w:rPr>
                <w:rFonts w:ascii="BentonSans Book Italic" w:hAnsi="BentonSans Book Italic"/>
                <w:color w:val="1F4E79" w:themeColor="accent1" w:themeShade="80"/>
                <w:lang w:val="en-US"/>
              </w:rPr>
              <w:t xml:space="preserve"> </w:t>
            </w:r>
            <w:r w:rsidRPr="00723392">
              <w:rPr>
                <w:lang w:val="en-US"/>
              </w:rPr>
              <w:t>or</w:t>
            </w:r>
            <w:r w:rsidRPr="00723392">
              <w:rPr>
                <w:rFonts w:ascii="BentonSans Book Italic" w:hAnsi="BentonSans Book Italic"/>
                <w:color w:val="1F4E79" w:themeColor="accent1" w:themeShade="80"/>
                <w:lang w:val="en-US"/>
              </w:rPr>
              <w:t xml:space="preserve"> </w:t>
            </w:r>
            <w:r w:rsidRPr="00723392">
              <w:rPr>
                <w:rStyle w:val="SAPUserEntry"/>
                <w:lang w:val="en-US"/>
              </w:rPr>
              <w:t>No</w:t>
            </w:r>
            <w:r w:rsidRPr="00723392">
              <w:rPr>
                <w:rFonts w:ascii="BentonSans Book Italic" w:hAnsi="BentonSans Book Italic"/>
                <w:color w:val="1F4E79" w:themeColor="accent1" w:themeShade="80"/>
                <w:lang w:val="en-US"/>
              </w:rPr>
              <w:t xml:space="preserve"> </w:t>
            </w:r>
            <w:r w:rsidRPr="00723392">
              <w:rPr>
                <w:lang w:val="en-US"/>
              </w:rPr>
              <w:t>from drop-down</w:t>
            </w:r>
          </w:p>
        </w:tc>
        <w:tc>
          <w:tcPr>
            <w:tcW w:w="7683" w:type="dxa"/>
            <w:shd w:val="clear" w:color="auto" w:fill="auto"/>
          </w:tcPr>
          <w:p w14:paraId="4421A9E3" w14:textId="1A2B76BC" w:rsidR="004D569A" w:rsidRPr="00EC76F6" w:rsidRDefault="00F50719" w:rsidP="004D569A">
            <w:pPr>
              <w:rPr>
                <w:rStyle w:val="SAPEmphasis"/>
                <w:rFonts w:ascii="BentonSans Book" w:hAnsi="BentonSans Book"/>
                <w:strike/>
                <w:lang w:val="en-US"/>
                <w:rPrChange w:id="1776" w:author="Author" w:date="2018-03-01T17:26:00Z">
                  <w:rPr>
                    <w:rStyle w:val="SAPEmphasis"/>
                    <w:rFonts w:ascii="BentonSans Book" w:hAnsi="BentonSans Book"/>
                    <w:lang w:val="en-US"/>
                  </w:rPr>
                </w:rPrChange>
              </w:rPr>
            </w:pPr>
            <w:r w:rsidRPr="00EC76F6">
              <w:rPr>
                <w:rStyle w:val="SAPEmphasis"/>
                <w:rFonts w:ascii="BentonSans Book" w:hAnsi="BentonSans Book"/>
                <w:strike/>
                <w:lang w:val="en-US"/>
                <w:rPrChange w:id="1777" w:author="Author" w:date="2018-03-01T17:26: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778" w:author="Author" w:date="2018-03-01T17:26:00Z">
                  <w:rPr>
                    <w:rStyle w:val="SAPEmphasis"/>
                    <w:rFonts w:ascii="BentonSans Book" w:hAnsi="BentonSans Book"/>
                    <w:lang w:val="en-US"/>
                  </w:rPr>
                </w:rPrChange>
              </w:rPr>
              <w:t>pecify if the dependent is challenged.</w:t>
            </w:r>
          </w:p>
        </w:tc>
      </w:tr>
      <w:tr w:rsidR="004D569A" w:rsidRPr="00EC76F6" w14:paraId="500F0802" w14:textId="77777777" w:rsidTr="0068410E">
        <w:trPr>
          <w:trHeight w:val="281"/>
        </w:trPr>
        <w:tc>
          <w:tcPr>
            <w:tcW w:w="6545" w:type="dxa"/>
            <w:shd w:val="clear" w:color="auto" w:fill="auto"/>
          </w:tcPr>
          <w:p w14:paraId="24D46276" w14:textId="4773BC6D" w:rsidR="004D569A" w:rsidRPr="00723392" w:rsidRDefault="004D569A" w:rsidP="004D569A">
            <w:pPr>
              <w:rPr>
                <w:lang w:val="en-US"/>
              </w:rPr>
            </w:pPr>
            <w:r w:rsidRPr="00723392">
              <w:rPr>
                <w:rFonts w:ascii="BentonSans Book Italic" w:hAnsi="BentonSans Book Italic"/>
                <w:color w:val="1F4E79" w:themeColor="accent1" w:themeShade="80"/>
                <w:lang w:val="en-US"/>
              </w:rPr>
              <w:t xml:space="preserve">Date of Determination of Challenge Status: </w:t>
            </w:r>
            <w:r w:rsidRPr="00723392">
              <w:rPr>
                <w:lang w:val="en-US"/>
              </w:rPr>
              <w:t>select from calendar help, if appropriate</w:t>
            </w:r>
          </w:p>
        </w:tc>
        <w:tc>
          <w:tcPr>
            <w:tcW w:w="7683" w:type="dxa"/>
            <w:shd w:val="clear" w:color="auto" w:fill="auto"/>
          </w:tcPr>
          <w:p w14:paraId="02D21227" w14:textId="5F628E2F" w:rsidR="004D569A" w:rsidRPr="00EC76F6" w:rsidRDefault="00F50719" w:rsidP="004D569A">
            <w:pPr>
              <w:rPr>
                <w:rStyle w:val="SAPEmphasis"/>
                <w:rFonts w:ascii="BentonSans Book" w:hAnsi="BentonSans Book"/>
                <w:strike/>
                <w:lang w:val="en-US"/>
                <w:rPrChange w:id="1779" w:author="Author" w:date="2018-03-01T17:29:00Z">
                  <w:rPr>
                    <w:rStyle w:val="SAPEmphasis"/>
                    <w:rFonts w:ascii="BentonSans Book" w:hAnsi="BentonSans Book"/>
                    <w:lang w:val="en-US"/>
                  </w:rPr>
                </w:rPrChange>
              </w:rPr>
            </w:pPr>
            <w:r w:rsidRPr="00EC76F6">
              <w:rPr>
                <w:rStyle w:val="SAPEmphasis"/>
                <w:rFonts w:ascii="BentonSans Book" w:hAnsi="BentonSans Book"/>
                <w:strike/>
                <w:lang w:val="en-US"/>
                <w:rPrChange w:id="1780" w:author="Author" w:date="2018-03-01T17:29:00Z">
                  <w:rPr>
                    <w:rStyle w:val="SAPEmphasis"/>
                    <w:rFonts w:ascii="BentonSans Book" w:hAnsi="BentonSans Book"/>
                    <w:lang w:val="en-US"/>
                  </w:rPr>
                </w:rPrChange>
              </w:rPr>
              <w:t>E</w:t>
            </w:r>
            <w:r w:rsidR="004D569A" w:rsidRPr="00EC76F6">
              <w:rPr>
                <w:rStyle w:val="SAPEmphasis"/>
                <w:rFonts w:ascii="BentonSans Book" w:hAnsi="BentonSans Book"/>
                <w:strike/>
                <w:lang w:val="en-US"/>
                <w:rPrChange w:id="1781" w:author="Author" w:date="2018-03-01T17:29:00Z">
                  <w:rPr>
                    <w:rStyle w:val="SAPEmphasis"/>
                    <w:rFonts w:ascii="BentonSans Book" w:hAnsi="BentonSans Book"/>
                    <w:lang w:val="en-US"/>
                  </w:rPr>
                </w:rPrChange>
              </w:rPr>
              <w:t>nter the date of the dependent’s determination of challenge status.</w:t>
            </w:r>
          </w:p>
        </w:tc>
      </w:tr>
      <w:tr w:rsidR="004D569A" w:rsidRPr="00EC76F6" w14:paraId="38CB0870" w14:textId="77777777" w:rsidTr="0068410E">
        <w:trPr>
          <w:trHeight w:val="281"/>
        </w:trPr>
        <w:tc>
          <w:tcPr>
            <w:tcW w:w="6545" w:type="dxa"/>
            <w:shd w:val="clear" w:color="auto" w:fill="auto"/>
          </w:tcPr>
          <w:p w14:paraId="7D350213" w14:textId="6F4F7216" w:rsidR="004D569A" w:rsidRPr="00723392" w:rsidRDefault="004D569A" w:rsidP="004D569A">
            <w:pPr>
              <w:rPr>
                <w:lang w:val="en-US"/>
              </w:rPr>
            </w:pPr>
            <w:r w:rsidRPr="00723392">
              <w:rPr>
                <w:rFonts w:ascii="BentonSans Book Italic" w:hAnsi="BentonSans Book Italic"/>
                <w:color w:val="1F4E79" w:themeColor="accent1" w:themeShade="80"/>
                <w:lang w:val="en-US"/>
              </w:rPr>
              <w:t>Student</w:t>
            </w:r>
            <w:r w:rsidRPr="00723392">
              <w:rPr>
                <w:rFonts w:ascii="BentonSans Book Italic" w:hAnsi="BentonSans Book Italic"/>
                <w:i/>
                <w:color w:val="1F4E79" w:themeColor="accent1" w:themeShade="80"/>
                <w:lang w:val="en-US"/>
              </w:rPr>
              <w:t>:</w:t>
            </w:r>
            <w:r w:rsidRPr="00723392">
              <w:rPr>
                <w:color w:val="1F4E79" w:themeColor="accent1" w:themeShade="80"/>
                <w:lang w:val="en-US"/>
              </w:rPr>
              <w:t xml:space="preserve"> </w:t>
            </w:r>
            <w:r w:rsidRPr="00723392">
              <w:rPr>
                <w:lang w:val="en-US"/>
              </w:rPr>
              <w:t xml:space="preserve">select </w:t>
            </w:r>
            <w:r w:rsidRPr="00723392">
              <w:rPr>
                <w:rStyle w:val="SAPUserEntry"/>
                <w:lang w:val="en-US"/>
              </w:rPr>
              <w:t>Yes</w:t>
            </w:r>
            <w:r w:rsidRPr="00723392">
              <w:rPr>
                <w:lang w:val="en-US"/>
              </w:rPr>
              <w:t xml:space="preserve"> or </w:t>
            </w:r>
            <w:r w:rsidRPr="00723392">
              <w:rPr>
                <w:rStyle w:val="SAPUserEntry"/>
                <w:lang w:val="en-US"/>
              </w:rPr>
              <w:t>No</w:t>
            </w:r>
            <w:r w:rsidRPr="00723392">
              <w:rPr>
                <w:lang w:val="en-US"/>
              </w:rPr>
              <w:t xml:space="preserve"> from drop-down</w:t>
            </w:r>
          </w:p>
        </w:tc>
        <w:tc>
          <w:tcPr>
            <w:tcW w:w="7683" w:type="dxa"/>
            <w:shd w:val="clear" w:color="auto" w:fill="auto"/>
          </w:tcPr>
          <w:p w14:paraId="759D90DB" w14:textId="30EDF52A" w:rsidR="004D569A" w:rsidRPr="00EC76F6" w:rsidRDefault="00F50719" w:rsidP="004D569A">
            <w:pPr>
              <w:rPr>
                <w:rStyle w:val="SAPEmphasis"/>
                <w:rFonts w:ascii="BentonSans Book" w:hAnsi="BentonSans Book"/>
                <w:strike/>
                <w:lang w:val="en-US"/>
                <w:rPrChange w:id="1782"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783" w:author="Author" w:date="2018-03-01T17:27: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784" w:author="Author" w:date="2018-03-01T17:27:00Z">
                  <w:rPr>
                    <w:rStyle w:val="SAPEmphasis"/>
                    <w:rFonts w:ascii="BentonSans Book" w:hAnsi="BentonSans Book"/>
                    <w:lang w:val="en-US"/>
                  </w:rPr>
                </w:rPrChange>
              </w:rPr>
              <w:t>pecify if the dependent is a student.</w:t>
            </w:r>
          </w:p>
        </w:tc>
      </w:tr>
      <w:tr w:rsidR="004D569A" w:rsidRPr="00EC76F6" w14:paraId="2D5A5D77" w14:textId="77777777" w:rsidTr="0068410E">
        <w:trPr>
          <w:trHeight w:val="281"/>
        </w:trPr>
        <w:tc>
          <w:tcPr>
            <w:tcW w:w="6545" w:type="dxa"/>
            <w:shd w:val="clear" w:color="auto" w:fill="auto"/>
          </w:tcPr>
          <w:p w14:paraId="0899652D" w14:textId="79AEF1E6" w:rsidR="004D569A" w:rsidRPr="00723392" w:rsidRDefault="004D569A" w:rsidP="004D569A">
            <w:pPr>
              <w:rPr>
                <w:lang w:val="en-US"/>
              </w:rPr>
            </w:pPr>
            <w:r w:rsidRPr="00723392">
              <w:rPr>
                <w:rFonts w:ascii="BentonSans Book Italic" w:hAnsi="BentonSans Book Italic"/>
                <w:color w:val="1F4E79" w:themeColor="accent1" w:themeShade="80"/>
                <w:lang w:val="en-US"/>
              </w:rPr>
              <w:t>Medicare</w:t>
            </w:r>
            <w:r w:rsidRPr="00723392">
              <w:rPr>
                <w:i/>
                <w:color w:val="1F4E79" w:themeColor="accent1" w:themeShade="80"/>
                <w:lang w:val="en-US"/>
              </w:rPr>
              <w:t>:</w:t>
            </w:r>
            <w:r w:rsidRPr="00723392">
              <w:rPr>
                <w:color w:val="1F4E79" w:themeColor="accent1" w:themeShade="80"/>
                <w:lang w:val="en-US"/>
              </w:rPr>
              <w:t xml:space="preserve"> </w:t>
            </w:r>
            <w:r w:rsidRPr="00723392">
              <w:rPr>
                <w:lang w:val="en-US"/>
              </w:rPr>
              <w:t xml:space="preserve">select </w:t>
            </w:r>
            <w:r w:rsidRPr="00723392">
              <w:rPr>
                <w:rStyle w:val="SAPUserEntry"/>
                <w:lang w:val="en-US"/>
              </w:rPr>
              <w:t>Yes</w:t>
            </w:r>
            <w:r w:rsidRPr="00723392">
              <w:rPr>
                <w:lang w:val="en-US"/>
              </w:rPr>
              <w:t xml:space="preserve"> or </w:t>
            </w:r>
            <w:r w:rsidRPr="00723392">
              <w:rPr>
                <w:rStyle w:val="SAPUserEntry"/>
                <w:lang w:val="en-US"/>
              </w:rPr>
              <w:t>No</w:t>
            </w:r>
            <w:r w:rsidRPr="00723392">
              <w:rPr>
                <w:lang w:val="en-US"/>
              </w:rPr>
              <w:t xml:space="preserve"> from drop-down</w:t>
            </w:r>
          </w:p>
        </w:tc>
        <w:tc>
          <w:tcPr>
            <w:tcW w:w="7683" w:type="dxa"/>
            <w:shd w:val="clear" w:color="auto" w:fill="auto"/>
          </w:tcPr>
          <w:p w14:paraId="7FCB17BB" w14:textId="7D7155E7" w:rsidR="004D569A" w:rsidRPr="00EC76F6" w:rsidRDefault="00F50719" w:rsidP="004D569A">
            <w:pPr>
              <w:rPr>
                <w:rStyle w:val="SAPEmphasis"/>
                <w:rFonts w:ascii="BentonSans Book" w:hAnsi="BentonSans Book"/>
                <w:strike/>
                <w:lang w:val="en-US"/>
                <w:rPrChange w:id="1785"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786" w:author="Author" w:date="2018-03-01T17:27: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787" w:author="Author" w:date="2018-03-01T17:27:00Z">
                  <w:rPr>
                    <w:rStyle w:val="SAPEmphasis"/>
                    <w:rFonts w:ascii="BentonSans Book" w:hAnsi="BentonSans Book"/>
                    <w:lang w:val="en-US"/>
                  </w:rPr>
                </w:rPrChange>
              </w:rPr>
              <w:t xml:space="preserve">pecify if the dependent </w:t>
            </w:r>
            <w:r w:rsidR="004310D9" w:rsidRPr="00EC76F6">
              <w:rPr>
                <w:rStyle w:val="SAPEmphasis"/>
                <w:rFonts w:ascii="BentonSans Book" w:hAnsi="BentonSans Book"/>
                <w:strike/>
                <w:lang w:val="en-US"/>
                <w:rPrChange w:id="1788" w:author="Author" w:date="2018-03-01T17:27:00Z">
                  <w:rPr>
                    <w:rStyle w:val="SAPEmphasis"/>
                    <w:rFonts w:ascii="BentonSans Book" w:hAnsi="BentonSans Book"/>
                    <w:lang w:val="en-US"/>
                  </w:rPr>
                </w:rPrChange>
              </w:rPr>
              <w:t>has</w:t>
            </w:r>
            <w:r w:rsidR="004D569A" w:rsidRPr="00EC76F6">
              <w:rPr>
                <w:rStyle w:val="SAPEmphasis"/>
                <w:rFonts w:ascii="BentonSans Book" w:hAnsi="BentonSans Book"/>
                <w:strike/>
                <w:lang w:val="en-US"/>
                <w:rPrChange w:id="1789" w:author="Author" w:date="2018-03-01T17:27:00Z">
                  <w:rPr>
                    <w:rStyle w:val="SAPEmphasis"/>
                    <w:rFonts w:ascii="BentonSans Book" w:hAnsi="BentonSans Book"/>
                    <w:lang w:val="en-US"/>
                  </w:rPr>
                </w:rPrChange>
              </w:rPr>
              <w:t xml:space="preserve"> </w:t>
            </w:r>
            <w:proofErr w:type="spellStart"/>
            <w:r w:rsidR="004D569A" w:rsidRPr="00EC76F6">
              <w:rPr>
                <w:rStyle w:val="SAPEmphasis"/>
                <w:rFonts w:ascii="BentonSans Book" w:hAnsi="BentonSans Book"/>
                <w:strike/>
                <w:lang w:val="en-US"/>
                <w:rPrChange w:id="1790" w:author="Author" w:date="2018-03-01T17:27:00Z">
                  <w:rPr>
                    <w:rStyle w:val="SAPEmphasis"/>
                    <w:rFonts w:ascii="BentonSans Book" w:hAnsi="BentonSans Book"/>
                    <w:lang w:val="en-US"/>
                  </w:rPr>
                </w:rPrChange>
              </w:rPr>
              <w:t>medicare</w:t>
            </w:r>
            <w:proofErr w:type="spellEnd"/>
            <w:r w:rsidR="004D569A" w:rsidRPr="00EC76F6">
              <w:rPr>
                <w:rStyle w:val="SAPEmphasis"/>
                <w:rFonts w:ascii="BentonSans Book" w:hAnsi="BentonSans Book"/>
                <w:strike/>
                <w:lang w:val="en-US"/>
                <w:rPrChange w:id="1791" w:author="Author" w:date="2018-03-01T17:27:00Z">
                  <w:rPr>
                    <w:rStyle w:val="SAPEmphasis"/>
                    <w:rFonts w:ascii="BentonSans Book" w:hAnsi="BentonSans Book"/>
                    <w:lang w:val="en-US"/>
                  </w:rPr>
                </w:rPrChange>
              </w:rPr>
              <w:t>.</w:t>
            </w:r>
          </w:p>
        </w:tc>
      </w:tr>
      <w:tr w:rsidR="004D569A" w:rsidRPr="00EC76F6" w14:paraId="0E3420DD" w14:textId="77777777" w:rsidTr="0068410E">
        <w:trPr>
          <w:trHeight w:val="281"/>
        </w:trPr>
        <w:tc>
          <w:tcPr>
            <w:tcW w:w="6545" w:type="dxa"/>
            <w:shd w:val="clear" w:color="auto" w:fill="auto"/>
          </w:tcPr>
          <w:p w14:paraId="2ACC50CD" w14:textId="23E9143B" w:rsidR="004D569A" w:rsidRPr="00723392" w:rsidRDefault="004D569A" w:rsidP="004D569A">
            <w:pPr>
              <w:rPr>
                <w:lang w:val="en-US"/>
              </w:rPr>
            </w:pPr>
            <w:r w:rsidRPr="00723392">
              <w:rPr>
                <w:rFonts w:ascii="BentonSans Book Italic" w:hAnsi="BentonSans Book Italic"/>
                <w:color w:val="1F4E79" w:themeColor="accent1" w:themeShade="80"/>
                <w:lang w:val="en-US"/>
              </w:rPr>
              <w:t>Smoker</w:t>
            </w:r>
            <w:r w:rsidRPr="00723392">
              <w:rPr>
                <w:i/>
                <w:color w:val="1F4E79" w:themeColor="accent1" w:themeShade="80"/>
                <w:lang w:val="en-US"/>
              </w:rPr>
              <w:t>:</w:t>
            </w:r>
            <w:r w:rsidRPr="00723392">
              <w:rPr>
                <w:color w:val="1F4E79" w:themeColor="accent1" w:themeShade="80"/>
                <w:lang w:val="en-US"/>
              </w:rPr>
              <w:t xml:space="preserve"> </w:t>
            </w:r>
            <w:r w:rsidRPr="00723392">
              <w:rPr>
                <w:lang w:val="en-US"/>
              </w:rPr>
              <w:t xml:space="preserve">select </w:t>
            </w:r>
            <w:r w:rsidRPr="00723392">
              <w:rPr>
                <w:rStyle w:val="SAPUserEntry"/>
                <w:lang w:val="en-US"/>
              </w:rPr>
              <w:t>Yes</w:t>
            </w:r>
            <w:r w:rsidRPr="00723392">
              <w:rPr>
                <w:lang w:val="en-US"/>
              </w:rPr>
              <w:t xml:space="preserve"> or </w:t>
            </w:r>
            <w:r w:rsidRPr="00723392">
              <w:rPr>
                <w:rStyle w:val="SAPUserEntry"/>
                <w:lang w:val="en-US"/>
              </w:rPr>
              <w:t>No</w:t>
            </w:r>
            <w:r w:rsidRPr="00723392">
              <w:rPr>
                <w:lang w:val="en-US"/>
              </w:rPr>
              <w:t xml:space="preserve"> from drop-down</w:t>
            </w:r>
          </w:p>
        </w:tc>
        <w:tc>
          <w:tcPr>
            <w:tcW w:w="7683" w:type="dxa"/>
            <w:shd w:val="clear" w:color="auto" w:fill="auto"/>
          </w:tcPr>
          <w:p w14:paraId="7B4481CA" w14:textId="25021439" w:rsidR="004D569A" w:rsidRPr="00EC76F6" w:rsidRDefault="00F50719" w:rsidP="004D569A">
            <w:pPr>
              <w:rPr>
                <w:rStyle w:val="SAPEmphasis"/>
                <w:rFonts w:ascii="BentonSans Book" w:hAnsi="BentonSans Book"/>
                <w:strike/>
                <w:lang w:val="en-US"/>
                <w:rPrChange w:id="1792"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793" w:author="Author" w:date="2018-03-01T17:27: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794" w:author="Author" w:date="2018-03-01T17:27:00Z">
                  <w:rPr>
                    <w:rStyle w:val="SAPEmphasis"/>
                    <w:rFonts w:ascii="BentonSans Book" w:hAnsi="BentonSans Book"/>
                    <w:lang w:val="en-US"/>
                  </w:rPr>
                </w:rPrChange>
              </w:rPr>
              <w:t>pecify if the dependent smokes.</w:t>
            </w:r>
          </w:p>
        </w:tc>
      </w:tr>
      <w:tr w:rsidR="004D569A" w:rsidRPr="00EC76F6" w14:paraId="1F7C4742" w14:textId="77777777" w:rsidTr="0068410E">
        <w:trPr>
          <w:trHeight w:val="281"/>
        </w:trPr>
        <w:tc>
          <w:tcPr>
            <w:tcW w:w="6545" w:type="dxa"/>
            <w:shd w:val="clear" w:color="auto" w:fill="auto"/>
          </w:tcPr>
          <w:p w14:paraId="3A00455C" w14:textId="1AB93A7C" w:rsidR="004D569A" w:rsidRPr="00723392" w:rsidRDefault="004D569A" w:rsidP="004D569A">
            <w:pPr>
              <w:rPr>
                <w:lang w:val="en-US"/>
              </w:rPr>
            </w:pPr>
            <w:r w:rsidRPr="00723392">
              <w:rPr>
                <w:rFonts w:ascii="BentonSans Book Italic" w:hAnsi="BentonSans Book Italic"/>
                <w:color w:val="1F4E79" w:themeColor="accent1" w:themeShade="80"/>
                <w:lang w:val="en-US"/>
              </w:rPr>
              <w:t>On Military Service</w:t>
            </w:r>
            <w:r w:rsidRPr="00723392">
              <w:rPr>
                <w:i/>
                <w:lang w:val="en-US"/>
              </w:rPr>
              <w:t>:</w:t>
            </w:r>
            <w:r w:rsidRPr="00723392">
              <w:rPr>
                <w:lang w:val="en-US"/>
              </w:rPr>
              <w:t xml:space="preserve"> select </w:t>
            </w:r>
            <w:r w:rsidRPr="00723392">
              <w:rPr>
                <w:rStyle w:val="SAPUserEntry"/>
                <w:lang w:val="en-US"/>
              </w:rPr>
              <w:t>Yes</w:t>
            </w:r>
            <w:r w:rsidRPr="00723392">
              <w:rPr>
                <w:lang w:val="en-US"/>
              </w:rPr>
              <w:t xml:space="preserve"> or </w:t>
            </w:r>
            <w:r w:rsidRPr="00723392">
              <w:rPr>
                <w:rStyle w:val="SAPUserEntry"/>
                <w:lang w:val="en-US"/>
              </w:rPr>
              <w:t>No</w:t>
            </w:r>
            <w:r w:rsidRPr="00723392">
              <w:rPr>
                <w:lang w:val="en-US"/>
              </w:rPr>
              <w:t xml:space="preserve"> from drop-down</w:t>
            </w:r>
          </w:p>
        </w:tc>
        <w:tc>
          <w:tcPr>
            <w:tcW w:w="7683" w:type="dxa"/>
            <w:shd w:val="clear" w:color="auto" w:fill="auto"/>
          </w:tcPr>
          <w:p w14:paraId="3771B011" w14:textId="170C6B0D" w:rsidR="004D569A" w:rsidRPr="00EC76F6" w:rsidRDefault="00F50719" w:rsidP="004D569A">
            <w:pPr>
              <w:rPr>
                <w:rStyle w:val="SAPEmphasis"/>
                <w:rFonts w:ascii="BentonSans Book" w:hAnsi="BentonSans Book"/>
                <w:strike/>
                <w:lang w:val="en-US"/>
                <w:rPrChange w:id="1795"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796" w:author="Author" w:date="2018-03-01T17:27: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797" w:author="Author" w:date="2018-03-01T17:27:00Z">
                  <w:rPr>
                    <w:rStyle w:val="SAPEmphasis"/>
                    <w:rFonts w:ascii="BentonSans Book" w:hAnsi="BentonSans Book"/>
                    <w:lang w:val="en-US"/>
                  </w:rPr>
                </w:rPrChange>
              </w:rPr>
              <w:t>pecify if the dependent is in military service.</w:t>
            </w:r>
          </w:p>
        </w:tc>
      </w:tr>
      <w:tr w:rsidR="004D569A" w:rsidRPr="00EC76F6" w14:paraId="6DB28902" w14:textId="77777777" w:rsidTr="0068410E">
        <w:trPr>
          <w:trHeight w:val="281"/>
        </w:trPr>
        <w:tc>
          <w:tcPr>
            <w:tcW w:w="6545" w:type="dxa"/>
            <w:shd w:val="clear" w:color="auto" w:fill="auto"/>
          </w:tcPr>
          <w:p w14:paraId="414EA23E" w14:textId="614C3B69" w:rsidR="004D569A" w:rsidRPr="00723392" w:rsidRDefault="004D569A" w:rsidP="004D569A">
            <w:pPr>
              <w:rPr>
                <w:lang w:val="en-US"/>
              </w:rPr>
            </w:pPr>
            <w:r w:rsidRPr="00723392">
              <w:rPr>
                <w:rFonts w:ascii="BentonSans Book Italic" w:hAnsi="BentonSans Book Italic"/>
                <w:color w:val="1F4E79" w:themeColor="accent1" w:themeShade="80"/>
                <w:lang w:val="en-US"/>
              </w:rPr>
              <w:t>Financially Independent:</w:t>
            </w:r>
            <w:r w:rsidRPr="00723392">
              <w:rPr>
                <w:color w:val="1F4E79" w:themeColor="accent1" w:themeShade="80"/>
                <w:lang w:val="en-US"/>
              </w:rPr>
              <w:t xml:space="preserve"> </w:t>
            </w:r>
            <w:r w:rsidRPr="00723392">
              <w:rPr>
                <w:lang w:val="en-US"/>
              </w:rPr>
              <w:t xml:space="preserve">select </w:t>
            </w:r>
            <w:r w:rsidRPr="00723392">
              <w:rPr>
                <w:rStyle w:val="SAPUserEntry"/>
                <w:lang w:val="en-US"/>
              </w:rPr>
              <w:t>Yes</w:t>
            </w:r>
            <w:r w:rsidRPr="00723392">
              <w:rPr>
                <w:lang w:val="en-US"/>
              </w:rPr>
              <w:t xml:space="preserve"> or </w:t>
            </w:r>
            <w:r w:rsidRPr="00723392">
              <w:rPr>
                <w:rStyle w:val="SAPUserEntry"/>
                <w:lang w:val="en-US"/>
              </w:rPr>
              <w:t>No</w:t>
            </w:r>
            <w:r w:rsidRPr="00723392">
              <w:rPr>
                <w:lang w:val="en-US"/>
              </w:rPr>
              <w:t xml:space="preserve"> from drop-down</w:t>
            </w:r>
          </w:p>
        </w:tc>
        <w:tc>
          <w:tcPr>
            <w:tcW w:w="7683" w:type="dxa"/>
            <w:shd w:val="clear" w:color="auto" w:fill="auto"/>
          </w:tcPr>
          <w:p w14:paraId="00B2FD78" w14:textId="581B8099" w:rsidR="004D569A" w:rsidRPr="00EC76F6" w:rsidRDefault="00F50719" w:rsidP="004D569A">
            <w:pPr>
              <w:rPr>
                <w:rStyle w:val="SAPEmphasis"/>
                <w:rFonts w:ascii="BentonSans Book" w:hAnsi="BentonSans Book"/>
                <w:strike/>
                <w:lang w:val="en-US"/>
                <w:rPrChange w:id="1798"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799" w:author="Author" w:date="2018-03-01T17:27:00Z">
                  <w:rPr>
                    <w:rStyle w:val="SAPEmphasis"/>
                    <w:rFonts w:ascii="BentonSans Book" w:hAnsi="BentonSans Book"/>
                    <w:lang w:val="en-US"/>
                  </w:rPr>
                </w:rPrChange>
              </w:rPr>
              <w:t>S</w:t>
            </w:r>
            <w:r w:rsidR="004D569A" w:rsidRPr="00EC76F6">
              <w:rPr>
                <w:rStyle w:val="SAPEmphasis"/>
                <w:rFonts w:ascii="BentonSans Book" w:hAnsi="BentonSans Book"/>
                <w:strike/>
                <w:lang w:val="en-US"/>
                <w:rPrChange w:id="1800" w:author="Author" w:date="2018-03-01T17:27:00Z">
                  <w:rPr>
                    <w:rStyle w:val="SAPEmphasis"/>
                    <w:rFonts w:ascii="BentonSans Book" w:hAnsi="BentonSans Book"/>
                    <w:lang w:val="en-US"/>
                  </w:rPr>
                </w:rPrChange>
              </w:rPr>
              <w:t>pecify if the dependent is financially independent.</w:t>
            </w:r>
          </w:p>
        </w:tc>
      </w:tr>
      <w:tr w:rsidR="004D569A" w:rsidRPr="00EC76F6" w14:paraId="1B2A064C" w14:textId="77777777" w:rsidTr="0068410E">
        <w:trPr>
          <w:trHeight w:val="281"/>
        </w:trPr>
        <w:tc>
          <w:tcPr>
            <w:tcW w:w="6545" w:type="dxa"/>
            <w:shd w:val="clear" w:color="auto" w:fill="auto"/>
          </w:tcPr>
          <w:p w14:paraId="2F3FE06B" w14:textId="3AA3B0A1" w:rsidR="004D569A" w:rsidRPr="00723392" w:rsidRDefault="004D569A" w:rsidP="004D569A">
            <w:pPr>
              <w:rPr>
                <w:lang w:val="en-US"/>
              </w:rPr>
            </w:pPr>
            <w:r w:rsidRPr="00723392">
              <w:rPr>
                <w:rFonts w:ascii="BentonSans Book Italic" w:hAnsi="BentonSans Book Italic"/>
                <w:color w:val="1F4E79" w:themeColor="accent1" w:themeShade="80"/>
                <w:lang w:val="en-US"/>
              </w:rPr>
              <w:t>Physician Name:</w:t>
            </w:r>
            <w:r w:rsidRPr="00723392">
              <w:rPr>
                <w:color w:val="1F4E79" w:themeColor="accent1" w:themeShade="80"/>
                <w:lang w:val="en-US"/>
              </w:rPr>
              <w:t xml:space="preserve"> </w:t>
            </w:r>
            <w:commentRangeStart w:id="1801"/>
            <w:r w:rsidRPr="00723392">
              <w:rPr>
                <w:lang w:val="en-US"/>
              </w:rPr>
              <w:t>enter</w:t>
            </w:r>
            <w:r w:rsidR="00642DC4" w:rsidRPr="00723392">
              <w:rPr>
                <w:lang w:val="en-US"/>
              </w:rPr>
              <w:t xml:space="preserve"> </w:t>
            </w:r>
            <w:ins w:id="1802" w:author="Author" w:date="2018-03-01T17:27:00Z">
              <w:r w:rsidR="00EC76F6" w:rsidRPr="00723392">
                <w:rPr>
                  <w:rStyle w:val="SAPEmphasis"/>
                  <w:rFonts w:ascii="BentonSans Book" w:hAnsi="BentonSans Book"/>
                  <w:lang w:val="en-US"/>
                </w:rPr>
                <w:t>the dependent’s physicians’ details</w:t>
              </w:r>
              <w:commentRangeEnd w:id="1801"/>
              <w:r w:rsidR="00EC76F6">
                <w:rPr>
                  <w:rStyle w:val="CommentReference"/>
                </w:rPr>
                <w:commentReference w:id="1801"/>
              </w:r>
            </w:ins>
            <w:del w:id="1803" w:author="Author" w:date="2018-03-01T17:27:00Z">
              <w:r w:rsidR="00642DC4" w:rsidRPr="00723392" w:rsidDel="00EC76F6">
                <w:rPr>
                  <w:lang w:val="en-US"/>
                </w:rPr>
                <w:delText>value</w:delText>
              </w:r>
            </w:del>
          </w:p>
        </w:tc>
        <w:tc>
          <w:tcPr>
            <w:tcW w:w="7683" w:type="dxa"/>
            <w:shd w:val="clear" w:color="auto" w:fill="auto"/>
          </w:tcPr>
          <w:p w14:paraId="4091244A" w14:textId="47C23352" w:rsidR="004D569A" w:rsidRPr="00EC76F6" w:rsidRDefault="00F50719" w:rsidP="004D569A">
            <w:pPr>
              <w:rPr>
                <w:rStyle w:val="SAPEmphasis"/>
                <w:rFonts w:ascii="BentonSans Book" w:hAnsi="BentonSans Book"/>
                <w:strike/>
                <w:lang w:val="en-US"/>
                <w:rPrChange w:id="1804" w:author="Author" w:date="2018-03-01T17:27:00Z">
                  <w:rPr>
                    <w:rStyle w:val="SAPEmphasis"/>
                    <w:rFonts w:ascii="BentonSans Book" w:hAnsi="BentonSans Book"/>
                    <w:lang w:val="en-US"/>
                  </w:rPr>
                </w:rPrChange>
              </w:rPr>
            </w:pPr>
            <w:r w:rsidRPr="00EC76F6">
              <w:rPr>
                <w:rStyle w:val="SAPEmphasis"/>
                <w:rFonts w:ascii="BentonSans Book" w:hAnsi="BentonSans Book"/>
                <w:strike/>
                <w:lang w:val="en-US"/>
                <w:rPrChange w:id="1805" w:author="Author" w:date="2018-03-01T17:27:00Z">
                  <w:rPr>
                    <w:rStyle w:val="SAPEmphasis"/>
                    <w:rFonts w:ascii="BentonSans Book" w:hAnsi="BentonSans Book"/>
                    <w:lang w:val="en-US"/>
                  </w:rPr>
                </w:rPrChange>
              </w:rPr>
              <w:t>E</w:t>
            </w:r>
            <w:r w:rsidR="004D569A" w:rsidRPr="00EC76F6">
              <w:rPr>
                <w:rStyle w:val="SAPEmphasis"/>
                <w:rFonts w:ascii="BentonSans Book" w:hAnsi="BentonSans Book"/>
                <w:strike/>
                <w:lang w:val="en-US"/>
                <w:rPrChange w:id="1806" w:author="Author" w:date="2018-03-01T17:27:00Z">
                  <w:rPr>
                    <w:rStyle w:val="SAPEmphasis"/>
                    <w:rFonts w:ascii="BentonSans Book" w:hAnsi="BentonSans Book"/>
                    <w:lang w:val="en-US"/>
                  </w:rPr>
                </w:rPrChange>
              </w:rPr>
              <w:t>nter the dependent’s physicians’ details.</w:t>
            </w:r>
          </w:p>
        </w:tc>
      </w:tr>
      <w:tr w:rsidR="004D569A" w:rsidRPr="00EC76F6" w14:paraId="065CF1FA" w14:textId="77777777" w:rsidTr="0068410E">
        <w:trPr>
          <w:trHeight w:val="281"/>
        </w:trPr>
        <w:tc>
          <w:tcPr>
            <w:tcW w:w="6545" w:type="dxa"/>
            <w:shd w:val="clear" w:color="auto" w:fill="auto"/>
          </w:tcPr>
          <w:p w14:paraId="5B269820" w14:textId="2E845AE9" w:rsidR="004D569A" w:rsidRPr="00723392" w:rsidRDefault="004D569A" w:rsidP="004D569A">
            <w:pPr>
              <w:rPr>
                <w:rFonts w:ascii="BentonSans Book Italic" w:hAnsi="BentonSans Book Italic"/>
                <w:color w:val="1F4E79" w:themeColor="accent1" w:themeShade="80"/>
                <w:lang w:val="en-US"/>
              </w:rPr>
            </w:pPr>
            <w:r w:rsidRPr="00723392">
              <w:rPr>
                <w:rFonts w:ascii="BentonSans Book Italic" w:hAnsi="BentonSans Book Italic"/>
                <w:color w:val="1F4E79" w:themeColor="accent1" w:themeShade="80"/>
                <w:lang w:val="en-US"/>
              </w:rPr>
              <w:t>Physician ID Number</w:t>
            </w:r>
            <w:r w:rsidRPr="00723392">
              <w:rPr>
                <w:rFonts w:ascii="BentonSans Book Italic" w:hAnsi="BentonSans Book Italic"/>
                <w:i/>
                <w:color w:val="1F4E79" w:themeColor="accent1" w:themeShade="80"/>
                <w:lang w:val="en-US"/>
              </w:rPr>
              <w:t>:</w:t>
            </w:r>
            <w:r w:rsidRPr="00723392">
              <w:rPr>
                <w:lang w:val="en-US"/>
              </w:rPr>
              <w:t xml:space="preserve"> enter </w:t>
            </w:r>
            <w:ins w:id="1807" w:author="Author" w:date="2018-03-01T17:29:00Z">
              <w:r w:rsidR="00EC76F6" w:rsidRPr="00723392">
                <w:rPr>
                  <w:rStyle w:val="SAPEmphasis"/>
                  <w:rFonts w:ascii="BentonSans Book" w:hAnsi="BentonSans Book"/>
                  <w:lang w:val="en-US"/>
                </w:rPr>
                <w:t xml:space="preserve">the dependent’s physician’s ID </w:t>
              </w:r>
              <w:r w:rsidR="00EC76F6">
                <w:rPr>
                  <w:rStyle w:val="SAPEmphasis"/>
                  <w:rFonts w:ascii="BentonSans Book" w:hAnsi="BentonSans Book"/>
                  <w:lang w:val="en-US"/>
                </w:rPr>
                <w:t>n</w:t>
              </w:r>
              <w:r w:rsidR="00EC76F6" w:rsidRPr="00723392">
                <w:rPr>
                  <w:rStyle w:val="SAPEmphasis"/>
                  <w:rFonts w:ascii="BentonSans Book" w:hAnsi="BentonSans Book"/>
                  <w:lang w:val="en-US"/>
                </w:rPr>
                <w:t>umber</w:t>
              </w:r>
              <w:r w:rsidR="00EC76F6" w:rsidRPr="00723392">
                <w:rPr>
                  <w:lang w:val="en-US"/>
                </w:rPr>
                <w:t xml:space="preserve"> </w:t>
              </w:r>
            </w:ins>
            <w:r w:rsidRPr="00723392">
              <w:rPr>
                <w:lang w:val="en-US"/>
              </w:rPr>
              <w:t xml:space="preserve">in the </w:t>
            </w:r>
            <w:commentRangeStart w:id="1808"/>
            <w:r w:rsidRPr="00723392">
              <w:rPr>
                <w:lang w:val="en-US"/>
              </w:rPr>
              <w:t>correct format</w:t>
            </w:r>
            <w:commentRangeEnd w:id="1808"/>
            <w:r w:rsidR="00EC76F6">
              <w:rPr>
                <w:rStyle w:val="CommentReference"/>
              </w:rPr>
              <w:commentReference w:id="1808"/>
            </w:r>
          </w:p>
        </w:tc>
        <w:tc>
          <w:tcPr>
            <w:tcW w:w="7683" w:type="dxa"/>
            <w:shd w:val="clear" w:color="auto" w:fill="auto"/>
          </w:tcPr>
          <w:p w14:paraId="72A6DC43" w14:textId="282AA222" w:rsidR="004D569A" w:rsidRPr="00EC76F6" w:rsidDel="00A22F68" w:rsidRDefault="00F50719" w:rsidP="004D569A">
            <w:pPr>
              <w:rPr>
                <w:rStyle w:val="SAPEmphasis"/>
                <w:rFonts w:ascii="BentonSans Book" w:hAnsi="BentonSans Book"/>
                <w:strike/>
                <w:lang w:val="en-US"/>
                <w:rPrChange w:id="1809" w:author="Author" w:date="2018-03-01T17:29:00Z">
                  <w:rPr>
                    <w:rStyle w:val="SAPEmphasis"/>
                    <w:rFonts w:ascii="BentonSans Book" w:hAnsi="BentonSans Book"/>
                    <w:lang w:val="en-US"/>
                  </w:rPr>
                </w:rPrChange>
              </w:rPr>
            </w:pPr>
            <w:r w:rsidRPr="00EC76F6">
              <w:rPr>
                <w:rStyle w:val="SAPEmphasis"/>
                <w:rFonts w:ascii="BentonSans Book" w:hAnsi="BentonSans Book"/>
                <w:strike/>
                <w:lang w:val="en-US"/>
                <w:rPrChange w:id="1810" w:author="Author" w:date="2018-03-01T17:29:00Z">
                  <w:rPr>
                    <w:rStyle w:val="SAPEmphasis"/>
                    <w:rFonts w:ascii="BentonSans Book" w:hAnsi="BentonSans Book"/>
                    <w:lang w:val="en-US"/>
                  </w:rPr>
                </w:rPrChange>
              </w:rPr>
              <w:t>E</w:t>
            </w:r>
            <w:r w:rsidR="004D569A" w:rsidRPr="00EC76F6">
              <w:rPr>
                <w:rStyle w:val="SAPEmphasis"/>
                <w:rFonts w:ascii="BentonSans Book" w:hAnsi="BentonSans Book"/>
                <w:strike/>
                <w:lang w:val="en-US"/>
                <w:rPrChange w:id="1811" w:author="Author" w:date="2018-03-01T17:29:00Z">
                  <w:rPr>
                    <w:rStyle w:val="SAPEmphasis"/>
                    <w:rFonts w:ascii="BentonSans Book" w:hAnsi="BentonSans Book"/>
                    <w:lang w:val="en-US"/>
                  </w:rPr>
                </w:rPrChange>
              </w:rPr>
              <w:t>nter the dependent’s physician’s ID Number.</w:t>
            </w:r>
          </w:p>
        </w:tc>
      </w:tr>
      <w:tr w:rsidR="004D569A" w:rsidRPr="00EC76F6" w14:paraId="2AD752D0" w14:textId="77777777" w:rsidTr="0068410E">
        <w:trPr>
          <w:trHeight w:val="281"/>
        </w:trPr>
        <w:tc>
          <w:tcPr>
            <w:tcW w:w="6545" w:type="dxa"/>
            <w:shd w:val="clear" w:color="auto" w:fill="auto"/>
          </w:tcPr>
          <w:p w14:paraId="4E9AA646" w14:textId="4BB4BAEB" w:rsidR="004D569A" w:rsidRPr="00723392" w:rsidRDefault="004D569A" w:rsidP="004D569A">
            <w:pPr>
              <w:rPr>
                <w:rFonts w:ascii="BentonSans Book Italic" w:eastAsiaTheme="minorEastAsia" w:hAnsi="BentonSans Book Italic"/>
                <w:color w:val="1F4E79" w:themeColor="accent1" w:themeShade="80"/>
                <w:lang w:val="en-US" w:eastAsia="zh-CN"/>
              </w:rPr>
            </w:pPr>
            <w:r w:rsidRPr="00723392">
              <w:rPr>
                <w:rFonts w:ascii="BentonSans Book Italic" w:hAnsi="BentonSans Book Italic"/>
                <w:color w:val="1F4E79" w:themeColor="accent1" w:themeShade="80"/>
                <w:lang w:val="en-US"/>
              </w:rPr>
              <w:t>Legal Sep</w:t>
            </w:r>
            <w:del w:id="1812" w:author="Author" w:date="2018-03-01T17:28:00Z">
              <w:r w:rsidRPr="00723392" w:rsidDel="00EC76F6">
                <w:rPr>
                  <w:rFonts w:ascii="BentonSans Book Italic" w:hAnsi="BentonSans Book Italic"/>
                  <w:color w:val="1F4E79" w:themeColor="accent1" w:themeShade="80"/>
                  <w:lang w:val="en-US"/>
                </w:rPr>
                <w:delText>e</w:delText>
              </w:r>
            </w:del>
            <w:ins w:id="1813" w:author="Author" w:date="2018-03-01T17:28:00Z">
              <w:r w:rsidR="00EC76F6">
                <w:rPr>
                  <w:rFonts w:ascii="BentonSans Book Italic" w:hAnsi="BentonSans Book Italic"/>
                  <w:color w:val="1F4E79" w:themeColor="accent1" w:themeShade="80"/>
                  <w:lang w:val="en-US"/>
                </w:rPr>
                <w:t>a</w:t>
              </w:r>
            </w:ins>
            <w:r w:rsidRPr="00723392">
              <w:rPr>
                <w:rFonts w:ascii="BentonSans Book Italic" w:hAnsi="BentonSans Book Italic"/>
                <w:color w:val="1F4E79" w:themeColor="accent1" w:themeShade="80"/>
                <w:lang w:val="en-US"/>
              </w:rPr>
              <w:t>ration Date</w:t>
            </w:r>
            <w:r w:rsidRPr="00723392">
              <w:rPr>
                <w:rFonts w:ascii="BentonSans Book Italic" w:hAnsi="BentonSans Book Italic"/>
                <w:i/>
                <w:color w:val="1F4E79" w:themeColor="accent1" w:themeShade="80"/>
                <w:lang w:val="en-US"/>
              </w:rPr>
              <w:t>:</w:t>
            </w:r>
            <w:r w:rsidRPr="00723392">
              <w:rPr>
                <w:lang w:val="en-US"/>
              </w:rPr>
              <w:t xml:space="preserve"> select from calendar help</w:t>
            </w:r>
            <w:ins w:id="1814" w:author="Author" w:date="2018-03-01T17:28:00Z">
              <w:r w:rsidR="00EC76F6">
                <w:rPr>
                  <w:lang w:val="en-US"/>
                </w:rPr>
                <w:t xml:space="preserve">, </w:t>
              </w:r>
              <w:commentRangeStart w:id="1815"/>
              <w:r w:rsidR="00EC76F6">
                <w:rPr>
                  <w:lang w:val="en-US"/>
                </w:rPr>
                <w:t>if appropriate</w:t>
              </w:r>
              <w:commentRangeEnd w:id="1815"/>
              <w:r w:rsidR="00EC76F6">
                <w:rPr>
                  <w:rStyle w:val="CommentReference"/>
                </w:rPr>
                <w:commentReference w:id="1815"/>
              </w:r>
            </w:ins>
          </w:p>
        </w:tc>
        <w:tc>
          <w:tcPr>
            <w:tcW w:w="7683" w:type="dxa"/>
            <w:shd w:val="clear" w:color="auto" w:fill="auto"/>
          </w:tcPr>
          <w:p w14:paraId="41B8EC63" w14:textId="79AAF6DF" w:rsidR="004D569A" w:rsidRPr="00EC76F6" w:rsidRDefault="00F50719" w:rsidP="004D569A">
            <w:pPr>
              <w:rPr>
                <w:rStyle w:val="SAPEmphasis"/>
                <w:rFonts w:ascii="BentonSans Book" w:hAnsi="BentonSans Book"/>
                <w:strike/>
                <w:lang w:val="en-US"/>
                <w:rPrChange w:id="1816" w:author="Author" w:date="2018-03-01T17:28:00Z">
                  <w:rPr>
                    <w:rStyle w:val="SAPEmphasis"/>
                    <w:rFonts w:ascii="BentonSans Book" w:hAnsi="BentonSans Book"/>
                    <w:lang w:val="en-US"/>
                  </w:rPr>
                </w:rPrChange>
              </w:rPr>
            </w:pPr>
            <w:r w:rsidRPr="00EC76F6">
              <w:rPr>
                <w:rStyle w:val="SAPEmphasis"/>
                <w:rFonts w:ascii="BentonSans Book" w:hAnsi="BentonSans Book"/>
                <w:strike/>
                <w:lang w:val="en-US"/>
                <w:rPrChange w:id="1817" w:author="Author" w:date="2018-03-01T17:28:00Z">
                  <w:rPr>
                    <w:rStyle w:val="SAPEmphasis"/>
                    <w:rFonts w:ascii="BentonSans Book" w:hAnsi="BentonSans Book"/>
                    <w:lang w:val="en-US"/>
                  </w:rPr>
                </w:rPrChange>
              </w:rPr>
              <w:t>E</w:t>
            </w:r>
            <w:r w:rsidR="004D569A" w:rsidRPr="00EC76F6">
              <w:rPr>
                <w:rStyle w:val="SAPEmphasis"/>
                <w:rFonts w:ascii="BentonSans Book" w:hAnsi="BentonSans Book"/>
                <w:strike/>
                <w:lang w:val="en-US"/>
                <w:rPrChange w:id="1818" w:author="Author" w:date="2018-03-01T17:28:00Z">
                  <w:rPr>
                    <w:rStyle w:val="SAPEmphasis"/>
                    <w:rFonts w:ascii="BentonSans Book" w:hAnsi="BentonSans Book"/>
                    <w:lang w:val="en-US"/>
                  </w:rPr>
                </w:rPrChange>
              </w:rPr>
              <w:t>nter the date of the employee’s legal separation from their spouse</w:t>
            </w:r>
            <w:r w:rsidR="00CC6947" w:rsidRPr="00EC76F6">
              <w:rPr>
                <w:rStyle w:val="SAPEmphasis"/>
                <w:rFonts w:ascii="BentonSans Book" w:hAnsi="BentonSans Book"/>
                <w:strike/>
                <w:lang w:val="en-US"/>
                <w:rPrChange w:id="1819" w:author="Author" w:date="2018-03-01T17:28:00Z">
                  <w:rPr>
                    <w:rStyle w:val="SAPEmphasis"/>
                    <w:rFonts w:ascii="BentonSans Book" w:hAnsi="BentonSans Book"/>
                    <w:lang w:val="en-US"/>
                  </w:rPr>
                </w:rPrChange>
              </w:rPr>
              <w:t>.</w:t>
            </w:r>
          </w:p>
          <w:p w14:paraId="1DE9BBD3" w14:textId="592A4657" w:rsidR="00101689" w:rsidRPr="005B3775" w:rsidDel="00A22F68" w:rsidRDefault="00F50719" w:rsidP="004D569A">
            <w:pPr>
              <w:rPr>
                <w:rStyle w:val="SAPEmphasis"/>
                <w:rFonts w:ascii="BentonSans Book" w:hAnsi="BentonSans Book"/>
                <w:lang w:val="en-US"/>
              </w:rPr>
            </w:pPr>
            <w:r w:rsidRPr="00723392">
              <w:rPr>
                <w:rStyle w:val="SAPEmphasis"/>
                <w:rFonts w:ascii="BentonSans Book" w:hAnsi="BentonSans Book"/>
                <w:lang w:val="en-US"/>
              </w:rPr>
              <w:t>T</w:t>
            </w:r>
            <w:r w:rsidR="00101689" w:rsidRPr="00723392">
              <w:rPr>
                <w:rStyle w:val="SAPEmphasis"/>
                <w:rFonts w:ascii="BentonSans Book" w:hAnsi="BentonSans Book"/>
                <w:lang w:val="en-US"/>
              </w:rPr>
              <w:t xml:space="preserve">his field is only relevant for dependents for which the </w:t>
            </w:r>
            <w:r w:rsidR="00101689" w:rsidRPr="00723392">
              <w:rPr>
                <w:rStyle w:val="SAPEmphasis"/>
                <w:rFonts w:ascii="BentonSans Book Italic" w:hAnsi="BentonSans Book Italic"/>
                <w:color w:val="1F4E79" w:themeColor="accent1" w:themeShade="80"/>
                <w:lang w:val="en-US"/>
              </w:rPr>
              <w:t xml:space="preserve">Relationship </w:t>
            </w:r>
            <w:r w:rsidR="00101689" w:rsidRPr="00723392">
              <w:rPr>
                <w:rStyle w:val="SAPEmphasis"/>
                <w:rFonts w:ascii="BentonSans Book" w:hAnsi="BentonSans Book"/>
                <w:lang w:val="en-US"/>
              </w:rPr>
              <w:t xml:space="preserve">field is set to </w:t>
            </w:r>
            <w:r w:rsidR="00101689" w:rsidRPr="00723392">
              <w:rPr>
                <w:rStyle w:val="SAPUserEntry"/>
                <w:lang w:val="en-US"/>
              </w:rPr>
              <w:t>Spouse</w:t>
            </w:r>
            <w:r w:rsidR="00101689" w:rsidRPr="00723392">
              <w:rPr>
                <w:rStyle w:val="SAPEmphasis"/>
                <w:rFonts w:ascii="BentonSans Book" w:hAnsi="BentonSans Book"/>
                <w:lang w:val="en-US"/>
              </w:rPr>
              <w:t>, else it can be ignored.</w:t>
            </w:r>
          </w:p>
        </w:tc>
      </w:tr>
    </w:tbl>
    <w:p w14:paraId="009DAA02" w14:textId="699E4BB0" w:rsidR="005412E9" w:rsidRDefault="005412E9" w:rsidP="005E54E5">
      <w:pPr>
        <w:rPr>
          <w:lang w:val="en-US"/>
        </w:rPr>
      </w:pPr>
    </w:p>
    <w:p w14:paraId="4D95A453" w14:textId="0718DC3A" w:rsidR="00FA35C5" w:rsidRPr="008C0196" w:rsidRDefault="00FA35C5" w:rsidP="008C0196">
      <w:pPr>
        <w:pStyle w:val="Heading1"/>
        <w:numPr>
          <w:ilvl w:val="0"/>
          <w:numId w:val="6"/>
        </w:numPr>
        <w:rPr>
          <w:lang w:val="en-US"/>
          <w:rPrChange w:id="1820" w:author="Author" w:date="2018-03-01T17:36:00Z">
            <w:rPr>
              <w:lang w:val="en-US"/>
            </w:rPr>
          </w:rPrChange>
        </w:rPr>
        <w:pPrChange w:id="1821" w:author="Author" w:date="2018-03-01T17:36:00Z">
          <w:pPr>
            <w:pStyle w:val="Heading1"/>
            <w:numPr>
              <w:numId w:val="8"/>
            </w:numPr>
            <w:tabs>
              <w:tab w:val="num" w:pos="360"/>
              <w:tab w:val="num" w:pos="720"/>
            </w:tabs>
            <w:ind w:left="720" w:hanging="720"/>
          </w:pPr>
        </w:pPrChange>
      </w:pPr>
      <w:bookmarkStart w:id="1822" w:name="_Home_Address"/>
      <w:bookmarkStart w:id="1823" w:name="_Toc504478421"/>
      <w:bookmarkStart w:id="1824" w:name="_Toc504478422"/>
      <w:bookmarkStart w:id="1825" w:name="_Toc504478457"/>
      <w:bookmarkStart w:id="1826" w:name="_Toc504478482"/>
      <w:bookmarkStart w:id="1827" w:name="_Toc504478483"/>
      <w:bookmarkStart w:id="1828" w:name="_Toc504478549"/>
      <w:bookmarkStart w:id="1829" w:name="_Toc504478550"/>
      <w:bookmarkStart w:id="1830" w:name="_Toc504478588"/>
      <w:bookmarkStart w:id="1831" w:name="_Appendix"/>
      <w:bookmarkStart w:id="1832" w:name="_Toc507409709"/>
      <w:bookmarkEnd w:id="1822"/>
      <w:bookmarkEnd w:id="1823"/>
      <w:bookmarkEnd w:id="1824"/>
      <w:bookmarkEnd w:id="1825"/>
      <w:bookmarkEnd w:id="1826"/>
      <w:bookmarkEnd w:id="1827"/>
      <w:bookmarkEnd w:id="1828"/>
      <w:bookmarkEnd w:id="1829"/>
      <w:bookmarkEnd w:id="1830"/>
      <w:bookmarkEnd w:id="1831"/>
      <w:commentRangeStart w:id="1833"/>
      <w:r w:rsidRPr="008C0196">
        <w:rPr>
          <w:lang w:val="en-US"/>
          <w:rPrChange w:id="1834" w:author="Author" w:date="2018-03-01T17:36:00Z">
            <w:rPr>
              <w:lang w:val="en-US"/>
            </w:rPr>
          </w:rPrChange>
        </w:rPr>
        <w:t>Appendix</w:t>
      </w:r>
      <w:bookmarkEnd w:id="1346"/>
      <w:bookmarkEnd w:id="1347"/>
      <w:bookmarkEnd w:id="1832"/>
      <w:commentRangeEnd w:id="1833"/>
      <w:r w:rsidR="008C0196">
        <w:rPr>
          <w:rStyle w:val="CommentReference"/>
          <w:rFonts w:ascii="BentonSans Book" w:eastAsia="MS Mincho" w:hAnsi="BentonSans Book"/>
          <w:bCs w:val="0"/>
          <w:color w:val="auto"/>
        </w:rPr>
        <w:commentReference w:id="1833"/>
      </w:r>
    </w:p>
    <w:p w14:paraId="00CDEC02" w14:textId="77777777" w:rsidR="00FA35C5" w:rsidRPr="00D27588" w:rsidRDefault="00FA35C5" w:rsidP="0080602C">
      <w:pPr>
        <w:pStyle w:val="Heading2"/>
        <w:numPr>
          <w:ilvl w:val="1"/>
          <w:numId w:val="6"/>
        </w:numPr>
        <w:rPr>
          <w:lang w:val="en-US"/>
        </w:rPr>
      </w:pPr>
      <w:bookmarkStart w:id="1835" w:name="_Toc386012204"/>
      <w:bookmarkStart w:id="1836" w:name="_Toc410684935"/>
      <w:bookmarkStart w:id="1837" w:name="_Toc507409710"/>
      <w:r w:rsidRPr="00D27588">
        <w:rPr>
          <w:lang w:val="en-US"/>
        </w:rPr>
        <w:t>Process Chains</w:t>
      </w:r>
      <w:bookmarkEnd w:id="1835"/>
      <w:bookmarkEnd w:id="1836"/>
      <w:bookmarkEnd w:id="1837"/>
    </w:p>
    <w:p w14:paraId="76E3B2C2" w14:textId="77777777" w:rsidR="00FA35C5" w:rsidRPr="00D27588" w:rsidRDefault="00FA35C5" w:rsidP="00FA35C5">
      <w:pPr>
        <w:rPr>
          <w:lang w:val="en-US"/>
        </w:rPr>
      </w:pPr>
      <w:r w:rsidRPr="00D27588">
        <w:rPr>
          <w:lang w:val="en-US"/>
        </w:rPr>
        <w:t xml:space="preserve">The process to be tested in this test case is part of a chain of integrated processes. </w:t>
      </w:r>
    </w:p>
    <w:p w14:paraId="184DB8DD" w14:textId="77777777" w:rsidR="00FA35C5" w:rsidRPr="00D27588" w:rsidRDefault="00FA35C5" w:rsidP="0080602C">
      <w:pPr>
        <w:pStyle w:val="Heading3"/>
        <w:numPr>
          <w:ilvl w:val="2"/>
          <w:numId w:val="6"/>
        </w:numPr>
        <w:rPr>
          <w:lang w:val="en-US"/>
        </w:rPr>
      </w:pPr>
      <w:bookmarkStart w:id="1838" w:name="_Toc188964946"/>
      <w:bookmarkStart w:id="1839" w:name="_Toc357081295"/>
      <w:bookmarkStart w:id="1840" w:name="_Toc406685178"/>
      <w:bookmarkStart w:id="1841" w:name="_Toc410684936"/>
      <w:bookmarkStart w:id="1842" w:name="_Toc507409711"/>
      <w:bookmarkStart w:id="1843" w:name="_Toc357081296"/>
      <w:r w:rsidRPr="00D27588">
        <w:rPr>
          <w:lang w:val="en-US"/>
        </w:rPr>
        <w:t>Preceding Process</w:t>
      </w:r>
      <w:bookmarkEnd w:id="1838"/>
      <w:r w:rsidRPr="00D27588">
        <w:rPr>
          <w:lang w:val="en-US"/>
        </w:rPr>
        <w:t>es</w:t>
      </w:r>
      <w:bookmarkEnd w:id="1839"/>
      <w:bookmarkEnd w:id="1840"/>
      <w:bookmarkEnd w:id="1841"/>
      <w:bookmarkEnd w:id="1842"/>
    </w:p>
    <w:p w14:paraId="78B9A304" w14:textId="0D79A3B5" w:rsidR="00FA35C5" w:rsidRPr="00D27588" w:rsidRDefault="00FA35C5" w:rsidP="00FA35C5">
      <w:pPr>
        <w:rPr>
          <w:lang w:val="en-US"/>
        </w:rPr>
      </w:pPr>
      <w:r w:rsidRPr="00D27588">
        <w:rPr>
          <w:lang w:val="en-US"/>
        </w:rPr>
        <w:t xml:space="preserve">You </w:t>
      </w:r>
      <w:r w:rsidR="00A12B25" w:rsidRPr="00D27588">
        <w:rPr>
          <w:lang w:val="en-US"/>
        </w:rPr>
        <w:t xml:space="preserve">should </w:t>
      </w:r>
      <w:r w:rsidRPr="00D27588">
        <w:rPr>
          <w:lang w:val="en-US"/>
        </w:rPr>
        <w:t>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5267"/>
        <w:gridCol w:w="9019"/>
      </w:tblGrid>
      <w:tr w:rsidR="00EE61B4" w:rsidRPr="00D27588" w14:paraId="78DAA957" w14:textId="77777777" w:rsidTr="00573642">
        <w:trPr>
          <w:tblHeader/>
        </w:trPr>
        <w:tc>
          <w:tcPr>
            <w:tcW w:w="5267" w:type="dxa"/>
            <w:shd w:val="clear" w:color="auto" w:fill="999999"/>
            <w:hideMark/>
          </w:tcPr>
          <w:p w14:paraId="2A60BEE7" w14:textId="77777777" w:rsidR="00EE61B4" w:rsidRPr="00D27588" w:rsidRDefault="00EE61B4" w:rsidP="00922227">
            <w:pPr>
              <w:pStyle w:val="SAPTableHeader"/>
              <w:rPr>
                <w:lang w:val="en-US"/>
              </w:rPr>
            </w:pPr>
            <w:r w:rsidRPr="00D27588">
              <w:rPr>
                <w:lang w:val="en-US"/>
              </w:rPr>
              <w:t>Process</w:t>
            </w:r>
          </w:p>
        </w:tc>
        <w:tc>
          <w:tcPr>
            <w:tcW w:w="9019" w:type="dxa"/>
            <w:shd w:val="clear" w:color="auto" w:fill="999999"/>
            <w:hideMark/>
          </w:tcPr>
          <w:p w14:paraId="5C886D6C" w14:textId="77777777" w:rsidR="00EE61B4" w:rsidRPr="00D27588" w:rsidRDefault="00EE61B4" w:rsidP="00922227">
            <w:pPr>
              <w:pStyle w:val="SAPTableHeader"/>
              <w:rPr>
                <w:lang w:val="en-US"/>
              </w:rPr>
            </w:pPr>
            <w:r w:rsidRPr="00D27588">
              <w:rPr>
                <w:lang w:val="en-US"/>
              </w:rPr>
              <w:t>Business Condition</w:t>
            </w:r>
          </w:p>
        </w:tc>
      </w:tr>
      <w:tr w:rsidR="00EE61B4" w:rsidRPr="00EC76F6" w14:paraId="3AA78196" w14:textId="77777777" w:rsidTr="00573642">
        <w:tc>
          <w:tcPr>
            <w:tcW w:w="5267" w:type="dxa"/>
            <w:hideMark/>
          </w:tcPr>
          <w:p w14:paraId="779F5807" w14:textId="77777777" w:rsidR="00EE61B4" w:rsidRPr="00D27588" w:rsidRDefault="00EE61B4" w:rsidP="00922227">
            <w:pPr>
              <w:rPr>
                <w:lang w:val="en-US"/>
              </w:rPr>
            </w:pPr>
            <w:r w:rsidRPr="00D27588">
              <w:rPr>
                <w:rStyle w:val="SAPScreenElement"/>
                <w:color w:val="auto"/>
                <w:lang w:val="en-US"/>
              </w:rPr>
              <w:t>Add New Employee / Rehire (FJ0)</w:t>
            </w:r>
          </w:p>
        </w:tc>
        <w:tc>
          <w:tcPr>
            <w:tcW w:w="9019" w:type="dxa"/>
            <w:hideMark/>
          </w:tcPr>
          <w:p w14:paraId="3700F443" w14:textId="77777777" w:rsidR="00EE61B4" w:rsidRPr="00D27588" w:rsidRDefault="00EE61B4" w:rsidP="00922227">
            <w:pPr>
              <w:rPr>
                <w:iCs/>
                <w:lang w:val="en-US"/>
              </w:rPr>
            </w:pPr>
            <w:r w:rsidRPr="00D27588">
              <w:rPr>
                <w:lang w:val="en-US" w:eastAsia="de-DE"/>
              </w:rPr>
              <w:t xml:space="preserve">Employees must have been hired (or rehired) and already exist in the system. </w:t>
            </w:r>
          </w:p>
        </w:tc>
      </w:tr>
    </w:tbl>
    <w:p w14:paraId="7C691D20" w14:textId="77777777" w:rsidR="00573642" w:rsidRPr="00E85650" w:rsidRDefault="00573642" w:rsidP="00573642">
      <w:pPr>
        <w:pStyle w:val="Heading3"/>
        <w:rPr>
          <w:lang w:val="en-US"/>
        </w:rPr>
      </w:pPr>
      <w:bookmarkStart w:id="1844" w:name="_Toc406596068"/>
      <w:bookmarkStart w:id="1845" w:name="_Toc410685030"/>
      <w:bookmarkStart w:id="1846" w:name="_Toc479572191"/>
      <w:bookmarkStart w:id="1847" w:name="_Toc507409712"/>
      <w:bookmarkEnd w:id="1843"/>
      <w:r w:rsidRPr="00E85650">
        <w:rPr>
          <w:lang w:val="en-US"/>
        </w:rPr>
        <w:t>Succeeding Processes</w:t>
      </w:r>
      <w:bookmarkEnd w:id="1844"/>
      <w:bookmarkEnd w:id="1845"/>
      <w:bookmarkEnd w:id="1846"/>
      <w:bookmarkEnd w:id="1847"/>
    </w:p>
    <w:p w14:paraId="678F4D1C" w14:textId="77777777" w:rsidR="00573642" w:rsidRPr="00D27588" w:rsidRDefault="00573642" w:rsidP="00573642">
      <w:pPr>
        <w:rPr>
          <w:rFonts w:eastAsia="SimSun"/>
          <w:lang w:val="en-US"/>
        </w:rPr>
      </w:pPr>
      <w:r w:rsidRPr="00D27588">
        <w:rPr>
          <w:lang w:val="en-US"/>
        </w:rPr>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5269"/>
        <w:gridCol w:w="9017"/>
      </w:tblGrid>
      <w:tr w:rsidR="00573642" w:rsidRPr="00D27588" w14:paraId="5D473F01" w14:textId="77777777" w:rsidTr="00581EC8">
        <w:trPr>
          <w:tblHeader/>
        </w:trPr>
        <w:tc>
          <w:tcPr>
            <w:tcW w:w="5269" w:type="dxa"/>
            <w:shd w:val="clear" w:color="auto" w:fill="999999"/>
            <w:hideMark/>
          </w:tcPr>
          <w:p w14:paraId="7F8E0801" w14:textId="77777777" w:rsidR="00573642" w:rsidRPr="00E85650" w:rsidRDefault="00573642" w:rsidP="00573642">
            <w:pPr>
              <w:pStyle w:val="SAPTableHeader"/>
              <w:rPr>
                <w:lang w:val="en-US"/>
              </w:rPr>
            </w:pPr>
            <w:r w:rsidRPr="00E85650">
              <w:rPr>
                <w:lang w:val="en-US"/>
              </w:rPr>
              <w:t>Process</w:t>
            </w:r>
          </w:p>
        </w:tc>
        <w:tc>
          <w:tcPr>
            <w:tcW w:w="9017" w:type="dxa"/>
            <w:shd w:val="clear" w:color="auto" w:fill="999999"/>
            <w:hideMark/>
          </w:tcPr>
          <w:p w14:paraId="06D61098" w14:textId="77777777" w:rsidR="00573642" w:rsidRPr="00D27588" w:rsidRDefault="00573642" w:rsidP="00573642">
            <w:pPr>
              <w:pStyle w:val="SAPTableHeader"/>
            </w:pPr>
            <w:r w:rsidRPr="00D27588">
              <w:t xml:space="preserve">Business </w:t>
            </w:r>
            <w:r w:rsidRPr="00E85650">
              <w:rPr>
                <w:lang w:val="en-US"/>
              </w:rPr>
              <w:t>Condition</w:t>
            </w:r>
          </w:p>
        </w:tc>
      </w:tr>
      <w:tr w:rsidR="00573642" w:rsidRPr="00EC76F6" w14:paraId="4121E172" w14:textId="77777777" w:rsidTr="00581EC8">
        <w:tc>
          <w:tcPr>
            <w:tcW w:w="5269" w:type="dxa"/>
          </w:tcPr>
          <w:p w14:paraId="1148F484" w14:textId="2DDD0470" w:rsidR="00573642" w:rsidRPr="00D27588" w:rsidRDefault="00573642" w:rsidP="00573642">
            <w:pPr>
              <w:rPr>
                <w:rFonts w:ascii="BentonSans Book Italic" w:hAnsi="BentonSans Book Italic"/>
                <w:lang w:val="en-US"/>
              </w:rPr>
            </w:pPr>
            <w:r w:rsidRPr="00D27588">
              <w:rPr>
                <w:rStyle w:val="SAPScreenElement"/>
                <w:color w:val="auto"/>
                <w:lang w:val="en-US"/>
              </w:rPr>
              <w:t>Manage Global Assignment (1ZA) (Optional)</w:t>
            </w:r>
          </w:p>
        </w:tc>
        <w:tc>
          <w:tcPr>
            <w:tcW w:w="9017" w:type="dxa"/>
          </w:tcPr>
          <w:p w14:paraId="36D915B0" w14:textId="6EC60208" w:rsidR="00573642" w:rsidRPr="00723392" w:rsidRDefault="00A06E1A" w:rsidP="00573642">
            <w:pPr>
              <w:rPr>
                <w:rStyle w:val="SAPEmphasis"/>
                <w:rFonts w:ascii="BentonSans Book" w:hAnsi="BentonSans Book"/>
                <w:lang w:val="en-US"/>
              </w:rPr>
            </w:pPr>
            <w:r w:rsidRPr="00723392">
              <w:rPr>
                <w:lang w:val="en-US"/>
              </w:rPr>
              <w:t xml:space="preserve">In case employees </w:t>
            </w:r>
            <w:r w:rsidR="00CB2F3D" w:rsidRPr="00723392">
              <w:rPr>
                <w:lang w:val="en-US"/>
              </w:rPr>
              <w:t xml:space="preserve">have applied for a </w:t>
            </w:r>
            <w:r w:rsidRPr="00723392">
              <w:rPr>
                <w:lang w:val="en-US"/>
              </w:rPr>
              <w:t>Global Assignment and have dependents maintained in the system,</w:t>
            </w:r>
            <w:r w:rsidR="007C262C" w:rsidRPr="00723392">
              <w:rPr>
                <w:lang w:val="en-US"/>
              </w:rPr>
              <w:t xml:space="preserve"> </w:t>
            </w:r>
            <w:del w:id="1848" w:author="Author" w:date="2018-03-01T17:38:00Z">
              <w:r w:rsidR="007C262C" w:rsidRPr="00723392" w:rsidDel="008C0196">
                <w:rPr>
                  <w:lang w:val="en-US"/>
                </w:rPr>
                <w:delText xml:space="preserve"> </w:delText>
              </w:r>
            </w:del>
            <w:r w:rsidR="007C262C" w:rsidRPr="00723392">
              <w:rPr>
                <w:lang w:val="en-US"/>
              </w:rPr>
              <w:t>the accompanying dependents can be chosen</w:t>
            </w:r>
            <w:r w:rsidRPr="00723392">
              <w:rPr>
                <w:lang w:val="en-US"/>
              </w:rPr>
              <w:t xml:space="preserve"> in the global assignment creation process</w:t>
            </w:r>
            <w:r w:rsidR="007C262C" w:rsidRPr="00723392">
              <w:rPr>
                <w:lang w:val="en-US"/>
              </w:rPr>
              <w:t>.</w:t>
            </w:r>
          </w:p>
        </w:tc>
      </w:tr>
      <w:tr w:rsidR="00DC2B67" w:rsidRPr="00EC76F6" w14:paraId="53C8BF80" w14:textId="77777777" w:rsidTr="00581EC8">
        <w:tc>
          <w:tcPr>
            <w:tcW w:w="5269" w:type="dxa"/>
          </w:tcPr>
          <w:p w14:paraId="20E4FF3C" w14:textId="450EF6CE" w:rsidR="00DC2B67" w:rsidRPr="00D27588" w:rsidRDefault="00DC2B67" w:rsidP="00573642">
            <w:pPr>
              <w:rPr>
                <w:rStyle w:val="SAPScreenElement"/>
                <w:color w:val="auto"/>
                <w:lang w:val="en-US"/>
              </w:rPr>
            </w:pPr>
            <w:r w:rsidRPr="00D27588">
              <w:rPr>
                <w:rStyle w:val="SAPScreenElement"/>
                <w:color w:val="auto"/>
                <w:lang w:val="en-US"/>
              </w:rPr>
              <w:t>Manage Employee Benefits (2OB) (Optional)</w:t>
            </w:r>
            <w:ins w:id="1849" w:author="Author" w:date="2018-02-26T11:55:00Z">
              <w:r w:rsidR="00611577">
                <w:rPr>
                  <w:rStyle w:val="SAPScreenElement"/>
                  <w:color w:val="auto"/>
                  <w:lang w:val="en-US"/>
                </w:rPr>
                <w:t xml:space="preserve"> (for US only)</w:t>
              </w:r>
            </w:ins>
          </w:p>
        </w:tc>
        <w:tc>
          <w:tcPr>
            <w:tcW w:w="9017" w:type="dxa"/>
          </w:tcPr>
          <w:p w14:paraId="0C20722C" w14:textId="6AD2F73B" w:rsidR="00DC2B67" w:rsidRPr="00D27588" w:rsidRDefault="00DC2B67" w:rsidP="00573642">
            <w:pPr>
              <w:rPr>
                <w:lang w:val="en-US"/>
              </w:rPr>
            </w:pPr>
            <w:r w:rsidRPr="00D27588">
              <w:rPr>
                <w:lang w:val="en-US"/>
              </w:rPr>
              <w:t>In case the company has</w:t>
            </w:r>
            <w:ins w:id="1850" w:author="Author" w:date="2018-01-24T11:10:00Z">
              <w:r w:rsidR="00371E5B">
                <w:rPr>
                  <w:lang w:val="en-US"/>
                </w:rPr>
                <w:t xml:space="preserve"> </w:t>
              </w:r>
            </w:ins>
            <w:r w:rsidR="00371E5B" w:rsidRPr="00A619DD">
              <w:rPr>
                <w:lang w:val="en-US"/>
              </w:rPr>
              <w:t>implemented</w:t>
            </w:r>
            <w:r w:rsidRPr="00D27588">
              <w:rPr>
                <w:lang w:val="en-US"/>
              </w:rPr>
              <w:t xml:space="preserve"> the </w:t>
            </w:r>
            <w:r w:rsidRPr="00D27588">
              <w:rPr>
                <w:rStyle w:val="SAPEmphasis"/>
                <w:lang w:val="en-US"/>
              </w:rPr>
              <w:t>Benefits</w:t>
            </w:r>
            <w:r w:rsidRPr="00D27588">
              <w:rPr>
                <w:lang w:val="en-US"/>
              </w:rPr>
              <w:t xml:space="preserve"> module, the employee</w:t>
            </w:r>
            <w:r w:rsidR="00A53AD8" w:rsidRPr="00D27588">
              <w:rPr>
                <w:lang w:val="en-US"/>
              </w:rPr>
              <w:t xml:space="preserve">s’ dependents </w:t>
            </w:r>
            <w:r w:rsidRPr="00D27588">
              <w:rPr>
                <w:lang w:val="en-US"/>
              </w:rPr>
              <w:t xml:space="preserve">can </w:t>
            </w:r>
            <w:r w:rsidR="00A53AD8" w:rsidRPr="00D27588">
              <w:rPr>
                <w:lang w:val="en-US"/>
              </w:rPr>
              <w:t xml:space="preserve">be </w:t>
            </w:r>
            <w:r w:rsidRPr="00D27588">
              <w:rPr>
                <w:lang w:val="en-US"/>
              </w:rPr>
              <w:t>enroll</w:t>
            </w:r>
            <w:r w:rsidR="00A53AD8" w:rsidRPr="00D27588">
              <w:rPr>
                <w:lang w:val="en-US"/>
              </w:rPr>
              <w:t>ed</w:t>
            </w:r>
            <w:r w:rsidRPr="00D27588">
              <w:rPr>
                <w:lang w:val="en-US"/>
              </w:rPr>
              <w:t xml:space="preserve"> in benefit plans.</w:t>
            </w:r>
          </w:p>
        </w:tc>
      </w:tr>
    </w:tbl>
    <w:p w14:paraId="660C709A" w14:textId="77777777" w:rsidR="00B514B6" w:rsidRPr="00D27588" w:rsidRDefault="00B514B6" w:rsidP="00B514B6">
      <w:pPr>
        <w:pStyle w:val="SAPHeading1NoNumber"/>
        <w:rPr>
          <w:lang w:val="en-US"/>
        </w:rPr>
      </w:pPr>
      <w:r w:rsidRPr="00D27588">
        <w:rPr>
          <w:lang w:val="en-US"/>
        </w:rPr>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2376"/>
        <w:gridCol w:w="11910"/>
      </w:tblGrid>
      <w:tr w:rsidR="00B514B6" w:rsidRPr="00D27588" w14:paraId="2269C204" w14:textId="77777777" w:rsidTr="00FB1273">
        <w:trPr>
          <w:tblHeader/>
        </w:trPr>
        <w:tc>
          <w:tcPr>
            <w:tcW w:w="155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0648B012" w14:textId="77777777" w:rsidR="00B514B6" w:rsidRPr="00D27588" w:rsidRDefault="00B514B6" w:rsidP="00FB1273">
            <w:pPr>
              <w:keepNext/>
              <w:rPr>
                <w:b/>
                <w:color w:val="FFFFFF"/>
                <w:lang w:val="en-US"/>
              </w:rPr>
            </w:pPr>
            <w:r w:rsidRPr="00D27588">
              <w:rPr>
                <w:b/>
                <w:color w:val="FFFFFF"/>
                <w:lang w:val="en-US"/>
              </w:rPr>
              <w:t>Type Style</w:t>
            </w:r>
          </w:p>
        </w:tc>
        <w:tc>
          <w:tcPr>
            <w:tcW w:w="7796"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2D975A23" w14:textId="77777777" w:rsidR="00B514B6" w:rsidRPr="00D27588" w:rsidRDefault="00B514B6" w:rsidP="00FB1273">
            <w:pPr>
              <w:keepNext/>
              <w:rPr>
                <w:b/>
                <w:color w:val="FFFFFF"/>
                <w:lang w:val="en-US"/>
              </w:rPr>
            </w:pPr>
            <w:r w:rsidRPr="00D27588">
              <w:rPr>
                <w:b/>
                <w:color w:val="FFFFFF"/>
                <w:lang w:val="en-US"/>
              </w:rPr>
              <w:t>Description</w:t>
            </w:r>
          </w:p>
        </w:tc>
      </w:tr>
      <w:tr w:rsidR="00B514B6" w:rsidRPr="00EC76F6" w14:paraId="3E51E690"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4E44CA00" w14:textId="77777777" w:rsidR="00B514B6" w:rsidRPr="00D27588" w:rsidRDefault="00B514B6" w:rsidP="00B514B6">
            <w:pPr>
              <w:rPr>
                <w:lang w:val="en-US"/>
              </w:rPr>
            </w:pPr>
            <w:r w:rsidRPr="00D27588">
              <w:rPr>
                <w:rStyle w:val="SAPScreenElement"/>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400644D5" w14:textId="7B298A07" w:rsidR="00B514B6" w:rsidRPr="00D27588" w:rsidRDefault="00B514B6" w:rsidP="00B514B6">
            <w:pPr>
              <w:rPr>
                <w:lang w:val="en-US"/>
              </w:rPr>
            </w:pPr>
            <w:r w:rsidRPr="00D27588">
              <w:rPr>
                <w:lang w:val="en-US"/>
              </w:rPr>
              <w:t xml:space="preserve">Words or characters quoted from the screen. These include field names, screen titles, </w:t>
            </w:r>
            <w:r w:rsidRPr="0080602C">
              <w:rPr>
                <w:lang w:val="en-US"/>
              </w:rPr>
              <w:t>pushbutton labels</w:t>
            </w:r>
            <w:r w:rsidRPr="00D27588">
              <w:rPr>
                <w:lang w:val="en-US"/>
              </w:rPr>
              <w:t>, menu names, menu paths, and menu options.</w:t>
            </w:r>
          </w:p>
          <w:p w14:paraId="4B8B6942" w14:textId="77777777" w:rsidR="00B514B6" w:rsidRPr="00D27588" w:rsidRDefault="00B514B6" w:rsidP="00B514B6">
            <w:pPr>
              <w:rPr>
                <w:lang w:val="en-US"/>
              </w:rPr>
            </w:pPr>
            <w:r w:rsidRPr="00D27588">
              <w:rPr>
                <w:lang w:val="en-US"/>
              </w:rPr>
              <w:t>Textual cross-references to other documents.</w:t>
            </w:r>
          </w:p>
        </w:tc>
      </w:tr>
      <w:tr w:rsidR="00B514B6" w:rsidRPr="00D27588" w14:paraId="6A249BD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6706F721" w14:textId="77777777" w:rsidR="00B514B6" w:rsidRPr="00D27588" w:rsidRDefault="00B514B6" w:rsidP="00B514B6">
            <w:pPr>
              <w:rPr>
                <w:rStyle w:val="SAPEmphasis"/>
                <w:lang w:val="en-US"/>
              </w:rPr>
            </w:pPr>
            <w:r w:rsidRPr="00D27588">
              <w:rPr>
                <w:rStyle w:val="SAPEmphasis"/>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11439E82" w14:textId="77777777" w:rsidR="00B514B6" w:rsidRPr="00D27588" w:rsidRDefault="00B514B6" w:rsidP="00B514B6">
            <w:pPr>
              <w:rPr>
                <w:lang w:val="en-US"/>
              </w:rPr>
            </w:pPr>
            <w:r w:rsidRPr="00D27588">
              <w:rPr>
                <w:lang w:val="en-US"/>
              </w:rPr>
              <w:t>Emphasized words or expressions.</w:t>
            </w:r>
          </w:p>
        </w:tc>
      </w:tr>
      <w:tr w:rsidR="00B514B6" w:rsidRPr="00EC76F6" w14:paraId="36BE866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197AA2C7" w14:textId="77777777" w:rsidR="00B514B6" w:rsidRPr="00D27588" w:rsidRDefault="00B514B6" w:rsidP="00B514B6">
            <w:pPr>
              <w:rPr>
                <w:lang w:val="en-US"/>
              </w:rPr>
            </w:pPr>
            <w:r w:rsidRPr="00D27588">
              <w:rPr>
                <w:rStyle w:val="SAPMonospace"/>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10C37DD1" w14:textId="77777777" w:rsidR="00B514B6" w:rsidRPr="00D27588" w:rsidRDefault="00B514B6" w:rsidP="00B514B6">
            <w:pPr>
              <w:rPr>
                <w:lang w:val="en-US"/>
              </w:rPr>
            </w:pPr>
            <w:r w:rsidRPr="00D27588">
              <w:rPr>
                <w:lang w:val="en-US"/>
              </w:rPr>
              <w:t>Technical names of system objects. These include report names, program names, transaction codes, table names, and key concepts of a programming language when they are surrounded by body text, for example, SELECT and INCLUDE.</w:t>
            </w:r>
          </w:p>
        </w:tc>
      </w:tr>
      <w:tr w:rsidR="00B514B6" w:rsidRPr="00EC76F6" w14:paraId="206F1C80"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46360DB5" w14:textId="77777777" w:rsidR="00B514B6" w:rsidRPr="00D27588" w:rsidRDefault="00B514B6" w:rsidP="00B514B6">
            <w:pPr>
              <w:rPr>
                <w:rStyle w:val="SAPMonospace"/>
                <w:lang w:val="en-US"/>
              </w:rPr>
            </w:pPr>
            <w:r w:rsidRPr="00D27588">
              <w:rPr>
                <w:rStyle w:val="SAPMonospace"/>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22B8A3C2" w14:textId="77777777" w:rsidR="00B514B6" w:rsidRPr="00D27588" w:rsidRDefault="00B514B6" w:rsidP="00B514B6">
            <w:pPr>
              <w:rPr>
                <w:lang w:val="en-US"/>
              </w:rPr>
            </w:pPr>
            <w:r w:rsidRPr="00D27588">
              <w:rPr>
                <w:lang w:val="en-US"/>
              </w:rPr>
              <w:t>Output on the screen. This includes file and directory names and their paths, messages, names of variables and parameters, source text, and names of installation, upgrade and database tools.</w:t>
            </w:r>
          </w:p>
        </w:tc>
      </w:tr>
      <w:tr w:rsidR="00B514B6" w:rsidRPr="00EC76F6" w14:paraId="0792B1BC"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61A517DD" w14:textId="77777777" w:rsidR="00B514B6" w:rsidRPr="00D27588" w:rsidRDefault="00B514B6" w:rsidP="00B514B6">
            <w:pPr>
              <w:rPr>
                <w:rStyle w:val="SAPEmphasis"/>
                <w:lang w:val="en-US"/>
              </w:rPr>
            </w:pPr>
            <w:r w:rsidRPr="00D27588">
              <w:rPr>
                <w:rStyle w:val="SAPUserEntry"/>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1591706D" w14:textId="77777777" w:rsidR="00B514B6" w:rsidRPr="00D27588" w:rsidRDefault="00B514B6" w:rsidP="00B514B6">
            <w:pPr>
              <w:rPr>
                <w:lang w:val="en-US"/>
              </w:rPr>
            </w:pPr>
            <w:r w:rsidRPr="00D27588">
              <w:rPr>
                <w:lang w:val="en-US"/>
              </w:rPr>
              <w:t>Exact user entry. These are words or characters that you enter in the system exactly as they appear in the documentation.</w:t>
            </w:r>
          </w:p>
        </w:tc>
      </w:tr>
      <w:tr w:rsidR="00B514B6" w:rsidRPr="00EC76F6" w14:paraId="4813FD1A"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21B92C40" w14:textId="77777777" w:rsidR="00B514B6" w:rsidRPr="00D27588" w:rsidRDefault="00B514B6" w:rsidP="00B514B6">
            <w:pPr>
              <w:rPr>
                <w:rStyle w:val="SAPUserEntry"/>
                <w:lang w:val="en-US"/>
              </w:rPr>
            </w:pPr>
            <w:r w:rsidRPr="00D27588">
              <w:rPr>
                <w:rStyle w:val="SAPUserEntry"/>
                <w:lang w:val="en-US"/>
              </w:rPr>
              <w:t>&lt;Example&gt;</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57E35A81" w14:textId="77777777" w:rsidR="00B514B6" w:rsidRPr="00D27588" w:rsidRDefault="00B514B6" w:rsidP="00B514B6">
            <w:pPr>
              <w:rPr>
                <w:lang w:val="en-US"/>
              </w:rPr>
            </w:pPr>
            <w:r w:rsidRPr="00D27588">
              <w:rPr>
                <w:lang w:val="en-US"/>
              </w:rPr>
              <w:t>Variable user entry. Angle brackets indicate that you replace these words and characters with appropriate entries to make entries in the system.</w:t>
            </w:r>
          </w:p>
        </w:tc>
      </w:tr>
      <w:tr w:rsidR="00B514B6" w:rsidRPr="00EC76F6" w14:paraId="4C73FBF7"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41E19A0C" w14:textId="77777777" w:rsidR="00B514B6" w:rsidRPr="00D27588" w:rsidRDefault="00B514B6" w:rsidP="00B514B6">
            <w:pPr>
              <w:rPr>
                <w:rStyle w:val="SAPKeyboard"/>
                <w:lang w:val="en-US"/>
              </w:rPr>
            </w:pPr>
            <w:r w:rsidRPr="00D27588">
              <w:rPr>
                <w:rStyle w:val="SAPKeyboard"/>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06DFA2C4" w14:textId="77777777" w:rsidR="00B514B6" w:rsidRPr="00D27588" w:rsidRDefault="00B514B6" w:rsidP="00B514B6">
            <w:pPr>
              <w:rPr>
                <w:lang w:val="en-US"/>
              </w:rPr>
            </w:pPr>
            <w:r w:rsidRPr="00D27588">
              <w:rPr>
                <w:lang w:val="en-US"/>
              </w:rPr>
              <w:t xml:space="preserve">Keys on the keyboard, for example, </w:t>
            </w:r>
            <w:r w:rsidRPr="00D27588">
              <w:rPr>
                <w:rStyle w:val="SAPKeyboard"/>
                <w:lang w:val="en-US"/>
              </w:rPr>
              <w:t>F2</w:t>
            </w:r>
            <w:r w:rsidRPr="00D27588">
              <w:rPr>
                <w:lang w:val="en-US"/>
              </w:rPr>
              <w:t xml:space="preserve"> or </w:t>
            </w:r>
            <w:bookmarkStart w:id="1851" w:name="OLE_LINK1"/>
            <w:bookmarkStart w:id="1852" w:name="OLE_LINK2"/>
            <w:r w:rsidRPr="00D27588">
              <w:rPr>
                <w:rStyle w:val="SAPKeyboard"/>
                <w:lang w:val="en-US"/>
              </w:rPr>
              <w:t>ENTER</w:t>
            </w:r>
            <w:bookmarkEnd w:id="1851"/>
            <w:bookmarkEnd w:id="1852"/>
            <w:r w:rsidRPr="00D27588">
              <w:rPr>
                <w:lang w:val="en-US"/>
              </w:rPr>
              <w:t>.</w:t>
            </w:r>
          </w:p>
        </w:tc>
      </w:tr>
    </w:tbl>
    <w:p w14:paraId="18960681" w14:textId="77777777" w:rsidR="00B514B6" w:rsidRPr="00D27588" w:rsidRDefault="00B514B6">
      <w:pPr>
        <w:spacing w:before="0" w:after="200" w:line="276" w:lineRule="auto"/>
        <w:rPr>
          <w:lang w:val="en-US"/>
        </w:rPr>
        <w:sectPr w:rsidR="00B514B6" w:rsidRPr="00D27588" w:rsidSect="002E707E">
          <w:pgSz w:w="15840" w:h="12240" w:orient="landscape"/>
          <w:pgMar w:top="720" w:right="720" w:bottom="720" w:left="720" w:header="720" w:footer="720" w:gutter="0"/>
          <w:pgBorders>
            <w:top w:val="single" w:sz="48" w:space="1" w:color="999999"/>
          </w:pgBorders>
          <w:cols w:space="720"/>
          <w:docGrid w:linePitch="360"/>
        </w:sectPr>
      </w:pPr>
    </w:p>
    <w:tbl>
      <w:tblPr>
        <w:tblpPr w:leftFromText="142" w:rightFromText="142" w:vertAnchor="text" w:horzAnchor="margin" w:tblpXSpec="right" w:tblpY="-157"/>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B514B6" w:rsidRPr="00EC76F6" w14:paraId="4192B45D" w14:textId="77777777" w:rsidTr="00FB1273">
        <w:trPr>
          <w:trHeight w:hRule="exact" w:val="227"/>
        </w:trPr>
        <w:tc>
          <w:tcPr>
            <w:tcW w:w="3969" w:type="dxa"/>
            <w:shd w:val="clear" w:color="auto" w:fill="000000"/>
            <w:tcMar>
              <w:top w:w="0" w:type="dxa"/>
              <w:bottom w:w="0" w:type="dxa"/>
            </w:tcMar>
          </w:tcPr>
          <w:p w14:paraId="4E843930" w14:textId="77777777" w:rsidR="00B514B6" w:rsidRPr="00D27588" w:rsidRDefault="00B514B6" w:rsidP="00FB1273">
            <w:pPr>
              <w:rPr>
                <w:lang w:val="en-US"/>
              </w:rPr>
            </w:pPr>
          </w:p>
        </w:tc>
      </w:tr>
      <w:tr w:rsidR="00B514B6" w:rsidRPr="00D27588" w14:paraId="043F2B02" w14:textId="77777777" w:rsidTr="00FB1273">
        <w:trPr>
          <w:trHeight w:hRule="exact" w:val="863"/>
        </w:trPr>
        <w:tc>
          <w:tcPr>
            <w:tcW w:w="3969" w:type="dxa"/>
            <w:shd w:val="clear" w:color="auto" w:fill="FFFFFF"/>
          </w:tcPr>
          <w:p w14:paraId="341E2A07" w14:textId="77777777" w:rsidR="00B514B6" w:rsidRPr="00D27588" w:rsidRDefault="00B514B6" w:rsidP="00FB1273">
            <w:pPr>
              <w:pStyle w:val="SAPLastPageGray"/>
              <w:rPr>
                <w:lang w:val="en-US"/>
              </w:rPr>
            </w:pPr>
            <w:r w:rsidRPr="00D27588">
              <w:rPr>
                <w:lang w:val="en-US"/>
              </w:rPr>
              <w:t>www.sap.com/contactsap</w:t>
            </w:r>
          </w:p>
        </w:tc>
      </w:tr>
      <w:tr w:rsidR="00B514B6" w:rsidRPr="00EC76F6" w14:paraId="6D29CC66" w14:textId="77777777" w:rsidTr="00FB1273">
        <w:trPr>
          <w:trHeight w:val="8902"/>
        </w:trPr>
        <w:tc>
          <w:tcPr>
            <w:tcW w:w="3969" w:type="dxa"/>
            <w:shd w:val="clear" w:color="auto" w:fill="FFFFFF"/>
            <w:vAlign w:val="bottom"/>
          </w:tcPr>
          <w:p w14:paraId="0661A4C0" w14:textId="57170E45" w:rsidR="00B514B6" w:rsidRPr="00D27588" w:rsidRDefault="00AF5876" w:rsidP="00FB1273">
            <w:pPr>
              <w:pStyle w:val="SAPLastPageNormal"/>
              <w:rPr>
                <w:lang w:val="en-US"/>
              </w:rPr>
            </w:pPr>
            <w:bookmarkStart w:id="1853" w:name="copyright"/>
            <w:r w:rsidRPr="00D27588">
              <w:rPr>
                <w:lang w:val="en-US"/>
              </w:rPr>
              <w:t>© 201</w:t>
            </w:r>
            <w:r w:rsidR="00795F1D">
              <w:rPr>
                <w:lang w:val="en-US"/>
              </w:rPr>
              <w:t>8</w:t>
            </w:r>
            <w:r w:rsidR="00B514B6" w:rsidRPr="00D27588">
              <w:rPr>
                <w:lang w:val="en-US"/>
              </w:rPr>
              <w:t xml:space="preserve"> SAP SE or an SAP affiliate company. All rights reserved.</w:t>
            </w:r>
            <w:bookmarkEnd w:id="1853"/>
          </w:p>
          <w:p w14:paraId="6AFA15FD" w14:textId="77777777" w:rsidR="00B514B6" w:rsidRPr="00D27588" w:rsidRDefault="00B514B6" w:rsidP="00FB1273">
            <w:pPr>
              <w:pStyle w:val="SAPLastPageNormal"/>
              <w:rPr>
                <w:lang w:val="en-US"/>
              </w:rPr>
            </w:pPr>
            <w:r w:rsidRPr="00D27588">
              <w:rPr>
                <w:lang w:val="en-US"/>
              </w:rPr>
              <w:t>No part of this publication may be reproduced or transmitted in any form or for any purpose without the express permission of SAP SE or an SAP affiliate company.</w:t>
            </w:r>
          </w:p>
          <w:p w14:paraId="172A8C9D" w14:textId="77777777" w:rsidR="00B514B6" w:rsidRPr="00D27588" w:rsidRDefault="00B514B6" w:rsidP="00FB1273">
            <w:pPr>
              <w:pStyle w:val="SAPLastPageNormal"/>
              <w:rPr>
                <w:lang w:val="en-US"/>
              </w:rPr>
            </w:pPr>
            <w:r w:rsidRPr="00D27588">
              <w:rPr>
                <w:lang w:val="en-US"/>
              </w:rPr>
              <w:t xml:space="preserve">SAP and other SAP products and services mentioned herein as well as their respective logos are trademarks or registered trademarks of SAP SE (or an SAP affiliate company) in Germany and other countries. Please see </w:t>
            </w:r>
            <w:r w:rsidR="00E90F89">
              <w:fldChar w:fldCharType="begin"/>
            </w:r>
            <w:r w:rsidR="00E90F89" w:rsidRPr="000B1BD2">
              <w:rPr>
                <w:lang w:val="en-US"/>
                <w:rPrChange w:id="1854" w:author="Author" w:date="2018-01-24T11:03:00Z">
                  <w:rPr/>
                </w:rPrChange>
              </w:rPr>
              <w:instrText xml:space="preserve"> HYPERLINK "http://global.sap.com/corporate-en/legal/copyright/index.epx" \l "trademark" </w:instrText>
            </w:r>
            <w:r w:rsidR="00E90F89">
              <w:fldChar w:fldCharType="separate"/>
            </w:r>
            <w:r w:rsidRPr="00D27588">
              <w:rPr>
                <w:rStyle w:val="Hyperlink"/>
                <w:rFonts w:cs="Arial"/>
                <w:sz w:val="12"/>
                <w:lang w:val="en-US"/>
              </w:rPr>
              <w:t>http://global.sap.com/corporate-en/legal/copyright/index.epx#trademark</w:t>
            </w:r>
            <w:r w:rsidR="00E90F89">
              <w:rPr>
                <w:rStyle w:val="Hyperlink"/>
                <w:rFonts w:cs="Arial"/>
                <w:sz w:val="12"/>
                <w:lang w:val="en-US"/>
              </w:rPr>
              <w:fldChar w:fldCharType="end"/>
            </w:r>
            <w:r w:rsidRPr="00D27588">
              <w:rPr>
                <w:lang w:val="en-US"/>
              </w:rPr>
              <w:t xml:space="preserve"> for additional trademark information and notices.</w:t>
            </w:r>
          </w:p>
          <w:p w14:paraId="566126B2" w14:textId="77777777" w:rsidR="00B514B6" w:rsidRPr="00D27588" w:rsidRDefault="00B514B6" w:rsidP="00FB1273">
            <w:pPr>
              <w:pStyle w:val="SAPLastPageNormal"/>
              <w:rPr>
                <w:lang w:val="en-US"/>
              </w:rPr>
            </w:pPr>
            <w:r w:rsidRPr="00D27588">
              <w:rPr>
                <w:lang w:val="en-US"/>
              </w:rPr>
              <w:t>Some software products marketed by SAP SE and its distributors contain proprietary software components of other software vendors.</w:t>
            </w:r>
          </w:p>
          <w:p w14:paraId="68165553" w14:textId="77777777" w:rsidR="00B514B6" w:rsidRPr="00D27588" w:rsidRDefault="00B514B6" w:rsidP="00FB1273">
            <w:pPr>
              <w:pStyle w:val="SAPLastPageNormal"/>
              <w:rPr>
                <w:lang w:val="en-US"/>
              </w:rPr>
            </w:pPr>
            <w:r w:rsidRPr="00D27588">
              <w:rPr>
                <w:lang w:val="en-US"/>
              </w:rPr>
              <w:t>National product specifications may vary.</w:t>
            </w:r>
          </w:p>
          <w:p w14:paraId="3BD4491D" w14:textId="77777777" w:rsidR="00B514B6" w:rsidRPr="00D27588" w:rsidRDefault="00B514B6" w:rsidP="00FB1273">
            <w:pPr>
              <w:pStyle w:val="SAPLastPageNormal"/>
              <w:rPr>
                <w:lang w:val="en-US"/>
              </w:rPr>
            </w:pPr>
            <w:r w:rsidRPr="00D27588">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w:t>
            </w:r>
          </w:p>
          <w:p w14:paraId="5A05AFF4" w14:textId="77777777" w:rsidR="00B514B6" w:rsidRPr="00D27588" w:rsidRDefault="00B514B6" w:rsidP="00FB1273">
            <w:pPr>
              <w:pStyle w:val="SAPLastPageNormal"/>
              <w:rPr>
                <w:lang w:val="en-US"/>
              </w:rPr>
            </w:pPr>
            <w:r w:rsidRPr="00D27588">
              <w:rPr>
                <w:lang w:val="en-US"/>
              </w:rPr>
              <w:t xml:space="preserve">services are those that are set forth in the express warranty statements accompanying such products and services, if any. Nothing herein should be construed as constituting an additional warranty. </w:t>
            </w:r>
          </w:p>
          <w:p w14:paraId="273C1C5A" w14:textId="77777777" w:rsidR="00B514B6" w:rsidRPr="00D27588" w:rsidRDefault="00B514B6" w:rsidP="00FB1273">
            <w:pPr>
              <w:pStyle w:val="SAPLastPageNormal"/>
              <w:rPr>
                <w:lang w:val="en-US"/>
              </w:rPr>
            </w:pPr>
            <w:r w:rsidRPr="00D27588">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48187413" w14:textId="77777777" w:rsidR="00B514B6" w:rsidRPr="00D27588" w:rsidRDefault="00B514B6" w:rsidP="00FB1273">
            <w:pPr>
              <w:pStyle w:val="SAPMaterialNumber"/>
              <w:rPr>
                <w:lang w:val="en-US"/>
              </w:rPr>
            </w:pPr>
          </w:p>
        </w:tc>
      </w:tr>
    </w:tbl>
    <w:p w14:paraId="77935A8A" w14:textId="77777777" w:rsidR="00B514B6" w:rsidRPr="00D27588" w:rsidRDefault="00B514B6" w:rsidP="00FA35C5">
      <w:pPr>
        <w:rPr>
          <w:lang w:val="en-US"/>
        </w:rPr>
      </w:pPr>
    </w:p>
    <w:p w14:paraId="6B055924" w14:textId="2F0DB9CE" w:rsidR="00B56D5A" w:rsidRPr="00843996" w:rsidRDefault="007B0A92" w:rsidP="00FA35C5">
      <w:pPr>
        <w:rPr>
          <w:lang w:val="en-US"/>
        </w:rPr>
      </w:pPr>
      <w:r w:rsidRPr="00D27588">
        <w:rPr>
          <w:noProof/>
          <w:lang w:val="en-US"/>
        </w:rPr>
        <w:drawing>
          <wp:anchor distT="0" distB="0" distL="114300" distR="114300" simplePos="0" relativeHeight="251657728" behindDoc="0" locked="1" layoutInCell="1" allowOverlap="1" wp14:anchorId="0ECC5478" wp14:editId="4FD143DA">
            <wp:simplePos x="0" y="0"/>
            <wp:positionH relativeFrom="page">
              <wp:posOffset>859155</wp:posOffset>
            </wp:positionH>
            <wp:positionV relativeFrom="page">
              <wp:posOffset>6921500</wp:posOffset>
            </wp:positionV>
            <wp:extent cx="579120" cy="283845"/>
            <wp:effectExtent l="0" t="0" r="0" b="1905"/>
            <wp:wrapNone/>
            <wp:docPr id="10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D5A" w:rsidRPr="00843996" w:rsidSect="00811C57">
      <w:footerReference w:type="default" r:id="rId22"/>
      <w:pgSz w:w="15840" w:h="12240" w:orient="landscape"/>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hor" w:date="2018-03-01T16:38:00Z" w:initials="A">
    <w:p w14:paraId="7CE80C74" w14:textId="00A58AB7" w:rsidR="005851EA" w:rsidRDefault="005851EA">
      <w:pPr>
        <w:pStyle w:val="CommentText"/>
      </w:pPr>
      <w:r>
        <w:rPr>
          <w:rStyle w:val="CommentReference"/>
        </w:rPr>
        <w:annotationRef/>
      </w:r>
      <w:r>
        <w:t xml:space="preserve">MONICA: </w:t>
      </w:r>
      <w:proofErr w:type="spellStart"/>
      <w:r>
        <w:t>turned</w:t>
      </w:r>
      <w:proofErr w:type="spellEnd"/>
      <w:r>
        <w:t xml:space="preserve"> </w:t>
      </w:r>
      <w:proofErr w:type="spellStart"/>
      <w:r>
        <w:t>proofing</w:t>
      </w:r>
      <w:proofErr w:type="spellEnd"/>
      <w:r>
        <w:t xml:space="preserve"> on</w:t>
      </w:r>
    </w:p>
  </w:comment>
  <w:comment w:id="5" w:author="Author" w:date="2018-02-26T11:43:00Z" w:initials="A">
    <w:p w14:paraId="41A13D10" w14:textId="08EE4B75" w:rsidR="005851EA" w:rsidRPr="00CE2098" w:rsidRDefault="005851EA" w:rsidP="00CE2098">
      <w:pPr>
        <w:pStyle w:val="CommentText"/>
        <w:rPr>
          <w:lang w:val="en-US"/>
        </w:rPr>
      </w:pPr>
      <w:r>
        <w:rPr>
          <w:rStyle w:val="CommentReference"/>
        </w:rPr>
        <w:annotationRef/>
      </w:r>
      <w:r w:rsidRPr="00CE2098">
        <w:rPr>
          <w:lang w:val="en-US"/>
        </w:rPr>
        <w:t xml:space="preserve">Tessa </w:t>
      </w:r>
    </w:p>
    <w:p w14:paraId="61B06C65" w14:textId="77777777" w:rsidR="005851EA" w:rsidRPr="00CE2098" w:rsidRDefault="005851EA" w:rsidP="00CE2098">
      <w:pPr>
        <w:pStyle w:val="CommentText"/>
        <w:rPr>
          <w:lang w:val="en-US"/>
        </w:rPr>
      </w:pPr>
    </w:p>
    <w:p w14:paraId="7F6FB21C" w14:textId="7744EA83" w:rsidR="005851EA" w:rsidRPr="008803AE" w:rsidRDefault="005851EA" w:rsidP="00CE2098">
      <w:pPr>
        <w:pStyle w:val="CommentText"/>
        <w:rPr>
          <w:highlight w:val="yellow"/>
          <w:lang w:val="en-US"/>
        </w:rPr>
      </w:pPr>
      <w:r w:rsidRPr="00CE2098">
        <w:rPr>
          <w:highlight w:val="yellow"/>
          <w:lang w:val="en-US"/>
        </w:rPr>
        <w:t xml:space="preserve">This document is a </w:t>
      </w:r>
      <w:r>
        <w:rPr>
          <w:highlight w:val="yellow"/>
          <w:lang w:val="en-US"/>
        </w:rPr>
        <w:t>merge</w:t>
      </w:r>
      <w:r w:rsidRPr="00CE2098">
        <w:rPr>
          <w:highlight w:val="yellow"/>
          <w:lang w:val="en-US"/>
        </w:rPr>
        <w:t xml:space="preserve"> of </w:t>
      </w:r>
      <w:r>
        <w:rPr>
          <w:highlight w:val="yellow"/>
          <w:lang w:val="en-US"/>
        </w:rPr>
        <w:t>all 1LY documents (AU, SA, AE, US) to</w:t>
      </w:r>
      <w:r w:rsidRPr="00CE2098">
        <w:rPr>
          <w:highlight w:val="yellow"/>
          <w:lang w:val="en-US"/>
        </w:rPr>
        <w:t xml:space="preserve"> </w:t>
      </w:r>
      <w:r>
        <w:rPr>
          <w:highlight w:val="yellow"/>
          <w:lang w:val="en-US"/>
        </w:rPr>
        <w:t xml:space="preserve">one </w:t>
      </w:r>
      <w:r w:rsidRPr="00CE2098">
        <w:rPr>
          <w:highlight w:val="yellow"/>
          <w:lang w:val="en-US"/>
        </w:rPr>
        <w:t>XX</w:t>
      </w:r>
      <w:r w:rsidRPr="008803AE">
        <w:rPr>
          <w:highlight w:val="yellow"/>
          <w:lang w:val="en-US"/>
        </w:rPr>
        <w:t xml:space="preserve"> doc</w:t>
      </w:r>
    </w:p>
  </w:comment>
  <w:comment w:id="8" w:author="Author" w:date="2018-01-10T11:06:00Z" w:initials="A">
    <w:p w14:paraId="416FA135" w14:textId="28754C3E" w:rsidR="005851EA" w:rsidRPr="00E064C7" w:rsidRDefault="005851EA">
      <w:pPr>
        <w:pStyle w:val="CommentText"/>
        <w:rPr>
          <w:lang w:val="en-US"/>
        </w:rPr>
      </w:pPr>
      <w:r>
        <w:rPr>
          <w:rStyle w:val="CommentReference"/>
        </w:rPr>
        <w:annotationRef/>
      </w:r>
      <w:r w:rsidRPr="00E064C7">
        <w:rPr>
          <w:lang w:val="en-US"/>
        </w:rPr>
        <w:t>J</w:t>
      </w:r>
      <w:r>
        <w:rPr>
          <w:lang w:val="en-US"/>
        </w:rPr>
        <w:t>ust an example of a</w:t>
      </w:r>
      <w:r w:rsidRPr="00E064C7">
        <w:rPr>
          <w:lang w:val="en-US"/>
        </w:rPr>
        <w:t xml:space="preserve"> reminder, that a notice still has to be fo</w:t>
      </w:r>
      <w:r>
        <w:rPr>
          <w:lang w:val="en-US"/>
        </w:rPr>
        <w:t>rmulated that this BPD is only addressing AE, AU, SA and US.</w:t>
      </w:r>
    </w:p>
  </w:comment>
  <w:comment w:id="792" w:author="Author" w:date="2018-03-01T17:39:00Z" w:initials="A">
    <w:p w14:paraId="41916AA7" w14:textId="5A650B01" w:rsidR="008C0196" w:rsidRDefault="008C0196">
      <w:pPr>
        <w:pStyle w:val="CommentText"/>
      </w:pPr>
      <w:r>
        <w:rPr>
          <w:rStyle w:val="CommentReference"/>
        </w:rPr>
        <w:annotationRef/>
      </w:r>
      <w:r>
        <w:t xml:space="preserve">MONICA: erstmal nicht wahr. </w:t>
      </w:r>
      <w:r>
        <w:t xml:space="preserve">Es ist kein XX wie das </w:t>
      </w:r>
      <w:r>
        <w:t>15S</w:t>
      </w:r>
      <w:bookmarkStart w:id="794" w:name="_GoBack"/>
      <w:bookmarkEnd w:id="794"/>
    </w:p>
  </w:comment>
  <w:comment w:id="784" w:author="Author" w:date="2018-03-01T17:38:00Z" w:initials="A">
    <w:p w14:paraId="78C68147" w14:textId="401711DD" w:rsidR="008C0196" w:rsidRDefault="008C0196">
      <w:pPr>
        <w:pStyle w:val="CommentText"/>
      </w:pPr>
      <w:r>
        <w:rPr>
          <w:rStyle w:val="CommentReference"/>
        </w:rPr>
        <w:annotationRef/>
      </w:r>
      <w:r>
        <w:t xml:space="preserve">Monica: </w:t>
      </w:r>
      <w:proofErr w:type="spellStart"/>
      <w:r>
        <w:t>add</w:t>
      </w:r>
      <w:proofErr w:type="spellEnd"/>
      <w:r>
        <w:t xml:space="preserve"> </w:t>
      </w:r>
      <w:proofErr w:type="spellStart"/>
      <w:r>
        <w:t>directly</w:t>
      </w:r>
      <w:proofErr w:type="spellEnd"/>
      <w:r>
        <w:t xml:space="preserve"> </w:t>
      </w:r>
      <w:proofErr w:type="spellStart"/>
      <w:r>
        <w:t>below</w:t>
      </w:r>
      <w:proofErr w:type="spellEnd"/>
      <w:r>
        <w:t xml:space="preserve"> 1.2</w:t>
      </w:r>
    </w:p>
  </w:comment>
  <w:comment w:id="846" w:author="Author" w:date="2018-03-01T16:38:00Z" w:initials="A">
    <w:p w14:paraId="2B184D81" w14:textId="569DCA77" w:rsidR="005851EA" w:rsidRDefault="005851EA">
      <w:pPr>
        <w:pStyle w:val="CommentText"/>
      </w:pPr>
      <w:r>
        <w:rPr>
          <w:rStyle w:val="CommentReference"/>
        </w:rPr>
        <w:annotationRef/>
      </w:r>
      <w:r w:rsidRPr="005851EA">
        <w:rPr>
          <w:b/>
        </w:rPr>
        <w:t>Monica</w:t>
      </w:r>
      <w:r>
        <w:t>: ich glaube, da wurde eine spezielle rolle angelegt und die würde „</w:t>
      </w:r>
      <w:proofErr w:type="spellStart"/>
      <w:r>
        <w:t>everyone</w:t>
      </w:r>
      <w:proofErr w:type="spellEnd"/>
      <w:r>
        <w:t xml:space="preserve"> in </w:t>
      </w:r>
      <w:proofErr w:type="spellStart"/>
      <w:r>
        <w:t>self</w:t>
      </w:r>
      <w:proofErr w:type="spellEnd"/>
      <w:r>
        <w:t>“ zugewiesen</w:t>
      </w:r>
    </w:p>
  </w:comment>
  <w:comment w:id="875" w:author="Author" w:date="2018-03-01T16:41:00Z" w:initials="A">
    <w:p w14:paraId="29182BA2" w14:textId="7FFEA54E" w:rsidR="005851EA" w:rsidRPr="00D904F1" w:rsidRDefault="005851EA">
      <w:pPr>
        <w:pStyle w:val="CommentText"/>
        <w:rPr>
          <w:lang w:val="en-US"/>
        </w:rPr>
      </w:pPr>
      <w:r>
        <w:rPr>
          <w:rStyle w:val="CommentReference"/>
        </w:rPr>
        <w:annotationRef/>
      </w:r>
      <w:r w:rsidRPr="008C0196">
        <w:rPr>
          <w:b/>
        </w:rPr>
        <w:t>MON</w:t>
      </w:r>
      <w:r w:rsidRPr="00D904F1">
        <w:rPr>
          <w:b/>
          <w:lang w:val="en-US"/>
        </w:rPr>
        <w:t>ICA</w:t>
      </w:r>
      <w:r w:rsidRPr="00D904F1">
        <w:rPr>
          <w:lang w:val="en-US"/>
        </w:rPr>
        <w:t xml:space="preserve">: </w:t>
      </w:r>
      <w:proofErr w:type="spellStart"/>
      <w:r w:rsidRPr="00D904F1">
        <w:rPr>
          <w:lang w:val="en-US"/>
        </w:rPr>
        <w:t>wg</w:t>
      </w:r>
      <w:proofErr w:type="spellEnd"/>
      <w:r w:rsidRPr="00D904F1">
        <w:rPr>
          <w:lang w:val="en-US"/>
        </w:rPr>
        <w:t xml:space="preserve"> modular approach</w:t>
      </w:r>
    </w:p>
  </w:comment>
  <w:comment w:id="951" w:author="Author" w:date="2018-03-01T16:46:00Z" w:initials="A">
    <w:p w14:paraId="3C59AF26" w14:textId="4BED6293" w:rsidR="00D904F1" w:rsidRDefault="00D904F1">
      <w:pPr>
        <w:pStyle w:val="CommentText"/>
      </w:pPr>
      <w:r>
        <w:rPr>
          <w:rStyle w:val="CommentReference"/>
        </w:rPr>
        <w:annotationRef/>
      </w:r>
      <w:r w:rsidRPr="00D904F1">
        <w:rPr>
          <w:b/>
        </w:rPr>
        <w:t>MONICA</w:t>
      </w:r>
      <w:r>
        <w:t xml:space="preserve">: da wir aus </w:t>
      </w:r>
      <w:proofErr w:type="spellStart"/>
      <w:r>
        <w:t>employee</w:t>
      </w:r>
      <w:proofErr w:type="spellEnd"/>
      <w:r>
        <w:t xml:space="preserve"> </w:t>
      </w:r>
      <w:proofErr w:type="spellStart"/>
      <w:r>
        <w:t>sicht</w:t>
      </w:r>
      <w:proofErr w:type="spellEnd"/>
      <w:r>
        <w:t xml:space="preserve"> beschreiben, würde ich den HR </w:t>
      </w:r>
      <w:proofErr w:type="spellStart"/>
      <w:r>
        <w:t>admin</w:t>
      </w:r>
      <w:proofErr w:type="spellEnd"/>
      <w:r>
        <w:t xml:space="preserve"> da gar nicht erwähnen. Zumal am </w:t>
      </w:r>
      <w:proofErr w:type="spellStart"/>
      <w:r>
        <w:t>ende</w:t>
      </w:r>
      <w:proofErr w:type="spellEnd"/>
      <w:r>
        <w:t xml:space="preserve"> der </w:t>
      </w:r>
      <w:proofErr w:type="spellStart"/>
      <w:r>
        <w:t>tabelle</w:t>
      </w:r>
      <w:proofErr w:type="spellEnd"/>
      <w:r>
        <w:t xml:space="preserve"> eine entsprechende </w:t>
      </w:r>
      <w:proofErr w:type="spellStart"/>
      <w:r>
        <w:t>note</w:t>
      </w:r>
      <w:proofErr w:type="spellEnd"/>
      <w:r>
        <w:t xml:space="preserve"> ist. Daher gelb markiertes löschen</w:t>
      </w:r>
    </w:p>
  </w:comment>
  <w:comment w:id="959" w:author="Author" w:date="2018-03-01T17:10:00Z" w:initials="A">
    <w:p w14:paraId="1B040EDB" w14:textId="2226D3CF" w:rsidR="00CA08D0" w:rsidRDefault="00CA08D0">
      <w:pPr>
        <w:pStyle w:val="CommentText"/>
      </w:pPr>
      <w:r>
        <w:rPr>
          <w:rStyle w:val="CommentReference"/>
        </w:rPr>
        <w:annotationRef/>
      </w:r>
      <w:r>
        <w:t xml:space="preserve">MONICA: siehe </w:t>
      </w:r>
      <w:proofErr w:type="spellStart"/>
      <w:r>
        <w:t>kommentar</w:t>
      </w:r>
      <w:proofErr w:type="spellEnd"/>
      <w:r>
        <w:t xml:space="preserve"> in </w:t>
      </w:r>
      <w:proofErr w:type="spellStart"/>
      <w:r>
        <w:t>test</w:t>
      </w:r>
      <w:proofErr w:type="spellEnd"/>
      <w:r>
        <w:t xml:space="preserve"> </w:t>
      </w:r>
      <w:proofErr w:type="spellStart"/>
      <w:r>
        <w:t>step</w:t>
      </w:r>
      <w:proofErr w:type="spellEnd"/>
      <w:r>
        <w:t xml:space="preserve"> 4 hierzu.</w:t>
      </w:r>
    </w:p>
  </w:comment>
  <w:comment w:id="986" w:author="Author" w:date="2018-03-01T16:52:00Z" w:initials="A">
    <w:p w14:paraId="6BEC58FD" w14:textId="1D143FD6" w:rsidR="00D904F1" w:rsidRDefault="00D904F1">
      <w:pPr>
        <w:pStyle w:val="CommentText"/>
      </w:pPr>
      <w:r>
        <w:rPr>
          <w:rStyle w:val="CommentReference"/>
        </w:rPr>
        <w:annotationRef/>
      </w:r>
      <w:r>
        <w:t>MONICA: braucht man das?</w:t>
      </w:r>
    </w:p>
  </w:comment>
  <w:comment w:id="997" w:author="Author" w:date="2018-03-01T16:53:00Z" w:initials="A">
    <w:p w14:paraId="52B84003" w14:textId="156FF07D" w:rsidR="00D904F1" w:rsidRPr="0071665A" w:rsidRDefault="00D904F1">
      <w:pPr>
        <w:pStyle w:val="CommentText"/>
      </w:pPr>
      <w:r>
        <w:rPr>
          <w:rStyle w:val="CommentReference"/>
        </w:rPr>
        <w:annotationRef/>
      </w:r>
      <w:r w:rsidRPr="0071665A">
        <w:t xml:space="preserve">MONICA: </w:t>
      </w:r>
      <w:r w:rsidR="0071665A" w:rsidRPr="0071665A">
        <w:t xml:space="preserve">kann man m.E. </w:t>
      </w:r>
      <w:proofErr w:type="gramStart"/>
      <w:r w:rsidR="0071665A" w:rsidRPr="0071665A">
        <w:t>we</w:t>
      </w:r>
      <w:r w:rsidR="0071665A">
        <w:t>glassen</w:t>
      </w:r>
      <w:r w:rsidR="0071665A" w:rsidRPr="0071665A">
        <w:t xml:space="preserve"> </w:t>
      </w:r>
      <w:r w:rsidR="00CA08D0">
        <w:t>.</w:t>
      </w:r>
      <w:proofErr w:type="gramEnd"/>
      <w:r w:rsidR="00CA08D0">
        <w:t xml:space="preserve"> Von mir aus lieber vor der </w:t>
      </w:r>
      <w:proofErr w:type="spellStart"/>
      <w:r w:rsidR="00CA08D0">
        <w:t>procedure</w:t>
      </w:r>
      <w:proofErr w:type="spellEnd"/>
      <w:r w:rsidR="00CA08D0">
        <w:t xml:space="preserve"> </w:t>
      </w:r>
      <w:proofErr w:type="spellStart"/>
      <w:r w:rsidR="00CA08D0">
        <w:t>table</w:t>
      </w:r>
      <w:proofErr w:type="spellEnd"/>
      <w:r w:rsidR="00CA08D0">
        <w:t xml:space="preserve"> anmerken, siehe </w:t>
      </w:r>
      <w:proofErr w:type="spellStart"/>
      <w:r w:rsidR="00CA08D0">
        <w:t>vorschlag</w:t>
      </w:r>
      <w:proofErr w:type="spellEnd"/>
      <w:r w:rsidR="00CA08D0">
        <w:t xml:space="preserve"> mit gelb. Aber wenn du mich </w:t>
      </w:r>
      <w:proofErr w:type="spellStart"/>
      <w:r w:rsidR="00CA08D0">
        <w:t>fägst</w:t>
      </w:r>
      <w:proofErr w:type="spellEnd"/>
      <w:r w:rsidR="00CA08D0">
        <w:t xml:space="preserve">, brauch man das nicht, ist </w:t>
      </w:r>
      <w:proofErr w:type="spellStart"/>
      <w:r w:rsidR="00CA08D0">
        <w:t>selstredend</w:t>
      </w:r>
      <w:proofErr w:type="spellEnd"/>
      <w:r w:rsidR="00CA08D0">
        <w:t xml:space="preserve">. Daher auch bei </w:t>
      </w:r>
      <w:proofErr w:type="spellStart"/>
      <w:r w:rsidR="00CA08D0">
        <w:t>adresse</w:t>
      </w:r>
      <w:proofErr w:type="spellEnd"/>
      <w:r w:rsidR="00CA08D0">
        <w:t xml:space="preserve"> „</w:t>
      </w:r>
      <w:proofErr w:type="spellStart"/>
      <w:r w:rsidR="00CA08D0">
        <w:t>mandatoryy</w:t>
      </w:r>
      <w:proofErr w:type="spellEnd"/>
      <w:r w:rsidR="00CA08D0">
        <w:t xml:space="preserve">“ löschen (hab </w:t>
      </w:r>
      <w:proofErr w:type="spellStart"/>
      <w:r w:rsidR="00CA08D0">
        <w:t>anmerkung</w:t>
      </w:r>
      <w:proofErr w:type="spellEnd"/>
      <w:r w:rsidR="00CA08D0">
        <w:t xml:space="preserve"> an der </w:t>
      </w:r>
      <w:proofErr w:type="spellStart"/>
      <w:r w:rsidR="00CA08D0">
        <w:t>stelle</w:t>
      </w:r>
      <w:proofErr w:type="spellEnd"/>
      <w:r w:rsidR="00CA08D0">
        <w:t xml:space="preserve"> in </w:t>
      </w:r>
      <w:proofErr w:type="spellStart"/>
      <w:r w:rsidR="00CA08D0">
        <w:t>kapitel</w:t>
      </w:r>
      <w:proofErr w:type="spellEnd"/>
      <w:r w:rsidR="00CA08D0">
        <w:t xml:space="preserve"> 5)</w:t>
      </w:r>
    </w:p>
  </w:comment>
  <w:comment w:id="1013" w:author="Author" w:date="2018-01-24T15:34:00Z" w:initials="A">
    <w:p w14:paraId="159B264B" w14:textId="63A13C77" w:rsidR="005851EA" w:rsidRPr="008774D8" w:rsidRDefault="005851EA">
      <w:pPr>
        <w:pStyle w:val="CommentText"/>
        <w:rPr>
          <w:lang w:val="en-US"/>
        </w:rPr>
      </w:pPr>
      <w:r>
        <w:rPr>
          <w:rStyle w:val="CommentReference"/>
        </w:rPr>
        <w:annotationRef/>
      </w:r>
      <w:r w:rsidRPr="008774D8">
        <w:rPr>
          <w:lang w:val="en-US"/>
        </w:rPr>
        <w:t>Daniel 24.01.18</w:t>
      </w:r>
    </w:p>
    <w:p w14:paraId="3B999751" w14:textId="2937857B" w:rsidR="005851EA" w:rsidRPr="008774D8" w:rsidRDefault="005851EA">
      <w:pPr>
        <w:pStyle w:val="CommentText"/>
        <w:rPr>
          <w:lang w:val="en-US"/>
        </w:rPr>
      </w:pPr>
      <w:r>
        <w:rPr>
          <w:lang w:val="en-US"/>
        </w:rPr>
        <w:t>Because test step #9 the saving procedure is already included.</w:t>
      </w:r>
    </w:p>
  </w:comment>
  <w:comment w:id="1014" w:author="Author" w:date="2018-01-29T12:26:00Z" w:initials="A">
    <w:p w14:paraId="422C2A14" w14:textId="7E1FE15D" w:rsidR="005851EA" w:rsidRPr="0071665A" w:rsidRDefault="005851EA">
      <w:pPr>
        <w:pStyle w:val="CommentText"/>
        <w:rPr>
          <w:highlight w:val="magenta"/>
          <w:lang w:val="en-US"/>
        </w:rPr>
      </w:pPr>
      <w:r>
        <w:rPr>
          <w:rStyle w:val="CommentReference"/>
        </w:rPr>
        <w:annotationRef/>
      </w:r>
      <w:r w:rsidRPr="0071665A">
        <w:rPr>
          <w:highlight w:val="magenta"/>
          <w:lang w:val="en-US"/>
        </w:rPr>
        <w:t>Tessa 29.01.18</w:t>
      </w:r>
    </w:p>
    <w:p w14:paraId="2815B59B" w14:textId="080AC1D2" w:rsidR="005851EA" w:rsidRDefault="005851EA">
      <w:pPr>
        <w:pStyle w:val="CommentText"/>
      </w:pPr>
      <w:proofErr w:type="spellStart"/>
      <w:r w:rsidRPr="0071665A">
        <w:rPr>
          <w:highlight w:val="magenta"/>
          <w:lang w:val="en-US"/>
        </w:rPr>
        <w:t>gefällt</w:t>
      </w:r>
      <w:proofErr w:type="spellEnd"/>
      <w:r w:rsidRPr="0071665A">
        <w:rPr>
          <w:highlight w:val="magenta"/>
          <w:lang w:val="en-US"/>
        </w:rPr>
        <w:t xml:space="preserve"> </w:t>
      </w:r>
      <w:proofErr w:type="spellStart"/>
      <w:r w:rsidRPr="0071665A">
        <w:rPr>
          <w:highlight w:val="magenta"/>
          <w:lang w:val="en-US"/>
        </w:rPr>
        <w:t>mir</w:t>
      </w:r>
      <w:proofErr w:type="spellEnd"/>
      <w:r w:rsidRPr="0071665A">
        <w:rPr>
          <w:highlight w:val="magenta"/>
          <w:lang w:val="en-US"/>
        </w:rPr>
        <w:t xml:space="preserve"> gut, prima, </w:t>
      </w:r>
      <w:proofErr w:type="spellStart"/>
      <w:r w:rsidRPr="0071665A">
        <w:rPr>
          <w:highlight w:val="magenta"/>
          <w:lang w:val="en-US"/>
        </w:rPr>
        <w:t>übernehmen</w:t>
      </w:r>
      <w:proofErr w:type="spellEnd"/>
      <w:r w:rsidRPr="0071665A">
        <w:rPr>
          <w:highlight w:val="magenta"/>
          <w:lang w:val="en-US"/>
        </w:rPr>
        <w:t xml:space="preserve"> w</w:t>
      </w:r>
      <w:proofErr w:type="spellStart"/>
      <w:r w:rsidRPr="00F57026">
        <w:rPr>
          <w:highlight w:val="magenta"/>
        </w:rPr>
        <w:t>ir</w:t>
      </w:r>
      <w:proofErr w:type="spellEnd"/>
      <w:r w:rsidRPr="00F57026">
        <w:rPr>
          <w:highlight w:val="magenta"/>
        </w:rPr>
        <w:t xml:space="preserve"> so</w:t>
      </w:r>
    </w:p>
  </w:comment>
  <w:comment w:id="1027" w:author="Author" w:date="2018-01-23T09:31:00Z" w:initials="A">
    <w:p w14:paraId="5A1BB036" w14:textId="19C46C54" w:rsidR="005851EA" w:rsidRPr="00F57026" w:rsidRDefault="005851EA">
      <w:pPr>
        <w:pStyle w:val="CommentText"/>
        <w:rPr>
          <w:lang w:val="en-US"/>
        </w:rPr>
      </w:pPr>
      <w:r>
        <w:rPr>
          <w:rStyle w:val="CommentReference"/>
        </w:rPr>
        <w:annotationRef/>
      </w:r>
      <w:r w:rsidRPr="00F57026">
        <w:rPr>
          <w:lang w:val="en-US"/>
        </w:rPr>
        <w:t>Tessa 23.01.18</w:t>
      </w:r>
    </w:p>
    <w:p w14:paraId="1F7CA277" w14:textId="00864C74" w:rsidR="005851EA" w:rsidRPr="00E211DE" w:rsidRDefault="005851EA">
      <w:pPr>
        <w:pStyle w:val="CommentText"/>
        <w:rPr>
          <w:lang w:val="en-US"/>
        </w:rPr>
      </w:pPr>
      <w:r w:rsidRPr="00F57026">
        <w:rPr>
          <w:lang w:val="en-US"/>
        </w:rPr>
        <w:t xml:space="preserve">probably needs to be </w:t>
      </w:r>
      <w:proofErr w:type="spellStart"/>
      <w:proofErr w:type="gramStart"/>
      <w:r w:rsidRPr="00F57026">
        <w:rPr>
          <w:lang w:val="en-US"/>
        </w:rPr>
        <w:t>renumbererd</w:t>
      </w:r>
      <w:proofErr w:type="spellEnd"/>
      <w:r w:rsidRPr="00F57026">
        <w:rPr>
          <w:lang w:val="en-US"/>
        </w:rPr>
        <w:t xml:space="preserve"> ?</w:t>
      </w:r>
      <w:proofErr w:type="gramEnd"/>
      <w:r>
        <w:rPr>
          <w:lang w:val="en-US"/>
        </w:rPr>
        <w:t xml:space="preserve"> </w:t>
      </w:r>
    </w:p>
  </w:comment>
  <w:comment w:id="1028" w:author="Author" w:date="2018-01-24T15:31:00Z" w:initials="A">
    <w:p w14:paraId="2F763BF9" w14:textId="61E73272" w:rsidR="005851EA" w:rsidRPr="008A2A58" w:rsidRDefault="005851EA">
      <w:pPr>
        <w:pStyle w:val="CommentText"/>
        <w:rPr>
          <w:lang w:val="en-US"/>
        </w:rPr>
      </w:pPr>
      <w:r>
        <w:rPr>
          <w:rStyle w:val="CommentReference"/>
        </w:rPr>
        <w:annotationRef/>
      </w:r>
      <w:r w:rsidRPr="008A2A58">
        <w:rPr>
          <w:lang w:val="en-US"/>
        </w:rPr>
        <w:t>Daniel 24.01.18</w:t>
      </w:r>
    </w:p>
    <w:p w14:paraId="5D81F3AD" w14:textId="1CB87C41" w:rsidR="005851EA" w:rsidRPr="008A2A58" w:rsidRDefault="005851EA">
      <w:pPr>
        <w:pStyle w:val="CommentText"/>
        <w:rPr>
          <w:lang w:val="en-US"/>
        </w:rPr>
      </w:pPr>
      <w:r>
        <w:rPr>
          <w:lang w:val="en-US"/>
        </w:rPr>
        <w:t>First Option is to save the record and enter more details later, so that there are no further steps left after having saved it. So I reformulated it like in the yellow highlighted part. Maybe this is more fitting to the context.</w:t>
      </w:r>
    </w:p>
  </w:comment>
  <w:comment w:id="1029" w:author="Author" w:date="2018-01-29T12:27:00Z" w:initials="A">
    <w:p w14:paraId="5CBFCA3A" w14:textId="77777777" w:rsidR="005851EA" w:rsidRPr="006D6C67" w:rsidRDefault="005851EA" w:rsidP="00F57026">
      <w:pPr>
        <w:pStyle w:val="CommentText"/>
        <w:rPr>
          <w:highlight w:val="magenta"/>
          <w:lang w:val="en-US"/>
        </w:rPr>
      </w:pPr>
      <w:r>
        <w:rPr>
          <w:rStyle w:val="CommentReference"/>
        </w:rPr>
        <w:annotationRef/>
      </w:r>
      <w:r w:rsidRPr="006D6C67">
        <w:rPr>
          <w:highlight w:val="magenta"/>
          <w:lang w:val="en-US"/>
        </w:rPr>
        <w:t>Tessa 29.01.18</w:t>
      </w:r>
    </w:p>
    <w:p w14:paraId="5852A428" w14:textId="44BE0736" w:rsidR="005851EA" w:rsidRPr="006D6C67" w:rsidRDefault="005851EA" w:rsidP="00F57026">
      <w:pPr>
        <w:pStyle w:val="CommentText"/>
        <w:rPr>
          <w:lang w:val="en-US"/>
        </w:rPr>
      </w:pPr>
      <w:proofErr w:type="spellStart"/>
      <w:r w:rsidRPr="006D6C67">
        <w:rPr>
          <w:highlight w:val="magenta"/>
          <w:lang w:val="en-US"/>
        </w:rPr>
        <w:t>gefällt</w:t>
      </w:r>
      <w:proofErr w:type="spellEnd"/>
      <w:r w:rsidRPr="006D6C67">
        <w:rPr>
          <w:highlight w:val="magenta"/>
          <w:lang w:val="en-US"/>
        </w:rPr>
        <w:t xml:space="preserve"> </w:t>
      </w:r>
      <w:proofErr w:type="spellStart"/>
      <w:r w:rsidRPr="006D6C67">
        <w:rPr>
          <w:highlight w:val="magenta"/>
          <w:lang w:val="en-US"/>
        </w:rPr>
        <w:t>mir</w:t>
      </w:r>
      <w:proofErr w:type="spellEnd"/>
      <w:r w:rsidRPr="006D6C67">
        <w:rPr>
          <w:highlight w:val="magenta"/>
          <w:lang w:val="en-US"/>
        </w:rPr>
        <w:t xml:space="preserve"> gut, prima, </w:t>
      </w:r>
      <w:proofErr w:type="spellStart"/>
      <w:r w:rsidRPr="006D6C67">
        <w:rPr>
          <w:highlight w:val="magenta"/>
          <w:lang w:val="en-US"/>
        </w:rPr>
        <w:t>übernehmen</w:t>
      </w:r>
      <w:proofErr w:type="spellEnd"/>
      <w:r w:rsidRPr="006D6C67">
        <w:rPr>
          <w:highlight w:val="magenta"/>
          <w:lang w:val="en-US"/>
        </w:rPr>
        <w:t xml:space="preserve"> </w:t>
      </w:r>
      <w:proofErr w:type="spellStart"/>
      <w:r w:rsidRPr="006D6C67">
        <w:rPr>
          <w:highlight w:val="magenta"/>
          <w:lang w:val="en-US"/>
        </w:rPr>
        <w:t>wir</w:t>
      </w:r>
      <w:proofErr w:type="spellEnd"/>
      <w:r w:rsidRPr="006D6C67">
        <w:rPr>
          <w:highlight w:val="magenta"/>
          <w:lang w:val="en-US"/>
        </w:rPr>
        <w:t xml:space="preserve"> so</w:t>
      </w:r>
    </w:p>
  </w:comment>
  <w:comment w:id="1087" w:author="Author" w:date="2018-03-01T16:56:00Z" w:initials="A">
    <w:p w14:paraId="0B4E5250" w14:textId="4A52D378" w:rsidR="0071665A" w:rsidRPr="0071665A" w:rsidRDefault="0071665A">
      <w:pPr>
        <w:pStyle w:val="CommentText"/>
        <w:rPr>
          <w:lang w:val="en-US"/>
        </w:rPr>
      </w:pPr>
      <w:r>
        <w:rPr>
          <w:rStyle w:val="CommentReference"/>
        </w:rPr>
        <w:annotationRef/>
      </w:r>
      <w:r w:rsidRPr="0071665A">
        <w:rPr>
          <w:b/>
          <w:lang w:val="en-US"/>
        </w:rPr>
        <w:t>MONICA</w:t>
      </w:r>
      <w:r w:rsidRPr="0071665A">
        <w:rPr>
          <w:lang w:val="en-US"/>
        </w:rPr>
        <w:t>: do we have pension payment act</w:t>
      </w:r>
      <w:r>
        <w:rPr>
          <w:lang w:val="en-US"/>
        </w:rPr>
        <w:t>ive in our Best Practices?</w:t>
      </w:r>
    </w:p>
  </w:comment>
  <w:comment w:id="1098" w:author="Author" w:date="2018-01-09T14:14:00Z" w:initials="A">
    <w:p w14:paraId="182E1C1A" w14:textId="2D66468A" w:rsidR="005851EA" w:rsidRPr="004E5F48" w:rsidRDefault="005851EA">
      <w:pPr>
        <w:pStyle w:val="CommentText"/>
        <w:rPr>
          <w:lang w:val="en-US"/>
        </w:rPr>
      </w:pPr>
      <w:r>
        <w:rPr>
          <w:rStyle w:val="CommentReference"/>
        </w:rPr>
        <w:annotationRef/>
      </w:r>
      <w:r w:rsidRPr="004E5F48">
        <w:rPr>
          <w:lang w:val="en-US"/>
        </w:rPr>
        <w:t>There is no Accompanying space for what you could select yes or no</w:t>
      </w:r>
      <w:r>
        <w:rPr>
          <w:lang w:val="en-US"/>
        </w:rPr>
        <w:t xml:space="preserve"> in the instance</w:t>
      </w:r>
      <w:r w:rsidRPr="004E5F48">
        <w:rPr>
          <w:lang w:val="en-US"/>
        </w:rPr>
        <w:t>.</w:t>
      </w:r>
      <w:r>
        <w:rPr>
          <w:lang w:val="en-US"/>
        </w:rPr>
        <w:t xml:space="preserve"> Therefore, outdated and can be deleted?</w:t>
      </w:r>
    </w:p>
  </w:comment>
  <w:comment w:id="1099" w:author="Author" w:date="2018-01-23T14:24:00Z" w:initials="A">
    <w:p w14:paraId="5A8260D6" w14:textId="1C146416" w:rsidR="005851EA" w:rsidRPr="00D87219" w:rsidRDefault="005851EA">
      <w:pPr>
        <w:pStyle w:val="CommentText"/>
        <w:rPr>
          <w:lang w:val="en-US"/>
        </w:rPr>
      </w:pPr>
      <w:r w:rsidRPr="006761CC">
        <w:rPr>
          <w:rStyle w:val="CommentReference"/>
          <w:highlight w:val="magenta"/>
        </w:rPr>
        <w:annotationRef/>
      </w:r>
      <w:r w:rsidRPr="00D87219">
        <w:rPr>
          <w:lang w:val="en-US"/>
        </w:rPr>
        <w:t>Tessa 23.01.</w:t>
      </w:r>
    </w:p>
    <w:p w14:paraId="076C8190" w14:textId="38B40E28" w:rsidR="005851EA" w:rsidRPr="00D87219" w:rsidRDefault="005851EA">
      <w:pPr>
        <w:pStyle w:val="CommentText"/>
        <w:rPr>
          <w:lang w:val="en-US"/>
        </w:rPr>
      </w:pPr>
      <w:r w:rsidRPr="00D87219">
        <w:rPr>
          <w:lang w:val="en-US"/>
        </w:rPr>
        <w:t>not outdated, needs to stay!</w:t>
      </w:r>
    </w:p>
    <w:p w14:paraId="55507077" w14:textId="79E0946E" w:rsidR="005851EA" w:rsidRPr="00D87219" w:rsidRDefault="005851EA">
      <w:pPr>
        <w:pStyle w:val="CommentText"/>
        <w:rPr>
          <w:lang w:val="en-US"/>
        </w:rPr>
      </w:pPr>
      <w:r w:rsidRPr="00D87219">
        <w:rPr>
          <w:lang w:val="en-US"/>
        </w:rPr>
        <w:t>GA is switched on but our test employees are not on global assignment.</w:t>
      </w:r>
    </w:p>
    <w:p w14:paraId="21E95862" w14:textId="5C361833" w:rsidR="005851EA" w:rsidRPr="0030173E" w:rsidRDefault="005851EA">
      <w:pPr>
        <w:pStyle w:val="CommentText"/>
        <w:rPr>
          <w:lang w:val="en-US"/>
        </w:rPr>
      </w:pPr>
      <w:r w:rsidRPr="00D87219">
        <w:rPr>
          <w:lang w:val="en-US"/>
        </w:rPr>
        <w:t>We need to test with an employee who is on GA</w:t>
      </w:r>
    </w:p>
  </w:comment>
  <w:comment w:id="1100" w:author="Author" w:date="2018-01-29T12:09:00Z" w:initials="A">
    <w:p w14:paraId="60BCD2F1" w14:textId="2E60CB53" w:rsidR="005851EA" w:rsidRPr="00611577" w:rsidRDefault="005851EA">
      <w:pPr>
        <w:pStyle w:val="CommentText"/>
        <w:rPr>
          <w:highlight w:val="magenta"/>
          <w:lang w:val="en-US"/>
        </w:rPr>
      </w:pPr>
      <w:r>
        <w:rPr>
          <w:rStyle w:val="CommentReference"/>
        </w:rPr>
        <w:annotationRef/>
      </w:r>
      <w:r w:rsidRPr="00611577">
        <w:rPr>
          <w:highlight w:val="magenta"/>
          <w:lang w:val="en-US"/>
        </w:rPr>
        <w:t>Tessa 29.01.</w:t>
      </w:r>
    </w:p>
    <w:p w14:paraId="5264F73C" w14:textId="4A34E486" w:rsidR="005851EA" w:rsidRPr="00F3067F" w:rsidRDefault="005851EA">
      <w:pPr>
        <w:pStyle w:val="CommentText"/>
        <w:rPr>
          <w:lang w:val="en-US"/>
        </w:rPr>
      </w:pPr>
      <w:r w:rsidRPr="00F3067F">
        <w:rPr>
          <w:highlight w:val="magenta"/>
          <w:lang w:val="en-US"/>
        </w:rPr>
        <w:t>should be tested with an GA employee during AT</w:t>
      </w:r>
    </w:p>
  </w:comment>
  <w:comment w:id="1133" w:author="Author" w:date="2018-03-01T17:03:00Z" w:initials="A">
    <w:p w14:paraId="3C90105B" w14:textId="19C2D160" w:rsidR="00CA08D0" w:rsidRDefault="00CA08D0">
      <w:pPr>
        <w:pStyle w:val="CommentText"/>
      </w:pPr>
      <w:r>
        <w:rPr>
          <w:rStyle w:val="CommentReference"/>
        </w:rPr>
        <w:annotationRef/>
      </w:r>
      <w:r>
        <w:t>MONICA</w:t>
      </w:r>
      <w:proofErr w:type="gramStart"/>
      <w:r>
        <w:t>: ??</w:t>
      </w:r>
      <w:proofErr w:type="gramEnd"/>
    </w:p>
  </w:comment>
  <w:comment w:id="1158" w:author="Author" w:date="2018-01-09T15:32:00Z" w:initials="A">
    <w:p w14:paraId="7E06E2A1" w14:textId="77777777" w:rsidR="005851EA" w:rsidRPr="003E4681" w:rsidRDefault="005851EA" w:rsidP="00575227">
      <w:pPr>
        <w:pStyle w:val="CommentText"/>
        <w:rPr>
          <w:lang w:val="en-US"/>
        </w:rPr>
      </w:pPr>
      <w:r>
        <w:rPr>
          <w:rStyle w:val="CommentReference"/>
        </w:rPr>
        <w:annotationRef/>
      </w:r>
      <w:r>
        <w:rPr>
          <w:rStyle w:val="CommentReference"/>
        </w:rPr>
        <w:annotationRef/>
      </w:r>
      <w:r w:rsidRPr="003E4681">
        <w:rPr>
          <w:lang w:val="en-US"/>
        </w:rPr>
        <w:t xml:space="preserve">Only visible </w:t>
      </w:r>
      <w:r>
        <w:rPr>
          <w:lang w:val="en-US"/>
        </w:rPr>
        <w:t xml:space="preserve">in the instance </w:t>
      </w:r>
      <w:r w:rsidRPr="003E4681">
        <w:rPr>
          <w:lang w:val="en-US"/>
        </w:rPr>
        <w:t>for</w:t>
      </w:r>
      <w:r>
        <w:rPr>
          <w:lang w:val="en-US"/>
        </w:rPr>
        <w:t xml:space="preserve"> the</w:t>
      </w:r>
      <w:r w:rsidRPr="003E4681">
        <w:rPr>
          <w:lang w:val="en-US"/>
        </w:rPr>
        <w:t xml:space="preserve"> Australian Localization</w:t>
      </w:r>
      <w:r>
        <w:rPr>
          <w:lang w:val="en-US"/>
        </w:rPr>
        <w:t>, but not located and part of the Global Information section. Just visible here to display where the information is shown in the instance.</w:t>
      </w:r>
    </w:p>
    <w:p w14:paraId="03A14B9F" w14:textId="3E42B7F2" w:rsidR="005851EA" w:rsidRPr="00FB1AF8" w:rsidRDefault="005851EA" w:rsidP="00FB1AF8">
      <w:pPr>
        <w:pStyle w:val="CommentText"/>
        <w:rPr>
          <w:lang w:val="en-US"/>
        </w:rPr>
      </w:pPr>
    </w:p>
  </w:comment>
  <w:comment w:id="1159" w:author="Author" w:date="2018-01-24T10:38:00Z" w:initials="A">
    <w:p w14:paraId="49D635C0" w14:textId="579ECFD1" w:rsidR="005851EA" w:rsidRPr="00454A5F" w:rsidRDefault="005851EA">
      <w:pPr>
        <w:pStyle w:val="CommentText"/>
        <w:rPr>
          <w:lang w:val="en-US"/>
        </w:rPr>
      </w:pPr>
      <w:r w:rsidRPr="00454A5F">
        <w:rPr>
          <w:lang w:val="en-US"/>
        </w:rPr>
        <w:t>Tessa 24.01.18</w:t>
      </w:r>
    </w:p>
    <w:p w14:paraId="28909EC0" w14:textId="2359DF3F" w:rsidR="005851EA" w:rsidRPr="00454A5F" w:rsidRDefault="005851EA">
      <w:pPr>
        <w:pStyle w:val="CommentText"/>
        <w:rPr>
          <w:lang w:val="en-US"/>
        </w:rPr>
      </w:pPr>
      <w:r>
        <w:rPr>
          <w:rStyle w:val="CommentReference"/>
        </w:rPr>
        <w:annotationRef/>
      </w:r>
      <w:r w:rsidRPr="00454A5F">
        <w:rPr>
          <w:lang w:val="en-US"/>
        </w:rPr>
        <w:t>needs to stay</w:t>
      </w:r>
    </w:p>
  </w:comment>
  <w:comment w:id="1184" w:author="Author" w:date="2018-03-01T17:04:00Z" w:initials="A">
    <w:p w14:paraId="2F8EA54D" w14:textId="00491131" w:rsidR="00CA08D0" w:rsidRPr="00CA08D0" w:rsidRDefault="00CA08D0">
      <w:pPr>
        <w:pStyle w:val="CommentText"/>
        <w:rPr>
          <w:lang w:val="en-US"/>
        </w:rPr>
      </w:pPr>
      <w:r>
        <w:rPr>
          <w:rStyle w:val="CommentReference"/>
        </w:rPr>
        <w:annotationRef/>
      </w:r>
      <w:r w:rsidRPr="00CA08D0">
        <w:rPr>
          <w:lang w:val="en-US"/>
        </w:rPr>
        <w:t>MONICA: Same question as above to this field</w:t>
      </w:r>
    </w:p>
  </w:comment>
  <w:comment w:id="1320" w:author="Author" w:date="2018-01-23T09:57:00Z" w:initials="A">
    <w:p w14:paraId="1A76A1D4" w14:textId="3BFDEEB2" w:rsidR="005851EA" w:rsidRPr="00611577" w:rsidRDefault="005851EA">
      <w:pPr>
        <w:pStyle w:val="CommentText"/>
        <w:rPr>
          <w:rStyle w:val="CommentReference"/>
          <w:highlight w:val="magenta"/>
          <w:lang w:val="en-US"/>
        </w:rPr>
      </w:pPr>
      <w:r>
        <w:rPr>
          <w:rStyle w:val="CommentReference"/>
        </w:rPr>
        <w:annotationRef/>
      </w:r>
      <w:r w:rsidRPr="00611577">
        <w:rPr>
          <w:rStyle w:val="CommentReference"/>
          <w:highlight w:val="magenta"/>
          <w:lang w:val="en-US"/>
        </w:rPr>
        <w:t>Tessa 23.1.</w:t>
      </w:r>
    </w:p>
    <w:p w14:paraId="17BAF35D" w14:textId="7DAFAE86" w:rsidR="005851EA" w:rsidRPr="0060386C" w:rsidRDefault="005851EA">
      <w:pPr>
        <w:pStyle w:val="CommentText"/>
        <w:rPr>
          <w:rStyle w:val="CommentReference"/>
          <w:highlight w:val="magenta"/>
        </w:rPr>
      </w:pPr>
      <w:proofErr w:type="gramStart"/>
      <w:r w:rsidRPr="0060386C">
        <w:rPr>
          <w:rStyle w:val="CommentReference"/>
          <w:highlight w:val="magenta"/>
        </w:rPr>
        <w:t>würd</w:t>
      </w:r>
      <w:proofErr w:type="gramEnd"/>
      <w:r w:rsidRPr="0060386C">
        <w:rPr>
          <w:rStyle w:val="CommentReference"/>
          <w:highlight w:val="magenta"/>
        </w:rPr>
        <w:t xml:space="preserve"> ich rauslassen, ist ein nachgelagerter Schritt.</w:t>
      </w:r>
    </w:p>
    <w:p w14:paraId="57C74A22" w14:textId="53F0F409" w:rsidR="005851EA" w:rsidRDefault="005851EA">
      <w:pPr>
        <w:pStyle w:val="CommentText"/>
      </w:pPr>
      <w:r w:rsidRPr="0060386C">
        <w:rPr>
          <w:rStyle w:val="CommentReference"/>
          <w:highlight w:val="magenta"/>
        </w:rPr>
        <w:t>Aber der Gedanke ist schon gut.</w:t>
      </w:r>
    </w:p>
  </w:comment>
  <w:comment w:id="1321" w:author="Author" w:date="2018-01-24T14:48:00Z" w:initials="A">
    <w:p w14:paraId="14FC64E8" w14:textId="2A951E6B" w:rsidR="005851EA" w:rsidRPr="006D6C67" w:rsidRDefault="005851EA">
      <w:pPr>
        <w:pStyle w:val="CommentText"/>
      </w:pPr>
      <w:r>
        <w:rPr>
          <w:rStyle w:val="CommentReference"/>
        </w:rPr>
        <w:annotationRef/>
      </w:r>
      <w:r w:rsidRPr="006D6C67">
        <w:t>Daniel 24.01.18</w:t>
      </w:r>
    </w:p>
    <w:p w14:paraId="35BCA98A" w14:textId="20F15242" w:rsidR="005851EA" w:rsidRPr="006D6C67" w:rsidRDefault="005851EA">
      <w:pPr>
        <w:pStyle w:val="CommentText"/>
      </w:pPr>
      <w:proofErr w:type="spellStart"/>
      <w:r w:rsidRPr="006D6C67">
        <w:t>Habs</w:t>
      </w:r>
      <w:proofErr w:type="spellEnd"/>
      <w:r w:rsidRPr="006D6C67">
        <w:t xml:space="preserve"> geändert,</w:t>
      </w:r>
    </w:p>
  </w:comment>
  <w:comment w:id="1322" w:author="Author" w:date="2018-01-24T14:48:00Z" w:initials="A">
    <w:p w14:paraId="7AC99D00" w14:textId="2398F439" w:rsidR="005851EA" w:rsidRPr="006D6C67" w:rsidRDefault="005851EA">
      <w:pPr>
        <w:pStyle w:val="CommentText"/>
      </w:pPr>
      <w:r>
        <w:rPr>
          <w:rStyle w:val="CommentReference"/>
        </w:rPr>
        <w:annotationRef/>
      </w:r>
    </w:p>
  </w:comment>
  <w:comment w:id="1369" w:author="Author" w:date="2018-03-01T17:11:00Z" w:initials="A">
    <w:p w14:paraId="5CF68EB4" w14:textId="71D06BE2" w:rsidR="00CA08D0" w:rsidRDefault="00CA08D0">
      <w:pPr>
        <w:pStyle w:val="CommentText"/>
      </w:pPr>
      <w:r>
        <w:rPr>
          <w:rStyle w:val="CommentReference"/>
        </w:rPr>
        <w:annotationRef/>
      </w:r>
      <w:r>
        <w:t xml:space="preserve">Monica: da hier die </w:t>
      </w:r>
      <w:proofErr w:type="spellStart"/>
      <w:proofErr w:type="gramStart"/>
      <w:r>
        <w:t>AE</w:t>
      </w:r>
      <w:proofErr w:type="spellEnd"/>
      <w:r>
        <w:t xml:space="preserve">  </w:t>
      </w:r>
      <w:proofErr w:type="spellStart"/>
      <w:r>
        <w:t>felder</w:t>
      </w:r>
      <w:proofErr w:type="spellEnd"/>
      <w:proofErr w:type="gramEnd"/>
      <w:r>
        <w:t xml:space="preserve"> beschrieben werden, würde ich diesen </w:t>
      </w:r>
      <w:proofErr w:type="spellStart"/>
      <w:r>
        <w:t>teil</w:t>
      </w:r>
      <w:proofErr w:type="spellEnd"/>
      <w:r>
        <w:t xml:space="preserve"> löschen. </w:t>
      </w:r>
    </w:p>
    <w:p w14:paraId="63C7BF40" w14:textId="0CC87A15" w:rsidR="00CA08D0" w:rsidRPr="00CA08D0" w:rsidRDefault="00CA08D0">
      <w:pPr>
        <w:pStyle w:val="CommentText"/>
        <w:rPr>
          <w:lang w:val="en-US"/>
        </w:rPr>
      </w:pPr>
      <w:r w:rsidRPr="00CA08D0">
        <w:rPr>
          <w:lang w:val="en-US"/>
        </w:rPr>
        <w:t>Remark valid for other 3 countries, too</w:t>
      </w:r>
    </w:p>
  </w:comment>
  <w:comment w:id="1380" w:author="Author" w:date="2018-03-01T17:12:00Z" w:initials="A">
    <w:p w14:paraId="1BEF6DE5" w14:textId="2F501F2B" w:rsidR="00CA08D0" w:rsidRDefault="00CA08D0">
      <w:pPr>
        <w:pStyle w:val="CommentText"/>
      </w:pPr>
      <w:r>
        <w:rPr>
          <w:rStyle w:val="CommentReference"/>
        </w:rPr>
        <w:annotationRef/>
      </w:r>
      <w:r>
        <w:t xml:space="preserve">MONICA: löschen, man sieht es ja anhand des </w:t>
      </w:r>
      <w:proofErr w:type="spellStart"/>
      <w:r>
        <w:t>sternchens</w:t>
      </w:r>
      <w:proofErr w:type="spellEnd"/>
    </w:p>
    <w:p w14:paraId="2FC88C10" w14:textId="5300CC70" w:rsidR="00B835AB" w:rsidRPr="00B835AB" w:rsidRDefault="00B835AB">
      <w:pPr>
        <w:pStyle w:val="CommentText"/>
        <w:rPr>
          <w:lang w:val="en-US"/>
        </w:rPr>
      </w:pPr>
      <w:r w:rsidRPr="00CA08D0">
        <w:rPr>
          <w:lang w:val="en-US"/>
        </w:rPr>
        <w:t>Remark valid for other 3 countries, too</w:t>
      </w:r>
    </w:p>
  </w:comment>
  <w:comment w:id="1536" w:author="Author" w:date="2018-01-24T15:25:00Z" w:initials="A">
    <w:p w14:paraId="7A76500E" w14:textId="4836D62B" w:rsidR="005851EA" w:rsidRDefault="005851EA">
      <w:pPr>
        <w:pStyle w:val="CommentText"/>
      </w:pPr>
      <w:r>
        <w:rPr>
          <w:rStyle w:val="CommentReference"/>
        </w:rPr>
        <w:annotationRef/>
      </w:r>
      <w:r>
        <w:t>Daniel 21.01.18</w:t>
      </w:r>
    </w:p>
    <w:p w14:paraId="7AC30137" w14:textId="53B44716" w:rsidR="005851EA" w:rsidRDefault="005851EA">
      <w:pPr>
        <w:pStyle w:val="CommentText"/>
      </w:pPr>
      <w:r>
        <w:t xml:space="preserve">In meiner Instanz gibt’s keinen </w:t>
      </w:r>
      <w:proofErr w:type="spellStart"/>
      <w:r>
        <w:t>default</w:t>
      </w:r>
      <w:proofErr w:type="spellEnd"/>
      <w:r>
        <w:t xml:space="preserve"> </w:t>
      </w:r>
      <w:proofErr w:type="spellStart"/>
      <w:r>
        <w:t>value</w:t>
      </w:r>
      <w:proofErr w:type="spellEnd"/>
      <w:r>
        <w:t>.</w:t>
      </w:r>
    </w:p>
  </w:comment>
  <w:comment w:id="1537" w:author="Author" w:date="2018-01-29T12:14:00Z" w:initials="A">
    <w:p w14:paraId="2784A226" w14:textId="77777777" w:rsidR="005851EA" w:rsidRPr="006D6C67" w:rsidRDefault="005851EA">
      <w:pPr>
        <w:pStyle w:val="CommentText"/>
        <w:rPr>
          <w:highlight w:val="magenta"/>
          <w:lang w:val="en-US"/>
        </w:rPr>
      </w:pPr>
      <w:r>
        <w:rPr>
          <w:rStyle w:val="CommentReference"/>
        </w:rPr>
        <w:annotationRef/>
      </w:r>
      <w:r w:rsidRPr="006D6C67">
        <w:rPr>
          <w:highlight w:val="magenta"/>
          <w:lang w:val="en-US"/>
        </w:rPr>
        <w:t xml:space="preserve">Tessa 29.01.18 </w:t>
      </w:r>
    </w:p>
    <w:p w14:paraId="1E1C2065" w14:textId="14B2B98A" w:rsidR="005851EA" w:rsidRPr="000A3F9A" w:rsidRDefault="005851EA">
      <w:pPr>
        <w:pStyle w:val="CommentText"/>
        <w:rPr>
          <w:lang w:val="en-US"/>
        </w:rPr>
      </w:pPr>
      <w:proofErr w:type="spellStart"/>
      <w:r w:rsidRPr="000A3F9A">
        <w:rPr>
          <w:highlight w:val="magenta"/>
          <w:lang w:val="en-US"/>
        </w:rPr>
        <w:t>vollkommen</w:t>
      </w:r>
      <w:proofErr w:type="spellEnd"/>
      <w:r w:rsidRPr="000A3F9A">
        <w:rPr>
          <w:highlight w:val="magenta"/>
          <w:lang w:val="en-US"/>
        </w:rPr>
        <w:t xml:space="preserve"> </w:t>
      </w:r>
      <w:proofErr w:type="spellStart"/>
      <w:r w:rsidRPr="000A3F9A">
        <w:rPr>
          <w:highlight w:val="magenta"/>
          <w:lang w:val="en-US"/>
        </w:rPr>
        <w:t>richtig</w:t>
      </w:r>
      <w:proofErr w:type="spellEnd"/>
    </w:p>
  </w:comment>
  <w:comment w:id="1595" w:author="Author" w:date="2018-03-01T17:14:00Z" w:initials="A">
    <w:p w14:paraId="7F4BE059" w14:textId="576C1149" w:rsidR="00B835AB" w:rsidRDefault="00B835AB">
      <w:pPr>
        <w:pStyle w:val="CommentText"/>
      </w:pPr>
      <w:r>
        <w:rPr>
          <w:rStyle w:val="CommentReference"/>
        </w:rPr>
        <w:annotationRef/>
      </w:r>
      <w:r>
        <w:t xml:space="preserve">MONICA: das ist </w:t>
      </w:r>
      <w:proofErr w:type="spellStart"/>
      <w:r>
        <w:t>copy&amp;paste</w:t>
      </w:r>
      <w:proofErr w:type="spellEnd"/>
      <w:r>
        <w:t xml:space="preserve"> </w:t>
      </w:r>
      <w:proofErr w:type="spellStart"/>
      <w:r>
        <w:t>fehler</w:t>
      </w:r>
      <w:proofErr w:type="spellEnd"/>
      <w:r>
        <w:t xml:space="preserve"> von Adresse. Bitte löschen. Idem bei den anderen 3 </w:t>
      </w:r>
      <w:proofErr w:type="spellStart"/>
      <w:r>
        <w:t>länder</w:t>
      </w:r>
      <w:proofErr w:type="spellEnd"/>
    </w:p>
  </w:comment>
  <w:comment w:id="1605" w:author="Author" w:date="2018-03-01T17:15:00Z" w:initials="A">
    <w:p w14:paraId="5BA02EC6" w14:textId="5CFC6707" w:rsidR="00B835AB" w:rsidRDefault="00B835AB">
      <w:pPr>
        <w:pStyle w:val="CommentText"/>
      </w:pPr>
      <w:r>
        <w:rPr>
          <w:rStyle w:val="CommentReference"/>
        </w:rPr>
        <w:annotationRef/>
      </w:r>
      <w:r>
        <w:t xml:space="preserve">MONICA: kann man m.E. löschen, da wir ja eh </w:t>
      </w:r>
      <w:proofErr w:type="spellStart"/>
      <w:r>
        <w:t>daten</w:t>
      </w:r>
      <w:proofErr w:type="spellEnd"/>
      <w:r>
        <w:t xml:space="preserve"> des </w:t>
      </w:r>
      <w:proofErr w:type="spellStart"/>
      <w:r>
        <w:t>dependents</w:t>
      </w:r>
      <w:proofErr w:type="spellEnd"/>
      <w:r>
        <w:t xml:space="preserve"> beschreiben</w:t>
      </w:r>
    </w:p>
  </w:comment>
  <w:comment w:id="1610" w:author="Author" w:date="2018-03-01T17:16:00Z" w:initials="A">
    <w:p w14:paraId="69C1A46D" w14:textId="176CF5EF" w:rsidR="00B835AB" w:rsidRDefault="00B835AB">
      <w:pPr>
        <w:pStyle w:val="CommentText"/>
      </w:pPr>
      <w:r>
        <w:rPr>
          <w:rStyle w:val="CommentReference"/>
        </w:rPr>
        <w:annotationRef/>
      </w:r>
      <w:r>
        <w:t xml:space="preserve">MONICA: löschen, </w:t>
      </w:r>
      <w:proofErr w:type="spellStart"/>
      <w:r>
        <w:t>feld</w:t>
      </w:r>
      <w:proofErr w:type="spellEnd"/>
      <w:r>
        <w:t xml:space="preserve"> </w:t>
      </w:r>
      <w:proofErr w:type="spellStart"/>
      <w:r>
        <w:t>heisst</w:t>
      </w:r>
      <w:proofErr w:type="spellEnd"/>
      <w:r>
        <w:t xml:space="preserve"> ja schon so, muss man </w:t>
      </w:r>
      <w:proofErr w:type="spellStart"/>
      <w:r>
        <w:t>net</w:t>
      </w:r>
      <w:proofErr w:type="spellEnd"/>
      <w:r>
        <w:t xml:space="preserve"> doppelt erwähnen</w:t>
      </w:r>
    </w:p>
  </w:comment>
  <w:comment w:id="1617" w:author="Author" w:date="2018-03-01T17:17:00Z" w:initials="A">
    <w:p w14:paraId="2C569B99" w14:textId="51D07595" w:rsidR="00B835AB" w:rsidRDefault="00B835AB">
      <w:pPr>
        <w:pStyle w:val="CommentText"/>
      </w:pPr>
      <w:r>
        <w:rPr>
          <w:rStyle w:val="CommentReference"/>
        </w:rPr>
        <w:annotationRef/>
      </w:r>
      <w:r>
        <w:t xml:space="preserve">MONICA: löschen, </w:t>
      </w:r>
      <w:proofErr w:type="spellStart"/>
      <w:r>
        <w:t>feld</w:t>
      </w:r>
      <w:proofErr w:type="spellEnd"/>
      <w:r>
        <w:t xml:space="preserve"> </w:t>
      </w:r>
      <w:proofErr w:type="spellStart"/>
      <w:r>
        <w:t>heisst</w:t>
      </w:r>
      <w:proofErr w:type="spellEnd"/>
      <w:r>
        <w:t xml:space="preserve"> ja schon so, muss man </w:t>
      </w:r>
      <w:proofErr w:type="spellStart"/>
      <w:r>
        <w:t>net</w:t>
      </w:r>
      <w:proofErr w:type="spellEnd"/>
      <w:r>
        <w:t xml:space="preserve"> doppelt erwähnen</w:t>
      </w:r>
    </w:p>
  </w:comment>
  <w:comment w:id="1621" w:author="Author" w:date="2018-03-01T17:18:00Z" w:initials="A">
    <w:p w14:paraId="4D37D0E4" w14:textId="4E35036E" w:rsidR="00B835AB" w:rsidRDefault="00B835AB">
      <w:pPr>
        <w:pStyle w:val="CommentText"/>
      </w:pPr>
      <w:r>
        <w:rPr>
          <w:rStyle w:val="CommentReference"/>
        </w:rPr>
        <w:annotationRef/>
      </w:r>
      <w:r>
        <w:t xml:space="preserve">MONICA: das ist keine additional </w:t>
      </w:r>
      <w:proofErr w:type="spellStart"/>
      <w:r>
        <w:t>info</w:t>
      </w:r>
      <w:proofErr w:type="spellEnd"/>
      <w:r>
        <w:t xml:space="preserve">, das ist eine </w:t>
      </w:r>
      <w:proofErr w:type="spellStart"/>
      <w:r>
        <w:t>instruction</w:t>
      </w:r>
      <w:proofErr w:type="spellEnd"/>
      <w:r>
        <w:t xml:space="preserve">. Kann aber gelöscht werden, weil ist doppelt gemoppelt mit </w:t>
      </w:r>
      <w:proofErr w:type="spellStart"/>
      <w:r>
        <w:t>eintrag</w:t>
      </w:r>
      <w:proofErr w:type="spellEnd"/>
      <w:r>
        <w:t xml:space="preserve"> in </w:t>
      </w:r>
      <w:proofErr w:type="spellStart"/>
      <w:r>
        <w:t>user</w:t>
      </w:r>
      <w:proofErr w:type="spellEnd"/>
      <w:r>
        <w:t xml:space="preserve"> </w:t>
      </w:r>
      <w:proofErr w:type="spellStart"/>
      <w:r>
        <w:t>entries</w:t>
      </w:r>
      <w:proofErr w:type="spellEnd"/>
      <w:r>
        <w:t xml:space="preserve"> spalte</w:t>
      </w:r>
    </w:p>
    <w:p w14:paraId="62D17B1C" w14:textId="28FD79A9" w:rsidR="00B835AB" w:rsidRDefault="00B835AB">
      <w:pPr>
        <w:pStyle w:val="CommentText"/>
      </w:pPr>
      <w:r>
        <w:t xml:space="preserve">Idem die nächsten 5 </w:t>
      </w:r>
      <w:proofErr w:type="spellStart"/>
      <w:r>
        <w:t>felder</w:t>
      </w:r>
      <w:proofErr w:type="spellEnd"/>
    </w:p>
  </w:comment>
  <w:comment w:id="1640" w:author="Author" w:date="2018-03-01T17:20:00Z" w:initials="A">
    <w:p w14:paraId="4C2DDD72" w14:textId="637996DA" w:rsidR="00B835AB" w:rsidRDefault="00B835AB">
      <w:pPr>
        <w:pStyle w:val="CommentText"/>
      </w:pPr>
      <w:r>
        <w:rPr>
          <w:rStyle w:val="CommentReference"/>
        </w:rPr>
        <w:annotationRef/>
      </w:r>
      <w:r>
        <w:t xml:space="preserve">MONICA: kann man </w:t>
      </w:r>
      <w:proofErr w:type="spellStart"/>
      <w:r>
        <w:t>u.U</w:t>
      </w:r>
      <w:proofErr w:type="spellEnd"/>
      <w:r>
        <w:t xml:space="preserve"> lassen, aber „</w:t>
      </w:r>
      <w:proofErr w:type="spellStart"/>
      <w:r>
        <w:t>specifies</w:t>
      </w:r>
      <w:proofErr w:type="spellEnd"/>
      <w:r>
        <w:t>“ anstatt „</w:t>
      </w:r>
      <w:proofErr w:type="spellStart"/>
      <w:r>
        <w:t>specify</w:t>
      </w:r>
      <w:proofErr w:type="spellEnd"/>
      <w:r>
        <w:t>“</w:t>
      </w:r>
    </w:p>
  </w:comment>
  <w:comment w:id="1645" w:author="Author" w:date="2018-03-01T17:21:00Z" w:initials="A">
    <w:p w14:paraId="3F662337" w14:textId="0DB8ABFA" w:rsidR="00B835AB" w:rsidRDefault="00B835AB">
      <w:pPr>
        <w:pStyle w:val="CommentText"/>
      </w:pPr>
      <w:r>
        <w:rPr>
          <w:rStyle w:val="CommentReference"/>
        </w:rPr>
        <w:annotationRef/>
      </w:r>
      <w:r>
        <w:t xml:space="preserve">MONICA: kann man </w:t>
      </w:r>
      <w:proofErr w:type="spellStart"/>
      <w:r>
        <w:t>u.U</w:t>
      </w:r>
      <w:proofErr w:type="spellEnd"/>
      <w:r>
        <w:t xml:space="preserve"> lassen, aber „</w:t>
      </w:r>
      <w:proofErr w:type="spellStart"/>
      <w:r>
        <w:t>specifies</w:t>
      </w:r>
      <w:proofErr w:type="spellEnd"/>
      <w:r>
        <w:t>“ anstatt „</w:t>
      </w:r>
      <w:proofErr w:type="spellStart"/>
      <w:r>
        <w:t>specify</w:t>
      </w:r>
      <w:proofErr w:type="spellEnd"/>
      <w:r>
        <w:t>“</w:t>
      </w:r>
    </w:p>
  </w:comment>
  <w:comment w:id="1650" w:author="Author" w:date="2018-03-01T17:21:00Z" w:initials="A">
    <w:p w14:paraId="4362F20F" w14:textId="77933CF3" w:rsidR="00B835AB" w:rsidRDefault="00B835AB">
      <w:pPr>
        <w:pStyle w:val="CommentText"/>
      </w:pPr>
      <w:r>
        <w:rPr>
          <w:rStyle w:val="CommentReference"/>
        </w:rPr>
        <w:annotationRef/>
      </w:r>
      <w:r>
        <w:t xml:space="preserve">MONICA: löschen, ist keine </w:t>
      </w:r>
      <w:proofErr w:type="spellStart"/>
      <w:r>
        <w:t>zusatzinfo</w:t>
      </w:r>
      <w:proofErr w:type="spellEnd"/>
      <w:r>
        <w:t xml:space="preserve"> zum </w:t>
      </w:r>
      <w:proofErr w:type="spellStart"/>
      <w:r>
        <w:t>feld</w:t>
      </w:r>
      <w:proofErr w:type="spellEnd"/>
      <w:r>
        <w:t xml:space="preserve">. Idem nächstes </w:t>
      </w:r>
      <w:proofErr w:type="spellStart"/>
      <w:r>
        <w:t>feld</w:t>
      </w:r>
      <w:proofErr w:type="spellEnd"/>
    </w:p>
  </w:comment>
  <w:comment w:id="1655" w:author="Author" w:date="2018-03-01T17:22:00Z" w:initials="A">
    <w:p w14:paraId="7CC5928B" w14:textId="535EF8C6" w:rsidR="00B835AB" w:rsidRDefault="00B835AB">
      <w:pPr>
        <w:pStyle w:val="CommentText"/>
      </w:pPr>
      <w:r>
        <w:rPr>
          <w:rStyle w:val="CommentReference"/>
        </w:rPr>
        <w:annotationRef/>
      </w:r>
      <w:r>
        <w:t xml:space="preserve">MONICA: dies löschen. Wäre eh hilfreicher zu sagen was die </w:t>
      </w:r>
      <w:proofErr w:type="spellStart"/>
      <w:r>
        <w:t>spouse</w:t>
      </w:r>
      <w:proofErr w:type="spellEnd"/>
      <w:r>
        <w:t xml:space="preserve"> ID ist.</w:t>
      </w:r>
    </w:p>
  </w:comment>
  <w:comment w:id="1658" w:author="Author" w:date="2018-03-01T17:22:00Z" w:initials="A">
    <w:p w14:paraId="334FA5B2" w14:textId="17FC155D" w:rsidR="00B835AB" w:rsidRDefault="00B835AB">
      <w:pPr>
        <w:pStyle w:val="CommentText"/>
      </w:pPr>
      <w:r>
        <w:rPr>
          <w:rStyle w:val="CommentReference"/>
        </w:rPr>
        <w:annotationRef/>
      </w:r>
      <w:r>
        <w:t xml:space="preserve">MONICA: </w:t>
      </w:r>
      <w:proofErr w:type="spellStart"/>
      <w:r>
        <w:t>delete</w:t>
      </w:r>
      <w:proofErr w:type="spellEnd"/>
    </w:p>
  </w:comment>
  <w:comment w:id="1671" w:author="Author" w:date="2018-03-01T17:22:00Z" w:initials="A">
    <w:p w14:paraId="199F099F" w14:textId="54F9DF1E" w:rsidR="00B835AB" w:rsidRDefault="00B835AB">
      <w:pPr>
        <w:pStyle w:val="CommentText"/>
      </w:pPr>
      <w:r>
        <w:rPr>
          <w:rStyle w:val="CommentReference"/>
        </w:rPr>
        <w:annotationRef/>
      </w:r>
      <w:r>
        <w:t xml:space="preserve">MONICA: </w:t>
      </w:r>
      <w:proofErr w:type="spellStart"/>
      <w:r>
        <w:t>delete</w:t>
      </w:r>
      <w:proofErr w:type="spellEnd"/>
    </w:p>
  </w:comment>
  <w:comment w:id="1684" w:author="Author" w:date="2018-03-01T17:23:00Z" w:initials="A">
    <w:p w14:paraId="7F59451C" w14:textId="163DD878" w:rsidR="00B835AB" w:rsidRDefault="00B835AB">
      <w:pPr>
        <w:pStyle w:val="CommentText"/>
      </w:pPr>
      <w:r>
        <w:rPr>
          <w:rStyle w:val="CommentReference"/>
        </w:rPr>
        <w:annotationRef/>
      </w:r>
      <w:r>
        <w:t xml:space="preserve">MONICA: </w:t>
      </w:r>
      <w:proofErr w:type="spellStart"/>
      <w:r>
        <w:t>sachen</w:t>
      </w:r>
      <w:proofErr w:type="spellEnd"/>
      <w:r>
        <w:t xml:space="preserve"> die gelöscht werden können, </w:t>
      </w:r>
      <w:proofErr w:type="gramStart"/>
      <w:r>
        <w:t>hab</w:t>
      </w:r>
      <w:proofErr w:type="gramEnd"/>
      <w:r>
        <w:t xml:space="preserve"> ich mit </w:t>
      </w:r>
      <w:proofErr w:type="spellStart"/>
      <w:r>
        <w:t>strike</w:t>
      </w:r>
      <w:proofErr w:type="spellEnd"/>
      <w:r>
        <w:t xml:space="preserve"> </w:t>
      </w:r>
      <w:proofErr w:type="spellStart"/>
      <w:r>
        <w:t>thorugh</w:t>
      </w:r>
      <w:proofErr w:type="spellEnd"/>
      <w:r>
        <w:t xml:space="preserve"> markiert. Begründungen sind ähnlich wie oben</w:t>
      </w:r>
    </w:p>
  </w:comment>
  <w:comment w:id="1770" w:author="Author" w:date="2018-03-01T17:25:00Z" w:initials="A">
    <w:p w14:paraId="55B3A608" w14:textId="652A33D9" w:rsidR="00EC76F6" w:rsidRDefault="00EC76F6">
      <w:pPr>
        <w:pStyle w:val="CommentText"/>
      </w:pPr>
      <w:r>
        <w:rPr>
          <w:rStyle w:val="CommentReference"/>
        </w:rPr>
        <w:annotationRef/>
      </w:r>
      <w:r>
        <w:t xml:space="preserve">MONICA: </w:t>
      </w:r>
      <w:proofErr w:type="spellStart"/>
      <w:r>
        <w:t>sachen</w:t>
      </w:r>
      <w:proofErr w:type="spellEnd"/>
      <w:r>
        <w:t xml:space="preserve"> die gelöscht werden können, </w:t>
      </w:r>
      <w:proofErr w:type="gramStart"/>
      <w:r>
        <w:t>hab</w:t>
      </w:r>
      <w:proofErr w:type="gramEnd"/>
      <w:r>
        <w:t xml:space="preserve"> ich mit </w:t>
      </w:r>
      <w:proofErr w:type="spellStart"/>
      <w:r>
        <w:t>strike</w:t>
      </w:r>
      <w:proofErr w:type="spellEnd"/>
      <w:r>
        <w:t xml:space="preserve"> </w:t>
      </w:r>
      <w:proofErr w:type="spellStart"/>
      <w:r>
        <w:t>thorugh</w:t>
      </w:r>
      <w:proofErr w:type="spellEnd"/>
      <w:r>
        <w:t xml:space="preserve"> markiert. Begründungen sind ähnlich wie oben</w:t>
      </w:r>
    </w:p>
  </w:comment>
  <w:comment w:id="1801" w:author="Author" w:date="2018-03-01T17:27:00Z" w:initials="A">
    <w:p w14:paraId="6AD8DFAF" w14:textId="297E4995" w:rsidR="00EC76F6" w:rsidRDefault="00EC76F6">
      <w:pPr>
        <w:pStyle w:val="CommentText"/>
      </w:pPr>
      <w:r>
        <w:rPr>
          <w:rStyle w:val="CommentReference"/>
        </w:rPr>
        <w:annotationRef/>
      </w:r>
      <w:r>
        <w:t>MONICA: angepasst</w:t>
      </w:r>
    </w:p>
  </w:comment>
  <w:comment w:id="1808" w:author="Author" w:date="2018-03-01T17:28:00Z" w:initials="A">
    <w:p w14:paraId="442A17A3" w14:textId="77366A10" w:rsidR="00EC76F6" w:rsidRDefault="00EC76F6">
      <w:pPr>
        <w:pStyle w:val="CommentText"/>
      </w:pPr>
      <w:r>
        <w:rPr>
          <w:rStyle w:val="CommentReference"/>
        </w:rPr>
        <w:annotationRef/>
      </w:r>
      <w:r>
        <w:t>MONICA: was bedeutet das?</w:t>
      </w:r>
    </w:p>
  </w:comment>
  <w:comment w:id="1815" w:author="Author" w:date="2018-03-01T17:28:00Z" w:initials="A">
    <w:p w14:paraId="59EE814F" w14:textId="28A39A35" w:rsidR="00EC76F6" w:rsidRPr="00EC76F6" w:rsidRDefault="00EC76F6">
      <w:pPr>
        <w:pStyle w:val="CommentText"/>
        <w:rPr>
          <w:lang w:val="en-US"/>
        </w:rPr>
      </w:pPr>
      <w:r>
        <w:rPr>
          <w:rStyle w:val="CommentReference"/>
        </w:rPr>
        <w:annotationRef/>
      </w:r>
      <w:r w:rsidRPr="00EC76F6">
        <w:rPr>
          <w:lang w:val="en-US"/>
        </w:rPr>
        <w:t xml:space="preserve">MONICA: added, not every employee will </w:t>
      </w:r>
      <w:r>
        <w:rPr>
          <w:lang w:val="en-US"/>
        </w:rPr>
        <w:t>separate from his wife</w:t>
      </w:r>
    </w:p>
  </w:comment>
  <w:comment w:id="1833" w:author="Author" w:date="2018-03-01T17:36:00Z" w:initials="A">
    <w:p w14:paraId="270725E6" w14:textId="2DA79144" w:rsidR="008C0196" w:rsidRDefault="008C0196">
      <w:pPr>
        <w:pStyle w:val="CommentText"/>
      </w:pPr>
      <w:r>
        <w:rPr>
          <w:rStyle w:val="CommentReference"/>
        </w:rPr>
        <w:annotationRef/>
      </w:r>
      <w:r>
        <w:t xml:space="preserve">MONICA: ich </w:t>
      </w:r>
      <w:proofErr w:type="gramStart"/>
      <w:r>
        <w:t>hab</w:t>
      </w:r>
      <w:proofErr w:type="gramEnd"/>
      <w:r>
        <w:t xml:space="preserve"> versucht, modular </w:t>
      </w:r>
      <w:proofErr w:type="spellStart"/>
      <w:r>
        <w:t>approach</w:t>
      </w:r>
      <w:proofErr w:type="spellEnd"/>
      <w:r>
        <w:t xml:space="preserve"> zu beschreiben. Siehe z.B. 1ZA und </w:t>
      </w:r>
      <w:proofErr w:type="spellStart"/>
      <w:r>
        <w:t>übernheme</w:t>
      </w:r>
      <w:proofErr w:type="spellEnd"/>
      <w:r>
        <w:t xml:space="preserve"> es von dort. Weil die angegeben </w:t>
      </w:r>
      <w:proofErr w:type="spellStart"/>
      <w:r>
        <w:t>scope</w:t>
      </w:r>
      <w:proofErr w:type="spellEnd"/>
      <w:r>
        <w:t xml:space="preserve"> </w:t>
      </w:r>
      <w:proofErr w:type="spellStart"/>
      <w:r>
        <w:t>items</w:t>
      </w:r>
      <w:proofErr w:type="spellEnd"/>
      <w:r>
        <w:t xml:space="preserve"> sind nur dann gültig, wenn </w:t>
      </w:r>
      <w:proofErr w:type="spellStart"/>
      <w:r>
        <w:t>core</w:t>
      </w:r>
      <w:proofErr w:type="spellEnd"/>
      <w:r>
        <w:t xml:space="preserve">, </w:t>
      </w:r>
      <w:proofErr w:type="spellStart"/>
      <w:r>
        <w:t>benefits</w:t>
      </w:r>
      <w:proofErr w:type="spellEnd"/>
      <w:r>
        <w:t>, GA von uns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E80C74" w15:done="0"/>
  <w15:commentEx w15:paraId="7F6FB21C" w15:done="0"/>
  <w15:commentEx w15:paraId="416FA135" w15:done="1"/>
  <w15:commentEx w15:paraId="41916AA7" w15:done="0"/>
  <w15:commentEx w15:paraId="78C68147" w15:done="0"/>
  <w15:commentEx w15:paraId="2B184D81" w15:done="0"/>
  <w15:commentEx w15:paraId="29182BA2" w15:done="0"/>
  <w15:commentEx w15:paraId="3C59AF26" w15:done="0"/>
  <w15:commentEx w15:paraId="1B040EDB" w15:done="0"/>
  <w15:commentEx w15:paraId="6BEC58FD" w15:done="0"/>
  <w15:commentEx w15:paraId="52B84003" w15:done="0"/>
  <w15:commentEx w15:paraId="3B999751" w15:done="1"/>
  <w15:commentEx w15:paraId="2815B59B" w15:paraIdParent="3B999751" w15:done="1"/>
  <w15:commentEx w15:paraId="1F7CA277" w15:done="1"/>
  <w15:commentEx w15:paraId="5D81F3AD" w15:paraIdParent="1F7CA277" w15:done="1"/>
  <w15:commentEx w15:paraId="5852A428" w15:paraIdParent="1F7CA277" w15:done="1"/>
  <w15:commentEx w15:paraId="0B4E5250" w15:done="0"/>
  <w15:commentEx w15:paraId="182E1C1A" w15:done="0"/>
  <w15:commentEx w15:paraId="21E95862" w15:paraIdParent="182E1C1A" w15:done="0"/>
  <w15:commentEx w15:paraId="5264F73C" w15:paraIdParent="182E1C1A" w15:done="0"/>
  <w15:commentEx w15:paraId="3C90105B" w15:done="0"/>
  <w15:commentEx w15:paraId="03A14B9F" w15:done="0"/>
  <w15:commentEx w15:paraId="28909EC0" w15:paraIdParent="03A14B9F" w15:done="0"/>
  <w15:commentEx w15:paraId="2F8EA54D" w15:done="0"/>
  <w15:commentEx w15:paraId="57C74A22" w15:done="0"/>
  <w15:commentEx w15:paraId="35BCA98A" w15:paraIdParent="57C74A22" w15:done="0"/>
  <w15:commentEx w15:paraId="7AC99D00" w15:paraIdParent="57C74A22" w15:done="0"/>
  <w15:commentEx w15:paraId="63C7BF40" w15:done="0"/>
  <w15:commentEx w15:paraId="2FC88C10" w15:done="0"/>
  <w15:commentEx w15:paraId="7AC30137" w15:done="1"/>
  <w15:commentEx w15:paraId="1E1C2065" w15:paraIdParent="7AC30137" w15:done="1"/>
  <w15:commentEx w15:paraId="7F4BE059" w15:done="0"/>
  <w15:commentEx w15:paraId="5BA02EC6" w15:done="0"/>
  <w15:commentEx w15:paraId="69C1A46D" w15:done="0"/>
  <w15:commentEx w15:paraId="2C569B99" w15:done="0"/>
  <w15:commentEx w15:paraId="62D17B1C" w15:done="0"/>
  <w15:commentEx w15:paraId="4C2DDD72" w15:done="0"/>
  <w15:commentEx w15:paraId="3F662337" w15:done="0"/>
  <w15:commentEx w15:paraId="4362F20F" w15:done="0"/>
  <w15:commentEx w15:paraId="7CC5928B" w15:done="0"/>
  <w15:commentEx w15:paraId="334FA5B2" w15:done="0"/>
  <w15:commentEx w15:paraId="199F099F" w15:done="0"/>
  <w15:commentEx w15:paraId="7F59451C" w15:done="0"/>
  <w15:commentEx w15:paraId="55B3A608" w15:done="0"/>
  <w15:commentEx w15:paraId="6AD8DFAF" w15:done="0"/>
  <w15:commentEx w15:paraId="442A17A3" w15:done="0"/>
  <w15:commentEx w15:paraId="59EE814F" w15:done="0"/>
  <w15:commentEx w15:paraId="270725E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EAC13" w14:textId="77777777" w:rsidR="005851EA" w:rsidRDefault="005851EA" w:rsidP="00942EA1">
      <w:pPr>
        <w:spacing w:before="0" w:after="0" w:line="240" w:lineRule="auto"/>
      </w:pPr>
      <w:r>
        <w:separator/>
      </w:r>
    </w:p>
  </w:endnote>
  <w:endnote w:type="continuationSeparator" w:id="0">
    <w:p w14:paraId="2E076D72" w14:textId="77777777" w:rsidR="005851EA" w:rsidRDefault="005851EA" w:rsidP="00942E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 Sans">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5851EA" w:rsidRPr="00942EA1" w14:paraId="62A61D87" w14:textId="77777777" w:rsidTr="00FB1273">
      <w:tc>
        <w:tcPr>
          <w:tcW w:w="8010" w:type="dxa"/>
          <w:shd w:val="clear" w:color="auto" w:fill="auto"/>
          <w:vAlign w:val="bottom"/>
        </w:tcPr>
        <w:p w14:paraId="2BC39DC7" w14:textId="038CF968" w:rsidR="005851EA" w:rsidRPr="00C50C67" w:rsidRDefault="005851EA" w:rsidP="00FB1273">
          <w:pPr>
            <w:pStyle w:val="SAPMainTitle"/>
            <w:ind w:left="0"/>
            <w:rPr>
              <w:rFonts w:ascii="BentonSans Book" w:hAnsi="BentonSans Book"/>
              <w:color w:val="000000"/>
              <w:sz w:val="12"/>
              <w:szCs w:val="12"/>
              <w:lang w:val="en-US"/>
            </w:rPr>
          </w:pPr>
          <w:r w:rsidRPr="00FB1273">
            <w:rPr>
              <w:rFonts w:ascii="BentonSans Book" w:eastAsia="SimSun" w:hAnsi="BentonSans Book"/>
              <w:color w:val="000000"/>
              <w:sz w:val="12"/>
              <w:szCs w:val="12"/>
              <w:lang w:eastAsia="zh-CN"/>
            </w:rPr>
            <w:fldChar w:fldCharType="begin"/>
          </w:r>
          <w:r w:rsidRPr="00C50C67">
            <w:rPr>
              <w:rFonts w:ascii="BentonSans Book" w:eastAsia="SimSun" w:hAnsi="BentonSans Book"/>
              <w:color w:val="000000"/>
              <w:sz w:val="12"/>
              <w:szCs w:val="12"/>
              <w:lang w:val="en-US" w:eastAsia="zh-CN"/>
            </w:rPr>
            <w:instrText xml:space="preserve"> REF  maintitle  \* MERGEFORMAT </w:instrText>
          </w:r>
          <w:r w:rsidRPr="00FB1273">
            <w:rPr>
              <w:rFonts w:ascii="BentonSans Book" w:eastAsia="SimSun" w:hAnsi="BentonSans Book"/>
              <w:color w:val="000000"/>
              <w:sz w:val="12"/>
              <w:szCs w:val="12"/>
              <w:lang w:eastAsia="zh-CN"/>
            </w:rPr>
            <w:fldChar w:fldCharType="separate"/>
          </w:r>
          <w:r>
            <w:rPr>
              <w:rFonts w:ascii="BentonSans Book" w:hAnsi="BentonSans Book"/>
              <w:color w:val="000000"/>
              <w:sz w:val="12"/>
              <w:szCs w:val="12"/>
              <w:lang w:val="en-US"/>
            </w:rPr>
            <w:t>Manage Dependents</w:t>
          </w:r>
          <w:r w:rsidRPr="00C50C67">
            <w:rPr>
              <w:rFonts w:ascii="BentonSans Book" w:hAnsi="BentonSans Book"/>
              <w:color w:val="000000"/>
              <w:sz w:val="12"/>
              <w:szCs w:val="12"/>
              <w:lang w:val="en-US"/>
            </w:rPr>
            <w:t xml:space="preserve"> </w:t>
          </w:r>
          <w:r w:rsidRPr="00C50C67">
            <w:rPr>
              <w:rFonts w:ascii="BentonSans Book" w:hAnsi="BentonSans Book" w:hint="eastAsia"/>
              <w:color w:val="000000"/>
              <w:sz w:val="12"/>
              <w:szCs w:val="12"/>
              <w:lang w:val="en-US"/>
            </w:rPr>
            <w:t>(</w:t>
          </w:r>
          <w:r>
            <w:rPr>
              <w:rFonts w:ascii="BentonSans Book" w:hAnsi="BentonSans Book"/>
              <w:color w:val="000000"/>
              <w:sz w:val="12"/>
              <w:szCs w:val="12"/>
              <w:lang w:val="en-US"/>
            </w:rPr>
            <w:t>1LY</w:t>
          </w:r>
          <w:r w:rsidRPr="00C50C67">
            <w:rPr>
              <w:rFonts w:ascii="BentonSans Book" w:hAnsi="BentonSans Book" w:hint="eastAsia"/>
              <w:color w:val="000000"/>
              <w:sz w:val="12"/>
              <w:szCs w:val="12"/>
              <w:lang w:val="en-US"/>
            </w:rPr>
            <w:t>)</w:t>
          </w:r>
        </w:p>
        <w:p w14:paraId="0A88A314" w14:textId="420928DB" w:rsidR="005851EA" w:rsidRPr="002C3DAA" w:rsidRDefault="005851EA" w:rsidP="00FB1273">
          <w:pPr>
            <w:spacing w:before="0" w:after="0" w:line="180" w:lineRule="exact"/>
            <w:rPr>
              <w:rFonts w:eastAsia="SimSun"/>
              <w:sz w:val="12"/>
              <w:lang w:val="en-US" w:eastAsia="zh-CN"/>
            </w:rPr>
          </w:pPr>
          <w:r w:rsidRPr="00FB1273">
            <w:rPr>
              <w:rFonts w:eastAsia="SimSun"/>
              <w:color w:val="000000"/>
              <w:sz w:val="12"/>
              <w:szCs w:val="12"/>
              <w:lang w:eastAsia="zh-CN"/>
            </w:rPr>
            <w:fldChar w:fldCharType="end"/>
          </w:r>
          <w:r w:rsidRPr="00FB1273">
            <w:rPr>
              <w:rFonts w:ascii="BentonSans Bold" w:hAnsi="BentonSans Bold"/>
              <w:sz w:val="12"/>
            </w:rPr>
            <w:fldChar w:fldCharType="begin"/>
          </w:r>
          <w:r w:rsidRPr="002C3DAA">
            <w:rPr>
              <w:rFonts w:ascii="BentonSans Bold" w:hAnsi="BentonSans Bold"/>
              <w:sz w:val="12"/>
              <w:lang w:val="en-US"/>
            </w:rPr>
            <w:instrText xml:space="preserve"> STYLEREF "Heading 1" \l \* MERGEFORMAT </w:instrText>
          </w:r>
          <w:r w:rsidRPr="00FB1273">
            <w:rPr>
              <w:rFonts w:ascii="BentonSans Bold" w:hAnsi="BentonSans Bold"/>
              <w:sz w:val="12"/>
            </w:rPr>
            <w:fldChar w:fldCharType="separate"/>
          </w:r>
          <w:r w:rsidR="008C0196">
            <w:rPr>
              <w:rFonts w:ascii="BentonSans Bold" w:hAnsi="BentonSans Bold"/>
              <w:noProof/>
              <w:sz w:val="12"/>
              <w:lang w:val="en-US"/>
            </w:rPr>
            <w:t>Appendix</w:t>
          </w:r>
          <w:r w:rsidRPr="00FB1273">
            <w:rPr>
              <w:rFonts w:ascii="BentonSans Bold" w:hAnsi="BentonSans Bold"/>
              <w:sz w:val="12"/>
            </w:rPr>
            <w:fldChar w:fldCharType="end"/>
          </w:r>
        </w:p>
      </w:tc>
      <w:tc>
        <w:tcPr>
          <w:tcW w:w="5412" w:type="dxa"/>
          <w:shd w:val="clear" w:color="auto" w:fill="auto"/>
          <w:vAlign w:val="bottom"/>
        </w:tcPr>
        <w:p w14:paraId="36E4EA31" w14:textId="77777777" w:rsidR="005851EA" w:rsidRPr="00C50C67" w:rsidRDefault="005851EA" w:rsidP="00FB1273">
          <w:pPr>
            <w:spacing w:before="0" w:after="0" w:line="180" w:lineRule="exact"/>
            <w:jc w:val="right"/>
            <w:rPr>
              <w:caps/>
              <w:noProof/>
              <w:spacing w:val="6"/>
              <w:sz w:val="12"/>
              <w:lang w:val="en-US"/>
            </w:rPr>
          </w:pPr>
          <w:r w:rsidRPr="00C50C67">
            <w:rPr>
              <w:caps/>
              <w:noProof/>
              <w:spacing w:val="6"/>
              <w:sz w:val="12"/>
              <w:lang w:val="en-US"/>
            </w:rPr>
            <w:t xml:space="preserve"> </w:t>
          </w:r>
          <w:r w:rsidRPr="00FB1273">
            <w:rPr>
              <w:noProof/>
              <w:sz w:val="12"/>
            </w:rPr>
            <w:fldChar w:fldCharType="begin"/>
          </w:r>
          <w:r w:rsidRPr="00C50C67">
            <w:rPr>
              <w:noProof/>
              <w:sz w:val="12"/>
              <w:lang w:val="en-US"/>
            </w:rPr>
            <w:instrText xml:space="preserve"> REF securitylevel \* MERGEFORMAT </w:instrText>
          </w:r>
          <w:r w:rsidRPr="00FB1273">
            <w:rPr>
              <w:noProof/>
              <w:sz w:val="12"/>
            </w:rPr>
            <w:fldChar w:fldCharType="separate"/>
          </w:r>
          <w:r w:rsidRPr="00C50C67">
            <w:rPr>
              <w:caps/>
              <w:noProof/>
              <w:spacing w:val="6"/>
              <w:sz w:val="12"/>
              <w:lang w:val="en-US"/>
            </w:rPr>
            <w:t>Customer</w:t>
          </w:r>
          <w:r w:rsidRPr="00FB1273">
            <w:rPr>
              <w:noProof/>
              <w:sz w:val="12"/>
            </w:rPr>
            <w:fldChar w:fldCharType="end"/>
          </w:r>
          <w:r w:rsidRPr="00C50C67">
            <w:rPr>
              <w:caps/>
              <w:noProof/>
              <w:spacing w:val="6"/>
              <w:sz w:val="12"/>
              <w:lang w:val="en-US"/>
            </w:rPr>
            <w:t xml:space="preserve"> </w:t>
          </w:r>
        </w:p>
        <w:p w14:paraId="06F92EEC" w14:textId="448140D8" w:rsidR="005851EA" w:rsidRPr="00DB230B" w:rsidRDefault="005851EA" w:rsidP="00D04772">
          <w:pPr>
            <w:spacing w:before="0" w:after="0" w:line="180" w:lineRule="exact"/>
            <w:ind w:left="-8010" w:right="-1037"/>
            <w:jc w:val="right"/>
            <w:rPr>
              <w:noProof/>
              <w:sz w:val="12"/>
              <w:lang w:val="en-US"/>
            </w:rPr>
          </w:pPr>
          <w:r w:rsidRPr="00FB1273">
            <w:rPr>
              <w:noProof/>
              <w:sz w:val="12"/>
            </w:rPr>
            <w:fldChar w:fldCharType="begin"/>
          </w:r>
          <w:r w:rsidRPr="00C50C67">
            <w:rPr>
              <w:noProof/>
              <w:sz w:val="12"/>
              <w:lang w:val="en-US"/>
            </w:rPr>
            <w:instrText xml:space="preserve"> REF copyright \* MERGEFORMAT </w:instrText>
          </w:r>
          <w:r w:rsidRPr="00FB1273">
            <w:rPr>
              <w:noProof/>
              <w:sz w:val="12"/>
            </w:rPr>
            <w:fldChar w:fldCharType="separate"/>
          </w:r>
          <w:r>
            <w:rPr>
              <w:noProof/>
              <w:sz w:val="12"/>
              <w:lang w:val="en-US"/>
            </w:rPr>
            <w:t>© 2018</w:t>
          </w:r>
          <w:r w:rsidRPr="00C50C67">
            <w:rPr>
              <w:noProof/>
              <w:sz w:val="12"/>
              <w:lang w:val="en-US"/>
            </w:rPr>
            <w:t xml:space="preserve"> SAP SE or an SAP affiliate company. </w:t>
          </w:r>
          <w:r w:rsidRPr="00DB230B">
            <w:rPr>
              <w:noProof/>
              <w:sz w:val="12"/>
              <w:lang w:val="en-US"/>
            </w:rPr>
            <w:t>All rights reserved.</w:t>
          </w:r>
          <w:r w:rsidRPr="00FB1273">
            <w:rPr>
              <w:noProof/>
              <w:sz w:val="12"/>
            </w:rPr>
            <w:fldChar w:fldCharType="end"/>
          </w:r>
          <w:r w:rsidRPr="00DB230B">
            <w:rPr>
              <w:noProof/>
              <w:sz w:val="12"/>
              <w:lang w:val="en-US"/>
            </w:rPr>
            <w:t xml:space="preserve"> </w:t>
          </w:r>
        </w:p>
      </w:tc>
      <w:tc>
        <w:tcPr>
          <w:tcW w:w="866" w:type="dxa"/>
          <w:shd w:val="clear" w:color="auto" w:fill="auto"/>
          <w:vAlign w:val="bottom"/>
        </w:tcPr>
        <w:p w14:paraId="2089D466" w14:textId="6CF85AE1" w:rsidR="005851EA" w:rsidRPr="00FB1273" w:rsidRDefault="005851EA"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008C0196">
            <w:rPr>
              <w:rFonts w:ascii="BentonSans Bold" w:hAnsi="BentonSans Bold"/>
              <w:noProof/>
              <w:sz w:val="12"/>
            </w:rPr>
            <w:t>23</w:t>
          </w:r>
          <w:r w:rsidRPr="00FB1273">
            <w:rPr>
              <w:rFonts w:ascii="BentonSans Bold" w:hAnsi="BentonSans Bold"/>
              <w:noProof/>
              <w:sz w:val="12"/>
            </w:rPr>
            <w:fldChar w:fldCharType="end"/>
          </w:r>
        </w:p>
      </w:tc>
    </w:tr>
  </w:tbl>
  <w:p w14:paraId="19C7A108" w14:textId="77777777" w:rsidR="005851EA" w:rsidRPr="00FB1273" w:rsidRDefault="005851EA" w:rsidP="0015545D">
    <w:pPr>
      <w:tabs>
        <w:tab w:val="center" w:pos="4703"/>
        <w:tab w:val="right" w:pos="9406"/>
      </w:tabs>
      <w:spacing w:before="0" w:after="0" w:line="240" w:lineRule="auto"/>
      <w:rPr>
        <w:rFonts w:eastAsia="SimSun"/>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5851EA" w:rsidRPr="00942EA1" w14:paraId="1FAC2258" w14:textId="77777777" w:rsidTr="00FB1273">
      <w:tc>
        <w:tcPr>
          <w:tcW w:w="8010" w:type="dxa"/>
          <w:shd w:val="clear" w:color="auto" w:fill="auto"/>
          <w:vAlign w:val="bottom"/>
        </w:tcPr>
        <w:p w14:paraId="306A99CE" w14:textId="77777777" w:rsidR="005851EA" w:rsidRPr="00BD0441" w:rsidRDefault="005851EA" w:rsidP="00FB1273">
          <w:pPr>
            <w:spacing w:before="0" w:after="0" w:line="180" w:lineRule="exact"/>
            <w:rPr>
              <w:sz w:val="12"/>
              <w:lang w:val="en-US"/>
            </w:rPr>
          </w:pPr>
          <w:r w:rsidRPr="00FB1273">
            <w:rPr>
              <w:sz w:val="12"/>
            </w:rPr>
            <w:fldChar w:fldCharType="begin"/>
          </w:r>
          <w:r w:rsidRPr="00BD0441">
            <w:rPr>
              <w:sz w:val="12"/>
              <w:lang w:val="en-US"/>
            </w:rPr>
            <w:instrText xml:space="preserve"> REF maintitle \* MERGEFORMAT </w:instrText>
          </w:r>
          <w:r w:rsidRPr="00FB1273">
            <w:rPr>
              <w:sz w:val="12"/>
            </w:rPr>
            <w:fldChar w:fldCharType="separate"/>
          </w:r>
          <w:r w:rsidRPr="00BD0441">
            <w:rPr>
              <w:sz w:val="12"/>
              <w:lang w:val="en-US"/>
            </w:rPr>
            <w:t>This is a test script</w:t>
          </w:r>
          <w:r w:rsidRPr="00FB1273">
            <w:rPr>
              <w:sz w:val="12"/>
            </w:rPr>
            <w:fldChar w:fldCharType="end"/>
          </w:r>
        </w:p>
        <w:p w14:paraId="049B3DB8" w14:textId="77777777" w:rsidR="005851EA" w:rsidRPr="00BD0441" w:rsidRDefault="005851EA" w:rsidP="00FB1273">
          <w:pPr>
            <w:spacing w:before="0" w:after="0" w:line="180" w:lineRule="exact"/>
            <w:rPr>
              <w:rFonts w:ascii="BentonSans Bold" w:hAnsi="BentonSans Bold"/>
              <w:sz w:val="12"/>
              <w:lang w:val="en-US"/>
            </w:rPr>
          </w:pPr>
          <w:r w:rsidRPr="00FB1273">
            <w:rPr>
              <w:rFonts w:ascii="BentonSans Bold" w:hAnsi="BentonSans Bold"/>
              <w:sz w:val="12"/>
            </w:rPr>
            <w:fldChar w:fldCharType="begin"/>
          </w:r>
          <w:r w:rsidRPr="00BD0441">
            <w:rPr>
              <w:rFonts w:ascii="BentonSans Bold" w:hAnsi="BentonSans Bold"/>
              <w:sz w:val="12"/>
              <w:lang w:val="en-US"/>
            </w:rPr>
            <w:instrText xml:space="preserve"> STYLEREF "Heading 1" \l \* MERGEFORMAT </w:instrText>
          </w:r>
          <w:r w:rsidRPr="00FB1273">
            <w:rPr>
              <w:rFonts w:ascii="BentonSans Bold" w:hAnsi="BentonSans Bold"/>
              <w:sz w:val="12"/>
            </w:rPr>
            <w:fldChar w:fldCharType="separate"/>
          </w:r>
          <w:r w:rsidRPr="00BD0441">
            <w:rPr>
              <w:rFonts w:ascii="BentonSans Bold" w:hAnsi="BentonSans Bold"/>
              <w:noProof/>
              <w:sz w:val="12"/>
              <w:lang w:val="en-US"/>
            </w:rPr>
            <w:t>Appendix</w:t>
          </w:r>
          <w:r w:rsidRPr="00FB1273">
            <w:rPr>
              <w:rFonts w:ascii="BentonSans Bold" w:hAnsi="BentonSans Bold"/>
              <w:sz w:val="12"/>
            </w:rPr>
            <w:fldChar w:fldCharType="end"/>
          </w:r>
        </w:p>
      </w:tc>
      <w:tc>
        <w:tcPr>
          <w:tcW w:w="5412" w:type="dxa"/>
          <w:shd w:val="clear" w:color="auto" w:fill="auto"/>
          <w:vAlign w:val="bottom"/>
        </w:tcPr>
        <w:p w14:paraId="529B7311" w14:textId="77777777" w:rsidR="005851EA" w:rsidRPr="00C50C67" w:rsidRDefault="005851EA" w:rsidP="00FB1273">
          <w:pPr>
            <w:spacing w:before="0" w:after="0" w:line="180" w:lineRule="exact"/>
            <w:jc w:val="right"/>
            <w:rPr>
              <w:caps/>
              <w:noProof/>
              <w:spacing w:val="6"/>
              <w:sz w:val="12"/>
              <w:lang w:val="en-US"/>
            </w:rPr>
          </w:pPr>
          <w:r w:rsidRPr="00C50C67">
            <w:rPr>
              <w:caps/>
              <w:noProof/>
              <w:spacing w:val="6"/>
              <w:sz w:val="12"/>
              <w:lang w:val="en-US"/>
            </w:rPr>
            <w:t xml:space="preserve"> </w:t>
          </w:r>
          <w:r w:rsidRPr="00FB1273">
            <w:rPr>
              <w:noProof/>
              <w:sz w:val="12"/>
            </w:rPr>
            <w:fldChar w:fldCharType="begin"/>
          </w:r>
          <w:r w:rsidRPr="00C50C67">
            <w:rPr>
              <w:noProof/>
              <w:sz w:val="12"/>
              <w:lang w:val="en-US"/>
            </w:rPr>
            <w:instrText xml:space="preserve"> REF securitylevel \* MERGEFORMAT </w:instrText>
          </w:r>
          <w:r w:rsidRPr="00FB1273">
            <w:rPr>
              <w:noProof/>
              <w:sz w:val="12"/>
            </w:rPr>
            <w:fldChar w:fldCharType="separate"/>
          </w:r>
          <w:r w:rsidRPr="00C50C67">
            <w:rPr>
              <w:caps/>
              <w:noProof/>
              <w:spacing w:val="6"/>
              <w:sz w:val="12"/>
              <w:lang w:val="en-US"/>
            </w:rPr>
            <w:t>Customer</w:t>
          </w:r>
          <w:r w:rsidRPr="00FB1273">
            <w:rPr>
              <w:noProof/>
              <w:sz w:val="12"/>
            </w:rPr>
            <w:fldChar w:fldCharType="end"/>
          </w:r>
          <w:r w:rsidRPr="00C50C67">
            <w:rPr>
              <w:caps/>
              <w:noProof/>
              <w:spacing w:val="6"/>
              <w:sz w:val="12"/>
              <w:lang w:val="en-US"/>
            </w:rPr>
            <w:t xml:space="preserve"> </w:t>
          </w:r>
        </w:p>
        <w:p w14:paraId="309A27FF" w14:textId="77777777" w:rsidR="005851EA" w:rsidRPr="00FB1273" w:rsidRDefault="005851EA" w:rsidP="00FB1273">
          <w:pPr>
            <w:spacing w:before="0" w:after="0" w:line="180" w:lineRule="exact"/>
            <w:ind w:left="-8010" w:right="-1037"/>
            <w:jc w:val="right"/>
            <w:rPr>
              <w:noProof/>
              <w:sz w:val="12"/>
            </w:rPr>
          </w:pPr>
          <w:r w:rsidRPr="00FB1273">
            <w:rPr>
              <w:noProof/>
              <w:sz w:val="12"/>
            </w:rPr>
            <w:fldChar w:fldCharType="begin"/>
          </w:r>
          <w:r w:rsidRPr="00C50C67">
            <w:rPr>
              <w:noProof/>
              <w:sz w:val="12"/>
              <w:lang w:val="en-US"/>
            </w:rPr>
            <w:instrText xml:space="preserve"> REF copyright \* MERGEFORMAT </w:instrText>
          </w:r>
          <w:r w:rsidRPr="00FB1273">
            <w:rPr>
              <w:noProof/>
              <w:sz w:val="12"/>
            </w:rPr>
            <w:fldChar w:fldCharType="separate"/>
          </w:r>
          <w:r w:rsidRPr="00C50C67">
            <w:rPr>
              <w:noProof/>
              <w:sz w:val="12"/>
              <w:lang w:val="en-US"/>
            </w:rPr>
            <w:t xml:space="preserve">© 2015 SAP SE or an SAP affiliate company. </w:t>
          </w:r>
          <w:r w:rsidRPr="00FB1273">
            <w:rPr>
              <w:noProof/>
              <w:sz w:val="12"/>
            </w:rPr>
            <w:t>All rights reserved.</w:t>
          </w:r>
          <w:r w:rsidRPr="00FB1273">
            <w:rPr>
              <w:noProof/>
              <w:sz w:val="12"/>
            </w:rPr>
            <w:fldChar w:fldCharType="end"/>
          </w:r>
          <w:r w:rsidRPr="00FB1273">
            <w:rPr>
              <w:noProof/>
              <w:sz w:val="12"/>
            </w:rPr>
            <w:t xml:space="preserve"> </w:t>
          </w:r>
        </w:p>
      </w:tc>
      <w:tc>
        <w:tcPr>
          <w:tcW w:w="866" w:type="dxa"/>
          <w:shd w:val="clear" w:color="auto" w:fill="auto"/>
          <w:vAlign w:val="bottom"/>
        </w:tcPr>
        <w:p w14:paraId="24FD2CCB" w14:textId="77777777" w:rsidR="005851EA" w:rsidRPr="00FB1273" w:rsidRDefault="005851EA"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Pr="00FB1273">
            <w:rPr>
              <w:rFonts w:ascii="BentonSans Bold" w:hAnsi="BentonSans Bold"/>
              <w:noProof/>
              <w:sz w:val="12"/>
            </w:rPr>
            <w:t>51</w:t>
          </w:r>
          <w:r w:rsidRPr="00FB1273">
            <w:rPr>
              <w:rFonts w:ascii="BentonSans Bold" w:hAnsi="BentonSans Bold"/>
              <w:noProof/>
              <w:sz w:val="12"/>
            </w:rPr>
            <w:fldChar w:fldCharType="end"/>
          </w:r>
        </w:p>
      </w:tc>
    </w:tr>
  </w:tbl>
  <w:p w14:paraId="29AE3F18" w14:textId="77777777" w:rsidR="005851EA" w:rsidRPr="00942EA1" w:rsidRDefault="005851EA" w:rsidP="00942EA1">
    <w:pPr>
      <w:tabs>
        <w:tab w:val="center" w:pos="4703"/>
        <w:tab w:val="right" w:pos="9406"/>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835F2" w14:textId="77777777" w:rsidR="005851EA" w:rsidRDefault="005851EA" w:rsidP="00942EA1">
      <w:pPr>
        <w:spacing w:before="0" w:after="0" w:line="240" w:lineRule="auto"/>
      </w:pPr>
      <w:r>
        <w:separator/>
      </w:r>
    </w:p>
  </w:footnote>
  <w:footnote w:type="continuationSeparator" w:id="0">
    <w:p w14:paraId="374337E4" w14:textId="77777777" w:rsidR="005851EA" w:rsidRDefault="005851EA" w:rsidP="00942E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A8A67E02"/>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6F463BD8"/>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2CF97FC6"/>
    <w:multiLevelType w:val="hybridMultilevel"/>
    <w:tmpl w:val="A9DAA41E"/>
    <w:lvl w:ilvl="0" w:tplc="F2485B1C">
      <w:numFmt w:val="bullet"/>
      <w:lvlText w:val=""/>
      <w:lvlJc w:val="left"/>
      <w:pPr>
        <w:ind w:left="405" w:hanging="360"/>
      </w:pPr>
      <w:rPr>
        <w:rFonts w:ascii="Wingdings" w:eastAsia="MS Mincho" w:hAnsi="Wingdings"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6"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65227"/>
    <w:multiLevelType w:val="multilevel"/>
    <w:tmpl w:val="B95207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3"/>
  </w:num>
  <w:num w:numId="10">
    <w:abstractNumId w:val="6"/>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proofState w:spelling="clean" w:grammar="clean"/>
  <w:attachedTemplate r:id="rId1"/>
  <w:linkStyles/>
  <w:trackRevisions/>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C5"/>
    <w:rsid w:val="00000214"/>
    <w:rsid w:val="0000032B"/>
    <w:rsid w:val="0000115E"/>
    <w:rsid w:val="000022AA"/>
    <w:rsid w:val="000022E6"/>
    <w:rsid w:val="00003654"/>
    <w:rsid w:val="0000376F"/>
    <w:rsid w:val="00012F68"/>
    <w:rsid w:val="00013691"/>
    <w:rsid w:val="00014D00"/>
    <w:rsid w:val="000150F3"/>
    <w:rsid w:val="000168B5"/>
    <w:rsid w:val="00024C89"/>
    <w:rsid w:val="000271B7"/>
    <w:rsid w:val="00032521"/>
    <w:rsid w:val="00034E6A"/>
    <w:rsid w:val="000359EC"/>
    <w:rsid w:val="00036124"/>
    <w:rsid w:val="00037E2D"/>
    <w:rsid w:val="00041556"/>
    <w:rsid w:val="0004197C"/>
    <w:rsid w:val="00044106"/>
    <w:rsid w:val="00044AC0"/>
    <w:rsid w:val="00046DCC"/>
    <w:rsid w:val="00047B9D"/>
    <w:rsid w:val="000523DA"/>
    <w:rsid w:val="00054B09"/>
    <w:rsid w:val="00056EA4"/>
    <w:rsid w:val="00066133"/>
    <w:rsid w:val="00066417"/>
    <w:rsid w:val="00066CD2"/>
    <w:rsid w:val="00070513"/>
    <w:rsid w:val="00074E96"/>
    <w:rsid w:val="00077539"/>
    <w:rsid w:val="000776CB"/>
    <w:rsid w:val="00081698"/>
    <w:rsid w:val="00082B05"/>
    <w:rsid w:val="00084418"/>
    <w:rsid w:val="00084B55"/>
    <w:rsid w:val="0008636B"/>
    <w:rsid w:val="00087F5E"/>
    <w:rsid w:val="00090D66"/>
    <w:rsid w:val="00092863"/>
    <w:rsid w:val="000952D7"/>
    <w:rsid w:val="00095611"/>
    <w:rsid w:val="0009697B"/>
    <w:rsid w:val="000A09E6"/>
    <w:rsid w:val="000A202A"/>
    <w:rsid w:val="000A2E21"/>
    <w:rsid w:val="000A3F9A"/>
    <w:rsid w:val="000A3FD9"/>
    <w:rsid w:val="000A7C57"/>
    <w:rsid w:val="000B1847"/>
    <w:rsid w:val="000B1BD2"/>
    <w:rsid w:val="000B2336"/>
    <w:rsid w:val="000B260A"/>
    <w:rsid w:val="000B297C"/>
    <w:rsid w:val="000B43CE"/>
    <w:rsid w:val="000B5476"/>
    <w:rsid w:val="000B608C"/>
    <w:rsid w:val="000C0D5E"/>
    <w:rsid w:val="000C12DE"/>
    <w:rsid w:val="000C31C3"/>
    <w:rsid w:val="000C3942"/>
    <w:rsid w:val="000C4C21"/>
    <w:rsid w:val="000C5B05"/>
    <w:rsid w:val="000C5BFB"/>
    <w:rsid w:val="000C6016"/>
    <w:rsid w:val="000D0E59"/>
    <w:rsid w:val="000D23F6"/>
    <w:rsid w:val="000D3273"/>
    <w:rsid w:val="000D5ADC"/>
    <w:rsid w:val="000E0C95"/>
    <w:rsid w:val="000E0DEC"/>
    <w:rsid w:val="000E1408"/>
    <w:rsid w:val="000E14F2"/>
    <w:rsid w:val="000E1F76"/>
    <w:rsid w:val="000E2B85"/>
    <w:rsid w:val="000E3FE6"/>
    <w:rsid w:val="000E4208"/>
    <w:rsid w:val="000E6E43"/>
    <w:rsid w:val="000F1ED6"/>
    <w:rsid w:val="000F26E3"/>
    <w:rsid w:val="000F7CBB"/>
    <w:rsid w:val="00100656"/>
    <w:rsid w:val="001008C0"/>
    <w:rsid w:val="00100A99"/>
    <w:rsid w:val="00101689"/>
    <w:rsid w:val="00105F7F"/>
    <w:rsid w:val="001061D7"/>
    <w:rsid w:val="001068BB"/>
    <w:rsid w:val="00107521"/>
    <w:rsid w:val="00107A8F"/>
    <w:rsid w:val="00110335"/>
    <w:rsid w:val="00110541"/>
    <w:rsid w:val="001111EA"/>
    <w:rsid w:val="00112220"/>
    <w:rsid w:val="00112707"/>
    <w:rsid w:val="00113F7A"/>
    <w:rsid w:val="00116DDC"/>
    <w:rsid w:val="0011742D"/>
    <w:rsid w:val="00121145"/>
    <w:rsid w:val="001256A0"/>
    <w:rsid w:val="00127092"/>
    <w:rsid w:val="00130171"/>
    <w:rsid w:val="0015025B"/>
    <w:rsid w:val="00153BB9"/>
    <w:rsid w:val="00154F6D"/>
    <w:rsid w:val="001551AC"/>
    <w:rsid w:val="0015545D"/>
    <w:rsid w:val="001569E7"/>
    <w:rsid w:val="00157B94"/>
    <w:rsid w:val="001611E9"/>
    <w:rsid w:val="00162148"/>
    <w:rsid w:val="0016229D"/>
    <w:rsid w:val="0016277B"/>
    <w:rsid w:val="00162E35"/>
    <w:rsid w:val="00165DF0"/>
    <w:rsid w:val="00167286"/>
    <w:rsid w:val="00170AFB"/>
    <w:rsid w:val="001746DA"/>
    <w:rsid w:val="001751D1"/>
    <w:rsid w:val="001756D8"/>
    <w:rsid w:val="00177A99"/>
    <w:rsid w:val="001818AC"/>
    <w:rsid w:val="001829AF"/>
    <w:rsid w:val="00184212"/>
    <w:rsid w:val="0018668A"/>
    <w:rsid w:val="00187EBA"/>
    <w:rsid w:val="001950D4"/>
    <w:rsid w:val="00195B1E"/>
    <w:rsid w:val="001A21BE"/>
    <w:rsid w:val="001A237C"/>
    <w:rsid w:val="001A49E5"/>
    <w:rsid w:val="001A5562"/>
    <w:rsid w:val="001A5D67"/>
    <w:rsid w:val="001A6544"/>
    <w:rsid w:val="001B264D"/>
    <w:rsid w:val="001B5623"/>
    <w:rsid w:val="001B6823"/>
    <w:rsid w:val="001B6E17"/>
    <w:rsid w:val="001B79B2"/>
    <w:rsid w:val="001C32EF"/>
    <w:rsid w:val="001C53C5"/>
    <w:rsid w:val="001C7EB0"/>
    <w:rsid w:val="001D2797"/>
    <w:rsid w:val="001D3057"/>
    <w:rsid w:val="001D4C7A"/>
    <w:rsid w:val="001D57CA"/>
    <w:rsid w:val="001E0B74"/>
    <w:rsid w:val="001E1684"/>
    <w:rsid w:val="001E192E"/>
    <w:rsid w:val="001E2F84"/>
    <w:rsid w:val="001E5BA0"/>
    <w:rsid w:val="001F1269"/>
    <w:rsid w:val="001F372E"/>
    <w:rsid w:val="001F4B81"/>
    <w:rsid w:val="001F73CA"/>
    <w:rsid w:val="00201359"/>
    <w:rsid w:val="00202906"/>
    <w:rsid w:val="00202A91"/>
    <w:rsid w:val="002039EC"/>
    <w:rsid w:val="002045BC"/>
    <w:rsid w:val="0020526A"/>
    <w:rsid w:val="00205A23"/>
    <w:rsid w:val="002065D4"/>
    <w:rsid w:val="00207842"/>
    <w:rsid w:val="002102D4"/>
    <w:rsid w:val="00214AD5"/>
    <w:rsid w:val="00236139"/>
    <w:rsid w:val="002370CF"/>
    <w:rsid w:val="00237BCB"/>
    <w:rsid w:val="0024277E"/>
    <w:rsid w:val="002446F6"/>
    <w:rsid w:val="0024519E"/>
    <w:rsid w:val="002476AB"/>
    <w:rsid w:val="00252788"/>
    <w:rsid w:val="00253843"/>
    <w:rsid w:val="002541C3"/>
    <w:rsid w:val="0025540F"/>
    <w:rsid w:val="002564F3"/>
    <w:rsid w:val="002568AC"/>
    <w:rsid w:val="0025720F"/>
    <w:rsid w:val="002572C4"/>
    <w:rsid w:val="0026345B"/>
    <w:rsid w:val="00265584"/>
    <w:rsid w:val="002669E9"/>
    <w:rsid w:val="00266A4F"/>
    <w:rsid w:val="00266D0C"/>
    <w:rsid w:val="00267340"/>
    <w:rsid w:val="002673F1"/>
    <w:rsid w:val="00271B8D"/>
    <w:rsid w:val="002739E3"/>
    <w:rsid w:val="002756B5"/>
    <w:rsid w:val="00277F0C"/>
    <w:rsid w:val="00280233"/>
    <w:rsid w:val="00281E8D"/>
    <w:rsid w:val="00283EDF"/>
    <w:rsid w:val="002840EB"/>
    <w:rsid w:val="00284C98"/>
    <w:rsid w:val="00285C3E"/>
    <w:rsid w:val="00285CB9"/>
    <w:rsid w:val="00287D1B"/>
    <w:rsid w:val="00292454"/>
    <w:rsid w:val="00294099"/>
    <w:rsid w:val="0029425A"/>
    <w:rsid w:val="002949C1"/>
    <w:rsid w:val="0029607C"/>
    <w:rsid w:val="002978D6"/>
    <w:rsid w:val="002A23AB"/>
    <w:rsid w:val="002A2423"/>
    <w:rsid w:val="002A430C"/>
    <w:rsid w:val="002A6254"/>
    <w:rsid w:val="002A67C8"/>
    <w:rsid w:val="002A7E12"/>
    <w:rsid w:val="002B146F"/>
    <w:rsid w:val="002B50FD"/>
    <w:rsid w:val="002B53E0"/>
    <w:rsid w:val="002C1842"/>
    <w:rsid w:val="002C1868"/>
    <w:rsid w:val="002C3CA9"/>
    <w:rsid w:val="002C3DAA"/>
    <w:rsid w:val="002D2633"/>
    <w:rsid w:val="002D51BD"/>
    <w:rsid w:val="002D557F"/>
    <w:rsid w:val="002D5638"/>
    <w:rsid w:val="002D70F3"/>
    <w:rsid w:val="002D74DD"/>
    <w:rsid w:val="002E11B6"/>
    <w:rsid w:val="002E17A1"/>
    <w:rsid w:val="002E20B6"/>
    <w:rsid w:val="002E37C7"/>
    <w:rsid w:val="002E3CA3"/>
    <w:rsid w:val="002E69E4"/>
    <w:rsid w:val="002E707E"/>
    <w:rsid w:val="002F13AF"/>
    <w:rsid w:val="002F2685"/>
    <w:rsid w:val="002F3CAC"/>
    <w:rsid w:val="002F5C19"/>
    <w:rsid w:val="00301477"/>
    <w:rsid w:val="0030173E"/>
    <w:rsid w:val="00301818"/>
    <w:rsid w:val="00303EAE"/>
    <w:rsid w:val="00305370"/>
    <w:rsid w:val="00310141"/>
    <w:rsid w:val="00310BBB"/>
    <w:rsid w:val="00310F15"/>
    <w:rsid w:val="003117F0"/>
    <w:rsid w:val="00317EA8"/>
    <w:rsid w:val="0032029C"/>
    <w:rsid w:val="00320724"/>
    <w:rsid w:val="00321C25"/>
    <w:rsid w:val="00322F82"/>
    <w:rsid w:val="00323D4B"/>
    <w:rsid w:val="0032568E"/>
    <w:rsid w:val="00325720"/>
    <w:rsid w:val="003264E3"/>
    <w:rsid w:val="00327AF9"/>
    <w:rsid w:val="00330EFB"/>
    <w:rsid w:val="00331BDA"/>
    <w:rsid w:val="00336810"/>
    <w:rsid w:val="00340575"/>
    <w:rsid w:val="0034755B"/>
    <w:rsid w:val="00351278"/>
    <w:rsid w:val="003621CC"/>
    <w:rsid w:val="003658BB"/>
    <w:rsid w:val="00366C5C"/>
    <w:rsid w:val="003709A7"/>
    <w:rsid w:val="00371E5B"/>
    <w:rsid w:val="00374B9D"/>
    <w:rsid w:val="00375243"/>
    <w:rsid w:val="0037673C"/>
    <w:rsid w:val="003834DC"/>
    <w:rsid w:val="00383D07"/>
    <w:rsid w:val="00384835"/>
    <w:rsid w:val="0039021D"/>
    <w:rsid w:val="0039082C"/>
    <w:rsid w:val="00393A88"/>
    <w:rsid w:val="003941D5"/>
    <w:rsid w:val="0039586C"/>
    <w:rsid w:val="00396D6C"/>
    <w:rsid w:val="003972BB"/>
    <w:rsid w:val="003A21DD"/>
    <w:rsid w:val="003A54BF"/>
    <w:rsid w:val="003A76AA"/>
    <w:rsid w:val="003B062B"/>
    <w:rsid w:val="003B40B9"/>
    <w:rsid w:val="003B5D00"/>
    <w:rsid w:val="003B72DD"/>
    <w:rsid w:val="003B76D3"/>
    <w:rsid w:val="003C17BF"/>
    <w:rsid w:val="003C524F"/>
    <w:rsid w:val="003C5455"/>
    <w:rsid w:val="003C56FF"/>
    <w:rsid w:val="003C6698"/>
    <w:rsid w:val="003D03E9"/>
    <w:rsid w:val="003D0719"/>
    <w:rsid w:val="003D1D35"/>
    <w:rsid w:val="003D2705"/>
    <w:rsid w:val="003D270E"/>
    <w:rsid w:val="003D3DB5"/>
    <w:rsid w:val="003D4005"/>
    <w:rsid w:val="003D4ECB"/>
    <w:rsid w:val="003E08E0"/>
    <w:rsid w:val="003E3085"/>
    <w:rsid w:val="003E4681"/>
    <w:rsid w:val="003E7782"/>
    <w:rsid w:val="003E7B75"/>
    <w:rsid w:val="003F05DF"/>
    <w:rsid w:val="003F081B"/>
    <w:rsid w:val="003F1F0B"/>
    <w:rsid w:val="003F36C2"/>
    <w:rsid w:val="003F3F92"/>
    <w:rsid w:val="003F45F7"/>
    <w:rsid w:val="003F72DF"/>
    <w:rsid w:val="003F7D80"/>
    <w:rsid w:val="00400030"/>
    <w:rsid w:val="0040125D"/>
    <w:rsid w:val="00402CA0"/>
    <w:rsid w:val="00403637"/>
    <w:rsid w:val="00406C3E"/>
    <w:rsid w:val="004119B4"/>
    <w:rsid w:val="0041281D"/>
    <w:rsid w:val="0041301C"/>
    <w:rsid w:val="00417575"/>
    <w:rsid w:val="00420419"/>
    <w:rsid w:val="00420F1B"/>
    <w:rsid w:val="004216DA"/>
    <w:rsid w:val="00421E3F"/>
    <w:rsid w:val="00422B70"/>
    <w:rsid w:val="00424F09"/>
    <w:rsid w:val="004270B4"/>
    <w:rsid w:val="0043082A"/>
    <w:rsid w:val="004310D9"/>
    <w:rsid w:val="0043277D"/>
    <w:rsid w:val="004339F6"/>
    <w:rsid w:val="00435DC2"/>
    <w:rsid w:val="004360FF"/>
    <w:rsid w:val="0043618D"/>
    <w:rsid w:val="00436FD1"/>
    <w:rsid w:val="0044194B"/>
    <w:rsid w:val="004421D5"/>
    <w:rsid w:val="00442C07"/>
    <w:rsid w:val="004430FC"/>
    <w:rsid w:val="004468E8"/>
    <w:rsid w:val="00446BA1"/>
    <w:rsid w:val="00454A5F"/>
    <w:rsid w:val="004560AD"/>
    <w:rsid w:val="00456DC6"/>
    <w:rsid w:val="00457066"/>
    <w:rsid w:val="00460AA4"/>
    <w:rsid w:val="00464B1E"/>
    <w:rsid w:val="00466365"/>
    <w:rsid w:val="004669F9"/>
    <w:rsid w:val="0047218C"/>
    <w:rsid w:val="0047274F"/>
    <w:rsid w:val="00473A43"/>
    <w:rsid w:val="00473AF3"/>
    <w:rsid w:val="00477E09"/>
    <w:rsid w:val="004916B7"/>
    <w:rsid w:val="004932B5"/>
    <w:rsid w:val="00495314"/>
    <w:rsid w:val="0049579D"/>
    <w:rsid w:val="004958F0"/>
    <w:rsid w:val="0049668C"/>
    <w:rsid w:val="004A2F10"/>
    <w:rsid w:val="004A5707"/>
    <w:rsid w:val="004A737D"/>
    <w:rsid w:val="004A767C"/>
    <w:rsid w:val="004A7745"/>
    <w:rsid w:val="004B15DF"/>
    <w:rsid w:val="004B20C1"/>
    <w:rsid w:val="004B4AF8"/>
    <w:rsid w:val="004B5598"/>
    <w:rsid w:val="004B66A6"/>
    <w:rsid w:val="004C0DB1"/>
    <w:rsid w:val="004C2783"/>
    <w:rsid w:val="004C387D"/>
    <w:rsid w:val="004C485A"/>
    <w:rsid w:val="004C63A2"/>
    <w:rsid w:val="004C6DA0"/>
    <w:rsid w:val="004C79B8"/>
    <w:rsid w:val="004D0075"/>
    <w:rsid w:val="004D3A19"/>
    <w:rsid w:val="004D4CE0"/>
    <w:rsid w:val="004D569A"/>
    <w:rsid w:val="004D5B73"/>
    <w:rsid w:val="004D648C"/>
    <w:rsid w:val="004D76FD"/>
    <w:rsid w:val="004E0864"/>
    <w:rsid w:val="004E13D6"/>
    <w:rsid w:val="004E3036"/>
    <w:rsid w:val="004E3880"/>
    <w:rsid w:val="004E3B7B"/>
    <w:rsid w:val="004E5F48"/>
    <w:rsid w:val="004F006C"/>
    <w:rsid w:val="004F2E50"/>
    <w:rsid w:val="004F572D"/>
    <w:rsid w:val="00500372"/>
    <w:rsid w:val="005051A9"/>
    <w:rsid w:val="005068F6"/>
    <w:rsid w:val="005070A4"/>
    <w:rsid w:val="00512334"/>
    <w:rsid w:val="00513546"/>
    <w:rsid w:val="00513F81"/>
    <w:rsid w:val="00516552"/>
    <w:rsid w:val="005207D4"/>
    <w:rsid w:val="00521159"/>
    <w:rsid w:val="00522A05"/>
    <w:rsid w:val="00523FC2"/>
    <w:rsid w:val="005255A5"/>
    <w:rsid w:val="00525952"/>
    <w:rsid w:val="005261B8"/>
    <w:rsid w:val="00532392"/>
    <w:rsid w:val="00536CC7"/>
    <w:rsid w:val="005405EC"/>
    <w:rsid w:val="005412E9"/>
    <w:rsid w:val="005420F4"/>
    <w:rsid w:val="00542C56"/>
    <w:rsid w:val="00543F38"/>
    <w:rsid w:val="0054496E"/>
    <w:rsid w:val="00546BCE"/>
    <w:rsid w:val="00546C52"/>
    <w:rsid w:val="00547520"/>
    <w:rsid w:val="00551DA3"/>
    <w:rsid w:val="0055455F"/>
    <w:rsid w:val="00555936"/>
    <w:rsid w:val="00556424"/>
    <w:rsid w:val="0055684F"/>
    <w:rsid w:val="0056162F"/>
    <w:rsid w:val="00564479"/>
    <w:rsid w:val="00565327"/>
    <w:rsid w:val="00566361"/>
    <w:rsid w:val="00567CA8"/>
    <w:rsid w:val="005703E2"/>
    <w:rsid w:val="005719A6"/>
    <w:rsid w:val="00572AAC"/>
    <w:rsid w:val="00573642"/>
    <w:rsid w:val="00575227"/>
    <w:rsid w:val="0057558A"/>
    <w:rsid w:val="0057693A"/>
    <w:rsid w:val="00580326"/>
    <w:rsid w:val="00580C1C"/>
    <w:rsid w:val="00581A09"/>
    <w:rsid w:val="00581EC8"/>
    <w:rsid w:val="0058247B"/>
    <w:rsid w:val="00582B6A"/>
    <w:rsid w:val="00583556"/>
    <w:rsid w:val="005849E0"/>
    <w:rsid w:val="005851EA"/>
    <w:rsid w:val="00585B27"/>
    <w:rsid w:val="005861FA"/>
    <w:rsid w:val="005864D7"/>
    <w:rsid w:val="00592AEC"/>
    <w:rsid w:val="0059305B"/>
    <w:rsid w:val="00595A81"/>
    <w:rsid w:val="00597A20"/>
    <w:rsid w:val="00597DCF"/>
    <w:rsid w:val="005A494F"/>
    <w:rsid w:val="005A4A56"/>
    <w:rsid w:val="005A527C"/>
    <w:rsid w:val="005A5C4D"/>
    <w:rsid w:val="005B061A"/>
    <w:rsid w:val="005B3775"/>
    <w:rsid w:val="005B55A4"/>
    <w:rsid w:val="005C02C8"/>
    <w:rsid w:val="005C2C73"/>
    <w:rsid w:val="005C481C"/>
    <w:rsid w:val="005D14D9"/>
    <w:rsid w:val="005D2032"/>
    <w:rsid w:val="005D3833"/>
    <w:rsid w:val="005D4D74"/>
    <w:rsid w:val="005D578F"/>
    <w:rsid w:val="005E001F"/>
    <w:rsid w:val="005E47FA"/>
    <w:rsid w:val="005E54E5"/>
    <w:rsid w:val="005F1BB8"/>
    <w:rsid w:val="005F4A20"/>
    <w:rsid w:val="005F5434"/>
    <w:rsid w:val="005F7C06"/>
    <w:rsid w:val="006011F7"/>
    <w:rsid w:val="00602A61"/>
    <w:rsid w:val="0060386C"/>
    <w:rsid w:val="0060438B"/>
    <w:rsid w:val="006076C5"/>
    <w:rsid w:val="00610694"/>
    <w:rsid w:val="00610D5D"/>
    <w:rsid w:val="00610F3D"/>
    <w:rsid w:val="00611577"/>
    <w:rsid w:val="00613AB6"/>
    <w:rsid w:val="0061554D"/>
    <w:rsid w:val="006157C6"/>
    <w:rsid w:val="00615ADA"/>
    <w:rsid w:val="0061670C"/>
    <w:rsid w:val="006170A8"/>
    <w:rsid w:val="00622651"/>
    <w:rsid w:val="006227DB"/>
    <w:rsid w:val="00625635"/>
    <w:rsid w:val="006324E8"/>
    <w:rsid w:val="00632793"/>
    <w:rsid w:val="006344CD"/>
    <w:rsid w:val="006400D0"/>
    <w:rsid w:val="0064151C"/>
    <w:rsid w:val="00641D1E"/>
    <w:rsid w:val="00642DC4"/>
    <w:rsid w:val="0064774E"/>
    <w:rsid w:val="00647922"/>
    <w:rsid w:val="00652AA3"/>
    <w:rsid w:val="006536B1"/>
    <w:rsid w:val="00654F11"/>
    <w:rsid w:val="00661994"/>
    <w:rsid w:val="006643F5"/>
    <w:rsid w:val="00664B44"/>
    <w:rsid w:val="00665DBB"/>
    <w:rsid w:val="00666503"/>
    <w:rsid w:val="006671BF"/>
    <w:rsid w:val="00667B2C"/>
    <w:rsid w:val="0067088B"/>
    <w:rsid w:val="006744D8"/>
    <w:rsid w:val="00675361"/>
    <w:rsid w:val="00675C88"/>
    <w:rsid w:val="006761CC"/>
    <w:rsid w:val="0067717A"/>
    <w:rsid w:val="00684000"/>
    <w:rsid w:val="0068410E"/>
    <w:rsid w:val="006849AE"/>
    <w:rsid w:val="006902D0"/>
    <w:rsid w:val="00692155"/>
    <w:rsid w:val="00694EF6"/>
    <w:rsid w:val="0069542B"/>
    <w:rsid w:val="00696030"/>
    <w:rsid w:val="0069792F"/>
    <w:rsid w:val="006A0DF0"/>
    <w:rsid w:val="006A28FA"/>
    <w:rsid w:val="006A2C96"/>
    <w:rsid w:val="006A4F06"/>
    <w:rsid w:val="006A60D8"/>
    <w:rsid w:val="006A6644"/>
    <w:rsid w:val="006A7589"/>
    <w:rsid w:val="006B0902"/>
    <w:rsid w:val="006B3253"/>
    <w:rsid w:val="006B44A5"/>
    <w:rsid w:val="006C20F2"/>
    <w:rsid w:val="006C2A66"/>
    <w:rsid w:val="006C4E24"/>
    <w:rsid w:val="006D01A9"/>
    <w:rsid w:val="006D2EC8"/>
    <w:rsid w:val="006D479A"/>
    <w:rsid w:val="006D482A"/>
    <w:rsid w:val="006D4AD2"/>
    <w:rsid w:val="006D61E6"/>
    <w:rsid w:val="006D6673"/>
    <w:rsid w:val="006D6C67"/>
    <w:rsid w:val="006D72E5"/>
    <w:rsid w:val="006D7964"/>
    <w:rsid w:val="006E09F1"/>
    <w:rsid w:val="006E4C56"/>
    <w:rsid w:val="006E4FBB"/>
    <w:rsid w:val="006E5130"/>
    <w:rsid w:val="006F05A0"/>
    <w:rsid w:val="006F15D1"/>
    <w:rsid w:val="006F2E84"/>
    <w:rsid w:val="006F51FF"/>
    <w:rsid w:val="006F56B8"/>
    <w:rsid w:val="006F5F87"/>
    <w:rsid w:val="006F779D"/>
    <w:rsid w:val="00706D16"/>
    <w:rsid w:val="0071089A"/>
    <w:rsid w:val="00711891"/>
    <w:rsid w:val="00712070"/>
    <w:rsid w:val="00714812"/>
    <w:rsid w:val="007153BE"/>
    <w:rsid w:val="0071665A"/>
    <w:rsid w:val="00720C53"/>
    <w:rsid w:val="00723392"/>
    <w:rsid w:val="00730927"/>
    <w:rsid w:val="00730A8C"/>
    <w:rsid w:val="00734A74"/>
    <w:rsid w:val="00736D33"/>
    <w:rsid w:val="00740E9B"/>
    <w:rsid w:val="00744F93"/>
    <w:rsid w:val="00746F85"/>
    <w:rsid w:val="007501CB"/>
    <w:rsid w:val="00760477"/>
    <w:rsid w:val="007618A8"/>
    <w:rsid w:val="00763023"/>
    <w:rsid w:val="007639F7"/>
    <w:rsid w:val="00763DFF"/>
    <w:rsid w:val="00765839"/>
    <w:rsid w:val="00765ED8"/>
    <w:rsid w:val="00766D34"/>
    <w:rsid w:val="00766E69"/>
    <w:rsid w:val="0076757D"/>
    <w:rsid w:val="00773FB1"/>
    <w:rsid w:val="00776D25"/>
    <w:rsid w:val="007808BA"/>
    <w:rsid w:val="00780A05"/>
    <w:rsid w:val="00780E59"/>
    <w:rsid w:val="0078127A"/>
    <w:rsid w:val="0078180C"/>
    <w:rsid w:val="00782E82"/>
    <w:rsid w:val="00784267"/>
    <w:rsid w:val="00784D17"/>
    <w:rsid w:val="00786473"/>
    <w:rsid w:val="00787DC0"/>
    <w:rsid w:val="00790A1A"/>
    <w:rsid w:val="00790F1B"/>
    <w:rsid w:val="00795F1D"/>
    <w:rsid w:val="00795F88"/>
    <w:rsid w:val="007A20A9"/>
    <w:rsid w:val="007A22E1"/>
    <w:rsid w:val="007A5482"/>
    <w:rsid w:val="007A5B0D"/>
    <w:rsid w:val="007B0A92"/>
    <w:rsid w:val="007B211A"/>
    <w:rsid w:val="007B22A5"/>
    <w:rsid w:val="007B2974"/>
    <w:rsid w:val="007B35DE"/>
    <w:rsid w:val="007B4644"/>
    <w:rsid w:val="007B514F"/>
    <w:rsid w:val="007C00E3"/>
    <w:rsid w:val="007C0C83"/>
    <w:rsid w:val="007C0CFD"/>
    <w:rsid w:val="007C206B"/>
    <w:rsid w:val="007C262C"/>
    <w:rsid w:val="007C3D2D"/>
    <w:rsid w:val="007C3E37"/>
    <w:rsid w:val="007C61CB"/>
    <w:rsid w:val="007D01C9"/>
    <w:rsid w:val="007D064E"/>
    <w:rsid w:val="007D27D7"/>
    <w:rsid w:val="007D2C73"/>
    <w:rsid w:val="007D3058"/>
    <w:rsid w:val="007D6895"/>
    <w:rsid w:val="007E2CBA"/>
    <w:rsid w:val="007E3658"/>
    <w:rsid w:val="007F1418"/>
    <w:rsid w:val="007F17BA"/>
    <w:rsid w:val="007F1895"/>
    <w:rsid w:val="007F1B9C"/>
    <w:rsid w:val="007F466B"/>
    <w:rsid w:val="007F5C3F"/>
    <w:rsid w:val="00801B64"/>
    <w:rsid w:val="0080602C"/>
    <w:rsid w:val="00811C57"/>
    <w:rsid w:val="00812699"/>
    <w:rsid w:val="008142AB"/>
    <w:rsid w:val="008153B2"/>
    <w:rsid w:val="008175EC"/>
    <w:rsid w:val="00820421"/>
    <w:rsid w:val="00821AE4"/>
    <w:rsid w:val="00822B17"/>
    <w:rsid w:val="00824831"/>
    <w:rsid w:val="00827E97"/>
    <w:rsid w:val="008307E3"/>
    <w:rsid w:val="00831024"/>
    <w:rsid w:val="008335E8"/>
    <w:rsid w:val="00837532"/>
    <w:rsid w:val="00837F5E"/>
    <w:rsid w:val="00840701"/>
    <w:rsid w:val="0084211E"/>
    <w:rsid w:val="00842235"/>
    <w:rsid w:val="00843996"/>
    <w:rsid w:val="008445DF"/>
    <w:rsid w:val="00845000"/>
    <w:rsid w:val="00847513"/>
    <w:rsid w:val="00847C61"/>
    <w:rsid w:val="008521A4"/>
    <w:rsid w:val="00855AA7"/>
    <w:rsid w:val="00856AD1"/>
    <w:rsid w:val="00863513"/>
    <w:rsid w:val="00863D2B"/>
    <w:rsid w:val="008650F0"/>
    <w:rsid w:val="00865954"/>
    <w:rsid w:val="00872B96"/>
    <w:rsid w:val="008759A8"/>
    <w:rsid w:val="0087656C"/>
    <w:rsid w:val="008774D8"/>
    <w:rsid w:val="00880014"/>
    <w:rsid w:val="008803AE"/>
    <w:rsid w:val="008807D1"/>
    <w:rsid w:val="00881FA5"/>
    <w:rsid w:val="008850F6"/>
    <w:rsid w:val="00885D1D"/>
    <w:rsid w:val="00894012"/>
    <w:rsid w:val="00894BDD"/>
    <w:rsid w:val="00894C1B"/>
    <w:rsid w:val="0089533E"/>
    <w:rsid w:val="008965BF"/>
    <w:rsid w:val="00897E16"/>
    <w:rsid w:val="008A2A58"/>
    <w:rsid w:val="008A5AE8"/>
    <w:rsid w:val="008A6F25"/>
    <w:rsid w:val="008A7CF6"/>
    <w:rsid w:val="008B3D8B"/>
    <w:rsid w:val="008B6538"/>
    <w:rsid w:val="008B74A5"/>
    <w:rsid w:val="008C0196"/>
    <w:rsid w:val="008C1F52"/>
    <w:rsid w:val="008C4EC2"/>
    <w:rsid w:val="008C69E7"/>
    <w:rsid w:val="008C7A0F"/>
    <w:rsid w:val="008D13DD"/>
    <w:rsid w:val="008D3F4A"/>
    <w:rsid w:val="008D4E4E"/>
    <w:rsid w:val="008D6A95"/>
    <w:rsid w:val="008E13AC"/>
    <w:rsid w:val="008E4238"/>
    <w:rsid w:val="008E58B4"/>
    <w:rsid w:val="008E75D5"/>
    <w:rsid w:val="008F3EDB"/>
    <w:rsid w:val="008F7CED"/>
    <w:rsid w:val="0090239B"/>
    <w:rsid w:val="0090252D"/>
    <w:rsid w:val="009055F5"/>
    <w:rsid w:val="00910750"/>
    <w:rsid w:val="009116D1"/>
    <w:rsid w:val="00914BC5"/>
    <w:rsid w:val="00916648"/>
    <w:rsid w:val="00916E92"/>
    <w:rsid w:val="00917124"/>
    <w:rsid w:val="009178C5"/>
    <w:rsid w:val="00920F90"/>
    <w:rsid w:val="00922227"/>
    <w:rsid w:val="009233CB"/>
    <w:rsid w:val="0092413E"/>
    <w:rsid w:val="00925642"/>
    <w:rsid w:val="00926AD5"/>
    <w:rsid w:val="009301B7"/>
    <w:rsid w:val="009338E0"/>
    <w:rsid w:val="009402D9"/>
    <w:rsid w:val="00941FED"/>
    <w:rsid w:val="00942EA1"/>
    <w:rsid w:val="009449BF"/>
    <w:rsid w:val="0094574B"/>
    <w:rsid w:val="009459FA"/>
    <w:rsid w:val="0094749F"/>
    <w:rsid w:val="009516FE"/>
    <w:rsid w:val="009539F2"/>
    <w:rsid w:val="00955990"/>
    <w:rsid w:val="00955EB8"/>
    <w:rsid w:val="00957954"/>
    <w:rsid w:val="00957B45"/>
    <w:rsid w:val="00962170"/>
    <w:rsid w:val="009633AB"/>
    <w:rsid w:val="0096387A"/>
    <w:rsid w:val="009668FD"/>
    <w:rsid w:val="00970957"/>
    <w:rsid w:val="00971F8B"/>
    <w:rsid w:val="00973963"/>
    <w:rsid w:val="00977798"/>
    <w:rsid w:val="0098156E"/>
    <w:rsid w:val="0098430C"/>
    <w:rsid w:val="0098445A"/>
    <w:rsid w:val="00984660"/>
    <w:rsid w:val="009919D1"/>
    <w:rsid w:val="00992398"/>
    <w:rsid w:val="009947A9"/>
    <w:rsid w:val="00995759"/>
    <w:rsid w:val="009A075E"/>
    <w:rsid w:val="009A345D"/>
    <w:rsid w:val="009A38ED"/>
    <w:rsid w:val="009A38F1"/>
    <w:rsid w:val="009A6A55"/>
    <w:rsid w:val="009B2892"/>
    <w:rsid w:val="009B4075"/>
    <w:rsid w:val="009B52B3"/>
    <w:rsid w:val="009B65C6"/>
    <w:rsid w:val="009B7A90"/>
    <w:rsid w:val="009C1653"/>
    <w:rsid w:val="009C1BC0"/>
    <w:rsid w:val="009C259C"/>
    <w:rsid w:val="009C41AD"/>
    <w:rsid w:val="009C4FE4"/>
    <w:rsid w:val="009C59CC"/>
    <w:rsid w:val="009C70DD"/>
    <w:rsid w:val="009C7581"/>
    <w:rsid w:val="009D07AD"/>
    <w:rsid w:val="009D1FF6"/>
    <w:rsid w:val="009D53FD"/>
    <w:rsid w:val="009D55D8"/>
    <w:rsid w:val="009E1C5E"/>
    <w:rsid w:val="009E217A"/>
    <w:rsid w:val="009E4656"/>
    <w:rsid w:val="009E7B86"/>
    <w:rsid w:val="009E7DC6"/>
    <w:rsid w:val="009F024C"/>
    <w:rsid w:val="009F1988"/>
    <w:rsid w:val="009F3220"/>
    <w:rsid w:val="009F361B"/>
    <w:rsid w:val="009F3A33"/>
    <w:rsid w:val="009F3C16"/>
    <w:rsid w:val="009F3CB4"/>
    <w:rsid w:val="009F5B84"/>
    <w:rsid w:val="009F6D99"/>
    <w:rsid w:val="009F7181"/>
    <w:rsid w:val="00A0353D"/>
    <w:rsid w:val="00A043E7"/>
    <w:rsid w:val="00A045BD"/>
    <w:rsid w:val="00A06480"/>
    <w:rsid w:val="00A06E1A"/>
    <w:rsid w:val="00A12B25"/>
    <w:rsid w:val="00A13E46"/>
    <w:rsid w:val="00A161F8"/>
    <w:rsid w:val="00A16C33"/>
    <w:rsid w:val="00A17831"/>
    <w:rsid w:val="00A218BE"/>
    <w:rsid w:val="00A22F68"/>
    <w:rsid w:val="00A23CEA"/>
    <w:rsid w:val="00A23F64"/>
    <w:rsid w:val="00A26DC6"/>
    <w:rsid w:val="00A3474D"/>
    <w:rsid w:val="00A36789"/>
    <w:rsid w:val="00A4023A"/>
    <w:rsid w:val="00A4043D"/>
    <w:rsid w:val="00A40B77"/>
    <w:rsid w:val="00A419EF"/>
    <w:rsid w:val="00A41C06"/>
    <w:rsid w:val="00A4689D"/>
    <w:rsid w:val="00A52775"/>
    <w:rsid w:val="00A536EF"/>
    <w:rsid w:val="00A53AD8"/>
    <w:rsid w:val="00A54B5D"/>
    <w:rsid w:val="00A5506C"/>
    <w:rsid w:val="00A554F0"/>
    <w:rsid w:val="00A618AA"/>
    <w:rsid w:val="00A619DD"/>
    <w:rsid w:val="00A61C4E"/>
    <w:rsid w:val="00A6753C"/>
    <w:rsid w:val="00A73F25"/>
    <w:rsid w:val="00A74BBB"/>
    <w:rsid w:val="00A77650"/>
    <w:rsid w:val="00A83126"/>
    <w:rsid w:val="00A840D9"/>
    <w:rsid w:val="00A849B0"/>
    <w:rsid w:val="00A84B62"/>
    <w:rsid w:val="00A87D80"/>
    <w:rsid w:val="00A91E4A"/>
    <w:rsid w:val="00A96A42"/>
    <w:rsid w:val="00A97126"/>
    <w:rsid w:val="00AA0069"/>
    <w:rsid w:val="00AA03E4"/>
    <w:rsid w:val="00AA06E8"/>
    <w:rsid w:val="00AA0E6B"/>
    <w:rsid w:val="00AA2170"/>
    <w:rsid w:val="00AA48DE"/>
    <w:rsid w:val="00AA5A45"/>
    <w:rsid w:val="00AA6983"/>
    <w:rsid w:val="00AA7D70"/>
    <w:rsid w:val="00AC0586"/>
    <w:rsid w:val="00AC06C1"/>
    <w:rsid w:val="00AC0FC5"/>
    <w:rsid w:val="00AC43BD"/>
    <w:rsid w:val="00AC4487"/>
    <w:rsid w:val="00AC73C8"/>
    <w:rsid w:val="00AC7BBB"/>
    <w:rsid w:val="00AD13D2"/>
    <w:rsid w:val="00AD64ED"/>
    <w:rsid w:val="00AD7BA3"/>
    <w:rsid w:val="00AE33CE"/>
    <w:rsid w:val="00AE46A6"/>
    <w:rsid w:val="00AE4909"/>
    <w:rsid w:val="00AE52A6"/>
    <w:rsid w:val="00AE5BAE"/>
    <w:rsid w:val="00AE7D08"/>
    <w:rsid w:val="00AF14D9"/>
    <w:rsid w:val="00AF1796"/>
    <w:rsid w:val="00AF2B1F"/>
    <w:rsid w:val="00AF3040"/>
    <w:rsid w:val="00AF5876"/>
    <w:rsid w:val="00AF74AB"/>
    <w:rsid w:val="00AF7E60"/>
    <w:rsid w:val="00B002DD"/>
    <w:rsid w:val="00B05675"/>
    <w:rsid w:val="00B07C47"/>
    <w:rsid w:val="00B101E4"/>
    <w:rsid w:val="00B13A87"/>
    <w:rsid w:val="00B146F5"/>
    <w:rsid w:val="00B1604F"/>
    <w:rsid w:val="00B160E7"/>
    <w:rsid w:val="00B17319"/>
    <w:rsid w:val="00B20B82"/>
    <w:rsid w:val="00B21B84"/>
    <w:rsid w:val="00B247CE"/>
    <w:rsid w:val="00B25E90"/>
    <w:rsid w:val="00B26FEA"/>
    <w:rsid w:val="00B27EAE"/>
    <w:rsid w:val="00B30E9F"/>
    <w:rsid w:val="00B312B4"/>
    <w:rsid w:val="00B322F2"/>
    <w:rsid w:val="00B32733"/>
    <w:rsid w:val="00B327CC"/>
    <w:rsid w:val="00B35589"/>
    <w:rsid w:val="00B376AC"/>
    <w:rsid w:val="00B40FE7"/>
    <w:rsid w:val="00B418F6"/>
    <w:rsid w:val="00B42C72"/>
    <w:rsid w:val="00B44A6F"/>
    <w:rsid w:val="00B4616F"/>
    <w:rsid w:val="00B514B6"/>
    <w:rsid w:val="00B51707"/>
    <w:rsid w:val="00B523AA"/>
    <w:rsid w:val="00B56D5A"/>
    <w:rsid w:val="00B62522"/>
    <w:rsid w:val="00B636A9"/>
    <w:rsid w:val="00B669B4"/>
    <w:rsid w:val="00B70488"/>
    <w:rsid w:val="00B7053A"/>
    <w:rsid w:val="00B7070D"/>
    <w:rsid w:val="00B72934"/>
    <w:rsid w:val="00B7349F"/>
    <w:rsid w:val="00B835AB"/>
    <w:rsid w:val="00B8563C"/>
    <w:rsid w:val="00B904B5"/>
    <w:rsid w:val="00B92964"/>
    <w:rsid w:val="00B94368"/>
    <w:rsid w:val="00BA3813"/>
    <w:rsid w:val="00BA3D83"/>
    <w:rsid w:val="00BA64EF"/>
    <w:rsid w:val="00BA70CA"/>
    <w:rsid w:val="00BA755B"/>
    <w:rsid w:val="00BA7A28"/>
    <w:rsid w:val="00BB1E71"/>
    <w:rsid w:val="00BB4D31"/>
    <w:rsid w:val="00BB5730"/>
    <w:rsid w:val="00BB688A"/>
    <w:rsid w:val="00BB7A53"/>
    <w:rsid w:val="00BC0121"/>
    <w:rsid w:val="00BC2EB4"/>
    <w:rsid w:val="00BC3AB3"/>
    <w:rsid w:val="00BC3ABE"/>
    <w:rsid w:val="00BC3FA0"/>
    <w:rsid w:val="00BC58FE"/>
    <w:rsid w:val="00BC63ED"/>
    <w:rsid w:val="00BC6A99"/>
    <w:rsid w:val="00BD0441"/>
    <w:rsid w:val="00BD1496"/>
    <w:rsid w:val="00BE0FFC"/>
    <w:rsid w:val="00BE2396"/>
    <w:rsid w:val="00BE3694"/>
    <w:rsid w:val="00BE3E1F"/>
    <w:rsid w:val="00BE60D3"/>
    <w:rsid w:val="00BF0F85"/>
    <w:rsid w:val="00BF1F62"/>
    <w:rsid w:val="00BF702A"/>
    <w:rsid w:val="00C00FD7"/>
    <w:rsid w:val="00C02648"/>
    <w:rsid w:val="00C079F4"/>
    <w:rsid w:val="00C07DA9"/>
    <w:rsid w:val="00C10C8A"/>
    <w:rsid w:val="00C12FEE"/>
    <w:rsid w:val="00C172E1"/>
    <w:rsid w:val="00C17C4A"/>
    <w:rsid w:val="00C206DB"/>
    <w:rsid w:val="00C2406F"/>
    <w:rsid w:val="00C257E2"/>
    <w:rsid w:val="00C26134"/>
    <w:rsid w:val="00C2662D"/>
    <w:rsid w:val="00C3234A"/>
    <w:rsid w:val="00C33262"/>
    <w:rsid w:val="00C34229"/>
    <w:rsid w:val="00C368D0"/>
    <w:rsid w:val="00C36BD8"/>
    <w:rsid w:val="00C40227"/>
    <w:rsid w:val="00C50C67"/>
    <w:rsid w:val="00C534F3"/>
    <w:rsid w:val="00C61335"/>
    <w:rsid w:val="00C626C5"/>
    <w:rsid w:val="00C641E5"/>
    <w:rsid w:val="00C645BD"/>
    <w:rsid w:val="00C67082"/>
    <w:rsid w:val="00C67B05"/>
    <w:rsid w:val="00C70F07"/>
    <w:rsid w:val="00C7368C"/>
    <w:rsid w:val="00C74D59"/>
    <w:rsid w:val="00C80236"/>
    <w:rsid w:val="00C82DFF"/>
    <w:rsid w:val="00C851AD"/>
    <w:rsid w:val="00C86763"/>
    <w:rsid w:val="00C86CCB"/>
    <w:rsid w:val="00C8795A"/>
    <w:rsid w:val="00C902FC"/>
    <w:rsid w:val="00C92BA9"/>
    <w:rsid w:val="00C9475F"/>
    <w:rsid w:val="00C96367"/>
    <w:rsid w:val="00C97C42"/>
    <w:rsid w:val="00CA08D0"/>
    <w:rsid w:val="00CA27DF"/>
    <w:rsid w:val="00CA3190"/>
    <w:rsid w:val="00CA537A"/>
    <w:rsid w:val="00CA59B1"/>
    <w:rsid w:val="00CA6764"/>
    <w:rsid w:val="00CA6859"/>
    <w:rsid w:val="00CA6B30"/>
    <w:rsid w:val="00CB2F3D"/>
    <w:rsid w:val="00CB3EB0"/>
    <w:rsid w:val="00CB44A4"/>
    <w:rsid w:val="00CB5083"/>
    <w:rsid w:val="00CC113E"/>
    <w:rsid w:val="00CC120E"/>
    <w:rsid w:val="00CC2110"/>
    <w:rsid w:val="00CC3CE4"/>
    <w:rsid w:val="00CC6947"/>
    <w:rsid w:val="00CD0795"/>
    <w:rsid w:val="00CD19B6"/>
    <w:rsid w:val="00CD29E2"/>
    <w:rsid w:val="00CD3250"/>
    <w:rsid w:val="00CD3CED"/>
    <w:rsid w:val="00CD4152"/>
    <w:rsid w:val="00CD6578"/>
    <w:rsid w:val="00CD6D92"/>
    <w:rsid w:val="00CE002D"/>
    <w:rsid w:val="00CE2098"/>
    <w:rsid w:val="00CE480E"/>
    <w:rsid w:val="00CE5001"/>
    <w:rsid w:val="00CE521E"/>
    <w:rsid w:val="00CF23BA"/>
    <w:rsid w:val="00CF5780"/>
    <w:rsid w:val="00D0042B"/>
    <w:rsid w:val="00D00803"/>
    <w:rsid w:val="00D00D99"/>
    <w:rsid w:val="00D00FA3"/>
    <w:rsid w:val="00D0170F"/>
    <w:rsid w:val="00D026F8"/>
    <w:rsid w:val="00D04772"/>
    <w:rsid w:val="00D0594B"/>
    <w:rsid w:val="00D059D8"/>
    <w:rsid w:val="00D12B06"/>
    <w:rsid w:val="00D147EA"/>
    <w:rsid w:val="00D159F0"/>
    <w:rsid w:val="00D17033"/>
    <w:rsid w:val="00D204BF"/>
    <w:rsid w:val="00D24732"/>
    <w:rsid w:val="00D25E43"/>
    <w:rsid w:val="00D26783"/>
    <w:rsid w:val="00D27588"/>
    <w:rsid w:val="00D27C7D"/>
    <w:rsid w:val="00D304A5"/>
    <w:rsid w:val="00D32AB3"/>
    <w:rsid w:val="00D33ABB"/>
    <w:rsid w:val="00D37318"/>
    <w:rsid w:val="00D373BE"/>
    <w:rsid w:val="00D40022"/>
    <w:rsid w:val="00D40B18"/>
    <w:rsid w:val="00D4417E"/>
    <w:rsid w:val="00D50700"/>
    <w:rsid w:val="00D53DCC"/>
    <w:rsid w:val="00D555EF"/>
    <w:rsid w:val="00D56A6C"/>
    <w:rsid w:val="00D571F5"/>
    <w:rsid w:val="00D57B58"/>
    <w:rsid w:val="00D57E68"/>
    <w:rsid w:val="00D6020C"/>
    <w:rsid w:val="00D61402"/>
    <w:rsid w:val="00D62AD4"/>
    <w:rsid w:val="00D66516"/>
    <w:rsid w:val="00D666AC"/>
    <w:rsid w:val="00D67B24"/>
    <w:rsid w:val="00D7139B"/>
    <w:rsid w:val="00D71F95"/>
    <w:rsid w:val="00D72F7B"/>
    <w:rsid w:val="00D803F1"/>
    <w:rsid w:val="00D82158"/>
    <w:rsid w:val="00D83ED7"/>
    <w:rsid w:val="00D86060"/>
    <w:rsid w:val="00D8661B"/>
    <w:rsid w:val="00D87091"/>
    <w:rsid w:val="00D87219"/>
    <w:rsid w:val="00D879F8"/>
    <w:rsid w:val="00D90066"/>
    <w:rsid w:val="00D9031B"/>
    <w:rsid w:val="00D903D7"/>
    <w:rsid w:val="00D90452"/>
    <w:rsid w:val="00D904F1"/>
    <w:rsid w:val="00D90D85"/>
    <w:rsid w:val="00D91B11"/>
    <w:rsid w:val="00D9294A"/>
    <w:rsid w:val="00D92DEB"/>
    <w:rsid w:val="00D945B1"/>
    <w:rsid w:val="00D963D1"/>
    <w:rsid w:val="00D96AE7"/>
    <w:rsid w:val="00D97835"/>
    <w:rsid w:val="00DA1D07"/>
    <w:rsid w:val="00DA21EE"/>
    <w:rsid w:val="00DA2321"/>
    <w:rsid w:val="00DA3304"/>
    <w:rsid w:val="00DA7B57"/>
    <w:rsid w:val="00DB0373"/>
    <w:rsid w:val="00DB230B"/>
    <w:rsid w:val="00DB516B"/>
    <w:rsid w:val="00DC2B67"/>
    <w:rsid w:val="00DC35BF"/>
    <w:rsid w:val="00DC6017"/>
    <w:rsid w:val="00DC7D6D"/>
    <w:rsid w:val="00DD047D"/>
    <w:rsid w:val="00DD10E9"/>
    <w:rsid w:val="00DD63B9"/>
    <w:rsid w:val="00DD672D"/>
    <w:rsid w:val="00DD6AA9"/>
    <w:rsid w:val="00DE59AA"/>
    <w:rsid w:val="00DE7D73"/>
    <w:rsid w:val="00DF267F"/>
    <w:rsid w:val="00DF2DF4"/>
    <w:rsid w:val="00DF322D"/>
    <w:rsid w:val="00DF35E8"/>
    <w:rsid w:val="00DF3D46"/>
    <w:rsid w:val="00DF42EA"/>
    <w:rsid w:val="00DF4DA6"/>
    <w:rsid w:val="00DF5219"/>
    <w:rsid w:val="00DF6F86"/>
    <w:rsid w:val="00E00E96"/>
    <w:rsid w:val="00E012E9"/>
    <w:rsid w:val="00E0158A"/>
    <w:rsid w:val="00E02211"/>
    <w:rsid w:val="00E024EC"/>
    <w:rsid w:val="00E04DCA"/>
    <w:rsid w:val="00E05256"/>
    <w:rsid w:val="00E064C7"/>
    <w:rsid w:val="00E0762F"/>
    <w:rsid w:val="00E07CAD"/>
    <w:rsid w:val="00E10ACD"/>
    <w:rsid w:val="00E113A2"/>
    <w:rsid w:val="00E11EBE"/>
    <w:rsid w:val="00E12545"/>
    <w:rsid w:val="00E12947"/>
    <w:rsid w:val="00E139F3"/>
    <w:rsid w:val="00E14BC5"/>
    <w:rsid w:val="00E17410"/>
    <w:rsid w:val="00E2003D"/>
    <w:rsid w:val="00E211DE"/>
    <w:rsid w:val="00E21653"/>
    <w:rsid w:val="00E21F55"/>
    <w:rsid w:val="00E27B14"/>
    <w:rsid w:val="00E27B87"/>
    <w:rsid w:val="00E340CA"/>
    <w:rsid w:val="00E40BE1"/>
    <w:rsid w:val="00E414CC"/>
    <w:rsid w:val="00E45CA4"/>
    <w:rsid w:val="00E46565"/>
    <w:rsid w:val="00E46862"/>
    <w:rsid w:val="00E52237"/>
    <w:rsid w:val="00E523DF"/>
    <w:rsid w:val="00E53A9C"/>
    <w:rsid w:val="00E55048"/>
    <w:rsid w:val="00E55CB6"/>
    <w:rsid w:val="00E61916"/>
    <w:rsid w:val="00E6204E"/>
    <w:rsid w:val="00E64B8A"/>
    <w:rsid w:val="00E67952"/>
    <w:rsid w:val="00E7323C"/>
    <w:rsid w:val="00E73AEB"/>
    <w:rsid w:val="00E74FA8"/>
    <w:rsid w:val="00E82D9D"/>
    <w:rsid w:val="00E85650"/>
    <w:rsid w:val="00E863CD"/>
    <w:rsid w:val="00E90D1B"/>
    <w:rsid w:val="00E90F89"/>
    <w:rsid w:val="00E931CC"/>
    <w:rsid w:val="00E94942"/>
    <w:rsid w:val="00EA27D7"/>
    <w:rsid w:val="00EA286E"/>
    <w:rsid w:val="00EA2DF6"/>
    <w:rsid w:val="00EA3C31"/>
    <w:rsid w:val="00EA3E96"/>
    <w:rsid w:val="00EA45B7"/>
    <w:rsid w:val="00EA73B1"/>
    <w:rsid w:val="00EA7EF0"/>
    <w:rsid w:val="00EB2381"/>
    <w:rsid w:val="00EB31A2"/>
    <w:rsid w:val="00EB33BF"/>
    <w:rsid w:val="00EB3EB8"/>
    <w:rsid w:val="00EB4D9E"/>
    <w:rsid w:val="00EB5C33"/>
    <w:rsid w:val="00EB75C4"/>
    <w:rsid w:val="00EC0AA0"/>
    <w:rsid w:val="00EC2EAB"/>
    <w:rsid w:val="00EC327F"/>
    <w:rsid w:val="00EC5F8F"/>
    <w:rsid w:val="00EC76F6"/>
    <w:rsid w:val="00ED0CF7"/>
    <w:rsid w:val="00ED1243"/>
    <w:rsid w:val="00ED215E"/>
    <w:rsid w:val="00ED36EB"/>
    <w:rsid w:val="00ED4479"/>
    <w:rsid w:val="00ED57C9"/>
    <w:rsid w:val="00ED7A39"/>
    <w:rsid w:val="00EE011C"/>
    <w:rsid w:val="00EE04C6"/>
    <w:rsid w:val="00EE0A70"/>
    <w:rsid w:val="00EE29ED"/>
    <w:rsid w:val="00EE36EF"/>
    <w:rsid w:val="00EE61B4"/>
    <w:rsid w:val="00EF2CE4"/>
    <w:rsid w:val="00EF3350"/>
    <w:rsid w:val="00EF359B"/>
    <w:rsid w:val="00EF437B"/>
    <w:rsid w:val="00EF4553"/>
    <w:rsid w:val="00EF5933"/>
    <w:rsid w:val="00F015B8"/>
    <w:rsid w:val="00F047EE"/>
    <w:rsid w:val="00F056C1"/>
    <w:rsid w:val="00F05D13"/>
    <w:rsid w:val="00F10BCC"/>
    <w:rsid w:val="00F11CA3"/>
    <w:rsid w:val="00F12EB1"/>
    <w:rsid w:val="00F12F71"/>
    <w:rsid w:val="00F169F2"/>
    <w:rsid w:val="00F17094"/>
    <w:rsid w:val="00F17394"/>
    <w:rsid w:val="00F1754A"/>
    <w:rsid w:val="00F17DE6"/>
    <w:rsid w:val="00F244F2"/>
    <w:rsid w:val="00F24FC0"/>
    <w:rsid w:val="00F25B69"/>
    <w:rsid w:val="00F262D4"/>
    <w:rsid w:val="00F27CD2"/>
    <w:rsid w:val="00F3067F"/>
    <w:rsid w:val="00F33033"/>
    <w:rsid w:val="00F34D8D"/>
    <w:rsid w:val="00F34DCF"/>
    <w:rsid w:val="00F35ED1"/>
    <w:rsid w:val="00F37474"/>
    <w:rsid w:val="00F40483"/>
    <w:rsid w:val="00F408BB"/>
    <w:rsid w:val="00F45644"/>
    <w:rsid w:val="00F50719"/>
    <w:rsid w:val="00F52ACB"/>
    <w:rsid w:val="00F547CF"/>
    <w:rsid w:val="00F54A6F"/>
    <w:rsid w:val="00F54E57"/>
    <w:rsid w:val="00F56520"/>
    <w:rsid w:val="00F56833"/>
    <w:rsid w:val="00F57026"/>
    <w:rsid w:val="00F57B5B"/>
    <w:rsid w:val="00F60584"/>
    <w:rsid w:val="00F61A42"/>
    <w:rsid w:val="00F649CD"/>
    <w:rsid w:val="00F65535"/>
    <w:rsid w:val="00F65A87"/>
    <w:rsid w:val="00F66EF4"/>
    <w:rsid w:val="00F67932"/>
    <w:rsid w:val="00F67C4D"/>
    <w:rsid w:val="00F703DB"/>
    <w:rsid w:val="00F70F62"/>
    <w:rsid w:val="00F72CF5"/>
    <w:rsid w:val="00F7335C"/>
    <w:rsid w:val="00F766BB"/>
    <w:rsid w:val="00F77318"/>
    <w:rsid w:val="00F81760"/>
    <w:rsid w:val="00F83D1A"/>
    <w:rsid w:val="00F862FE"/>
    <w:rsid w:val="00F91C55"/>
    <w:rsid w:val="00F9346C"/>
    <w:rsid w:val="00F93EE2"/>
    <w:rsid w:val="00F94446"/>
    <w:rsid w:val="00F965F7"/>
    <w:rsid w:val="00FA05B8"/>
    <w:rsid w:val="00FA0A48"/>
    <w:rsid w:val="00FA35C5"/>
    <w:rsid w:val="00FA3D76"/>
    <w:rsid w:val="00FA5EFF"/>
    <w:rsid w:val="00FB1273"/>
    <w:rsid w:val="00FB18D8"/>
    <w:rsid w:val="00FB1AF8"/>
    <w:rsid w:val="00FB25D0"/>
    <w:rsid w:val="00FB29DB"/>
    <w:rsid w:val="00FB384D"/>
    <w:rsid w:val="00FB3CF1"/>
    <w:rsid w:val="00FB66D7"/>
    <w:rsid w:val="00FB6906"/>
    <w:rsid w:val="00FB6971"/>
    <w:rsid w:val="00FC10CC"/>
    <w:rsid w:val="00FC7BD5"/>
    <w:rsid w:val="00FD1C25"/>
    <w:rsid w:val="00FD257F"/>
    <w:rsid w:val="00FD381D"/>
    <w:rsid w:val="00FD4752"/>
    <w:rsid w:val="00FD4BE8"/>
    <w:rsid w:val="00FD5DA9"/>
    <w:rsid w:val="00FD7122"/>
    <w:rsid w:val="00FD776C"/>
    <w:rsid w:val="00FE101B"/>
    <w:rsid w:val="00FE3350"/>
    <w:rsid w:val="00FF028B"/>
    <w:rsid w:val="00FF27FE"/>
    <w:rsid w:val="00FF2C61"/>
    <w:rsid w:val="00FF3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FAAD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7AF9"/>
    <w:pPr>
      <w:spacing w:before="60" w:after="60" w:line="264" w:lineRule="auto"/>
    </w:pPr>
    <w:rPr>
      <w:rFonts w:ascii="BentonSans Book" w:eastAsia="MS Mincho" w:hAnsi="BentonSans Book"/>
      <w:sz w:val="18"/>
      <w:szCs w:val="24"/>
      <w:lang w:val="de-DE"/>
    </w:rPr>
  </w:style>
  <w:style w:type="paragraph" w:styleId="Heading1">
    <w:name w:val="heading 1"/>
    <w:basedOn w:val="Normal"/>
    <w:next w:val="Normal"/>
    <w:link w:val="Heading1Char"/>
    <w:uiPriority w:val="9"/>
    <w:qFormat/>
    <w:rsid w:val="00327AF9"/>
    <w:pPr>
      <w:keepNext/>
      <w:keepLines/>
      <w:pageBreakBefore/>
      <w:numPr>
        <w:numId w:val="5"/>
      </w:numPr>
      <w:spacing w:before="120" w:after="560" w:line="480" w:lineRule="exact"/>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327AF9"/>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327AF9"/>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327AF9"/>
    <w:pPr>
      <w:numPr>
        <w:ilvl w:val="3"/>
      </w:numPr>
      <w:ind w:left="1418" w:hanging="1418"/>
      <w:outlineLvl w:val="3"/>
    </w:pPr>
    <w:rPr>
      <w:bCs/>
      <w:iCs/>
    </w:rPr>
  </w:style>
  <w:style w:type="paragraph" w:styleId="Heading5">
    <w:name w:val="heading 5"/>
    <w:basedOn w:val="Heading2"/>
    <w:next w:val="Normal"/>
    <w:link w:val="Heading5Char"/>
    <w:unhideWhenUsed/>
    <w:qFormat/>
    <w:rsid w:val="00327AF9"/>
    <w:pPr>
      <w:numPr>
        <w:ilvl w:val="4"/>
      </w:numPr>
      <w:ind w:left="1701" w:hanging="1701"/>
      <w:outlineLvl w:val="4"/>
    </w:pPr>
  </w:style>
  <w:style w:type="paragraph" w:styleId="Heading6">
    <w:name w:val="heading 6"/>
    <w:basedOn w:val="Heading2"/>
    <w:next w:val="Normal"/>
    <w:link w:val="Heading6Char"/>
    <w:uiPriority w:val="9"/>
    <w:unhideWhenUsed/>
    <w:rsid w:val="00327AF9"/>
    <w:pPr>
      <w:numPr>
        <w:ilvl w:val="5"/>
      </w:numPr>
      <w:ind w:left="1871" w:hanging="1871"/>
      <w:outlineLvl w:val="5"/>
    </w:pPr>
    <w:rPr>
      <w:iCs/>
    </w:rPr>
  </w:style>
  <w:style w:type="paragraph" w:styleId="Heading7">
    <w:name w:val="heading 7"/>
    <w:basedOn w:val="Heading2"/>
    <w:next w:val="Normal"/>
    <w:link w:val="Heading7Char"/>
    <w:uiPriority w:val="9"/>
    <w:unhideWhenUsed/>
    <w:rsid w:val="00327AF9"/>
    <w:pPr>
      <w:numPr>
        <w:ilvl w:val="6"/>
      </w:numPr>
      <w:ind w:left="1985" w:hanging="1985"/>
      <w:outlineLvl w:val="6"/>
    </w:pPr>
    <w:rPr>
      <w:iCs/>
    </w:rPr>
  </w:style>
  <w:style w:type="paragraph" w:styleId="Heading8">
    <w:name w:val="heading 8"/>
    <w:basedOn w:val="Heading2"/>
    <w:next w:val="Normal"/>
    <w:link w:val="Heading8Char"/>
    <w:uiPriority w:val="9"/>
    <w:unhideWhenUsed/>
    <w:rsid w:val="00327AF9"/>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327AF9"/>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AF9"/>
    <w:rPr>
      <w:rFonts w:ascii="BentonSans Bold" w:hAnsi="BentonSans Bold"/>
      <w:bCs/>
      <w:color w:val="666666"/>
      <w:sz w:val="40"/>
      <w:szCs w:val="28"/>
      <w:lang w:val="de-DE"/>
    </w:rPr>
  </w:style>
  <w:style w:type="character" w:customStyle="1" w:styleId="Heading2Char">
    <w:name w:val="Heading 2 Char"/>
    <w:aliases w:val="Chapter Title Char"/>
    <w:link w:val="Heading2"/>
    <w:rsid w:val="00327AF9"/>
    <w:rPr>
      <w:rFonts w:ascii="BentonSans Bold" w:hAnsi="BentonSans Bold"/>
      <w:color w:val="666666"/>
      <w:sz w:val="30"/>
      <w:szCs w:val="26"/>
      <w:lang w:val="de-DE"/>
    </w:rPr>
  </w:style>
  <w:style w:type="character" w:customStyle="1" w:styleId="Heading3Char">
    <w:name w:val="Heading 3 Char"/>
    <w:link w:val="Heading3"/>
    <w:rsid w:val="00327AF9"/>
    <w:rPr>
      <w:rFonts w:ascii="BentonSans Bold" w:hAnsi="BentonSans Bold"/>
      <w:bCs/>
      <w:color w:val="666666"/>
      <w:sz w:val="30"/>
      <w:szCs w:val="26"/>
      <w:lang w:val="de-DE"/>
    </w:rPr>
  </w:style>
  <w:style w:type="character" w:customStyle="1" w:styleId="Heading4Char">
    <w:name w:val="Heading 4 Char"/>
    <w:aliases w:val="Map Title Char,Bullet 1 Char,PA Micro Section Char,ASAPHeading 4 Char"/>
    <w:link w:val="Heading4"/>
    <w:rsid w:val="00327AF9"/>
    <w:rPr>
      <w:rFonts w:ascii="BentonSans Bold" w:hAnsi="BentonSans Bold"/>
      <w:bCs/>
      <w:iCs/>
      <w:color w:val="666666"/>
      <w:sz w:val="30"/>
      <w:szCs w:val="26"/>
      <w:lang w:val="de-DE"/>
    </w:rPr>
  </w:style>
  <w:style w:type="character" w:customStyle="1" w:styleId="Heading5Char">
    <w:name w:val="Heading 5 Char"/>
    <w:link w:val="Heading5"/>
    <w:rsid w:val="00327AF9"/>
    <w:rPr>
      <w:rFonts w:ascii="BentonSans Bold" w:hAnsi="BentonSans Bold"/>
      <w:color w:val="666666"/>
      <w:sz w:val="30"/>
      <w:szCs w:val="26"/>
      <w:lang w:val="de-DE"/>
    </w:rPr>
  </w:style>
  <w:style w:type="character" w:customStyle="1" w:styleId="Heading6Char">
    <w:name w:val="Heading 6 Char"/>
    <w:link w:val="Heading6"/>
    <w:uiPriority w:val="9"/>
    <w:rsid w:val="00327AF9"/>
    <w:rPr>
      <w:rFonts w:ascii="BentonSans Bold" w:hAnsi="BentonSans Bold"/>
      <w:iCs/>
      <w:color w:val="666666"/>
      <w:sz w:val="30"/>
      <w:szCs w:val="26"/>
      <w:lang w:val="de-DE"/>
    </w:rPr>
  </w:style>
  <w:style w:type="character" w:customStyle="1" w:styleId="Heading7Char">
    <w:name w:val="Heading 7 Char"/>
    <w:link w:val="Heading7"/>
    <w:uiPriority w:val="9"/>
    <w:rsid w:val="00327AF9"/>
    <w:rPr>
      <w:rFonts w:ascii="BentonSans Bold" w:hAnsi="BentonSans Bold"/>
      <w:iCs/>
      <w:color w:val="666666"/>
      <w:sz w:val="30"/>
      <w:szCs w:val="26"/>
      <w:lang w:val="de-DE"/>
    </w:rPr>
  </w:style>
  <w:style w:type="character" w:customStyle="1" w:styleId="Heading8Char">
    <w:name w:val="Heading 8 Char"/>
    <w:link w:val="Heading8"/>
    <w:uiPriority w:val="9"/>
    <w:rsid w:val="00327AF9"/>
    <w:rPr>
      <w:rFonts w:ascii="BentonSans Bold" w:hAnsi="BentonSans Bold"/>
      <w:color w:val="666666"/>
      <w:sz w:val="30"/>
      <w:lang w:val="de-DE"/>
    </w:rPr>
  </w:style>
  <w:style w:type="character" w:customStyle="1" w:styleId="Heading9Char">
    <w:name w:val="Heading 9 Char"/>
    <w:link w:val="Heading9"/>
    <w:uiPriority w:val="9"/>
    <w:rsid w:val="00327AF9"/>
    <w:rPr>
      <w:rFonts w:ascii="BentonSans Bold" w:hAnsi="BentonSans Bold"/>
      <w:iCs/>
      <w:color w:val="666666"/>
      <w:sz w:val="30"/>
      <w:lang w:val="de-DE"/>
    </w:rPr>
  </w:style>
  <w:style w:type="paragraph" w:customStyle="1" w:styleId="SAPCollateralType">
    <w:name w:val="SAP_CollateralType"/>
    <w:basedOn w:val="SAPMainTitle"/>
    <w:locked/>
    <w:rsid w:val="00327AF9"/>
    <w:rPr>
      <w:color w:val="auto"/>
      <w:sz w:val="24"/>
    </w:rPr>
  </w:style>
  <w:style w:type="paragraph" w:customStyle="1" w:styleId="SAPMainTitle">
    <w:name w:val="SAP_MainTitle"/>
    <w:basedOn w:val="Normal"/>
    <w:next w:val="SAPSubTitle"/>
    <w:rsid w:val="00327AF9"/>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327AF9"/>
    <w:pPr>
      <w:spacing w:before="120"/>
    </w:pPr>
    <w:rPr>
      <w:sz w:val="28"/>
    </w:rPr>
  </w:style>
  <w:style w:type="paragraph" w:customStyle="1" w:styleId="SAPSecurityLevel">
    <w:name w:val="SAP_SecurityLevel"/>
    <w:basedOn w:val="SAPMainTitle"/>
    <w:locked/>
    <w:rsid w:val="00327AF9"/>
    <w:pPr>
      <w:spacing w:line="260" w:lineRule="exact"/>
      <w:jc w:val="right"/>
    </w:pPr>
    <w:rPr>
      <w:caps/>
      <w:color w:val="auto"/>
      <w:spacing w:val="10"/>
      <w:sz w:val="20"/>
    </w:rPr>
  </w:style>
  <w:style w:type="paragraph" w:customStyle="1" w:styleId="SAPDocumentVersion">
    <w:name w:val="SAP_DocumentVersion"/>
    <w:basedOn w:val="SAPSecurityLevel"/>
    <w:rsid w:val="00327AF9"/>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327AF9"/>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327AF9"/>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27AF9"/>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27AF9"/>
    <w:rPr>
      <w:rFonts w:ascii="Tahoma" w:eastAsia="MS Mincho" w:hAnsi="Tahoma" w:cs="Tahoma"/>
      <w:sz w:val="16"/>
      <w:szCs w:val="16"/>
      <w:lang w:eastAsia="en-US"/>
    </w:rPr>
  </w:style>
  <w:style w:type="paragraph" w:customStyle="1" w:styleId="SAPTargetAudienceTitle">
    <w:name w:val="SAP_TargetAudienceTitle"/>
    <w:basedOn w:val="SAPMainTitle"/>
    <w:locked/>
    <w:rsid w:val="00327AF9"/>
    <w:pPr>
      <w:spacing w:before="1080"/>
    </w:pPr>
    <w:rPr>
      <w:b/>
      <w:color w:val="999999"/>
      <w:sz w:val="20"/>
    </w:rPr>
  </w:style>
  <w:style w:type="paragraph" w:customStyle="1" w:styleId="SAPTargetAudience">
    <w:name w:val="SAP_TargetAudience"/>
    <w:basedOn w:val="Normal"/>
    <w:locked/>
    <w:rsid w:val="00327AF9"/>
    <w:pPr>
      <w:ind w:left="170" w:right="170"/>
    </w:pPr>
  </w:style>
  <w:style w:type="paragraph" w:customStyle="1" w:styleId="SAPHeading1NoNumber">
    <w:name w:val="SAP_Heading1NoNumber"/>
    <w:basedOn w:val="Heading1"/>
    <w:next w:val="Normal"/>
    <w:locked/>
    <w:rsid w:val="00327AF9"/>
    <w:pPr>
      <w:numPr>
        <w:numId w:val="0"/>
      </w:numPr>
      <w:outlineLvl w:val="9"/>
    </w:pPr>
  </w:style>
  <w:style w:type="table" w:customStyle="1" w:styleId="LightShading1">
    <w:name w:val="Light Shading1"/>
    <w:basedOn w:val="TableNormal"/>
    <w:uiPriority w:val="60"/>
    <w:locked/>
    <w:rsid w:val="00327AF9"/>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327AF9"/>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27AF9"/>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327AF9"/>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327AF9"/>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327AF9"/>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327AF9"/>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327AF9"/>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D903D7"/>
    <w:pPr>
      <w:keepNext w:val="0"/>
      <w:spacing w:before="0"/>
    </w:pPr>
  </w:style>
  <w:style w:type="paragraph" w:styleId="TOC1">
    <w:name w:val="toc 1"/>
    <w:basedOn w:val="Normal"/>
    <w:autoRedefine/>
    <w:uiPriority w:val="39"/>
    <w:unhideWhenUsed/>
    <w:rsid w:val="00327AF9"/>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327AF9"/>
    <w:pPr>
      <w:keepNext w:val="0"/>
      <w:tabs>
        <w:tab w:val="left" w:pos="1418"/>
      </w:tabs>
      <w:spacing w:before="0"/>
      <w:ind w:left="1418" w:hanging="794"/>
    </w:pPr>
  </w:style>
  <w:style w:type="paragraph" w:styleId="TOC4">
    <w:name w:val="toc 4"/>
    <w:basedOn w:val="TOC3"/>
    <w:next w:val="Normal"/>
    <w:autoRedefine/>
    <w:uiPriority w:val="39"/>
    <w:unhideWhenUsed/>
    <w:rsid w:val="00327AF9"/>
    <w:pPr>
      <w:tabs>
        <w:tab w:val="left" w:pos="1985"/>
      </w:tabs>
      <w:ind w:right="851"/>
    </w:pPr>
  </w:style>
  <w:style w:type="paragraph" w:styleId="TOC5">
    <w:name w:val="toc 5"/>
    <w:basedOn w:val="TOC4"/>
    <w:next w:val="Normal"/>
    <w:autoRedefine/>
    <w:uiPriority w:val="39"/>
    <w:unhideWhenUsed/>
    <w:rsid w:val="00327AF9"/>
  </w:style>
  <w:style w:type="paragraph" w:customStyle="1" w:styleId="SAPKeyblockTitle">
    <w:name w:val="SAP_KeyblockTitle"/>
    <w:basedOn w:val="Normal"/>
    <w:next w:val="Normal"/>
    <w:qFormat/>
    <w:rsid w:val="00327AF9"/>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327AF9"/>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327AF9"/>
    <w:pPr>
      <w:ind w:left="680"/>
    </w:pPr>
  </w:style>
  <w:style w:type="paragraph" w:styleId="ListContinue">
    <w:name w:val="List Continue"/>
    <w:basedOn w:val="Normal"/>
    <w:uiPriority w:val="99"/>
    <w:unhideWhenUsed/>
    <w:qFormat/>
    <w:rsid w:val="00327AF9"/>
    <w:pPr>
      <w:ind w:left="340"/>
    </w:pPr>
  </w:style>
  <w:style w:type="paragraph" w:styleId="ListContinue2">
    <w:name w:val="List Continue 2"/>
    <w:basedOn w:val="Normal"/>
    <w:uiPriority w:val="99"/>
    <w:unhideWhenUsed/>
    <w:qFormat/>
    <w:rsid w:val="00327AF9"/>
    <w:pPr>
      <w:ind w:left="680"/>
    </w:pPr>
  </w:style>
  <w:style w:type="paragraph" w:styleId="ListContinue3">
    <w:name w:val="List Continue 3"/>
    <w:basedOn w:val="Normal"/>
    <w:uiPriority w:val="99"/>
    <w:unhideWhenUsed/>
    <w:qFormat/>
    <w:rsid w:val="00327AF9"/>
    <w:pPr>
      <w:ind w:left="1021"/>
    </w:pPr>
  </w:style>
  <w:style w:type="character" w:styleId="Hyperlink">
    <w:name w:val="Hyperlink"/>
    <w:uiPriority w:val="99"/>
    <w:unhideWhenUsed/>
    <w:rsid w:val="00327AF9"/>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327AF9"/>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327AF9"/>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327AF9"/>
    <w:rPr>
      <w:rFonts w:ascii="Courier New" w:hAnsi="Courier New" w:cs="Times New Roman"/>
      <w:sz w:val="18"/>
    </w:rPr>
  </w:style>
  <w:style w:type="paragraph" w:styleId="Header">
    <w:name w:val="header"/>
    <w:basedOn w:val="Normal"/>
    <w:link w:val="HeaderChar"/>
    <w:uiPriority w:val="99"/>
    <w:unhideWhenUsed/>
    <w:rsid w:val="00327AF9"/>
    <w:pPr>
      <w:tabs>
        <w:tab w:val="center" w:pos="4703"/>
        <w:tab w:val="right" w:pos="9406"/>
      </w:tabs>
      <w:spacing w:before="0" w:after="0" w:line="240" w:lineRule="auto"/>
    </w:pPr>
  </w:style>
  <w:style w:type="character" w:customStyle="1" w:styleId="HeaderChar">
    <w:name w:val="Header Char"/>
    <w:link w:val="Header"/>
    <w:uiPriority w:val="99"/>
    <w:rsid w:val="00327AF9"/>
    <w:rPr>
      <w:rFonts w:ascii="BentonSans Book" w:eastAsia="MS Mincho" w:hAnsi="BentonSans Book"/>
      <w:sz w:val="18"/>
      <w:szCs w:val="24"/>
      <w:lang w:eastAsia="en-US"/>
    </w:rPr>
  </w:style>
  <w:style w:type="paragraph" w:styleId="Footer">
    <w:name w:val="footer"/>
    <w:basedOn w:val="Normal"/>
    <w:link w:val="FooterChar"/>
    <w:uiPriority w:val="99"/>
    <w:unhideWhenUsed/>
    <w:rsid w:val="00327AF9"/>
    <w:pPr>
      <w:tabs>
        <w:tab w:val="center" w:pos="4703"/>
        <w:tab w:val="right" w:pos="9406"/>
      </w:tabs>
      <w:spacing w:before="0" w:after="0" w:line="240" w:lineRule="auto"/>
    </w:pPr>
  </w:style>
  <w:style w:type="character" w:customStyle="1" w:styleId="FooterChar">
    <w:name w:val="Footer Char"/>
    <w:link w:val="Footer"/>
    <w:uiPriority w:val="99"/>
    <w:rsid w:val="00327AF9"/>
    <w:rPr>
      <w:rFonts w:ascii="BentonSans Book" w:eastAsia="MS Mincho" w:hAnsi="BentonSans Book"/>
      <w:sz w:val="18"/>
      <w:szCs w:val="24"/>
      <w:lang w:eastAsia="en-US"/>
    </w:rPr>
  </w:style>
  <w:style w:type="paragraph" w:customStyle="1" w:styleId="SAPFooterleft">
    <w:name w:val="SAP_Footer_left"/>
    <w:basedOn w:val="Footer"/>
    <w:locked/>
    <w:rsid w:val="00327AF9"/>
    <w:pPr>
      <w:tabs>
        <w:tab w:val="clear" w:pos="4703"/>
        <w:tab w:val="clear" w:pos="9406"/>
      </w:tabs>
      <w:spacing w:line="180" w:lineRule="exact"/>
    </w:pPr>
    <w:rPr>
      <w:sz w:val="12"/>
    </w:rPr>
  </w:style>
  <w:style w:type="character" w:customStyle="1" w:styleId="SAPUserEntry">
    <w:name w:val="SAP_UserEntry"/>
    <w:uiPriority w:val="1"/>
    <w:qFormat/>
    <w:rsid w:val="00327AF9"/>
    <w:rPr>
      <w:rFonts w:ascii="Courier New" w:hAnsi="Courier New" w:cs="Times New Roman"/>
      <w:b/>
      <w:color w:val="45157E"/>
      <w:sz w:val="18"/>
    </w:rPr>
  </w:style>
  <w:style w:type="character" w:customStyle="1" w:styleId="SAPScreenElement">
    <w:name w:val="SAP_ScreenElement"/>
    <w:uiPriority w:val="1"/>
    <w:qFormat/>
    <w:rsid w:val="00327AF9"/>
    <w:rPr>
      <w:rFonts w:ascii="BentonSans Book Italic" w:hAnsi="BentonSans Book Italic" w:cs="Times New Roman"/>
      <w:color w:val="003283"/>
    </w:rPr>
  </w:style>
  <w:style w:type="character" w:customStyle="1" w:styleId="SAPEmphasis">
    <w:name w:val="SAP_Emphasis"/>
    <w:uiPriority w:val="1"/>
    <w:qFormat/>
    <w:rsid w:val="00327AF9"/>
    <w:rPr>
      <w:rFonts w:ascii="BentonSans Medium" w:hAnsi="BentonSans Medium" w:cs="Times New Roman"/>
    </w:rPr>
  </w:style>
  <w:style w:type="character" w:customStyle="1" w:styleId="SAPKeyboard">
    <w:name w:val="SAP_Keyboard"/>
    <w:uiPriority w:val="1"/>
    <w:qFormat/>
    <w:rsid w:val="00327AF9"/>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327AF9"/>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327AF9"/>
    <w:rPr>
      <w:rFonts w:ascii="BentonSans Bold" w:hAnsi="BentonSans Bold" w:cs="Times New Roman"/>
    </w:rPr>
  </w:style>
  <w:style w:type="character" w:customStyle="1" w:styleId="SAPFooterSecurityLevel">
    <w:name w:val="SAP_Footer_SecurityLevel"/>
    <w:uiPriority w:val="1"/>
    <w:locked/>
    <w:rsid w:val="00327AF9"/>
    <w:rPr>
      <w:rFonts w:cs="Times New Roman"/>
      <w:caps/>
      <w:spacing w:val="6"/>
    </w:rPr>
  </w:style>
  <w:style w:type="character" w:styleId="PlaceholderText">
    <w:name w:val="Placeholder Text"/>
    <w:uiPriority w:val="99"/>
    <w:semiHidden/>
    <w:rsid w:val="00327AF9"/>
    <w:rPr>
      <w:rFonts w:cs="Times New Roman"/>
      <w:color w:val="808080"/>
    </w:rPr>
  </w:style>
  <w:style w:type="paragraph" w:customStyle="1" w:styleId="SAPGraphicParagraph">
    <w:name w:val="SAP_GraphicParagraph"/>
    <w:basedOn w:val="Normal"/>
    <w:next w:val="Normal"/>
    <w:rsid w:val="00327AF9"/>
    <w:pPr>
      <w:keepLines/>
      <w:spacing w:before="240" w:after="240" w:line="360" w:lineRule="auto"/>
      <w:jc w:val="center"/>
    </w:pPr>
    <w:rPr>
      <w:sz w:val="16"/>
    </w:rPr>
  </w:style>
  <w:style w:type="character" w:styleId="FollowedHyperlink">
    <w:name w:val="FollowedHyperlink"/>
    <w:uiPriority w:val="99"/>
    <w:semiHidden/>
    <w:unhideWhenUsed/>
    <w:rsid w:val="00327AF9"/>
    <w:rPr>
      <w:rFonts w:cs="Times New Roman"/>
      <w:color w:val="800080"/>
      <w:u w:val="single"/>
    </w:rPr>
  </w:style>
  <w:style w:type="character" w:styleId="SubtleEmphasis">
    <w:name w:val="Subtle Emphasis"/>
    <w:uiPriority w:val="19"/>
    <w:rsid w:val="00327AF9"/>
    <w:rPr>
      <w:rFonts w:cs="Times New Roman"/>
      <w:i/>
      <w:iCs/>
      <w:color w:val="808080"/>
    </w:rPr>
  </w:style>
  <w:style w:type="character" w:styleId="Strong">
    <w:name w:val="Strong"/>
    <w:uiPriority w:val="22"/>
    <w:rsid w:val="00327AF9"/>
    <w:rPr>
      <w:rFonts w:cs="Times New Roman"/>
      <w:b/>
      <w:bCs/>
    </w:rPr>
  </w:style>
  <w:style w:type="paragraph" w:customStyle="1" w:styleId="SAPCopyrightShort">
    <w:name w:val="SAP_CopyrightShort"/>
    <w:basedOn w:val="Normal"/>
    <w:locked/>
    <w:rsid w:val="00327AF9"/>
    <w:pPr>
      <w:spacing w:before="11760" w:after="0" w:line="220" w:lineRule="exact"/>
      <w:ind w:left="-1418" w:right="-567"/>
    </w:pPr>
  </w:style>
  <w:style w:type="paragraph" w:customStyle="1" w:styleId="SAPLastPageGray">
    <w:name w:val="SAP_LastPage_Gray"/>
    <w:basedOn w:val="Normal"/>
    <w:locked/>
    <w:rsid w:val="00327AF9"/>
    <w:pPr>
      <w:spacing w:before="480" w:after="0" w:line="240" w:lineRule="auto"/>
    </w:pPr>
    <w:rPr>
      <w:rFonts w:ascii="BentonSans Bold" w:hAnsi="BentonSans Bold" w:cs="Arial"/>
      <w:sz w:val="24"/>
      <w:szCs w:val="18"/>
    </w:rPr>
  </w:style>
  <w:style w:type="paragraph" w:customStyle="1" w:styleId="SAPLastPageNormal">
    <w:name w:val="SAP_LastPage_Normal"/>
    <w:basedOn w:val="Normal"/>
    <w:locked/>
    <w:rsid w:val="00327AF9"/>
    <w:pPr>
      <w:spacing w:before="0" w:after="0" w:line="180" w:lineRule="exact"/>
    </w:pPr>
    <w:rPr>
      <w:rFonts w:cs="Arial"/>
      <w:sz w:val="12"/>
      <w:szCs w:val="18"/>
    </w:rPr>
  </w:style>
  <w:style w:type="paragraph" w:customStyle="1" w:styleId="SAPLastPageCopyright">
    <w:name w:val="SAP_LastPage_Copyright"/>
    <w:basedOn w:val="SAPCopyrightShort"/>
    <w:locked/>
    <w:rsid w:val="00327AF9"/>
  </w:style>
  <w:style w:type="paragraph" w:styleId="List">
    <w:name w:val="List"/>
    <w:basedOn w:val="Normal"/>
    <w:uiPriority w:val="99"/>
    <w:unhideWhenUsed/>
    <w:rsid w:val="00327AF9"/>
    <w:pPr>
      <w:ind w:left="340" w:hanging="340"/>
      <w:contextualSpacing/>
    </w:pPr>
  </w:style>
  <w:style w:type="paragraph" w:styleId="ListBullet">
    <w:name w:val="List Bullet"/>
    <w:basedOn w:val="Normal"/>
    <w:uiPriority w:val="99"/>
    <w:unhideWhenUsed/>
    <w:qFormat/>
    <w:rsid w:val="00327AF9"/>
    <w:pPr>
      <w:numPr>
        <w:numId w:val="2"/>
      </w:numPr>
      <w:ind w:left="341" w:hanging="284"/>
    </w:pPr>
  </w:style>
  <w:style w:type="paragraph" w:styleId="ListBullet2">
    <w:name w:val="List Bullet 2"/>
    <w:basedOn w:val="Normal"/>
    <w:uiPriority w:val="99"/>
    <w:unhideWhenUsed/>
    <w:qFormat/>
    <w:rsid w:val="00327AF9"/>
    <w:pPr>
      <w:numPr>
        <w:numId w:val="3"/>
      </w:numPr>
      <w:ind w:left="681" w:hanging="284"/>
    </w:pPr>
  </w:style>
  <w:style w:type="paragraph" w:styleId="ListBullet3">
    <w:name w:val="List Bullet 3"/>
    <w:basedOn w:val="Normal"/>
    <w:uiPriority w:val="99"/>
    <w:unhideWhenUsed/>
    <w:qFormat/>
    <w:rsid w:val="00327AF9"/>
    <w:pPr>
      <w:numPr>
        <w:numId w:val="4"/>
      </w:numPr>
      <w:ind w:left="1021" w:hanging="284"/>
    </w:pPr>
  </w:style>
  <w:style w:type="paragraph" w:styleId="ListNumber">
    <w:name w:val="List Number"/>
    <w:basedOn w:val="Normal"/>
    <w:uiPriority w:val="99"/>
    <w:unhideWhenUsed/>
    <w:qFormat/>
    <w:rsid w:val="00327AF9"/>
    <w:pPr>
      <w:numPr>
        <w:numId w:val="1"/>
      </w:numPr>
    </w:pPr>
  </w:style>
  <w:style w:type="paragraph" w:styleId="ListNumber2">
    <w:name w:val="List Number 2"/>
    <w:basedOn w:val="Normal"/>
    <w:uiPriority w:val="99"/>
    <w:unhideWhenUsed/>
    <w:qFormat/>
    <w:rsid w:val="00327AF9"/>
    <w:pPr>
      <w:numPr>
        <w:ilvl w:val="1"/>
        <w:numId w:val="1"/>
      </w:numPr>
    </w:pPr>
  </w:style>
  <w:style w:type="paragraph" w:styleId="ListNumber3">
    <w:name w:val="List Number 3"/>
    <w:basedOn w:val="Normal"/>
    <w:uiPriority w:val="99"/>
    <w:unhideWhenUsed/>
    <w:qFormat/>
    <w:rsid w:val="00327AF9"/>
    <w:pPr>
      <w:numPr>
        <w:ilvl w:val="2"/>
        <w:numId w:val="1"/>
      </w:numPr>
    </w:pPr>
  </w:style>
  <w:style w:type="paragraph" w:styleId="List2">
    <w:name w:val="List 2"/>
    <w:basedOn w:val="Normal"/>
    <w:uiPriority w:val="99"/>
    <w:unhideWhenUsed/>
    <w:rsid w:val="00327AF9"/>
    <w:pPr>
      <w:ind w:left="680" w:hanging="340"/>
      <w:contextualSpacing/>
    </w:pPr>
  </w:style>
  <w:style w:type="paragraph" w:styleId="List3">
    <w:name w:val="List 3"/>
    <w:basedOn w:val="Normal"/>
    <w:uiPriority w:val="99"/>
    <w:unhideWhenUsed/>
    <w:rsid w:val="00327AF9"/>
    <w:pPr>
      <w:ind w:left="1020" w:hanging="340"/>
      <w:contextualSpacing/>
    </w:pPr>
  </w:style>
  <w:style w:type="paragraph" w:styleId="DocumentMap">
    <w:name w:val="Document Map"/>
    <w:basedOn w:val="Normal"/>
    <w:link w:val="DocumentMapChar"/>
    <w:uiPriority w:val="99"/>
    <w:semiHidden/>
    <w:unhideWhenUsed/>
    <w:rsid w:val="00327AF9"/>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327AF9"/>
    <w:rPr>
      <w:rFonts w:ascii="Tahoma" w:eastAsia="MS Mincho" w:hAnsi="Tahoma" w:cs="Tahoma"/>
      <w:sz w:val="16"/>
      <w:szCs w:val="16"/>
      <w:lang w:eastAsia="en-US"/>
    </w:rPr>
  </w:style>
  <w:style w:type="paragraph" w:styleId="NoSpacing">
    <w:name w:val="No Spacing"/>
    <w:link w:val="NoSpacingChar"/>
    <w:uiPriority w:val="1"/>
    <w:rsid w:val="00327AF9"/>
    <w:rPr>
      <w:sz w:val="22"/>
      <w:szCs w:val="22"/>
    </w:rPr>
  </w:style>
  <w:style w:type="character" w:customStyle="1" w:styleId="NoSpacingChar">
    <w:name w:val="No Spacing Char"/>
    <w:link w:val="NoSpacing"/>
    <w:uiPriority w:val="1"/>
    <w:locked/>
    <w:rsid w:val="00327AF9"/>
    <w:rPr>
      <w:sz w:val="22"/>
      <w:szCs w:val="22"/>
      <w:lang w:eastAsia="en-US"/>
    </w:rPr>
  </w:style>
  <w:style w:type="paragraph" w:customStyle="1" w:styleId="SAPFooterright">
    <w:name w:val="SAP_Footer_right"/>
    <w:basedOn w:val="SAPFooterleft"/>
    <w:locked/>
    <w:rsid w:val="00327AF9"/>
    <w:pPr>
      <w:jc w:val="right"/>
    </w:pPr>
    <w:rPr>
      <w:noProof/>
    </w:rPr>
  </w:style>
  <w:style w:type="character" w:styleId="Emphasis">
    <w:name w:val="Emphasis"/>
    <w:uiPriority w:val="20"/>
    <w:rsid w:val="00327AF9"/>
    <w:rPr>
      <w:rFonts w:cs="Times New Roman"/>
      <w:i/>
      <w:iCs/>
    </w:rPr>
  </w:style>
  <w:style w:type="paragraph" w:styleId="Quote">
    <w:name w:val="Quote"/>
    <w:basedOn w:val="Normal"/>
    <w:next w:val="Normal"/>
    <w:link w:val="QuoteChar"/>
    <w:uiPriority w:val="29"/>
    <w:rsid w:val="00327AF9"/>
    <w:rPr>
      <w:i/>
      <w:iCs/>
      <w:color w:val="000000"/>
    </w:rPr>
  </w:style>
  <w:style w:type="character" w:customStyle="1" w:styleId="QuoteChar">
    <w:name w:val="Quote Char"/>
    <w:link w:val="Quote"/>
    <w:uiPriority w:val="29"/>
    <w:rsid w:val="00327AF9"/>
    <w:rPr>
      <w:rFonts w:ascii="BentonSans Book" w:eastAsia="MS Mincho" w:hAnsi="BentonSans Book"/>
      <w:i/>
      <w:iCs/>
      <w:color w:val="000000"/>
      <w:sz w:val="18"/>
      <w:szCs w:val="24"/>
      <w:lang w:eastAsia="en-US"/>
    </w:rPr>
  </w:style>
  <w:style w:type="character" w:styleId="SubtleReference">
    <w:name w:val="Subtle Reference"/>
    <w:uiPriority w:val="31"/>
    <w:rsid w:val="00327AF9"/>
    <w:rPr>
      <w:rFonts w:cs="Times New Roman"/>
      <w:smallCaps/>
      <w:color w:val="C0504D"/>
      <w:u w:val="single"/>
    </w:rPr>
  </w:style>
  <w:style w:type="paragraph" w:styleId="IntenseQuote">
    <w:name w:val="Intense Quote"/>
    <w:basedOn w:val="Normal"/>
    <w:next w:val="Normal"/>
    <w:link w:val="IntenseQuoteChar"/>
    <w:uiPriority w:val="30"/>
    <w:rsid w:val="00327AF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27AF9"/>
    <w:rPr>
      <w:rFonts w:ascii="BentonSans Book" w:eastAsia="MS Mincho" w:hAnsi="BentonSans Book"/>
      <w:b/>
      <w:bCs/>
      <w:i/>
      <w:iCs/>
      <w:color w:val="4F81BD"/>
      <w:sz w:val="18"/>
      <w:szCs w:val="24"/>
      <w:lang w:eastAsia="en-US"/>
    </w:rPr>
  </w:style>
  <w:style w:type="character" w:styleId="IntenseReference">
    <w:name w:val="Intense Reference"/>
    <w:uiPriority w:val="32"/>
    <w:rsid w:val="00327AF9"/>
    <w:rPr>
      <w:rFonts w:cs="Times New Roman"/>
      <w:b/>
      <w:bCs/>
      <w:smallCaps/>
      <w:color w:val="C0504D"/>
      <w:spacing w:val="5"/>
      <w:u w:val="single"/>
    </w:rPr>
  </w:style>
  <w:style w:type="character" w:styleId="IntenseEmphasis">
    <w:name w:val="Intense Emphasis"/>
    <w:uiPriority w:val="21"/>
    <w:rsid w:val="00327AF9"/>
    <w:rPr>
      <w:rFonts w:cs="Times New Roman"/>
      <w:b/>
      <w:bCs/>
      <w:i/>
      <w:iCs/>
      <w:color w:val="4F81BD"/>
    </w:rPr>
  </w:style>
  <w:style w:type="paragraph" w:styleId="ListParagraph">
    <w:name w:val="List Paragraph"/>
    <w:basedOn w:val="Normal"/>
    <w:uiPriority w:val="34"/>
    <w:qFormat/>
    <w:rsid w:val="00327AF9"/>
    <w:pPr>
      <w:ind w:left="720"/>
      <w:contextualSpacing/>
    </w:pPr>
  </w:style>
  <w:style w:type="character" w:styleId="BookTitle">
    <w:name w:val="Book Title"/>
    <w:uiPriority w:val="33"/>
    <w:rsid w:val="00327AF9"/>
    <w:rPr>
      <w:rFonts w:cs="Times New Roman"/>
      <w:b/>
      <w:bCs/>
      <w:smallCaps/>
      <w:spacing w:val="5"/>
    </w:rPr>
  </w:style>
  <w:style w:type="character" w:customStyle="1" w:styleId="SAPTextReference">
    <w:name w:val="SAP_TextReference"/>
    <w:uiPriority w:val="1"/>
    <w:qFormat/>
    <w:rsid w:val="00327AF9"/>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327AF9"/>
    <w:pPr>
      <w:spacing w:before="60" w:after="60"/>
    </w:pPr>
    <w:rPr>
      <w:color w:val="FFFFFF"/>
      <w:sz w:val="18"/>
    </w:rPr>
  </w:style>
  <w:style w:type="paragraph" w:customStyle="1" w:styleId="SAPFooterCurrentTopicRight">
    <w:name w:val="SAP_Footer_CurrentTopicRight"/>
    <w:basedOn w:val="SAPFooterright"/>
    <w:qFormat/>
    <w:locked/>
    <w:rsid w:val="00327AF9"/>
    <w:rPr>
      <w:rFonts w:ascii="BentonSans Bold" w:hAnsi="BentonSans Bold"/>
    </w:rPr>
  </w:style>
  <w:style w:type="paragraph" w:customStyle="1" w:styleId="SAPFooterCurrentTopicLeft">
    <w:name w:val="SAP_Footer_CurrentTopicLeft"/>
    <w:basedOn w:val="SAPFooterleft"/>
    <w:qFormat/>
    <w:locked/>
    <w:rsid w:val="00327AF9"/>
    <w:rPr>
      <w:rFonts w:ascii="BentonSans Bold" w:hAnsi="BentonSans Bold"/>
    </w:rPr>
  </w:style>
  <w:style w:type="character" w:customStyle="1" w:styleId="Superscript">
    <w:name w:val="Superscript"/>
    <w:uiPriority w:val="1"/>
    <w:rsid w:val="00327AF9"/>
    <w:rPr>
      <w:rFonts w:cs="Times New Roman"/>
      <w:vertAlign w:val="superscript"/>
    </w:rPr>
  </w:style>
  <w:style w:type="character" w:customStyle="1" w:styleId="SAPGreenTextNotPrintedChar">
    <w:name w:val="SAP_GreenText_(NotPrinted) Char"/>
    <w:link w:val="SAPGreenTextNotPrinted"/>
    <w:rsid w:val="00327AF9"/>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327AF9"/>
    <w:rPr>
      <w:rFonts w:ascii="BentonSans Regular Italic" w:hAnsi="BentonSans Regular Italic"/>
      <w:vanish/>
      <w:color w:val="76923C"/>
      <w:sz w:val="18"/>
    </w:rPr>
  </w:style>
  <w:style w:type="paragraph" w:styleId="BodyText">
    <w:name w:val="Body Text"/>
    <w:basedOn w:val="Normal"/>
    <w:link w:val="BodyTextChar"/>
    <w:rsid w:val="00327AF9"/>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327AF9"/>
    <w:rPr>
      <w:rFonts w:ascii="Arial" w:eastAsia="Times New Roman" w:hAnsi="Arial"/>
      <w:i/>
      <w:iCs/>
      <w:color w:val="008000"/>
      <w:lang w:eastAsia="en-US"/>
    </w:rPr>
  </w:style>
  <w:style w:type="character" w:customStyle="1" w:styleId="Heading2Char1">
    <w:name w:val="Heading 2 Char1"/>
    <w:aliases w:val="Chapter Title Char1"/>
    <w:semiHidden/>
    <w:rsid w:val="00FA35C5"/>
    <w:rPr>
      <w:rFonts w:ascii="Cambria" w:eastAsia="SimSun" w:hAnsi="Cambria" w:cs="Times New Roman"/>
      <w:b/>
      <w:bCs/>
      <w:color w:val="4F81BD"/>
      <w:sz w:val="26"/>
      <w:szCs w:val="26"/>
    </w:rPr>
  </w:style>
  <w:style w:type="character" w:customStyle="1" w:styleId="Heading4Char1">
    <w:name w:val="Heading 4 Char1"/>
    <w:aliases w:val="Map Title Char1,Bullet 1 Char1,PA Micro Section Char1,ASAPHeading 4 Char1"/>
    <w:semiHidden/>
    <w:rsid w:val="00FA35C5"/>
    <w:rPr>
      <w:rFonts w:ascii="Cambria" w:eastAsia="SimSun" w:hAnsi="Cambria" w:cs="Times New Roman"/>
      <w:b/>
      <w:bCs/>
      <w:i/>
      <w:iCs/>
      <w:color w:val="4F81BD"/>
      <w:sz w:val="18"/>
    </w:rPr>
  </w:style>
  <w:style w:type="paragraph" w:styleId="NormalWeb">
    <w:name w:val="Normal (Web)"/>
    <w:basedOn w:val="Normal"/>
    <w:uiPriority w:val="99"/>
    <w:semiHidden/>
    <w:unhideWhenUsed/>
    <w:rsid w:val="00FA35C5"/>
    <w:rPr>
      <w:rFonts w:ascii="Times New Roman" w:hAnsi="Times New Roman"/>
      <w:sz w:val="24"/>
    </w:rPr>
  </w:style>
  <w:style w:type="paragraph" w:styleId="TOC6">
    <w:name w:val="toc 6"/>
    <w:basedOn w:val="Normal"/>
    <w:next w:val="Normal"/>
    <w:autoRedefine/>
    <w:uiPriority w:val="39"/>
    <w:semiHidden/>
    <w:unhideWhenUsed/>
    <w:rsid w:val="00FA35C5"/>
    <w:pPr>
      <w:spacing w:after="100"/>
      <w:ind w:left="900"/>
    </w:pPr>
  </w:style>
  <w:style w:type="paragraph" w:styleId="TOC7">
    <w:name w:val="toc 7"/>
    <w:basedOn w:val="Normal"/>
    <w:next w:val="Normal"/>
    <w:autoRedefine/>
    <w:uiPriority w:val="39"/>
    <w:semiHidden/>
    <w:unhideWhenUsed/>
    <w:rsid w:val="00FA35C5"/>
    <w:pPr>
      <w:spacing w:after="100"/>
      <w:ind w:left="1080"/>
    </w:pPr>
  </w:style>
  <w:style w:type="paragraph" w:styleId="TOC8">
    <w:name w:val="toc 8"/>
    <w:basedOn w:val="Normal"/>
    <w:next w:val="Normal"/>
    <w:autoRedefine/>
    <w:uiPriority w:val="39"/>
    <w:semiHidden/>
    <w:unhideWhenUsed/>
    <w:rsid w:val="00FA35C5"/>
    <w:pPr>
      <w:spacing w:after="100"/>
      <w:ind w:left="1260"/>
    </w:pPr>
  </w:style>
  <w:style w:type="paragraph" w:styleId="TOC9">
    <w:name w:val="toc 9"/>
    <w:basedOn w:val="Normal"/>
    <w:next w:val="Normal"/>
    <w:autoRedefine/>
    <w:uiPriority w:val="39"/>
    <w:semiHidden/>
    <w:unhideWhenUsed/>
    <w:rsid w:val="00FA35C5"/>
    <w:pPr>
      <w:spacing w:after="100"/>
      <w:ind w:left="1440"/>
    </w:pPr>
  </w:style>
  <w:style w:type="paragraph" w:styleId="CommentText">
    <w:name w:val="annotation text"/>
    <w:basedOn w:val="Normal"/>
    <w:link w:val="CommentTextChar"/>
    <w:uiPriority w:val="99"/>
    <w:unhideWhenUsed/>
    <w:rsid w:val="00FA35C5"/>
    <w:pPr>
      <w:spacing w:line="240" w:lineRule="auto"/>
    </w:pPr>
    <w:rPr>
      <w:sz w:val="20"/>
      <w:szCs w:val="20"/>
    </w:rPr>
  </w:style>
  <w:style w:type="character" w:customStyle="1" w:styleId="CommentTextChar">
    <w:name w:val="Comment Text Char"/>
    <w:link w:val="CommentText"/>
    <w:uiPriority w:val="99"/>
    <w:rsid w:val="00FA35C5"/>
    <w:rPr>
      <w:rFonts w:ascii="BentonSans Book" w:eastAsia="MS Mincho" w:hAnsi="BentonSans Book" w:cs="Times New Roman"/>
      <w:sz w:val="20"/>
      <w:szCs w:val="20"/>
      <w:lang w:eastAsia="en-US"/>
    </w:rPr>
  </w:style>
  <w:style w:type="paragraph" w:styleId="Caption">
    <w:name w:val="caption"/>
    <w:basedOn w:val="Normal"/>
    <w:next w:val="Normal"/>
    <w:uiPriority w:val="35"/>
    <w:semiHidden/>
    <w:unhideWhenUsed/>
    <w:qFormat/>
    <w:rsid w:val="00FA35C5"/>
    <w:pPr>
      <w:spacing w:before="0" w:after="200" w:line="240" w:lineRule="auto"/>
    </w:pPr>
    <w:rPr>
      <w:b/>
      <w:bCs/>
      <w:color w:val="4F81BD"/>
      <w:szCs w:val="18"/>
    </w:rPr>
  </w:style>
  <w:style w:type="paragraph" w:styleId="ListNumber5">
    <w:name w:val="List Number 5"/>
    <w:basedOn w:val="Normal"/>
    <w:uiPriority w:val="99"/>
    <w:semiHidden/>
    <w:unhideWhenUsed/>
    <w:rsid w:val="00FA35C5"/>
    <w:pPr>
      <w:ind w:left="1700" w:hanging="340"/>
      <w:contextualSpacing/>
    </w:pPr>
  </w:style>
  <w:style w:type="paragraph" w:styleId="CommentSubject">
    <w:name w:val="annotation subject"/>
    <w:basedOn w:val="CommentText"/>
    <w:next w:val="CommentText"/>
    <w:link w:val="CommentSubjectChar"/>
    <w:uiPriority w:val="99"/>
    <w:semiHidden/>
    <w:unhideWhenUsed/>
    <w:rsid w:val="00FA35C5"/>
    <w:rPr>
      <w:b/>
      <w:bCs/>
    </w:rPr>
  </w:style>
  <w:style w:type="character" w:customStyle="1" w:styleId="CommentSubjectChar">
    <w:name w:val="Comment Subject Char"/>
    <w:link w:val="CommentSubject"/>
    <w:uiPriority w:val="99"/>
    <w:semiHidden/>
    <w:rsid w:val="00FA35C5"/>
    <w:rPr>
      <w:rFonts w:ascii="BentonSans Book" w:eastAsia="MS Mincho" w:hAnsi="BentonSans Book" w:cs="Times New Roman"/>
      <w:b/>
      <w:bCs/>
      <w:sz w:val="20"/>
      <w:szCs w:val="20"/>
      <w:lang w:eastAsia="en-US"/>
    </w:rPr>
  </w:style>
  <w:style w:type="paragraph" w:styleId="Revision">
    <w:name w:val="Revision"/>
    <w:uiPriority w:val="99"/>
    <w:semiHidden/>
    <w:rsid w:val="00FA35C5"/>
    <w:rPr>
      <w:rFonts w:ascii="Arial" w:hAnsi="Arial"/>
      <w:lang w:val="de-DE"/>
    </w:rPr>
  </w:style>
  <w:style w:type="character" w:styleId="CommentReference">
    <w:name w:val="annotation reference"/>
    <w:uiPriority w:val="99"/>
    <w:semiHidden/>
    <w:unhideWhenUsed/>
    <w:rsid w:val="00FA35C5"/>
    <w:rPr>
      <w:sz w:val="16"/>
      <w:szCs w:val="16"/>
    </w:rPr>
  </w:style>
  <w:style w:type="table" w:styleId="TableGrid8">
    <w:name w:val="Table Grid 8"/>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APListStyle">
    <w:name w:val="SAP_List_Style"/>
    <w:uiPriority w:val="99"/>
    <w:rsid w:val="00FA35C5"/>
  </w:style>
  <w:style w:type="character" w:customStyle="1" w:styleId="NoteParagraphChar">
    <w:name w:val="Note Paragraph Char"/>
    <w:link w:val="NoteParagraph"/>
    <w:locked/>
    <w:rsid w:val="009116D1"/>
    <w:rPr>
      <w:rFonts w:ascii="BentonSans Book" w:eastAsia="MS Mincho" w:hAnsi="BentonSans Book"/>
      <w:sz w:val="18"/>
      <w:szCs w:val="24"/>
      <w:lang w:val="de-DE"/>
    </w:rPr>
  </w:style>
  <w:style w:type="character" w:customStyle="1" w:styleId="UserInput">
    <w:name w:val="User Input"/>
    <w:qFormat/>
    <w:rsid w:val="003C56FF"/>
    <w:rPr>
      <w:rFonts w:ascii="Courier New" w:hAnsi="Courier New"/>
      <w:b/>
      <w:sz w:val="20"/>
    </w:rPr>
  </w:style>
  <w:style w:type="paragraph" w:customStyle="1" w:styleId="TableHeading">
    <w:name w:val="Table Heading"/>
    <w:basedOn w:val="Normal"/>
    <w:link w:val="TableHeadingChar"/>
    <w:rsid w:val="00EE61B4"/>
    <w:pPr>
      <w:spacing w:line="240" w:lineRule="auto"/>
    </w:pPr>
    <w:rPr>
      <w:rFonts w:ascii="Arial" w:eastAsia="SimSun" w:hAnsi="Arial"/>
      <w:b/>
      <w:sz w:val="20"/>
      <w:szCs w:val="20"/>
      <w:lang w:val="en-US"/>
    </w:rPr>
  </w:style>
  <w:style w:type="character" w:customStyle="1" w:styleId="TableHeadingChar">
    <w:name w:val="Table Heading Char"/>
    <w:link w:val="TableHeading"/>
    <w:rsid w:val="00EE61B4"/>
    <w:rPr>
      <w:rFonts w:ascii="Arial" w:hAnsi="Arial"/>
      <w:b/>
    </w:rPr>
  </w:style>
  <w:style w:type="character" w:styleId="Mention">
    <w:name w:val="Mention"/>
    <w:basedOn w:val="DefaultParagraphFont"/>
    <w:uiPriority w:val="99"/>
    <w:semiHidden/>
    <w:unhideWhenUsed/>
    <w:rsid w:val="00396D6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86402">
      <w:bodyDiv w:val="1"/>
      <w:marLeft w:val="0"/>
      <w:marRight w:val="0"/>
      <w:marTop w:val="0"/>
      <w:marBottom w:val="0"/>
      <w:divBdr>
        <w:top w:val="none" w:sz="0" w:space="0" w:color="auto"/>
        <w:left w:val="none" w:sz="0" w:space="0" w:color="auto"/>
        <w:bottom w:val="none" w:sz="0" w:space="0" w:color="auto"/>
        <w:right w:val="none" w:sz="0" w:space="0" w:color="auto"/>
      </w:divBdr>
    </w:div>
    <w:div w:id="136263788">
      <w:bodyDiv w:val="1"/>
      <w:marLeft w:val="0"/>
      <w:marRight w:val="0"/>
      <w:marTop w:val="0"/>
      <w:marBottom w:val="0"/>
      <w:divBdr>
        <w:top w:val="none" w:sz="0" w:space="0" w:color="auto"/>
        <w:left w:val="none" w:sz="0" w:space="0" w:color="auto"/>
        <w:bottom w:val="none" w:sz="0" w:space="0" w:color="auto"/>
        <w:right w:val="none" w:sz="0" w:space="0" w:color="auto"/>
      </w:divBdr>
    </w:div>
    <w:div w:id="188565727">
      <w:bodyDiv w:val="1"/>
      <w:marLeft w:val="0"/>
      <w:marRight w:val="0"/>
      <w:marTop w:val="0"/>
      <w:marBottom w:val="0"/>
      <w:divBdr>
        <w:top w:val="none" w:sz="0" w:space="0" w:color="auto"/>
        <w:left w:val="none" w:sz="0" w:space="0" w:color="auto"/>
        <w:bottom w:val="none" w:sz="0" w:space="0" w:color="auto"/>
        <w:right w:val="none" w:sz="0" w:space="0" w:color="auto"/>
      </w:divBdr>
    </w:div>
    <w:div w:id="199243367">
      <w:bodyDiv w:val="1"/>
      <w:marLeft w:val="0"/>
      <w:marRight w:val="0"/>
      <w:marTop w:val="0"/>
      <w:marBottom w:val="0"/>
      <w:divBdr>
        <w:top w:val="none" w:sz="0" w:space="0" w:color="auto"/>
        <w:left w:val="none" w:sz="0" w:space="0" w:color="auto"/>
        <w:bottom w:val="none" w:sz="0" w:space="0" w:color="auto"/>
        <w:right w:val="none" w:sz="0" w:space="0" w:color="auto"/>
      </w:divBdr>
    </w:div>
    <w:div w:id="212891614">
      <w:bodyDiv w:val="1"/>
      <w:marLeft w:val="0"/>
      <w:marRight w:val="0"/>
      <w:marTop w:val="0"/>
      <w:marBottom w:val="0"/>
      <w:divBdr>
        <w:top w:val="none" w:sz="0" w:space="0" w:color="auto"/>
        <w:left w:val="none" w:sz="0" w:space="0" w:color="auto"/>
        <w:bottom w:val="none" w:sz="0" w:space="0" w:color="auto"/>
        <w:right w:val="none" w:sz="0" w:space="0" w:color="auto"/>
      </w:divBdr>
    </w:div>
    <w:div w:id="246889226">
      <w:bodyDiv w:val="1"/>
      <w:marLeft w:val="0"/>
      <w:marRight w:val="0"/>
      <w:marTop w:val="0"/>
      <w:marBottom w:val="0"/>
      <w:divBdr>
        <w:top w:val="none" w:sz="0" w:space="0" w:color="auto"/>
        <w:left w:val="none" w:sz="0" w:space="0" w:color="auto"/>
        <w:bottom w:val="none" w:sz="0" w:space="0" w:color="auto"/>
        <w:right w:val="none" w:sz="0" w:space="0" w:color="auto"/>
      </w:divBdr>
    </w:div>
    <w:div w:id="284388165">
      <w:bodyDiv w:val="1"/>
      <w:marLeft w:val="0"/>
      <w:marRight w:val="0"/>
      <w:marTop w:val="0"/>
      <w:marBottom w:val="0"/>
      <w:divBdr>
        <w:top w:val="none" w:sz="0" w:space="0" w:color="auto"/>
        <w:left w:val="none" w:sz="0" w:space="0" w:color="auto"/>
        <w:bottom w:val="none" w:sz="0" w:space="0" w:color="auto"/>
        <w:right w:val="none" w:sz="0" w:space="0" w:color="auto"/>
      </w:divBdr>
    </w:div>
    <w:div w:id="476648377">
      <w:bodyDiv w:val="1"/>
      <w:marLeft w:val="0"/>
      <w:marRight w:val="0"/>
      <w:marTop w:val="0"/>
      <w:marBottom w:val="0"/>
      <w:divBdr>
        <w:top w:val="none" w:sz="0" w:space="0" w:color="auto"/>
        <w:left w:val="none" w:sz="0" w:space="0" w:color="auto"/>
        <w:bottom w:val="none" w:sz="0" w:space="0" w:color="auto"/>
        <w:right w:val="none" w:sz="0" w:space="0" w:color="auto"/>
      </w:divBdr>
    </w:div>
    <w:div w:id="538706629">
      <w:bodyDiv w:val="1"/>
      <w:marLeft w:val="0"/>
      <w:marRight w:val="0"/>
      <w:marTop w:val="0"/>
      <w:marBottom w:val="0"/>
      <w:divBdr>
        <w:top w:val="none" w:sz="0" w:space="0" w:color="auto"/>
        <w:left w:val="none" w:sz="0" w:space="0" w:color="auto"/>
        <w:bottom w:val="none" w:sz="0" w:space="0" w:color="auto"/>
        <w:right w:val="none" w:sz="0" w:space="0" w:color="auto"/>
      </w:divBdr>
    </w:div>
    <w:div w:id="549154747">
      <w:bodyDiv w:val="1"/>
      <w:marLeft w:val="0"/>
      <w:marRight w:val="0"/>
      <w:marTop w:val="0"/>
      <w:marBottom w:val="0"/>
      <w:divBdr>
        <w:top w:val="none" w:sz="0" w:space="0" w:color="auto"/>
        <w:left w:val="none" w:sz="0" w:space="0" w:color="auto"/>
        <w:bottom w:val="none" w:sz="0" w:space="0" w:color="auto"/>
        <w:right w:val="none" w:sz="0" w:space="0" w:color="auto"/>
      </w:divBdr>
    </w:div>
    <w:div w:id="559903151">
      <w:bodyDiv w:val="1"/>
      <w:marLeft w:val="0"/>
      <w:marRight w:val="0"/>
      <w:marTop w:val="0"/>
      <w:marBottom w:val="0"/>
      <w:divBdr>
        <w:top w:val="none" w:sz="0" w:space="0" w:color="auto"/>
        <w:left w:val="none" w:sz="0" w:space="0" w:color="auto"/>
        <w:bottom w:val="none" w:sz="0" w:space="0" w:color="auto"/>
        <w:right w:val="none" w:sz="0" w:space="0" w:color="auto"/>
      </w:divBdr>
    </w:div>
    <w:div w:id="593782020">
      <w:bodyDiv w:val="1"/>
      <w:marLeft w:val="0"/>
      <w:marRight w:val="0"/>
      <w:marTop w:val="0"/>
      <w:marBottom w:val="0"/>
      <w:divBdr>
        <w:top w:val="none" w:sz="0" w:space="0" w:color="auto"/>
        <w:left w:val="none" w:sz="0" w:space="0" w:color="auto"/>
        <w:bottom w:val="none" w:sz="0" w:space="0" w:color="auto"/>
        <w:right w:val="none" w:sz="0" w:space="0" w:color="auto"/>
      </w:divBdr>
    </w:div>
    <w:div w:id="692925307">
      <w:bodyDiv w:val="1"/>
      <w:marLeft w:val="0"/>
      <w:marRight w:val="0"/>
      <w:marTop w:val="0"/>
      <w:marBottom w:val="0"/>
      <w:divBdr>
        <w:top w:val="none" w:sz="0" w:space="0" w:color="auto"/>
        <w:left w:val="none" w:sz="0" w:space="0" w:color="auto"/>
        <w:bottom w:val="none" w:sz="0" w:space="0" w:color="auto"/>
        <w:right w:val="none" w:sz="0" w:space="0" w:color="auto"/>
      </w:divBdr>
    </w:div>
    <w:div w:id="835998559">
      <w:bodyDiv w:val="1"/>
      <w:marLeft w:val="0"/>
      <w:marRight w:val="0"/>
      <w:marTop w:val="0"/>
      <w:marBottom w:val="0"/>
      <w:divBdr>
        <w:top w:val="none" w:sz="0" w:space="0" w:color="auto"/>
        <w:left w:val="none" w:sz="0" w:space="0" w:color="auto"/>
        <w:bottom w:val="none" w:sz="0" w:space="0" w:color="auto"/>
        <w:right w:val="none" w:sz="0" w:space="0" w:color="auto"/>
      </w:divBdr>
    </w:div>
    <w:div w:id="869301974">
      <w:bodyDiv w:val="1"/>
      <w:marLeft w:val="0"/>
      <w:marRight w:val="0"/>
      <w:marTop w:val="0"/>
      <w:marBottom w:val="0"/>
      <w:divBdr>
        <w:top w:val="none" w:sz="0" w:space="0" w:color="auto"/>
        <w:left w:val="none" w:sz="0" w:space="0" w:color="auto"/>
        <w:bottom w:val="none" w:sz="0" w:space="0" w:color="auto"/>
        <w:right w:val="none" w:sz="0" w:space="0" w:color="auto"/>
      </w:divBdr>
    </w:div>
    <w:div w:id="901527666">
      <w:bodyDiv w:val="1"/>
      <w:marLeft w:val="0"/>
      <w:marRight w:val="0"/>
      <w:marTop w:val="0"/>
      <w:marBottom w:val="0"/>
      <w:divBdr>
        <w:top w:val="none" w:sz="0" w:space="0" w:color="auto"/>
        <w:left w:val="none" w:sz="0" w:space="0" w:color="auto"/>
        <w:bottom w:val="none" w:sz="0" w:space="0" w:color="auto"/>
        <w:right w:val="none" w:sz="0" w:space="0" w:color="auto"/>
      </w:divBdr>
    </w:div>
    <w:div w:id="939485771">
      <w:bodyDiv w:val="1"/>
      <w:marLeft w:val="0"/>
      <w:marRight w:val="0"/>
      <w:marTop w:val="0"/>
      <w:marBottom w:val="0"/>
      <w:divBdr>
        <w:top w:val="none" w:sz="0" w:space="0" w:color="auto"/>
        <w:left w:val="none" w:sz="0" w:space="0" w:color="auto"/>
        <w:bottom w:val="none" w:sz="0" w:space="0" w:color="auto"/>
        <w:right w:val="none" w:sz="0" w:space="0" w:color="auto"/>
      </w:divBdr>
    </w:div>
    <w:div w:id="942762552">
      <w:bodyDiv w:val="1"/>
      <w:marLeft w:val="0"/>
      <w:marRight w:val="0"/>
      <w:marTop w:val="0"/>
      <w:marBottom w:val="0"/>
      <w:divBdr>
        <w:top w:val="none" w:sz="0" w:space="0" w:color="auto"/>
        <w:left w:val="none" w:sz="0" w:space="0" w:color="auto"/>
        <w:bottom w:val="none" w:sz="0" w:space="0" w:color="auto"/>
        <w:right w:val="none" w:sz="0" w:space="0" w:color="auto"/>
      </w:divBdr>
    </w:div>
    <w:div w:id="953554392">
      <w:bodyDiv w:val="1"/>
      <w:marLeft w:val="0"/>
      <w:marRight w:val="0"/>
      <w:marTop w:val="0"/>
      <w:marBottom w:val="0"/>
      <w:divBdr>
        <w:top w:val="none" w:sz="0" w:space="0" w:color="auto"/>
        <w:left w:val="none" w:sz="0" w:space="0" w:color="auto"/>
        <w:bottom w:val="none" w:sz="0" w:space="0" w:color="auto"/>
        <w:right w:val="none" w:sz="0" w:space="0" w:color="auto"/>
      </w:divBdr>
    </w:div>
    <w:div w:id="1170439472">
      <w:bodyDiv w:val="1"/>
      <w:marLeft w:val="0"/>
      <w:marRight w:val="0"/>
      <w:marTop w:val="0"/>
      <w:marBottom w:val="0"/>
      <w:divBdr>
        <w:top w:val="none" w:sz="0" w:space="0" w:color="auto"/>
        <w:left w:val="none" w:sz="0" w:space="0" w:color="auto"/>
        <w:bottom w:val="none" w:sz="0" w:space="0" w:color="auto"/>
        <w:right w:val="none" w:sz="0" w:space="0" w:color="auto"/>
      </w:divBdr>
    </w:div>
    <w:div w:id="1199776256">
      <w:bodyDiv w:val="1"/>
      <w:marLeft w:val="0"/>
      <w:marRight w:val="0"/>
      <w:marTop w:val="0"/>
      <w:marBottom w:val="0"/>
      <w:divBdr>
        <w:top w:val="none" w:sz="0" w:space="0" w:color="auto"/>
        <w:left w:val="none" w:sz="0" w:space="0" w:color="auto"/>
        <w:bottom w:val="none" w:sz="0" w:space="0" w:color="auto"/>
        <w:right w:val="none" w:sz="0" w:space="0" w:color="auto"/>
      </w:divBdr>
    </w:div>
    <w:div w:id="1230464155">
      <w:bodyDiv w:val="1"/>
      <w:marLeft w:val="0"/>
      <w:marRight w:val="0"/>
      <w:marTop w:val="0"/>
      <w:marBottom w:val="0"/>
      <w:divBdr>
        <w:top w:val="none" w:sz="0" w:space="0" w:color="auto"/>
        <w:left w:val="none" w:sz="0" w:space="0" w:color="auto"/>
        <w:bottom w:val="none" w:sz="0" w:space="0" w:color="auto"/>
        <w:right w:val="none" w:sz="0" w:space="0" w:color="auto"/>
      </w:divBdr>
    </w:div>
    <w:div w:id="1306160081">
      <w:bodyDiv w:val="1"/>
      <w:marLeft w:val="0"/>
      <w:marRight w:val="0"/>
      <w:marTop w:val="0"/>
      <w:marBottom w:val="0"/>
      <w:divBdr>
        <w:top w:val="none" w:sz="0" w:space="0" w:color="auto"/>
        <w:left w:val="none" w:sz="0" w:space="0" w:color="auto"/>
        <w:bottom w:val="none" w:sz="0" w:space="0" w:color="auto"/>
        <w:right w:val="none" w:sz="0" w:space="0" w:color="auto"/>
      </w:divBdr>
    </w:div>
    <w:div w:id="1462456832">
      <w:bodyDiv w:val="1"/>
      <w:marLeft w:val="0"/>
      <w:marRight w:val="0"/>
      <w:marTop w:val="0"/>
      <w:marBottom w:val="0"/>
      <w:divBdr>
        <w:top w:val="none" w:sz="0" w:space="0" w:color="auto"/>
        <w:left w:val="none" w:sz="0" w:space="0" w:color="auto"/>
        <w:bottom w:val="none" w:sz="0" w:space="0" w:color="auto"/>
        <w:right w:val="none" w:sz="0" w:space="0" w:color="auto"/>
      </w:divBdr>
    </w:div>
    <w:div w:id="1477457751">
      <w:bodyDiv w:val="1"/>
      <w:marLeft w:val="0"/>
      <w:marRight w:val="0"/>
      <w:marTop w:val="0"/>
      <w:marBottom w:val="0"/>
      <w:divBdr>
        <w:top w:val="none" w:sz="0" w:space="0" w:color="auto"/>
        <w:left w:val="none" w:sz="0" w:space="0" w:color="auto"/>
        <w:bottom w:val="none" w:sz="0" w:space="0" w:color="auto"/>
        <w:right w:val="none" w:sz="0" w:space="0" w:color="auto"/>
      </w:divBdr>
    </w:div>
    <w:div w:id="1543518799">
      <w:bodyDiv w:val="1"/>
      <w:marLeft w:val="0"/>
      <w:marRight w:val="0"/>
      <w:marTop w:val="0"/>
      <w:marBottom w:val="0"/>
      <w:divBdr>
        <w:top w:val="none" w:sz="0" w:space="0" w:color="auto"/>
        <w:left w:val="none" w:sz="0" w:space="0" w:color="auto"/>
        <w:bottom w:val="none" w:sz="0" w:space="0" w:color="auto"/>
        <w:right w:val="none" w:sz="0" w:space="0" w:color="auto"/>
      </w:divBdr>
    </w:div>
    <w:div w:id="1550992547">
      <w:bodyDiv w:val="1"/>
      <w:marLeft w:val="0"/>
      <w:marRight w:val="0"/>
      <w:marTop w:val="0"/>
      <w:marBottom w:val="0"/>
      <w:divBdr>
        <w:top w:val="none" w:sz="0" w:space="0" w:color="auto"/>
        <w:left w:val="none" w:sz="0" w:space="0" w:color="auto"/>
        <w:bottom w:val="none" w:sz="0" w:space="0" w:color="auto"/>
        <w:right w:val="none" w:sz="0" w:space="0" w:color="auto"/>
      </w:divBdr>
    </w:div>
    <w:div w:id="1572347794">
      <w:bodyDiv w:val="1"/>
      <w:marLeft w:val="0"/>
      <w:marRight w:val="0"/>
      <w:marTop w:val="0"/>
      <w:marBottom w:val="0"/>
      <w:divBdr>
        <w:top w:val="none" w:sz="0" w:space="0" w:color="auto"/>
        <w:left w:val="none" w:sz="0" w:space="0" w:color="auto"/>
        <w:bottom w:val="none" w:sz="0" w:space="0" w:color="auto"/>
        <w:right w:val="none" w:sz="0" w:space="0" w:color="auto"/>
      </w:divBdr>
    </w:div>
    <w:div w:id="1585918745">
      <w:bodyDiv w:val="1"/>
      <w:marLeft w:val="0"/>
      <w:marRight w:val="0"/>
      <w:marTop w:val="0"/>
      <w:marBottom w:val="0"/>
      <w:divBdr>
        <w:top w:val="none" w:sz="0" w:space="0" w:color="auto"/>
        <w:left w:val="none" w:sz="0" w:space="0" w:color="auto"/>
        <w:bottom w:val="none" w:sz="0" w:space="0" w:color="auto"/>
        <w:right w:val="none" w:sz="0" w:space="0" w:color="auto"/>
      </w:divBdr>
    </w:div>
    <w:div w:id="1615870329">
      <w:bodyDiv w:val="1"/>
      <w:marLeft w:val="0"/>
      <w:marRight w:val="0"/>
      <w:marTop w:val="0"/>
      <w:marBottom w:val="0"/>
      <w:divBdr>
        <w:top w:val="none" w:sz="0" w:space="0" w:color="auto"/>
        <w:left w:val="none" w:sz="0" w:space="0" w:color="auto"/>
        <w:bottom w:val="none" w:sz="0" w:space="0" w:color="auto"/>
        <w:right w:val="none" w:sz="0" w:space="0" w:color="auto"/>
      </w:divBdr>
    </w:div>
    <w:div w:id="1628387620">
      <w:bodyDiv w:val="1"/>
      <w:marLeft w:val="0"/>
      <w:marRight w:val="0"/>
      <w:marTop w:val="0"/>
      <w:marBottom w:val="0"/>
      <w:divBdr>
        <w:top w:val="none" w:sz="0" w:space="0" w:color="auto"/>
        <w:left w:val="none" w:sz="0" w:space="0" w:color="auto"/>
        <w:bottom w:val="none" w:sz="0" w:space="0" w:color="auto"/>
        <w:right w:val="none" w:sz="0" w:space="0" w:color="auto"/>
      </w:divBdr>
    </w:div>
    <w:div w:id="1707683483">
      <w:bodyDiv w:val="1"/>
      <w:marLeft w:val="0"/>
      <w:marRight w:val="0"/>
      <w:marTop w:val="0"/>
      <w:marBottom w:val="0"/>
      <w:divBdr>
        <w:top w:val="none" w:sz="0" w:space="0" w:color="auto"/>
        <w:left w:val="none" w:sz="0" w:space="0" w:color="auto"/>
        <w:bottom w:val="none" w:sz="0" w:space="0" w:color="auto"/>
        <w:right w:val="none" w:sz="0" w:space="0" w:color="auto"/>
      </w:divBdr>
    </w:div>
    <w:div w:id="1718701969">
      <w:bodyDiv w:val="1"/>
      <w:marLeft w:val="0"/>
      <w:marRight w:val="0"/>
      <w:marTop w:val="0"/>
      <w:marBottom w:val="0"/>
      <w:divBdr>
        <w:top w:val="none" w:sz="0" w:space="0" w:color="auto"/>
        <w:left w:val="none" w:sz="0" w:space="0" w:color="auto"/>
        <w:bottom w:val="none" w:sz="0" w:space="0" w:color="auto"/>
        <w:right w:val="none" w:sz="0" w:space="0" w:color="auto"/>
      </w:divBdr>
    </w:div>
    <w:div w:id="1745227245">
      <w:bodyDiv w:val="1"/>
      <w:marLeft w:val="0"/>
      <w:marRight w:val="0"/>
      <w:marTop w:val="0"/>
      <w:marBottom w:val="0"/>
      <w:divBdr>
        <w:top w:val="none" w:sz="0" w:space="0" w:color="auto"/>
        <w:left w:val="none" w:sz="0" w:space="0" w:color="auto"/>
        <w:bottom w:val="none" w:sz="0" w:space="0" w:color="auto"/>
        <w:right w:val="none" w:sz="0" w:space="0" w:color="auto"/>
      </w:divBdr>
    </w:div>
    <w:div w:id="19311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9551AD-EBA3-42B7-BF9C-ED82D45BC830}">
  <ds:schemaRefs>
    <ds:schemaRef ds:uri="http://schemas.openxmlformats.org/officeDocument/2006/bibliography"/>
  </ds:schemaRefs>
</ds:datastoreItem>
</file>

<file path=customXml/itemProps2.xml><?xml version="1.0" encoding="utf-8"?>
<ds:datastoreItem xmlns:ds="http://schemas.openxmlformats.org/officeDocument/2006/customXml" ds:itemID="{12CAAC33-A786-4ED1-AC82-4457B1582D1B}"/>
</file>

<file path=customXml/itemProps3.xml><?xml version="1.0" encoding="utf-8"?>
<ds:datastoreItem xmlns:ds="http://schemas.openxmlformats.org/officeDocument/2006/customXml" ds:itemID="{304C2113-2BFE-4FD1-B90E-BAD33CA74DD1}"/>
</file>

<file path=customXml/itemProps4.xml><?xml version="1.0" encoding="utf-8"?>
<ds:datastoreItem xmlns:ds="http://schemas.openxmlformats.org/officeDocument/2006/customXml" ds:itemID="{60C7ED90-4694-48AC-AA0A-D8E2E8F154C4}"/>
</file>

<file path=docProps/app.xml><?xml version="1.0" encoding="utf-8"?>
<Properties xmlns="http://schemas.openxmlformats.org/officeDocument/2006/extended-properties" xmlns:vt="http://schemas.openxmlformats.org/officeDocument/2006/docPropsVTypes">
  <Template>Test scripts.dotm</Template>
  <TotalTime>0</TotalTime>
  <Pages>25</Pages>
  <Words>5941</Words>
  <Characters>33868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39730</CharactersWithSpaces>
  <SharedDoc>false</SharedDoc>
  <HLinks>
    <vt:vector size="156" baseType="variant">
      <vt:variant>
        <vt:i4>5046273</vt:i4>
      </vt:variant>
      <vt:variant>
        <vt:i4>153</vt:i4>
      </vt:variant>
      <vt:variant>
        <vt:i4>0</vt:i4>
      </vt:variant>
      <vt:variant>
        <vt:i4>5</vt:i4>
      </vt:variant>
      <vt:variant>
        <vt:lpwstr>http://global.sap.com/corporate-en/legal/copyright/index.epx</vt:lpwstr>
      </vt:variant>
      <vt:variant>
        <vt:lpwstr>trademark</vt:lpwstr>
      </vt:variant>
      <vt:variant>
        <vt:i4>1769522</vt:i4>
      </vt:variant>
      <vt:variant>
        <vt:i4>146</vt:i4>
      </vt:variant>
      <vt:variant>
        <vt:i4>0</vt:i4>
      </vt:variant>
      <vt:variant>
        <vt:i4>5</vt:i4>
      </vt:variant>
      <vt:variant>
        <vt:lpwstr/>
      </vt:variant>
      <vt:variant>
        <vt:lpwstr>_Toc437788900</vt:lpwstr>
      </vt:variant>
      <vt:variant>
        <vt:i4>1179699</vt:i4>
      </vt:variant>
      <vt:variant>
        <vt:i4>140</vt:i4>
      </vt:variant>
      <vt:variant>
        <vt:i4>0</vt:i4>
      </vt:variant>
      <vt:variant>
        <vt:i4>5</vt:i4>
      </vt:variant>
      <vt:variant>
        <vt:lpwstr/>
      </vt:variant>
      <vt:variant>
        <vt:lpwstr>_Toc437788899</vt:lpwstr>
      </vt:variant>
      <vt:variant>
        <vt:i4>1179699</vt:i4>
      </vt:variant>
      <vt:variant>
        <vt:i4>134</vt:i4>
      </vt:variant>
      <vt:variant>
        <vt:i4>0</vt:i4>
      </vt:variant>
      <vt:variant>
        <vt:i4>5</vt:i4>
      </vt:variant>
      <vt:variant>
        <vt:lpwstr/>
      </vt:variant>
      <vt:variant>
        <vt:lpwstr>_Toc437788898</vt:lpwstr>
      </vt:variant>
      <vt:variant>
        <vt:i4>1179699</vt:i4>
      </vt:variant>
      <vt:variant>
        <vt:i4>128</vt:i4>
      </vt:variant>
      <vt:variant>
        <vt:i4>0</vt:i4>
      </vt:variant>
      <vt:variant>
        <vt:i4>5</vt:i4>
      </vt:variant>
      <vt:variant>
        <vt:lpwstr/>
      </vt:variant>
      <vt:variant>
        <vt:lpwstr>_Toc437788897</vt:lpwstr>
      </vt:variant>
      <vt:variant>
        <vt:i4>1179699</vt:i4>
      </vt:variant>
      <vt:variant>
        <vt:i4>122</vt:i4>
      </vt:variant>
      <vt:variant>
        <vt:i4>0</vt:i4>
      </vt:variant>
      <vt:variant>
        <vt:i4>5</vt:i4>
      </vt:variant>
      <vt:variant>
        <vt:lpwstr/>
      </vt:variant>
      <vt:variant>
        <vt:lpwstr>_Toc437788896</vt:lpwstr>
      </vt:variant>
      <vt:variant>
        <vt:i4>1179699</vt:i4>
      </vt:variant>
      <vt:variant>
        <vt:i4>116</vt:i4>
      </vt:variant>
      <vt:variant>
        <vt:i4>0</vt:i4>
      </vt:variant>
      <vt:variant>
        <vt:i4>5</vt:i4>
      </vt:variant>
      <vt:variant>
        <vt:lpwstr/>
      </vt:variant>
      <vt:variant>
        <vt:lpwstr>_Toc437788895</vt:lpwstr>
      </vt:variant>
      <vt:variant>
        <vt:i4>1179699</vt:i4>
      </vt:variant>
      <vt:variant>
        <vt:i4>110</vt:i4>
      </vt:variant>
      <vt:variant>
        <vt:i4>0</vt:i4>
      </vt:variant>
      <vt:variant>
        <vt:i4>5</vt:i4>
      </vt:variant>
      <vt:variant>
        <vt:lpwstr/>
      </vt:variant>
      <vt:variant>
        <vt:lpwstr>_Toc437788894</vt:lpwstr>
      </vt:variant>
      <vt:variant>
        <vt:i4>1179699</vt:i4>
      </vt:variant>
      <vt:variant>
        <vt:i4>104</vt:i4>
      </vt:variant>
      <vt:variant>
        <vt:i4>0</vt:i4>
      </vt:variant>
      <vt:variant>
        <vt:i4>5</vt:i4>
      </vt:variant>
      <vt:variant>
        <vt:lpwstr/>
      </vt:variant>
      <vt:variant>
        <vt:lpwstr>_Toc437788893</vt:lpwstr>
      </vt:variant>
      <vt:variant>
        <vt:i4>1179699</vt:i4>
      </vt:variant>
      <vt:variant>
        <vt:i4>98</vt:i4>
      </vt:variant>
      <vt:variant>
        <vt:i4>0</vt:i4>
      </vt:variant>
      <vt:variant>
        <vt:i4>5</vt:i4>
      </vt:variant>
      <vt:variant>
        <vt:lpwstr/>
      </vt:variant>
      <vt:variant>
        <vt:lpwstr>_Toc437788892</vt:lpwstr>
      </vt:variant>
      <vt:variant>
        <vt:i4>1179699</vt:i4>
      </vt:variant>
      <vt:variant>
        <vt:i4>92</vt:i4>
      </vt:variant>
      <vt:variant>
        <vt:i4>0</vt:i4>
      </vt:variant>
      <vt:variant>
        <vt:i4>5</vt:i4>
      </vt:variant>
      <vt:variant>
        <vt:lpwstr/>
      </vt:variant>
      <vt:variant>
        <vt:lpwstr>_Toc437788891</vt:lpwstr>
      </vt:variant>
      <vt:variant>
        <vt:i4>1179699</vt:i4>
      </vt:variant>
      <vt:variant>
        <vt:i4>86</vt:i4>
      </vt:variant>
      <vt:variant>
        <vt:i4>0</vt:i4>
      </vt:variant>
      <vt:variant>
        <vt:i4>5</vt:i4>
      </vt:variant>
      <vt:variant>
        <vt:lpwstr/>
      </vt:variant>
      <vt:variant>
        <vt:lpwstr>_Toc437788890</vt:lpwstr>
      </vt:variant>
      <vt:variant>
        <vt:i4>1245235</vt:i4>
      </vt:variant>
      <vt:variant>
        <vt:i4>80</vt:i4>
      </vt:variant>
      <vt:variant>
        <vt:i4>0</vt:i4>
      </vt:variant>
      <vt:variant>
        <vt:i4>5</vt:i4>
      </vt:variant>
      <vt:variant>
        <vt:lpwstr/>
      </vt:variant>
      <vt:variant>
        <vt:lpwstr>_Toc437788889</vt:lpwstr>
      </vt:variant>
      <vt:variant>
        <vt:i4>1245235</vt:i4>
      </vt:variant>
      <vt:variant>
        <vt:i4>74</vt:i4>
      </vt:variant>
      <vt:variant>
        <vt:i4>0</vt:i4>
      </vt:variant>
      <vt:variant>
        <vt:i4>5</vt:i4>
      </vt:variant>
      <vt:variant>
        <vt:lpwstr/>
      </vt:variant>
      <vt:variant>
        <vt:lpwstr>_Toc437788888</vt:lpwstr>
      </vt:variant>
      <vt:variant>
        <vt:i4>1245235</vt:i4>
      </vt:variant>
      <vt:variant>
        <vt:i4>68</vt:i4>
      </vt:variant>
      <vt:variant>
        <vt:i4>0</vt:i4>
      </vt:variant>
      <vt:variant>
        <vt:i4>5</vt:i4>
      </vt:variant>
      <vt:variant>
        <vt:lpwstr/>
      </vt:variant>
      <vt:variant>
        <vt:lpwstr>_Toc437788887</vt:lpwstr>
      </vt:variant>
      <vt:variant>
        <vt:i4>1245235</vt:i4>
      </vt:variant>
      <vt:variant>
        <vt:i4>62</vt:i4>
      </vt:variant>
      <vt:variant>
        <vt:i4>0</vt:i4>
      </vt:variant>
      <vt:variant>
        <vt:i4>5</vt:i4>
      </vt:variant>
      <vt:variant>
        <vt:lpwstr/>
      </vt:variant>
      <vt:variant>
        <vt:lpwstr>_Toc437788886</vt:lpwstr>
      </vt:variant>
      <vt:variant>
        <vt:i4>1245235</vt:i4>
      </vt:variant>
      <vt:variant>
        <vt:i4>56</vt:i4>
      </vt:variant>
      <vt:variant>
        <vt:i4>0</vt:i4>
      </vt:variant>
      <vt:variant>
        <vt:i4>5</vt:i4>
      </vt:variant>
      <vt:variant>
        <vt:lpwstr/>
      </vt:variant>
      <vt:variant>
        <vt:lpwstr>_Toc437788885</vt:lpwstr>
      </vt:variant>
      <vt:variant>
        <vt:i4>1245235</vt:i4>
      </vt:variant>
      <vt:variant>
        <vt:i4>50</vt:i4>
      </vt:variant>
      <vt:variant>
        <vt:i4>0</vt:i4>
      </vt:variant>
      <vt:variant>
        <vt:i4>5</vt:i4>
      </vt:variant>
      <vt:variant>
        <vt:lpwstr/>
      </vt:variant>
      <vt:variant>
        <vt:lpwstr>_Toc437788884</vt:lpwstr>
      </vt:variant>
      <vt:variant>
        <vt:i4>1245235</vt:i4>
      </vt:variant>
      <vt:variant>
        <vt:i4>44</vt:i4>
      </vt:variant>
      <vt:variant>
        <vt:i4>0</vt:i4>
      </vt:variant>
      <vt:variant>
        <vt:i4>5</vt:i4>
      </vt:variant>
      <vt:variant>
        <vt:lpwstr/>
      </vt:variant>
      <vt:variant>
        <vt:lpwstr>_Toc437788883</vt:lpwstr>
      </vt:variant>
      <vt:variant>
        <vt:i4>1245235</vt:i4>
      </vt:variant>
      <vt:variant>
        <vt:i4>38</vt:i4>
      </vt:variant>
      <vt:variant>
        <vt:i4>0</vt:i4>
      </vt:variant>
      <vt:variant>
        <vt:i4>5</vt:i4>
      </vt:variant>
      <vt:variant>
        <vt:lpwstr/>
      </vt:variant>
      <vt:variant>
        <vt:lpwstr>_Toc437788882</vt:lpwstr>
      </vt:variant>
      <vt:variant>
        <vt:i4>1245235</vt:i4>
      </vt:variant>
      <vt:variant>
        <vt:i4>32</vt:i4>
      </vt:variant>
      <vt:variant>
        <vt:i4>0</vt:i4>
      </vt:variant>
      <vt:variant>
        <vt:i4>5</vt:i4>
      </vt:variant>
      <vt:variant>
        <vt:lpwstr/>
      </vt:variant>
      <vt:variant>
        <vt:lpwstr>_Toc437788881</vt:lpwstr>
      </vt:variant>
      <vt:variant>
        <vt:i4>1245235</vt:i4>
      </vt:variant>
      <vt:variant>
        <vt:i4>26</vt:i4>
      </vt:variant>
      <vt:variant>
        <vt:i4>0</vt:i4>
      </vt:variant>
      <vt:variant>
        <vt:i4>5</vt:i4>
      </vt:variant>
      <vt:variant>
        <vt:lpwstr/>
      </vt:variant>
      <vt:variant>
        <vt:lpwstr>_Toc437788880</vt:lpwstr>
      </vt:variant>
      <vt:variant>
        <vt:i4>1835059</vt:i4>
      </vt:variant>
      <vt:variant>
        <vt:i4>20</vt:i4>
      </vt:variant>
      <vt:variant>
        <vt:i4>0</vt:i4>
      </vt:variant>
      <vt:variant>
        <vt:i4>5</vt:i4>
      </vt:variant>
      <vt:variant>
        <vt:lpwstr/>
      </vt:variant>
      <vt:variant>
        <vt:lpwstr>_Toc437788879</vt:lpwstr>
      </vt:variant>
      <vt:variant>
        <vt:i4>1835059</vt:i4>
      </vt:variant>
      <vt:variant>
        <vt:i4>14</vt:i4>
      </vt:variant>
      <vt:variant>
        <vt:i4>0</vt:i4>
      </vt:variant>
      <vt:variant>
        <vt:i4>5</vt:i4>
      </vt:variant>
      <vt:variant>
        <vt:lpwstr/>
      </vt:variant>
      <vt:variant>
        <vt:lpwstr>_Toc437788878</vt:lpwstr>
      </vt:variant>
      <vt:variant>
        <vt:i4>1835059</vt:i4>
      </vt:variant>
      <vt:variant>
        <vt:i4>8</vt:i4>
      </vt:variant>
      <vt:variant>
        <vt:i4>0</vt:i4>
      </vt:variant>
      <vt:variant>
        <vt:i4>5</vt:i4>
      </vt:variant>
      <vt:variant>
        <vt:lpwstr/>
      </vt:variant>
      <vt:variant>
        <vt:lpwstr>_Toc437788877</vt:lpwstr>
      </vt:variant>
      <vt:variant>
        <vt:i4>1835059</vt:i4>
      </vt:variant>
      <vt:variant>
        <vt:i4>2</vt:i4>
      </vt:variant>
      <vt:variant>
        <vt:i4>0</vt:i4>
      </vt:variant>
      <vt:variant>
        <vt:i4>5</vt:i4>
      </vt:variant>
      <vt:variant>
        <vt:lpwstr/>
      </vt:variant>
      <vt:variant>
        <vt:lpwstr>_Toc437788876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2018-01-29T11:05:00Z</dcterms:created>
  <dcterms:modified xsi:type="dcterms:W3CDTF">2018-03-01T16:40:00Z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