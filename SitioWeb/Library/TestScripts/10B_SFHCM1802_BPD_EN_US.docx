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296EA6" w:rsidRPr="00792B4E" w14:paraId="08708596" w14:textId="77777777" w:rsidTr="004D2DCE">
        <w:trPr>
          <w:trHeight w:hRule="exact" w:val="227"/>
        </w:trPr>
        <w:tc>
          <w:tcPr>
            <w:tcW w:w="4962" w:type="dxa"/>
            <w:tcBorders>
              <w:bottom w:val="single" w:sz="4" w:space="0" w:color="auto"/>
            </w:tcBorders>
            <w:shd w:val="clear" w:color="auto" w:fill="000000"/>
          </w:tcPr>
          <w:p w14:paraId="3C20FCB7" w14:textId="77777777" w:rsidR="00296EA6" w:rsidRPr="00792B4E" w:rsidRDefault="00296EA6" w:rsidP="005232DE">
            <w:pPr>
              <w:pStyle w:val="ListNumber"/>
              <w:numPr>
                <w:ilvl w:val="0"/>
                <w:numId w:val="0"/>
              </w:numPr>
              <w:ind w:left="340" w:hanging="340"/>
            </w:pPr>
          </w:p>
        </w:tc>
        <w:tc>
          <w:tcPr>
            <w:tcW w:w="9383" w:type="dxa"/>
            <w:tcBorders>
              <w:bottom w:val="single" w:sz="4" w:space="0" w:color="auto"/>
            </w:tcBorders>
            <w:shd w:val="clear" w:color="auto" w:fill="000000"/>
          </w:tcPr>
          <w:p w14:paraId="588BDB7F" w14:textId="77777777" w:rsidR="00296EA6" w:rsidRPr="00792B4E" w:rsidRDefault="00296EA6" w:rsidP="004D2DCE"/>
        </w:tc>
      </w:tr>
      <w:tr w:rsidR="00296EA6" w:rsidRPr="00792B4E" w14:paraId="7BC59B35" w14:textId="77777777" w:rsidTr="004D2DCE">
        <w:trPr>
          <w:trHeight w:val="636"/>
        </w:trPr>
        <w:tc>
          <w:tcPr>
            <w:tcW w:w="4962" w:type="dxa"/>
            <w:vMerge w:val="restart"/>
            <w:tcBorders>
              <w:top w:val="single" w:sz="4" w:space="0" w:color="auto"/>
              <w:bottom w:val="nil"/>
              <w:right w:val="nil"/>
            </w:tcBorders>
            <w:shd w:val="clear" w:color="auto" w:fill="F0AB00"/>
            <w:tcMar>
              <w:top w:w="113" w:type="dxa"/>
            </w:tcMar>
          </w:tcPr>
          <w:p w14:paraId="5FC174ED" w14:textId="77777777" w:rsidR="00296EA6" w:rsidRPr="00792B4E" w:rsidRDefault="00296EA6" w:rsidP="004D2DCE">
            <w:pPr>
              <w:pStyle w:val="SAPCollateralType"/>
            </w:pPr>
            <w:r w:rsidRPr="00792B4E">
              <w:t>Test Script</w:t>
            </w:r>
          </w:p>
          <w:p w14:paraId="1BAF9319" w14:textId="51C32DE1" w:rsidR="00296EA6" w:rsidRPr="00792B4E" w:rsidRDefault="0078353F" w:rsidP="004D2DCE">
            <w:pPr>
              <w:pStyle w:val="SAPDocumentVersion"/>
              <w:rPr>
                <w:rFonts w:eastAsia="SimSun"/>
                <w:lang w:eastAsia="zh-CN"/>
              </w:rPr>
            </w:pPr>
            <w:r w:rsidRPr="00792B4E">
              <w:rPr>
                <w:rFonts w:eastAsia="SimSun"/>
                <w:lang w:eastAsia="zh-CN"/>
              </w:rPr>
              <w:t xml:space="preserve">SAP </w:t>
            </w:r>
            <w:r w:rsidR="009C6AC9" w:rsidRPr="00792B4E">
              <w:rPr>
                <w:rFonts w:eastAsia="SimSun"/>
                <w:lang w:eastAsia="zh-CN"/>
              </w:rPr>
              <w:t>SuccessFactors HCM Core</w:t>
            </w:r>
          </w:p>
          <w:p w14:paraId="39AAE83F" w14:textId="38531DE6" w:rsidR="00296EA6" w:rsidRPr="00792B4E" w:rsidRDefault="00586CD2" w:rsidP="004D2DCE">
            <w:pPr>
              <w:pStyle w:val="SAPDocumentVersion"/>
            </w:pPr>
            <w:r>
              <w:t>April</w:t>
            </w:r>
            <w:r w:rsidR="004D3A42">
              <w:t xml:space="preserve"> </w:t>
            </w:r>
            <w:r w:rsidR="000620A9" w:rsidRPr="00792B4E">
              <w:t>201</w:t>
            </w:r>
            <w:r w:rsidR="004D3A42">
              <w:t>8</w:t>
            </w:r>
          </w:p>
          <w:p w14:paraId="6C9C7B45" w14:textId="77777777" w:rsidR="00296EA6" w:rsidRPr="00792B4E" w:rsidRDefault="00296EA6" w:rsidP="004D2DCE">
            <w:pPr>
              <w:pStyle w:val="SAPDocumentVersion"/>
            </w:pPr>
            <w:r w:rsidRPr="00792B4E">
              <w:t>English</w:t>
            </w:r>
          </w:p>
        </w:tc>
        <w:tc>
          <w:tcPr>
            <w:tcW w:w="9383" w:type="dxa"/>
            <w:tcBorders>
              <w:top w:val="single" w:sz="4" w:space="0" w:color="auto"/>
              <w:left w:val="nil"/>
              <w:bottom w:val="nil"/>
            </w:tcBorders>
            <w:shd w:val="clear" w:color="auto" w:fill="F0AB00"/>
            <w:tcMar>
              <w:top w:w="113" w:type="dxa"/>
            </w:tcMar>
          </w:tcPr>
          <w:p w14:paraId="4A3203B9" w14:textId="77777777" w:rsidR="00296EA6" w:rsidRPr="00792B4E" w:rsidRDefault="00296EA6" w:rsidP="004D2DCE">
            <w:pPr>
              <w:pStyle w:val="SAPSecurityLevel"/>
            </w:pPr>
            <w:bookmarkStart w:id="0" w:name="securitylevel"/>
            <w:r w:rsidRPr="00792B4E">
              <w:t>Customer</w:t>
            </w:r>
            <w:bookmarkEnd w:id="0"/>
          </w:p>
        </w:tc>
      </w:tr>
      <w:tr w:rsidR="00296EA6" w:rsidRPr="00792B4E" w14:paraId="7B38636E" w14:textId="77777777" w:rsidTr="004D2DCE">
        <w:trPr>
          <w:trHeight w:hRule="exact" w:val="2402"/>
        </w:trPr>
        <w:tc>
          <w:tcPr>
            <w:tcW w:w="4962" w:type="dxa"/>
            <w:vMerge/>
            <w:tcBorders>
              <w:top w:val="nil"/>
              <w:bottom w:val="nil"/>
              <w:right w:val="nil"/>
            </w:tcBorders>
            <w:shd w:val="clear" w:color="auto" w:fill="F0AB00"/>
            <w:tcMar>
              <w:top w:w="113" w:type="dxa"/>
            </w:tcMar>
          </w:tcPr>
          <w:p w14:paraId="66E039A3" w14:textId="77777777" w:rsidR="00296EA6" w:rsidRPr="00792B4E" w:rsidRDefault="00296EA6" w:rsidP="004D2DCE">
            <w:pPr>
              <w:pStyle w:val="SAPCollateralType"/>
            </w:pPr>
          </w:p>
        </w:tc>
        <w:tc>
          <w:tcPr>
            <w:tcW w:w="9383" w:type="dxa"/>
            <w:tcBorders>
              <w:top w:val="nil"/>
              <w:left w:val="nil"/>
              <w:bottom w:val="nil"/>
            </w:tcBorders>
            <w:shd w:val="clear" w:color="auto" w:fill="F0AB00"/>
            <w:tcMar>
              <w:top w:w="113" w:type="dxa"/>
            </w:tcMar>
          </w:tcPr>
          <w:p w14:paraId="431005F2" w14:textId="0BC3AC1F" w:rsidR="00296EA6" w:rsidRPr="00792B4E" w:rsidRDefault="003640BC" w:rsidP="004D2DCE">
            <w:pPr>
              <w:pStyle w:val="SAPMainTitle"/>
            </w:pPr>
            <w:bookmarkStart w:id="1" w:name="maintitle"/>
            <w:r w:rsidRPr="00792B4E">
              <w:t>Manage</w:t>
            </w:r>
            <w:r w:rsidR="000620A9" w:rsidRPr="00792B4E">
              <w:t xml:space="preserve"> Leave Of Absence</w:t>
            </w:r>
            <w:bookmarkEnd w:id="1"/>
          </w:p>
          <w:p w14:paraId="58C0E5B0" w14:textId="6FE0F380" w:rsidR="00296EA6" w:rsidRPr="00792B4E" w:rsidRDefault="00296EA6" w:rsidP="000620A9">
            <w:pPr>
              <w:pStyle w:val="SAPSubTitle"/>
            </w:pPr>
            <w:r w:rsidRPr="00792B4E">
              <w:t xml:space="preserve">ID: </w:t>
            </w:r>
            <w:r w:rsidR="000620A9" w:rsidRPr="00792B4E">
              <w:t>10B</w:t>
            </w:r>
            <w:r w:rsidR="00032986">
              <w:t xml:space="preserve"> (United States)</w:t>
            </w:r>
          </w:p>
        </w:tc>
      </w:tr>
    </w:tbl>
    <w:p w14:paraId="3D4B72A4" w14:textId="77777777" w:rsidR="00296EA6" w:rsidRPr="00792B4E" w:rsidRDefault="00296EA6" w:rsidP="00296EA6">
      <w:pPr>
        <w:pStyle w:val="SAPKeyblockTitle"/>
      </w:pPr>
      <w:r w:rsidRPr="00792B4E">
        <w:t>Table of Contents</w:t>
      </w:r>
    </w:p>
    <w:p w14:paraId="30B87EB5" w14:textId="0A0EF49E" w:rsidR="00D20E74" w:rsidRDefault="00837FEE">
      <w:pPr>
        <w:pStyle w:val="TOC1"/>
        <w:rPr>
          <w:ins w:id="2" w:author="Author" w:date="2018-02-08T14:52:00Z"/>
          <w:rFonts w:asciiTheme="minorHAnsi" w:eastAsiaTheme="minorEastAsia" w:hAnsiTheme="minorHAnsi" w:cstheme="minorBidi"/>
          <w:noProof/>
          <w:sz w:val="22"/>
          <w:szCs w:val="22"/>
        </w:rPr>
      </w:pPr>
      <w:r w:rsidRPr="00792B4E">
        <w:rPr>
          <w:rFonts w:ascii="BentonSans Bold" w:hAnsi="BentonSans Bold"/>
          <w:noProof/>
        </w:rPr>
        <w:fldChar w:fldCharType="begin"/>
      </w:r>
      <w:r w:rsidRPr="00792B4E">
        <w:rPr>
          <w:rFonts w:ascii="BentonSans Bold" w:hAnsi="BentonSans Bold"/>
          <w:noProof/>
        </w:rPr>
        <w:instrText xml:space="preserve"> TOC \o "1-5" \h \z \u </w:instrText>
      </w:r>
      <w:r w:rsidRPr="00792B4E">
        <w:rPr>
          <w:rFonts w:ascii="BentonSans Bold" w:hAnsi="BentonSans Bold"/>
          <w:noProof/>
        </w:rPr>
        <w:fldChar w:fldCharType="separate"/>
      </w:r>
      <w:ins w:id="3" w:author="Author" w:date="2018-02-08T14:52:00Z">
        <w:r w:rsidR="00D20E74" w:rsidRPr="00D97FC2">
          <w:rPr>
            <w:rStyle w:val="Hyperlink"/>
            <w:noProof/>
          </w:rPr>
          <w:fldChar w:fldCharType="begin"/>
        </w:r>
        <w:r w:rsidR="00D20E74" w:rsidRPr="00D97FC2">
          <w:rPr>
            <w:rStyle w:val="Hyperlink"/>
            <w:noProof/>
          </w:rPr>
          <w:instrText xml:space="preserve"> </w:instrText>
        </w:r>
        <w:r w:rsidR="00D20E74">
          <w:rPr>
            <w:noProof/>
          </w:rPr>
          <w:instrText>HYPERLINK \l "_Toc505864903"</w:instrText>
        </w:r>
        <w:r w:rsidR="00D20E74" w:rsidRPr="00D97FC2">
          <w:rPr>
            <w:rStyle w:val="Hyperlink"/>
            <w:noProof/>
          </w:rPr>
          <w:instrText xml:space="preserve"> </w:instrText>
        </w:r>
        <w:r w:rsidR="00D20E74" w:rsidRPr="00D97FC2">
          <w:rPr>
            <w:rStyle w:val="Hyperlink"/>
            <w:noProof/>
          </w:rPr>
          <w:fldChar w:fldCharType="separate"/>
        </w:r>
        <w:r w:rsidR="00D20E74" w:rsidRPr="00D97FC2">
          <w:rPr>
            <w:rStyle w:val="Hyperlink"/>
            <w:noProof/>
          </w:rPr>
          <w:t>1</w:t>
        </w:r>
        <w:r w:rsidR="00D20E74">
          <w:rPr>
            <w:rFonts w:asciiTheme="minorHAnsi" w:eastAsiaTheme="minorEastAsia" w:hAnsiTheme="minorHAnsi" w:cstheme="minorBidi"/>
            <w:noProof/>
            <w:sz w:val="22"/>
            <w:szCs w:val="22"/>
          </w:rPr>
          <w:tab/>
        </w:r>
        <w:r w:rsidR="00D20E74" w:rsidRPr="00D97FC2">
          <w:rPr>
            <w:rStyle w:val="Hyperlink"/>
            <w:noProof/>
          </w:rPr>
          <w:t>Purpose</w:t>
        </w:r>
        <w:r w:rsidR="00D20E74">
          <w:rPr>
            <w:noProof/>
            <w:webHidden/>
          </w:rPr>
          <w:tab/>
        </w:r>
        <w:r w:rsidR="00D20E74">
          <w:rPr>
            <w:noProof/>
            <w:webHidden/>
          </w:rPr>
          <w:fldChar w:fldCharType="begin"/>
        </w:r>
        <w:r w:rsidR="00D20E74">
          <w:rPr>
            <w:noProof/>
            <w:webHidden/>
          </w:rPr>
          <w:instrText xml:space="preserve"> PAGEREF _Toc505864903 \h </w:instrText>
        </w:r>
      </w:ins>
      <w:r w:rsidR="00D20E74">
        <w:rPr>
          <w:noProof/>
          <w:webHidden/>
        </w:rPr>
      </w:r>
      <w:r w:rsidR="00D20E74">
        <w:rPr>
          <w:noProof/>
          <w:webHidden/>
        </w:rPr>
        <w:fldChar w:fldCharType="separate"/>
      </w:r>
      <w:ins w:id="4" w:author="Author" w:date="2018-02-08T14:52:00Z">
        <w:r w:rsidR="00D20E74">
          <w:rPr>
            <w:noProof/>
            <w:webHidden/>
          </w:rPr>
          <w:t>4</w:t>
        </w:r>
        <w:r w:rsidR="00D20E74">
          <w:rPr>
            <w:noProof/>
            <w:webHidden/>
          </w:rPr>
          <w:fldChar w:fldCharType="end"/>
        </w:r>
        <w:r w:rsidR="00D20E74" w:rsidRPr="00D97FC2">
          <w:rPr>
            <w:rStyle w:val="Hyperlink"/>
            <w:noProof/>
          </w:rPr>
          <w:fldChar w:fldCharType="end"/>
        </w:r>
      </w:ins>
    </w:p>
    <w:p w14:paraId="30E1B388" w14:textId="2F6A9E15" w:rsidR="00D20E74" w:rsidRDefault="00D20E74">
      <w:pPr>
        <w:pStyle w:val="TOC2"/>
        <w:rPr>
          <w:ins w:id="5" w:author="Author" w:date="2018-02-08T14:52:00Z"/>
          <w:rFonts w:asciiTheme="minorHAnsi" w:eastAsiaTheme="minorEastAsia" w:hAnsiTheme="minorHAnsi" w:cstheme="minorBidi"/>
          <w:noProof/>
          <w:sz w:val="22"/>
          <w:szCs w:val="22"/>
        </w:rPr>
      </w:pPr>
      <w:ins w:id="6"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"_Toc505864904"</w:instrText>
        </w:r>
        <w:r w:rsidRPr="00D97FC2">
          <w:rPr>
            <w:rStyle w:val="Hyperlink"/>
            <w:noProof/>
          </w:rPr>
          <w:instrText xml:space="preserve"> </w:instrText>
        </w:r>
        <w:r w:rsidRPr="00D97FC2">
          <w:rPr>
            <w:rStyle w:val="Hyperlink"/>
            <w:noProof/>
          </w:rPr>
          <w:fldChar w:fldCharType="separate"/>
        </w:r>
        <w:r w:rsidRPr="00D97FC2">
          <w:rPr>
            <w:rStyle w:val="Hyperlink"/>
            <w:noProof/>
          </w:rPr>
          <w:t>1.1</w:t>
        </w:r>
        <w:r>
          <w:rPr>
            <w:rFonts w:asciiTheme="minorHAnsi" w:eastAsiaTheme="minorEastAsia" w:hAnsiTheme="minorHAnsi" w:cstheme="minorBidi"/>
            <w:noProof/>
            <w:sz w:val="22"/>
            <w:szCs w:val="22"/>
          </w:rPr>
          <w:tab/>
        </w:r>
        <w:r w:rsidRPr="00D97FC2">
          <w:rPr>
            <w:rStyle w:val="Hyperlink"/>
            <w:noProof/>
          </w:rPr>
          <w:t>Purpose of the Document</w:t>
        </w:r>
        <w:r>
          <w:rPr>
            <w:noProof/>
            <w:webHidden/>
          </w:rPr>
          <w:tab/>
        </w:r>
        <w:r>
          <w:rPr>
            <w:noProof/>
            <w:webHidden/>
          </w:rPr>
          <w:fldChar w:fldCharType="begin"/>
        </w:r>
        <w:r>
          <w:rPr>
            <w:noProof/>
            <w:webHidden/>
          </w:rPr>
          <w:instrText xml:space="preserve"> PAGEREF _Toc505864904 \h </w:instrText>
        </w:r>
      </w:ins>
      <w:r>
        <w:rPr>
          <w:noProof/>
          <w:webHidden/>
        </w:rPr>
      </w:r>
      <w:r>
        <w:rPr>
          <w:noProof/>
          <w:webHidden/>
        </w:rPr>
        <w:fldChar w:fldCharType="separate"/>
      </w:r>
      <w:ins w:id="7" w:author="Author" w:date="2018-02-08T14:52:00Z">
        <w:r>
          <w:rPr>
            <w:noProof/>
            <w:webHidden/>
          </w:rPr>
          <w:t>4</w:t>
        </w:r>
        <w:r>
          <w:rPr>
            <w:noProof/>
            <w:webHidden/>
          </w:rPr>
          <w:fldChar w:fldCharType="end"/>
        </w:r>
        <w:r w:rsidRPr="00D97FC2">
          <w:rPr>
            <w:rStyle w:val="Hyperlink"/>
            <w:noProof/>
          </w:rPr>
          <w:fldChar w:fldCharType="end"/>
        </w:r>
      </w:ins>
    </w:p>
    <w:p w14:paraId="5DB130B6" w14:textId="6EBD1EE9" w:rsidR="00D20E74" w:rsidRDefault="00D20E74">
      <w:pPr>
        <w:pStyle w:val="TOC2"/>
        <w:rPr>
          <w:ins w:id="8" w:author="Author" w:date="2018-02-08T14:52:00Z"/>
          <w:rFonts w:asciiTheme="minorHAnsi" w:eastAsiaTheme="minorEastAsia" w:hAnsiTheme="minorHAnsi" w:cstheme="minorBidi"/>
          <w:noProof/>
          <w:sz w:val="22"/>
          <w:szCs w:val="22"/>
        </w:rPr>
      </w:pPr>
      <w:ins w:id="9"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"_Toc505864905"</w:instrText>
        </w:r>
        <w:r w:rsidRPr="00D97FC2">
          <w:rPr>
            <w:rStyle w:val="Hyperlink"/>
            <w:noProof/>
          </w:rPr>
          <w:instrText xml:space="preserve"> </w:instrText>
        </w:r>
        <w:r w:rsidRPr="00D97FC2">
          <w:rPr>
            <w:rStyle w:val="Hyperlink"/>
            <w:noProof/>
          </w:rPr>
          <w:fldChar w:fldCharType="separate"/>
        </w:r>
        <w:r w:rsidRPr="00D97FC2">
          <w:rPr>
            <w:rStyle w:val="Hyperlink"/>
            <w:noProof/>
          </w:rPr>
          <w:t>1.2</w:t>
        </w:r>
        <w:r>
          <w:rPr>
            <w:rFonts w:asciiTheme="minorHAnsi" w:eastAsiaTheme="minorEastAsia" w:hAnsiTheme="minorHAnsi" w:cstheme="minorBidi"/>
            <w:noProof/>
            <w:sz w:val="22"/>
            <w:szCs w:val="22"/>
          </w:rPr>
          <w:tab/>
        </w:r>
        <w:r w:rsidRPr="00D97FC2">
          <w:rPr>
            <w:rStyle w:val="Hyperlink"/>
            <w:noProof/>
          </w:rPr>
          <w:t>Purpose of Manage Leave Of Absence</w:t>
        </w:r>
        <w:r>
          <w:rPr>
            <w:noProof/>
            <w:webHidden/>
          </w:rPr>
          <w:tab/>
        </w:r>
        <w:r>
          <w:rPr>
            <w:noProof/>
            <w:webHidden/>
          </w:rPr>
          <w:fldChar w:fldCharType="begin"/>
        </w:r>
        <w:r>
          <w:rPr>
            <w:noProof/>
            <w:webHidden/>
          </w:rPr>
          <w:instrText xml:space="preserve"> PAGEREF _Toc505864905 \h </w:instrText>
        </w:r>
      </w:ins>
      <w:r>
        <w:rPr>
          <w:noProof/>
          <w:webHidden/>
        </w:rPr>
      </w:r>
      <w:r>
        <w:rPr>
          <w:noProof/>
          <w:webHidden/>
        </w:rPr>
        <w:fldChar w:fldCharType="separate"/>
      </w:r>
      <w:ins w:id="10" w:author="Author" w:date="2018-02-08T14:52:00Z">
        <w:r>
          <w:rPr>
            <w:noProof/>
            <w:webHidden/>
          </w:rPr>
          <w:t>4</w:t>
        </w:r>
        <w:r>
          <w:rPr>
            <w:noProof/>
            <w:webHidden/>
          </w:rPr>
          <w:fldChar w:fldCharType="end"/>
        </w:r>
        <w:r w:rsidRPr="00D97FC2">
          <w:rPr>
            <w:rStyle w:val="Hyperlink"/>
            <w:noProof/>
          </w:rPr>
          <w:fldChar w:fldCharType="end"/>
        </w:r>
      </w:ins>
    </w:p>
    <w:p w14:paraId="71A69AD1" w14:textId="56A1F0AF" w:rsidR="00D20E74" w:rsidRDefault="00D20E74">
      <w:pPr>
        <w:pStyle w:val="TOC1"/>
        <w:rPr>
          <w:ins w:id="11" w:author="Author" w:date="2018-02-08T14:52:00Z"/>
          <w:rFonts w:asciiTheme="minorHAnsi" w:eastAsiaTheme="minorEastAsia" w:hAnsiTheme="minorHAnsi" w:cstheme="minorBidi"/>
          <w:noProof/>
          <w:sz w:val="22"/>
          <w:szCs w:val="22"/>
        </w:rPr>
      </w:pPr>
      <w:ins w:id="12"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"_Toc505864906"</w:instrText>
        </w:r>
        <w:r w:rsidRPr="00D97FC2">
          <w:rPr>
            <w:rStyle w:val="Hyperlink"/>
            <w:noProof/>
          </w:rPr>
          <w:instrText xml:space="preserve"> </w:instrText>
        </w:r>
        <w:r w:rsidRPr="00D97FC2">
          <w:rPr>
            <w:rStyle w:val="Hyperlink"/>
            <w:noProof/>
          </w:rPr>
          <w:fldChar w:fldCharType="separate"/>
        </w:r>
        <w:r w:rsidRPr="00D97FC2">
          <w:rPr>
            <w:rStyle w:val="Hyperlink"/>
            <w:noProof/>
          </w:rPr>
          <w:t>2</w:t>
        </w:r>
        <w:r>
          <w:rPr>
            <w:rFonts w:asciiTheme="minorHAnsi" w:eastAsiaTheme="minorEastAsia" w:hAnsiTheme="minorHAnsi" w:cstheme="minorBidi"/>
            <w:noProof/>
            <w:sz w:val="22"/>
            <w:szCs w:val="22"/>
          </w:rPr>
          <w:tab/>
        </w:r>
        <w:r w:rsidRPr="00D97FC2">
          <w:rPr>
            <w:rStyle w:val="Hyperlink"/>
            <w:noProof/>
          </w:rPr>
          <w:t>Prerequisites</w:t>
        </w:r>
        <w:r>
          <w:rPr>
            <w:noProof/>
            <w:webHidden/>
          </w:rPr>
          <w:tab/>
        </w:r>
        <w:r>
          <w:rPr>
            <w:noProof/>
            <w:webHidden/>
          </w:rPr>
          <w:fldChar w:fldCharType="begin"/>
        </w:r>
        <w:r>
          <w:rPr>
            <w:noProof/>
            <w:webHidden/>
          </w:rPr>
          <w:instrText xml:space="preserve"> PAGEREF _Toc505864906 \h </w:instrText>
        </w:r>
      </w:ins>
      <w:r>
        <w:rPr>
          <w:noProof/>
          <w:webHidden/>
        </w:rPr>
      </w:r>
      <w:r>
        <w:rPr>
          <w:noProof/>
          <w:webHidden/>
        </w:rPr>
        <w:fldChar w:fldCharType="separate"/>
      </w:r>
      <w:ins w:id="13" w:author="Author" w:date="2018-02-08T14:52:00Z">
        <w:r>
          <w:rPr>
            <w:noProof/>
            <w:webHidden/>
          </w:rPr>
          <w:t>5</w:t>
        </w:r>
        <w:r>
          <w:rPr>
            <w:noProof/>
            <w:webHidden/>
          </w:rPr>
          <w:fldChar w:fldCharType="end"/>
        </w:r>
        <w:r w:rsidRPr="00D97FC2">
          <w:rPr>
            <w:rStyle w:val="Hyperlink"/>
            <w:noProof/>
          </w:rPr>
          <w:fldChar w:fldCharType="end"/>
        </w:r>
      </w:ins>
    </w:p>
    <w:p w14:paraId="1F8E48ED" w14:textId="3927DADC" w:rsidR="00D20E74" w:rsidRDefault="00D20E74">
      <w:pPr>
        <w:pStyle w:val="TOC2"/>
        <w:rPr>
          <w:ins w:id="14" w:author="Author" w:date="2018-02-08T14:52:00Z"/>
          <w:rFonts w:asciiTheme="minorHAnsi" w:eastAsiaTheme="minorEastAsia" w:hAnsiTheme="minorHAnsi" w:cstheme="minorBidi"/>
          <w:noProof/>
          <w:sz w:val="22"/>
          <w:szCs w:val="22"/>
        </w:rPr>
      </w:pPr>
      <w:ins w:id="15"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"_Toc505864907"</w:instrText>
        </w:r>
        <w:r w:rsidRPr="00D97FC2">
          <w:rPr>
            <w:rStyle w:val="Hyperlink"/>
            <w:noProof/>
          </w:rPr>
          <w:instrText xml:space="preserve"> </w:instrText>
        </w:r>
        <w:r w:rsidRPr="00D97FC2">
          <w:rPr>
            <w:rStyle w:val="Hyperlink"/>
            <w:noProof/>
          </w:rPr>
          <w:fldChar w:fldCharType="separate"/>
        </w:r>
        <w:r w:rsidRPr="00D97FC2">
          <w:rPr>
            <w:rStyle w:val="Hyperlink"/>
            <w:noProof/>
          </w:rPr>
          <w:t>2.1</w:t>
        </w:r>
        <w:r>
          <w:rPr>
            <w:rFonts w:asciiTheme="minorHAnsi" w:eastAsiaTheme="minorEastAsia" w:hAnsiTheme="minorHAnsi" w:cstheme="minorBidi"/>
            <w:noProof/>
            <w:sz w:val="22"/>
            <w:szCs w:val="22"/>
          </w:rPr>
          <w:tab/>
        </w:r>
        <w:r w:rsidRPr="00D97FC2">
          <w:rPr>
            <w:rStyle w:val="Hyperlink"/>
            <w:noProof/>
          </w:rPr>
          <w:t>Configuration</w:t>
        </w:r>
        <w:r>
          <w:rPr>
            <w:noProof/>
            <w:webHidden/>
          </w:rPr>
          <w:tab/>
        </w:r>
        <w:r>
          <w:rPr>
            <w:noProof/>
            <w:webHidden/>
          </w:rPr>
          <w:fldChar w:fldCharType="begin"/>
        </w:r>
        <w:r>
          <w:rPr>
            <w:noProof/>
            <w:webHidden/>
          </w:rPr>
          <w:instrText xml:space="preserve"> PAGEREF _Toc505864907 \h </w:instrText>
        </w:r>
      </w:ins>
      <w:r>
        <w:rPr>
          <w:noProof/>
          <w:webHidden/>
        </w:rPr>
      </w:r>
      <w:r>
        <w:rPr>
          <w:noProof/>
          <w:webHidden/>
        </w:rPr>
        <w:fldChar w:fldCharType="separate"/>
      </w:r>
      <w:ins w:id="16" w:author="Author" w:date="2018-02-08T14:52:00Z">
        <w:r>
          <w:rPr>
            <w:noProof/>
            <w:webHidden/>
          </w:rPr>
          <w:t>5</w:t>
        </w:r>
        <w:r>
          <w:rPr>
            <w:noProof/>
            <w:webHidden/>
          </w:rPr>
          <w:fldChar w:fldCharType="end"/>
        </w:r>
        <w:r w:rsidRPr="00D97FC2">
          <w:rPr>
            <w:rStyle w:val="Hyperlink"/>
            <w:noProof/>
          </w:rPr>
          <w:fldChar w:fldCharType="end"/>
        </w:r>
      </w:ins>
    </w:p>
    <w:p w14:paraId="30906F76" w14:textId="7FAE1278" w:rsidR="00D20E74" w:rsidRDefault="00D20E74">
      <w:pPr>
        <w:pStyle w:val="TOC2"/>
        <w:rPr>
          <w:ins w:id="17" w:author="Author" w:date="2018-02-08T14:52:00Z"/>
          <w:rFonts w:asciiTheme="minorHAnsi" w:eastAsiaTheme="minorEastAsia" w:hAnsiTheme="minorHAnsi" w:cstheme="minorBidi"/>
          <w:noProof/>
          <w:sz w:val="22"/>
          <w:szCs w:val="22"/>
        </w:rPr>
      </w:pPr>
      <w:ins w:id="18"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"_Toc505864908"</w:instrText>
        </w:r>
        <w:r w:rsidRPr="00D97FC2">
          <w:rPr>
            <w:rStyle w:val="Hyperlink"/>
            <w:noProof/>
          </w:rPr>
          <w:instrText xml:space="preserve"> </w:instrText>
        </w:r>
        <w:r w:rsidRPr="00D97FC2">
          <w:rPr>
            <w:rStyle w:val="Hyperlink"/>
            <w:noProof/>
          </w:rPr>
          <w:fldChar w:fldCharType="separate"/>
        </w:r>
        <w:r w:rsidRPr="00D97FC2">
          <w:rPr>
            <w:rStyle w:val="Hyperlink"/>
            <w:noProof/>
          </w:rPr>
          <w:t>2.2</w:t>
        </w:r>
        <w:r>
          <w:rPr>
            <w:rFonts w:asciiTheme="minorHAnsi" w:eastAsiaTheme="minorEastAsia" w:hAnsiTheme="minorHAnsi" w:cstheme="minorBidi"/>
            <w:noProof/>
            <w:sz w:val="22"/>
            <w:szCs w:val="22"/>
          </w:rPr>
          <w:tab/>
        </w:r>
        <w:r w:rsidRPr="00D97FC2">
          <w:rPr>
            <w:rStyle w:val="Hyperlink"/>
            <w:noProof/>
          </w:rPr>
          <w:t>System Access</w:t>
        </w:r>
        <w:r>
          <w:rPr>
            <w:noProof/>
            <w:webHidden/>
          </w:rPr>
          <w:tab/>
        </w:r>
        <w:r>
          <w:rPr>
            <w:noProof/>
            <w:webHidden/>
          </w:rPr>
          <w:fldChar w:fldCharType="begin"/>
        </w:r>
        <w:r>
          <w:rPr>
            <w:noProof/>
            <w:webHidden/>
          </w:rPr>
          <w:instrText xml:space="preserve"> PAGEREF _Toc505864908 \h </w:instrText>
        </w:r>
      </w:ins>
      <w:r>
        <w:rPr>
          <w:noProof/>
          <w:webHidden/>
        </w:rPr>
      </w:r>
      <w:r>
        <w:rPr>
          <w:noProof/>
          <w:webHidden/>
        </w:rPr>
        <w:fldChar w:fldCharType="separate"/>
      </w:r>
      <w:ins w:id="19" w:author="Author" w:date="2018-02-08T14:52:00Z">
        <w:r>
          <w:rPr>
            <w:noProof/>
            <w:webHidden/>
          </w:rPr>
          <w:t>5</w:t>
        </w:r>
        <w:r>
          <w:rPr>
            <w:noProof/>
            <w:webHidden/>
          </w:rPr>
          <w:fldChar w:fldCharType="end"/>
        </w:r>
        <w:r w:rsidRPr="00D97FC2">
          <w:rPr>
            <w:rStyle w:val="Hyperlink"/>
            <w:noProof/>
          </w:rPr>
          <w:fldChar w:fldCharType="end"/>
        </w:r>
      </w:ins>
    </w:p>
    <w:p w14:paraId="3010C0A9" w14:textId="321CE5A8" w:rsidR="00D20E74" w:rsidRDefault="00D20E74">
      <w:pPr>
        <w:pStyle w:val="TOC2"/>
        <w:rPr>
          <w:ins w:id="20" w:author="Author" w:date="2018-02-08T14:52:00Z"/>
          <w:rFonts w:asciiTheme="minorHAnsi" w:eastAsiaTheme="minorEastAsia" w:hAnsiTheme="minorHAnsi" w:cstheme="minorBidi"/>
          <w:noProof/>
          <w:sz w:val="22"/>
          <w:szCs w:val="22"/>
        </w:rPr>
      </w:pPr>
      <w:ins w:id="21"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"_Toc505864909"</w:instrText>
        </w:r>
        <w:r w:rsidRPr="00D97FC2">
          <w:rPr>
            <w:rStyle w:val="Hyperlink"/>
            <w:noProof/>
          </w:rPr>
          <w:instrText xml:space="preserve"> </w:instrText>
        </w:r>
        <w:r w:rsidRPr="00D97FC2">
          <w:rPr>
            <w:rStyle w:val="Hyperlink"/>
            <w:noProof/>
          </w:rPr>
          <w:fldChar w:fldCharType="separate"/>
        </w:r>
        <w:r w:rsidRPr="00D97FC2">
          <w:rPr>
            <w:rStyle w:val="Hyperlink"/>
            <w:noProof/>
          </w:rPr>
          <w:t>2.3</w:t>
        </w:r>
        <w:r>
          <w:rPr>
            <w:rFonts w:asciiTheme="minorHAnsi" w:eastAsiaTheme="minorEastAsia" w:hAnsiTheme="minorHAnsi" w:cstheme="minorBidi"/>
            <w:noProof/>
            <w:sz w:val="22"/>
            <w:szCs w:val="22"/>
          </w:rPr>
          <w:tab/>
        </w:r>
        <w:r w:rsidRPr="00D97FC2">
          <w:rPr>
            <w:rStyle w:val="Hyperlink"/>
            <w:noProof/>
          </w:rPr>
          <w:t>Roles</w:t>
        </w:r>
        <w:r>
          <w:rPr>
            <w:noProof/>
            <w:webHidden/>
          </w:rPr>
          <w:tab/>
        </w:r>
        <w:r>
          <w:rPr>
            <w:noProof/>
            <w:webHidden/>
          </w:rPr>
          <w:fldChar w:fldCharType="begin"/>
        </w:r>
        <w:r>
          <w:rPr>
            <w:noProof/>
            <w:webHidden/>
          </w:rPr>
          <w:instrText xml:space="preserve"> PAGEREF _Toc505864909 \h </w:instrText>
        </w:r>
      </w:ins>
      <w:r>
        <w:rPr>
          <w:noProof/>
          <w:webHidden/>
        </w:rPr>
      </w:r>
      <w:r>
        <w:rPr>
          <w:noProof/>
          <w:webHidden/>
        </w:rPr>
        <w:fldChar w:fldCharType="separate"/>
      </w:r>
      <w:ins w:id="22" w:author="Author" w:date="2018-02-08T14:52:00Z">
        <w:r>
          <w:rPr>
            <w:noProof/>
            <w:webHidden/>
          </w:rPr>
          <w:t>5</w:t>
        </w:r>
        <w:r>
          <w:rPr>
            <w:noProof/>
            <w:webHidden/>
          </w:rPr>
          <w:fldChar w:fldCharType="end"/>
        </w:r>
        <w:r w:rsidRPr="00D97FC2">
          <w:rPr>
            <w:rStyle w:val="Hyperlink"/>
            <w:noProof/>
          </w:rPr>
          <w:fldChar w:fldCharType="end"/>
        </w:r>
      </w:ins>
    </w:p>
    <w:p w14:paraId="0DBBCF1E" w14:textId="5028D9D9" w:rsidR="00D20E74" w:rsidRDefault="00D20E74">
      <w:pPr>
        <w:pStyle w:val="TOC2"/>
        <w:rPr>
          <w:ins w:id="23" w:author="Author" w:date="2018-02-08T14:52:00Z"/>
          <w:rFonts w:asciiTheme="minorHAnsi" w:eastAsiaTheme="minorEastAsia" w:hAnsiTheme="minorHAnsi" w:cstheme="minorBidi"/>
          <w:noProof/>
          <w:sz w:val="22"/>
          <w:szCs w:val="22"/>
        </w:rPr>
      </w:pPr>
      <w:ins w:id="24"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"_Toc505864910"</w:instrText>
        </w:r>
        <w:r w:rsidRPr="00D97FC2">
          <w:rPr>
            <w:rStyle w:val="Hyperlink"/>
            <w:noProof/>
          </w:rPr>
          <w:instrText xml:space="preserve"> </w:instrText>
        </w:r>
        <w:r w:rsidRPr="00D97FC2">
          <w:rPr>
            <w:rStyle w:val="Hyperlink"/>
            <w:noProof/>
          </w:rPr>
          <w:fldChar w:fldCharType="separate"/>
        </w:r>
        <w:r w:rsidRPr="00D97FC2">
          <w:rPr>
            <w:rStyle w:val="Hyperlink"/>
            <w:noProof/>
          </w:rPr>
          <w:t>2.4</w:t>
        </w:r>
        <w:r>
          <w:rPr>
            <w:rFonts w:asciiTheme="minorHAnsi" w:eastAsiaTheme="minorEastAsia" w:hAnsiTheme="minorHAnsi" w:cstheme="minorBidi"/>
            <w:noProof/>
            <w:sz w:val="22"/>
            <w:szCs w:val="22"/>
          </w:rPr>
          <w:tab/>
        </w:r>
        <w:r w:rsidRPr="00D97FC2">
          <w:rPr>
            <w:rStyle w:val="Hyperlink"/>
            <w:noProof/>
          </w:rPr>
          <w:t>Master Data, Organizational Data, and Other Data</w:t>
        </w:r>
        <w:r>
          <w:rPr>
            <w:noProof/>
            <w:webHidden/>
          </w:rPr>
          <w:tab/>
        </w:r>
        <w:r>
          <w:rPr>
            <w:noProof/>
            <w:webHidden/>
          </w:rPr>
          <w:fldChar w:fldCharType="begin"/>
        </w:r>
        <w:r>
          <w:rPr>
            <w:noProof/>
            <w:webHidden/>
          </w:rPr>
          <w:instrText xml:space="preserve"> PAGEREF _Toc505864910 \h </w:instrText>
        </w:r>
      </w:ins>
      <w:r>
        <w:rPr>
          <w:noProof/>
          <w:webHidden/>
        </w:rPr>
      </w:r>
      <w:r>
        <w:rPr>
          <w:noProof/>
          <w:webHidden/>
        </w:rPr>
        <w:fldChar w:fldCharType="separate"/>
      </w:r>
      <w:ins w:id="25" w:author="Author" w:date="2018-02-08T14:52:00Z">
        <w:r>
          <w:rPr>
            <w:noProof/>
            <w:webHidden/>
          </w:rPr>
          <w:t>6</w:t>
        </w:r>
        <w:r>
          <w:rPr>
            <w:noProof/>
            <w:webHidden/>
          </w:rPr>
          <w:fldChar w:fldCharType="end"/>
        </w:r>
        <w:r w:rsidRPr="00D97FC2">
          <w:rPr>
            <w:rStyle w:val="Hyperlink"/>
            <w:noProof/>
          </w:rPr>
          <w:fldChar w:fldCharType="end"/>
        </w:r>
      </w:ins>
    </w:p>
    <w:p w14:paraId="79055C74" w14:textId="173454E5" w:rsidR="00D20E74" w:rsidRDefault="00D20E74">
      <w:pPr>
        <w:pStyle w:val="TOC2"/>
        <w:rPr>
          <w:ins w:id="26" w:author="Author" w:date="2018-02-08T14:52:00Z"/>
          <w:rFonts w:asciiTheme="minorHAnsi" w:eastAsiaTheme="minorEastAsia" w:hAnsiTheme="minorHAnsi" w:cstheme="minorBidi"/>
          <w:noProof/>
          <w:sz w:val="22"/>
          <w:szCs w:val="22"/>
        </w:rPr>
      </w:pPr>
      <w:ins w:id="27"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"_Toc505864911"</w:instrText>
        </w:r>
        <w:r w:rsidRPr="00D97FC2">
          <w:rPr>
            <w:rStyle w:val="Hyperlink"/>
            <w:noProof/>
          </w:rPr>
          <w:instrText xml:space="preserve"> </w:instrText>
        </w:r>
        <w:r w:rsidRPr="00D97FC2">
          <w:rPr>
            <w:rStyle w:val="Hyperlink"/>
            <w:noProof/>
          </w:rPr>
          <w:fldChar w:fldCharType="separate"/>
        </w:r>
        <w:r w:rsidRPr="00D97FC2">
          <w:rPr>
            <w:rStyle w:val="Hyperlink"/>
            <w:noProof/>
          </w:rPr>
          <w:t>2.5</w:t>
        </w:r>
        <w:r>
          <w:rPr>
            <w:rFonts w:asciiTheme="minorHAnsi" w:eastAsiaTheme="minorEastAsia" w:hAnsiTheme="minorHAnsi" w:cstheme="minorBidi"/>
            <w:noProof/>
            <w:sz w:val="22"/>
            <w:szCs w:val="22"/>
          </w:rPr>
          <w:tab/>
        </w:r>
        <w:r w:rsidRPr="00D97FC2">
          <w:rPr>
            <w:rStyle w:val="Hyperlink"/>
            <w:noProof/>
          </w:rPr>
          <w:t>Business Conditions</w:t>
        </w:r>
        <w:r>
          <w:rPr>
            <w:noProof/>
            <w:webHidden/>
          </w:rPr>
          <w:tab/>
        </w:r>
        <w:r>
          <w:rPr>
            <w:noProof/>
            <w:webHidden/>
          </w:rPr>
          <w:fldChar w:fldCharType="begin"/>
        </w:r>
        <w:r>
          <w:rPr>
            <w:noProof/>
            <w:webHidden/>
          </w:rPr>
          <w:instrText xml:space="preserve"> PAGEREF _Toc505864911 \h </w:instrText>
        </w:r>
      </w:ins>
      <w:r>
        <w:rPr>
          <w:noProof/>
          <w:webHidden/>
        </w:rPr>
      </w:r>
      <w:r>
        <w:rPr>
          <w:noProof/>
          <w:webHidden/>
        </w:rPr>
        <w:fldChar w:fldCharType="separate"/>
      </w:r>
      <w:ins w:id="28" w:author="Author" w:date="2018-02-08T14:52:00Z">
        <w:r>
          <w:rPr>
            <w:noProof/>
            <w:webHidden/>
          </w:rPr>
          <w:t>6</w:t>
        </w:r>
        <w:r>
          <w:rPr>
            <w:noProof/>
            <w:webHidden/>
          </w:rPr>
          <w:fldChar w:fldCharType="end"/>
        </w:r>
        <w:r w:rsidRPr="00D97FC2">
          <w:rPr>
            <w:rStyle w:val="Hyperlink"/>
            <w:noProof/>
          </w:rPr>
          <w:fldChar w:fldCharType="end"/>
        </w:r>
      </w:ins>
    </w:p>
    <w:p w14:paraId="5DB8D4EF" w14:textId="0446AF96" w:rsidR="00D20E74" w:rsidRDefault="00D20E74">
      <w:pPr>
        <w:pStyle w:val="TOC2"/>
        <w:rPr>
          <w:ins w:id="29" w:author="Author" w:date="2018-02-08T14:52:00Z"/>
          <w:rFonts w:asciiTheme="minorHAnsi" w:eastAsiaTheme="minorEastAsia" w:hAnsiTheme="minorHAnsi" w:cstheme="minorBidi"/>
          <w:noProof/>
          <w:sz w:val="22"/>
          <w:szCs w:val="22"/>
        </w:rPr>
      </w:pPr>
      <w:ins w:id="30"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"_Toc505864912"</w:instrText>
        </w:r>
        <w:r w:rsidRPr="00D97FC2">
          <w:rPr>
            <w:rStyle w:val="Hyperlink"/>
            <w:noProof/>
          </w:rPr>
          <w:instrText xml:space="preserve"> </w:instrText>
        </w:r>
        <w:r w:rsidRPr="00D97FC2">
          <w:rPr>
            <w:rStyle w:val="Hyperlink"/>
            <w:noProof/>
          </w:rPr>
          <w:fldChar w:fldCharType="separate"/>
        </w:r>
        <w:r w:rsidRPr="00D97FC2">
          <w:rPr>
            <w:rStyle w:val="Hyperlink"/>
            <w:noProof/>
          </w:rPr>
          <w:t>2.6</w:t>
        </w:r>
        <w:r>
          <w:rPr>
            <w:rFonts w:asciiTheme="minorHAnsi" w:eastAsiaTheme="minorEastAsia" w:hAnsiTheme="minorHAnsi" w:cstheme="minorBidi"/>
            <w:noProof/>
            <w:sz w:val="22"/>
            <w:szCs w:val="22"/>
          </w:rPr>
          <w:tab/>
        </w:r>
        <w:r w:rsidRPr="00D97FC2">
          <w:rPr>
            <w:rStyle w:val="Hyperlink"/>
            <w:noProof/>
          </w:rPr>
          <w:t>Preliminary Steps</w:t>
        </w:r>
        <w:r>
          <w:rPr>
            <w:noProof/>
            <w:webHidden/>
          </w:rPr>
          <w:tab/>
        </w:r>
        <w:r>
          <w:rPr>
            <w:noProof/>
            <w:webHidden/>
          </w:rPr>
          <w:fldChar w:fldCharType="begin"/>
        </w:r>
        <w:r>
          <w:rPr>
            <w:noProof/>
            <w:webHidden/>
          </w:rPr>
          <w:instrText xml:space="preserve"> PAGEREF _Toc505864912 \h </w:instrText>
        </w:r>
      </w:ins>
      <w:r>
        <w:rPr>
          <w:noProof/>
          <w:webHidden/>
        </w:rPr>
      </w:r>
      <w:r>
        <w:rPr>
          <w:noProof/>
          <w:webHidden/>
        </w:rPr>
        <w:fldChar w:fldCharType="separate"/>
      </w:r>
      <w:ins w:id="31" w:author="Author" w:date="2018-02-08T14:52:00Z">
        <w:r>
          <w:rPr>
            <w:noProof/>
            <w:webHidden/>
          </w:rPr>
          <w:t>7</w:t>
        </w:r>
        <w:r>
          <w:rPr>
            <w:noProof/>
            <w:webHidden/>
          </w:rPr>
          <w:fldChar w:fldCharType="end"/>
        </w:r>
        <w:r w:rsidRPr="00D97FC2">
          <w:rPr>
            <w:rStyle w:val="Hyperlink"/>
            <w:noProof/>
          </w:rPr>
          <w:fldChar w:fldCharType="end"/>
        </w:r>
      </w:ins>
    </w:p>
    <w:p w14:paraId="16CDCC56" w14:textId="0C6693F8" w:rsidR="00D20E74" w:rsidRDefault="00D20E74">
      <w:pPr>
        <w:pStyle w:val="TOC3"/>
        <w:rPr>
          <w:ins w:id="32" w:author="Author" w:date="2018-02-08T14:52:00Z"/>
          <w:rFonts w:asciiTheme="minorHAnsi" w:eastAsiaTheme="minorEastAsia" w:hAnsiTheme="minorHAnsi" w:cstheme="minorBidi"/>
          <w:noProof/>
          <w:sz w:val="22"/>
          <w:szCs w:val="22"/>
        </w:rPr>
      </w:pPr>
      <w:ins w:id="33"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"_Toc505864913"</w:instrText>
        </w:r>
        <w:r w:rsidRPr="00D97FC2">
          <w:rPr>
            <w:rStyle w:val="Hyperlink"/>
            <w:noProof/>
          </w:rPr>
          <w:instrText xml:space="preserve"> </w:instrText>
        </w:r>
        <w:r w:rsidRPr="00D97FC2">
          <w:rPr>
            <w:rStyle w:val="Hyperlink"/>
            <w:noProof/>
          </w:rPr>
          <w:fldChar w:fldCharType="separate"/>
        </w:r>
        <w:r w:rsidRPr="00D97FC2">
          <w:rPr>
            <w:rStyle w:val="Hyperlink"/>
            <w:noProof/>
          </w:rPr>
          <w:t>2.6.1</w:t>
        </w:r>
        <w:r>
          <w:rPr>
            <w:rFonts w:asciiTheme="minorHAnsi" w:eastAsiaTheme="minorEastAsia" w:hAnsiTheme="minorHAnsi" w:cstheme="minorBidi"/>
            <w:noProof/>
            <w:sz w:val="22"/>
            <w:szCs w:val="22"/>
          </w:rPr>
          <w:tab/>
        </w:r>
        <w:r w:rsidRPr="00D97FC2">
          <w:rPr>
            <w:rStyle w:val="Hyperlink"/>
            <w:noProof/>
          </w:rPr>
          <w:t>Maintaining Employee Time Profile</w:t>
        </w:r>
        <w:r>
          <w:rPr>
            <w:noProof/>
            <w:webHidden/>
          </w:rPr>
          <w:tab/>
        </w:r>
        <w:r>
          <w:rPr>
            <w:noProof/>
            <w:webHidden/>
          </w:rPr>
          <w:fldChar w:fldCharType="begin"/>
        </w:r>
        <w:r>
          <w:rPr>
            <w:noProof/>
            <w:webHidden/>
          </w:rPr>
          <w:instrText xml:space="preserve"> PAGEREF _Toc505864913 \h </w:instrText>
        </w:r>
      </w:ins>
      <w:r>
        <w:rPr>
          <w:noProof/>
          <w:webHidden/>
        </w:rPr>
      </w:r>
      <w:r>
        <w:rPr>
          <w:noProof/>
          <w:webHidden/>
        </w:rPr>
        <w:fldChar w:fldCharType="separate"/>
      </w:r>
      <w:ins w:id="34" w:author="Author" w:date="2018-02-08T14:52:00Z">
        <w:r>
          <w:rPr>
            <w:noProof/>
            <w:webHidden/>
          </w:rPr>
          <w:t>7</w:t>
        </w:r>
        <w:r>
          <w:rPr>
            <w:noProof/>
            <w:webHidden/>
          </w:rPr>
          <w:fldChar w:fldCharType="end"/>
        </w:r>
        <w:r w:rsidRPr="00D97FC2">
          <w:rPr>
            <w:rStyle w:val="Hyperlink"/>
            <w:noProof/>
          </w:rPr>
          <w:fldChar w:fldCharType="end"/>
        </w:r>
      </w:ins>
    </w:p>
    <w:p w14:paraId="7024CE37" w14:textId="1AD5BB1E" w:rsidR="00D20E74" w:rsidRDefault="00D20E74">
      <w:pPr>
        <w:pStyle w:val="TOC1"/>
        <w:rPr>
          <w:ins w:id="35" w:author="Author" w:date="2018-02-08T14:52:00Z"/>
          <w:rFonts w:asciiTheme="minorHAnsi" w:eastAsiaTheme="minorEastAsia" w:hAnsiTheme="minorHAnsi" w:cstheme="minorBidi"/>
          <w:noProof/>
          <w:sz w:val="22"/>
          <w:szCs w:val="22"/>
        </w:rPr>
      </w:pPr>
      <w:ins w:id="36"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"_Toc505864914"</w:instrText>
        </w:r>
        <w:r w:rsidRPr="00D97FC2">
          <w:rPr>
            <w:rStyle w:val="Hyperlink"/>
            <w:noProof/>
          </w:rPr>
          <w:instrText xml:space="preserve"> </w:instrText>
        </w:r>
        <w:r w:rsidRPr="00D97FC2">
          <w:rPr>
            <w:rStyle w:val="Hyperlink"/>
            <w:noProof/>
          </w:rPr>
          <w:fldChar w:fldCharType="separate"/>
        </w:r>
        <w:r w:rsidRPr="00D97FC2">
          <w:rPr>
            <w:rStyle w:val="Hyperlink"/>
            <w:noProof/>
          </w:rPr>
          <w:t>3</w:t>
        </w:r>
        <w:r>
          <w:rPr>
            <w:rFonts w:asciiTheme="minorHAnsi" w:eastAsiaTheme="minorEastAsia" w:hAnsiTheme="minorHAnsi" w:cstheme="minorBidi"/>
            <w:noProof/>
            <w:sz w:val="22"/>
            <w:szCs w:val="22"/>
          </w:rPr>
          <w:tab/>
        </w:r>
        <w:r w:rsidRPr="00D97FC2">
          <w:rPr>
            <w:rStyle w:val="Hyperlink"/>
            <w:noProof/>
          </w:rPr>
          <w:t>Overview Table</w:t>
        </w:r>
        <w:r>
          <w:rPr>
            <w:noProof/>
            <w:webHidden/>
          </w:rPr>
          <w:tab/>
        </w:r>
        <w:r>
          <w:rPr>
            <w:noProof/>
            <w:webHidden/>
          </w:rPr>
          <w:fldChar w:fldCharType="begin"/>
        </w:r>
        <w:r>
          <w:rPr>
            <w:noProof/>
            <w:webHidden/>
          </w:rPr>
          <w:instrText xml:space="preserve"> PAGEREF _Toc505864914 \h </w:instrText>
        </w:r>
      </w:ins>
      <w:r>
        <w:rPr>
          <w:noProof/>
          <w:webHidden/>
        </w:rPr>
      </w:r>
      <w:r>
        <w:rPr>
          <w:noProof/>
          <w:webHidden/>
        </w:rPr>
        <w:fldChar w:fldCharType="separate"/>
      </w:r>
      <w:ins w:id="37" w:author="Author" w:date="2018-02-08T14:52:00Z">
        <w:r>
          <w:rPr>
            <w:noProof/>
            <w:webHidden/>
          </w:rPr>
          <w:t>8</w:t>
        </w:r>
        <w:r>
          <w:rPr>
            <w:noProof/>
            <w:webHidden/>
          </w:rPr>
          <w:fldChar w:fldCharType="end"/>
        </w:r>
        <w:r w:rsidRPr="00D97FC2">
          <w:rPr>
            <w:rStyle w:val="Hyperlink"/>
            <w:noProof/>
          </w:rPr>
          <w:fldChar w:fldCharType="end"/>
        </w:r>
      </w:ins>
    </w:p>
    <w:p w14:paraId="4F07FF0D" w14:textId="45FD8FC9" w:rsidR="00D20E74" w:rsidRDefault="00D20E74">
      <w:pPr>
        <w:pStyle w:val="TOC1"/>
        <w:rPr>
          <w:ins w:id="38" w:author="Author" w:date="2018-02-08T14:52:00Z"/>
          <w:rFonts w:asciiTheme="minorHAnsi" w:eastAsiaTheme="minorEastAsia" w:hAnsiTheme="minorHAnsi" w:cstheme="minorBidi"/>
          <w:noProof/>
          <w:sz w:val="22"/>
          <w:szCs w:val="22"/>
        </w:rPr>
      </w:pPr>
      <w:ins w:id="39"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"_Toc505864915"</w:instrText>
        </w:r>
        <w:r w:rsidRPr="00D97FC2">
          <w:rPr>
            <w:rStyle w:val="Hyperlink"/>
            <w:noProof/>
          </w:rPr>
          <w:instrText xml:space="preserve"> </w:instrText>
        </w:r>
        <w:r w:rsidRPr="00D97FC2">
          <w:rPr>
            <w:rStyle w:val="Hyperlink"/>
            <w:noProof/>
          </w:rPr>
          <w:fldChar w:fldCharType="separate"/>
        </w:r>
        <w:r w:rsidRPr="00D97FC2">
          <w:rPr>
            <w:rStyle w:val="Hyperlink"/>
            <w:noProof/>
          </w:rPr>
          <w:t>4</w:t>
        </w:r>
        <w:r>
          <w:rPr>
            <w:rFonts w:asciiTheme="minorHAnsi" w:eastAsiaTheme="minorEastAsia" w:hAnsiTheme="minorHAnsi" w:cstheme="minorBidi"/>
            <w:noProof/>
            <w:sz w:val="22"/>
            <w:szCs w:val="22"/>
          </w:rPr>
          <w:tab/>
        </w:r>
        <w:r w:rsidRPr="00D97FC2">
          <w:rPr>
            <w:rStyle w:val="Hyperlink"/>
            <w:noProof/>
          </w:rPr>
          <w:t>Test Procedures</w:t>
        </w:r>
        <w:r>
          <w:rPr>
            <w:noProof/>
            <w:webHidden/>
          </w:rPr>
          <w:tab/>
        </w:r>
        <w:r>
          <w:rPr>
            <w:noProof/>
            <w:webHidden/>
          </w:rPr>
          <w:fldChar w:fldCharType="begin"/>
        </w:r>
        <w:r>
          <w:rPr>
            <w:noProof/>
            <w:webHidden/>
          </w:rPr>
          <w:instrText xml:space="preserve"> PAGEREF _Toc505864915 \h </w:instrText>
        </w:r>
      </w:ins>
      <w:r>
        <w:rPr>
          <w:noProof/>
          <w:webHidden/>
        </w:rPr>
      </w:r>
      <w:r>
        <w:rPr>
          <w:noProof/>
          <w:webHidden/>
        </w:rPr>
        <w:fldChar w:fldCharType="separate"/>
      </w:r>
      <w:ins w:id="40" w:author="Author" w:date="2018-02-08T14:52:00Z">
        <w:r>
          <w:rPr>
            <w:noProof/>
            <w:webHidden/>
          </w:rPr>
          <w:t>10</w:t>
        </w:r>
        <w:r>
          <w:rPr>
            <w:noProof/>
            <w:webHidden/>
          </w:rPr>
          <w:fldChar w:fldCharType="end"/>
        </w:r>
        <w:r w:rsidRPr="00D97FC2">
          <w:rPr>
            <w:rStyle w:val="Hyperlink"/>
            <w:noProof/>
          </w:rPr>
          <w:fldChar w:fldCharType="end"/>
        </w:r>
      </w:ins>
    </w:p>
    <w:p w14:paraId="00D0854C" w14:textId="10EDF760" w:rsidR="00D20E74" w:rsidRDefault="00D20E74">
      <w:pPr>
        <w:pStyle w:val="TOC2"/>
        <w:rPr>
          <w:ins w:id="41" w:author="Author" w:date="2018-02-08T14:52:00Z"/>
          <w:rFonts w:asciiTheme="minorHAnsi" w:eastAsiaTheme="minorEastAsia" w:hAnsiTheme="minorHAnsi" w:cstheme="minorBidi"/>
          <w:noProof/>
          <w:sz w:val="22"/>
          <w:szCs w:val="22"/>
        </w:rPr>
      </w:pPr>
      <w:ins w:id="42"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"_Toc505864916"</w:instrText>
        </w:r>
        <w:r w:rsidRPr="00D97FC2">
          <w:rPr>
            <w:rStyle w:val="Hyperlink"/>
            <w:noProof/>
          </w:rPr>
          <w:instrText xml:space="preserve"> </w:instrText>
        </w:r>
        <w:r w:rsidRPr="00D97FC2">
          <w:rPr>
            <w:rStyle w:val="Hyperlink"/>
            <w:noProof/>
          </w:rPr>
          <w:fldChar w:fldCharType="separate"/>
        </w:r>
        <w:r w:rsidRPr="00D97FC2">
          <w:rPr>
            <w:rStyle w:val="Hyperlink"/>
            <w:noProof/>
          </w:rPr>
          <w:t>4.1</w:t>
        </w:r>
        <w:r>
          <w:rPr>
            <w:rFonts w:asciiTheme="minorHAnsi" w:eastAsiaTheme="minorEastAsia" w:hAnsiTheme="minorHAnsi" w:cstheme="minorBidi"/>
            <w:noProof/>
            <w:sz w:val="22"/>
            <w:szCs w:val="22"/>
          </w:rPr>
          <w:tab/>
        </w:r>
        <w:r w:rsidRPr="00D97FC2">
          <w:rPr>
            <w:rStyle w:val="Hyperlink"/>
            <w:noProof/>
          </w:rPr>
          <w:t>Request</w:t>
        </w:r>
        <w:r w:rsidRPr="00D97FC2">
          <w:rPr>
            <w:rStyle w:val="Hyperlink"/>
            <w:noProof/>
            <w:lang w:eastAsia="zh-CN"/>
          </w:rPr>
          <w:t>ing</w:t>
        </w:r>
        <w:r w:rsidRPr="00D97FC2">
          <w:rPr>
            <w:rStyle w:val="Hyperlink"/>
            <w:noProof/>
          </w:rPr>
          <w:t xml:space="preserve"> Leave of Absence</w:t>
        </w:r>
        <w:r>
          <w:rPr>
            <w:noProof/>
            <w:webHidden/>
          </w:rPr>
          <w:tab/>
        </w:r>
        <w:r>
          <w:rPr>
            <w:noProof/>
            <w:webHidden/>
          </w:rPr>
          <w:fldChar w:fldCharType="begin"/>
        </w:r>
        <w:r>
          <w:rPr>
            <w:noProof/>
            <w:webHidden/>
          </w:rPr>
          <w:instrText xml:space="preserve"> PAGEREF _Toc505864916 \h </w:instrText>
        </w:r>
      </w:ins>
      <w:r>
        <w:rPr>
          <w:noProof/>
          <w:webHidden/>
        </w:rPr>
      </w:r>
      <w:r>
        <w:rPr>
          <w:noProof/>
          <w:webHidden/>
        </w:rPr>
        <w:fldChar w:fldCharType="separate"/>
      </w:r>
      <w:ins w:id="43" w:author="Author" w:date="2018-02-08T14:52:00Z">
        <w:r>
          <w:rPr>
            <w:noProof/>
            <w:webHidden/>
          </w:rPr>
          <w:t>11</w:t>
        </w:r>
        <w:r>
          <w:rPr>
            <w:noProof/>
            <w:webHidden/>
          </w:rPr>
          <w:fldChar w:fldCharType="end"/>
        </w:r>
        <w:r w:rsidRPr="00D97FC2">
          <w:rPr>
            <w:rStyle w:val="Hyperlink"/>
            <w:noProof/>
          </w:rPr>
          <w:fldChar w:fldCharType="end"/>
        </w:r>
      </w:ins>
    </w:p>
    <w:p w14:paraId="5A96537B" w14:textId="67A17F21" w:rsidR="00D20E74" w:rsidRDefault="00D20E74">
      <w:pPr>
        <w:pStyle w:val="TOC2"/>
        <w:rPr>
          <w:ins w:id="44" w:author="Author" w:date="2018-02-08T14:52:00Z"/>
          <w:rFonts w:asciiTheme="minorHAnsi" w:eastAsiaTheme="minorEastAsia" w:hAnsiTheme="minorHAnsi" w:cstheme="minorBidi"/>
          <w:noProof/>
          <w:sz w:val="22"/>
          <w:szCs w:val="22"/>
        </w:rPr>
      </w:pPr>
      <w:ins w:id="45"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"_Toc505864917"</w:instrText>
        </w:r>
        <w:r w:rsidRPr="00D97FC2">
          <w:rPr>
            <w:rStyle w:val="Hyperlink"/>
            <w:noProof/>
          </w:rPr>
          <w:instrText xml:space="preserve"> </w:instrText>
        </w:r>
        <w:r w:rsidRPr="00D97FC2">
          <w:rPr>
            <w:rStyle w:val="Hyperlink"/>
            <w:noProof/>
          </w:rPr>
          <w:fldChar w:fldCharType="separate"/>
        </w:r>
        <w:r w:rsidRPr="00D97FC2">
          <w:rPr>
            <w:rStyle w:val="Hyperlink"/>
            <w:noProof/>
          </w:rPr>
          <w:t>4.2</w:t>
        </w:r>
        <w:r>
          <w:rPr>
            <w:rFonts w:asciiTheme="minorHAnsi" w:eastAsiaTheme="minorEastAsia" w:hAnsiTheme="minorHAnsi" w:cstheme="minorBidi"/>
            <w:noProof/>
            <w:sz w:val="22"/>
            <w:szCs w:val="22"/>
          </w:rPr>
          <w:tab/>
        </w:r>
        <w:r w:rsidRPr="00D97FC2">
          <w:rPr>
            <w:rStyle w:val="Hyperlink"/>
            <w:noProof/>
          </w:rPr>
          <w:t>Processing Leave of Absence Request</w:t>
        </w:r>
        <w:r>
          <w:rPr>
            <w:noProof/>
            <w:webHidden/>
          </w:rPr>
          <w:tab/>
        </w:r>
        <w:r>
          <w:rPr>
            <w:noProof/>
            <w:webHidden/>
          </w:rPr>
          <w:fldChar w:fldCharType="begin"/>
        </w:r>
        <w:r>
          <w:rPr>
            <w:noProof/>
            <w:webHidden/>
          </w:rPr>
          <w:instrText xml:space="preserve"> PAGEREF _Toc505864917 \h </w:instrText>
        </w:r>
      </w:ins>
      <w:r>
        <w:rPr>
          <w:noProof/>
          <w:webHidden/>
        </w:rPr>
      </w:r>
      <w:r>
        <w:rPr>
          <w:noProof/>
          <w:webHidden/>
        </w:rPr>
        <w:fldChar w:fldCharType="separate"/>
      </w:r>
      <w:ins w:id="46" w:author="Author" w:date="2018-02-08T14:52:00Z">
        <w:r>
          <w:rPr>
            <w:noProof/>
            <w:webHidden/>
          </w:rPr>
          <w:t>15</w:t>
        </w:r>
        <w:r>
          <w:rPr>
            <w:noProof/>
            <w:webHidden/>
          </w:rPr>
          <w:fldChar w:fldCharType="end"/>
        </w:r>
        <w:r w:rsidRPr="00D97FC2">
          <w:rPr>
            <w:rStyle w:val="Hyperlink"/>
            <w:noProof/>
          </w:rPr>
          <w:fldChar w:fldCharType="end"/>
        </w:r>
      </w:ins>
    </w:p>
    <w:p w14:paraId="540D693B" w14:textId="18CA497E" w:rsidR="00D20E74" w:rsidRDefault="00D20E74">
      <w:pPr>
        <w:pStyle w:val="TOC2"/>
        <w:rPr>
          <w:ins w:id="47" w:author="Author" w:date="2018-02-08T14:52:00Z"/>
          <w:rFonts w:asciiTheme="minorHAnsi" w:eastAsiaTheme="minorEastAsia" w:hAnsiTheme="minorHAnsi" w:cstheme="minorBidi"/>
          <w:noProof/>
          <w:sz w:val="22"/>
          <w:szCs w:val="22"/>
        </w:rPr>
      </w:pPr>
      <w:ins w:id="48"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"_Toc505864918"</w:instrText>
        </w:r>
        <w:r w:rsidRPr="00D97FC2">
          <w:rPr>
            <w:rStyle w:val="Hyperlink"/>
            <w:noProof/>
          </w:rPr>
          <w:instrText xml:space="preserve"> </w:instrText>
        </w:r>
        <w:r w:rsidRPr="00D97FC2">
          <w:rPr>
            <w:rStyle w:val="Hyperlink"/>
            <w:noProof/>
          </w:rPr>
          <w:fldChar w:fldCharType="separate"/>
        </w:r>
        <w:r w:rsidRPr="00D97FC2">
          <w:rPr>
            <w:rStyle w:val="Hyperlink"/>
            <w:noProof/>
          </w:rPr>
          <w:t>4.3</w:t>
        </w:r>
        <w:r>
          <w:rPr>
            <w:rFonts w:asciiTheme="minorHAnsi" w:eastAsiaTheme="minorEastAsia" w:hAnsiTheme="minorHAnsi" w:cstheme="minorBidi"/>
            <w:noProof/>
            <w:sz w:val="22"/>
            <w:szCs w:val="22"/>
          </w:rPr>
          <w:tab/>
        </w:r>
        <w:r w:rsidRPr="00D97FC2">
          <w:rPr>
            <w:rStyle w:val="Hyperlink"/>
            <w:noProof/>
          </w:rPr>
          <w:t>Processing Approved Leave of Absence Request</w:t>
        </w:r>
        <w:r>
          <w:rPr>
            <w:noProof/>
            <w:webHidden/>
          </w:rPr>
          <w:tab/>
        </w:r>
        <w:r>
          <w:rPr>
            <w:noProof/>
            <w:webHidden/>
          </w:rPr>
          <w:fldChar w:fldCharType="begin"/>
        </w:r>
        <w:r>
          <w:rPr>
            <w:noProof/>
            <w:webHidden/>
          </w:rPr>
          <w:instrText xml:space="preserve"> PAGEREF _Toc505864918 \h </w:instrText>
        </w:r>
      </w:ins>
      <w:r>
        <w:rPr>
          <w:noProof/>
          <w:webHidden/>
        </w:rPr>
      </w:r>
      <w:r>
        <w:rPr>
          <w:noProof/>
          <w:webHidden/>
        </w:rPr>
        <w:fldChar w:fldCharType="separate"/>
      </w:r>
      <w:ins w:id="49" w:author="Author" w:date="2018-02-08T14:52:00Z">
        <w:r>
          <w:rPr>
            <w:noProof/>
            <w:webHidden/>
          </w:rPr>
          <w:t>19</w:t>
        </w:r>
        <w:r>
          <w:rPr>
            <w:noProof/>
            <w:webHidden/>
          </w:rPr>
          <w:fldChar w:fldCharType="end"/>
        </w:r>
        <w:r w:rsidRPr="00D97FC2">
          <w:rPr>
            <w:rStyle w:val="Hyperlink"/>
            <w:noProof/>
          </w:rPr>
          <w:fldChar w:fldCharType="end"/>
        </w:r>
      </w:ins>
    </w:p>
    <w:p w14:paraId="218ACFAE" w14:textId="6B8265DB" w:rsidR="00D20E74" w:rsidRDefault="00D20E74">
      <w:pPr>
        <w:pStyle w:val="TOC3"/>
        <w:rPr>
          <w:ins w:id="50" w:author="Author" w:date="2018-02-08T14:52:00Z"/>
          <w:rFonts w:asciiTheme="minorHAnsi" w:eastAsiaTheme="minorEastAsia" w:hAnsiTheme="minorHAnsi" w:cstheme="minorBidi"/>
          <w:noProof/>
          <w:sz w:val="22"/>
          <w:szCs w:val="22"/>
        </w:rPr>
      </w:pPr>
      <w:ins w:id="51"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"_Toc505864919"</w:instrText>
        </w:r>
        <w:r w:rsidRPr="00D97FC2">
          <w:rPr>
            <w:rStyle w:val="Hyperlink"/>
            <w:noProof/>
          </w:rPr>
          <w:instrText xml:space="preserve"> </w:instrText>
        </w:r>
        <w:r w:rsidRPr="00D97FC2">
          <w:rPr>
            <w:rStyle w:val="Hyperlink"/>
            <w:noProof/>
          </w:rPr>
          <w:fldChar w:fldCharType="separate"/>
        </w:r>
        <w:r w:rsidRPr="00D97FC2">
          <w:rPr>
            <w:rStyle w:val="Hyperlink"/>
            <w:noProof/>
          </w:rPr>
          <w:t>4.3.1</w:t>
        </w:r>
        <w:r>
          <w:rPr>
            <w:rFonts w:asciiTheme="minorHAnsi" w:eastAsiaTheme="minorEastAsia" w:hAnsiTheme="minorHAnsi" w:cstheme="minorBidi"/>
            <w:noProof/>
            <w:sz w:val="22"/>
            <w:szCs w:val="22"/>
          </w:rPr>
          <w:tab/>
        </w:r>
        <w:r w:rsidRPr="00D97FC2">
          <w:rPr>
            <w:rStyle w:val="Hyperlink"/>
            <w:noProof/>
          </w:rPr>
          <w:t>Updating Employee Job Information</w:t>
        </w:r>
        <w:r>
          <w:rPr>
            <w:noProof/>
            <w:webHidden/>
          </w:rPr>
          <w:tab/>
        </w:r>
        <w:r>
          <w:rPr>
            <w:noProof/>
            <w:webHidden/>
          </w:rPr>
          <w:fldChar w:fldCharType="begin"/>
        </w:r>
        <w:r>
          <w:rPr>
            <w:noProof/>
            <w:webHidden/>
          </w:rPr>
          <w:instrText xml:space="preserve"> PAGEREF _Toc505864919 \h </w:instrText>
        </w:r>
      </w:ins>
      <w:r>
        <w:rPr>
          <w:noProof/>
          <w:webHidden/>
        </w:rPr>
      </w:r>
      <w:r>
        <w:rPr>
          <w:noProof/>
          <w:webHidden/>
        </w:rPr>
        <w:fldChar w:fldCharType="separate"/>
      </w:r>
      <w:ins w:id="52" w:author="Author" w:date="2018-02-08T14:52:00Z">
        <w:r>
          <w:rPr>
            <w:noProof/>
            <w:webHidden/>
          </w:rPr>
          <w:t>23</w:t>
        </w:r>
        <w:r>
          <w:rPr>
            <w:noProof/>
            <w:webHidden/>
          </w:rPr>
          <w:fldChar w:fldCharType="end"/>
        </w:r>
        <w:r w:rsidRPr="00D97FC2">
          <w:rPr>
            <w:rStyle w:val="Hyperlink"/>
            <w:noProof/>
          </w:rPr>
          <w:fldChar w:fldCharType="end"/>
        </w:r>
      </w:ins>
    </w:p>
    <w:p w14:paraId="654E187B" w14:textId="10FBB722" w:rsidR="00D20E74" w:rsidRDefault="00D20E74">
      <w:pPr>
        <w:pStyle w:val="TOC3"/>
        <w:rPr>
          <w:ins w:id="53" w:author="Author" w:date="2018-02-08T14:52:00Z"/>
          <w:rFonts w:asciiTheme="minorHAnsi" w:eastAsiaTheme="minorEastAsia" w:hAnsiTheme="minorHAnsi" w:cstheme="minorBidi"/>
          <w:noProof/>
          <w:sz w:val="22"/>
          <w:szCs w:val="22"/>
        </w:rPr>
      </w:pPr>
      <w:ins w:id="54"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"_Toc505864920"</w:instrText>
        </w:r>
        <w:r w:rsidRPr="00D97FC2">
          <w:rPr>
            <w:rStyle w:val="Hyperlink"/>
            <w:noProof/>
          </w:rPr>
          <w:instrText xml:space="preserve"> </w:instrText>
        </w:r>
        <w:r w:rsidRPr="00D97FC2">
          <w:rPr>
            <w:rStyle w:val="Hyperlink"/>
            <w:noProof/>
          </w:rPr>
          <w:fldChar w:fldCharType="separate"/>
        </w:r>
        <w:r w:rsidRPr="00D97FC2">
          <w:rPr>
            <w:rStyle w:val="Hyperlink"/>
            <w:noProof/>
          </w:rPr>
          <w:t>4.3.2</w:t>
        </w:r>
        <w:r>
          <w:rPr>
            <w:rFonts w:asciiTheme="minorHAnsi" w:eastAsiaTheme="minorEastAsia" w:hAnsiTheme="minorHAnsi" w:cstheme="minorBidi"/>
            <w:noProof/>
            <w:sz w:val="22"/>
            <w:szCs w:val="22"/>
          </w:rPr>
          <w:tab/>
        </w:r>
        <w:r w:rsidRPr="00D97FC2">
          <w:rPr>
            <w:rStyle w:val="Hyperlink"/>
            <w:noProof/>
          </w:rPr>
          <w:t>Updating Employee Position Information (if Position Management implemented)</w:t>
        </w:r>
        <w:r>
          <w:rPr>
            <w:noProof/>
            <w:webHidden/>
          </w:rPr>
          <w:tab/>
        </w:r>
        <w:r>
          <w:rPr>
            <w:noProof/>
            <w:webHidden/>
          </w:rPr>
          <w:fldChar w:fldCharType="begin"/>
        </w:r>
        <w:r>
          <w:rPr>
            <w:noProof/>
            <w:webHidden/>
          </w:rPr>
          <w:instrText xml:space="preserve"> PAGEREF _Toc505864920 \h </w:instrText>
        </w:r>
      </w:ins>
      <w:r>
        <w:rPr>
          <w:noProof/>
          <w:webHidden/>
        </w:rPr>
      </w:r>
      <w:r>
        <w:rPr>
          <w:noProof/>
          <w:webHidden/>
        </w:rPr>
        <w:fldChar w:fldCharType="separate"/>
      </w:r>
      <w:ins w:id="55" w:author="Author" w:date="2018-02-08T14:52:00Z">
        <w:r>
          <w:rPr>
            <w:noProof/>
            <w:webHidden/>
          </w:rPr>
          <w:t>23</w:t>
        </w:r>
        <w:r>
          <w:rPr>
            <w:noProof/>
            <w:webHidden/>
          </w:rPr>
          <w:fldChar w:fldCharType="end"/>
        </w:r>
        <w:r w:rsidRPr="00D97FC2">
          <w:rPr>
            <w:rStyle w:val="Hyperlink"/>
            <w:noProof/>
          </w:rPr>
          <w:fldChar w:fldCharType="end"/>
        </w:r>
      </w:ins>
    </w:p>
    <w:p w14:paraId="000E1176" w14:textId="0C4A4DDE" w:rsidR="00D20E74" w:rsidRDefault="00D20E74">
      <w:pPr>
        <w:pStyle w:val="TOC2"/>
        <w:rPr>
          <w:ins w:id="56" w:author="Author" w:date="2018-02-08T14:52:00Z"/>
          <w:rFonts w:asciiTheme="minorHAnsi" w:eastAsiaTheme="minorEastAsia" w:hAnsiTheme="minorHAnsi" w:cstheme="minorBidi"/>
          <w:noProof/>
          <w:sz w:val="22"/>
          <w:szCs w:val="22"/>
        </w:rPr>
      </w:pPr>
      <w:ins w:id="57"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"_Toc505864921"</w:instrText>
        </w:r>
        <w:r w:rsidRPr="00D97FC2">
          <w:rPr>
            <w:rStyle w:val="Hyperlink"/>
            <w:noProof/>
          </w:rPr>
          <w:instrText xml:space="preserve"> </w:instrText>
        </w:r>
        <w:r w:rsidRPr="00D97FC2">
          <w:rPr>
            <w:rStyle w:val="Hyperlink"/>
            <w:noProof/>
          </w:rPr>
          <w:fldChar w:fldCharType="separate"/>
        </w:r>
        <w:r w:rsidRPr="00D97FC2">
          <w:rPr>
            <w:rStyle w:val="Hyperlink"/>
            <w:noProof/>
          </w:rPr>
          <w:t>4.4</w:t>
        </w:r>
        <w:r>
          <w:rPr>
            <w:rFonts w:asciiTheme="minorHAnsi" w:eastAsiaTheme="minorEastAsia" w:hAnsiTheme="minorHAnsi" w:cstheme="minorBidi"/>
            <w:noProof/>
            <w:sz w:val="22"/>
            <w:szCs w:val="22"/>
          </w:rPr>
          <w:tab/>
        </w:r>
        <w:r w:rsidRPr="00D97FC2">
          <w:rPr>
            <w:rStyle w:val="Hyperlink"/>
            <w:noProof/>
          </w:rPr>
          <w:t>Viewing Employee Position Details (if Position Management implemented)</w:t>
        </w:r>
        <w:r>
          <w:rPr>
            <w:noProof/>
            <w:webHidden/>
          </w:rPr>
          <w:tab/>
        </w:r>
        <w:r>
          <w:rPr>
            <w:noProof/>
            <w:webHidden/>
          </w:rPr>
          <w:fldChar w:fldCharType="begin"/>
        </w:r>
        <w:r>
          <w:rPr>
            <w:noProof/>
            <w:webHidden/>
          </w:rPr>
          <w:instrText xml:space="preserve"> PAGEREF _Toc505864921 \h </w:instrText>
        </w:r>
      </w:ins>
      <w:r>
        <w:rPr>
          <w:noProof/>
          <w:webHidden/>
        </w:rPr>
      </w:r>
      <w:r>
        <w:rPr>
          <w:noProof/>
          <w:webHidden/>
        </w:rPr>
        <w:fldChar w:fldCharType="separate"/>
      </w:r>
      <w:ins w:id="58" w:author="Author" w:date="2018-02-08T14:52:00Z">
        <w:r>
          <w:rPr>
            <w:noProof/>
            <w:webHidden/>
          </w:rPr>
          <w:t>23</w:t>
        </w:r>
        <w:r>
          <w:rPr>
            <w:noProof/>
            <w:webHidden/>
          </w:rPr>
          <w:fldChar w:fldCharType="end"/>
        </w:r>
        <w:r w:rsidRPr="00D97FC2">
          <w:rPr>
            <w:rStyle w:val="Hyperlink"/>
            <w:noProof/>
          </w:rPr>
          <w:fldChar w:fldCharType="end"/>
        </w:r>
      </w:ins>
    </w:p>
    <w:p w14:paraId="36C08920" w14:textId="24653275" w:rsidR="00D20E74" w:rsidRDefault="00D20E74">
      <w:pPr>
        <w:pStyle w:val="TOC2"/>
        <w:rPr>
          <w:ins w:id="59" w:author="Author" w:date="2018-02-08T14:52:00Z"/>
          <w:rFonts w:asciiTheme="minorHAnsi" w:eastAsiaTheme="minorEastAsia" w:hAnsiTheme="minorHAnsi" w:cstheme="minorBidi"/>
          <w:noProof/>
          <w:sz w:val="22"/>
          <w:szCs w:val="22"/>
        </w:rPr>
      </w:pPr>
      <w:ins w:id="60"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"_Toc505864922"</w:instrText>
        </w:r>
        <w:r w:rsidRPr="00D97FC2">
          <w:rPr>
            <w:rStyle w:val="Hyperlink"/>
            <w:noProof/>
          </w:rPr>
          <w:instrText xml:space="preserve"> </w:instrText>
        </w:r>
        <w:r w:rsidRPr="00D97FC2">
          <w:rPr>
            <w:rStyle w:val="Hyperlink"/>
            <w:noProof/>
          </w:rPr>
          <w:fldChar w:fldCharType="separate"/>
        </w:r>
        <w:r w:rsidRPr="00D97FC2">
          <w:rPr>
            <w:rStyle w:val="Hyperlink"/>
            <w:noProof/>
          </w:rPr>
          <w:t>4.5</w:t>
        </w:r>
        <w:r>
          <w:rPr>
            <w:rFonts w:asciiTheme="minorHAnsi" w:eastAsiaTheme="minorEastAsia" w:hAnsiTheme="minorHAnsi" w:cstheme="minorBidi"/>
            <w:noProof/>
            <w:sz w:val="22"/>
            <w:szCs w:val="22"/>
          </w:rPr>
          <w:tab/>
        </w:r>
        <w:r w:rsidRPr="00D97FC2">
          <w:rPr>
            <w:rStyle w:val="Hyperlink"/>
            <w:noProof/>
          </w:rPr>
          <w:t>Viewing Employee Job Information Details</w:t>
        </w:r>
        <w:r>
          <w:rPr>
            <w:noProof/>
            <w:webHidden/>
          </w:rPr>
          <w:tab/>
        </w:r>
        <w:r>
          <w:rPr>
            <w:noProof/>
            <w:webHidden/>
          </w:rPr>
          <w:fldChar w:fldCharType="begin"/>
        </w:r>
        <w:r>
          <w:rPr>
            <w:noProof/>
            <w:webHidden/>
          </w:rPr>
          <w:instrText xml:space="preserve"> PAGEREF _Toc505864922 \h </w:instrText>
        </w:r>
      </w:ins>
      <w:r>
        <w:rPr>
          <w:noProof/>
          <w:webHidden/>
        </w:rPr>
      </w:r>
      <w:r>
        <w:rPr>
          <w:noProof/>
          <w:webHidden/>
        </w:rPr>
        <w:fldChar w:fldCharType="separate"/>
      </w:r>
      <w:ins w:id="61" w:author="Author" w:date="2018-02-08T14:52:00Z">
        <w:r>
          <w:rPr>
            <w:noProof/>
            <w:webHidden/>
          </w:rPr>
          <w:t>25</w:t>
        </w:r>
        <w:r>
          <w:rPr>
            <w:noProof/>
            <w:webHidden/>
          </w:rPr>
          <w:fldChar w:fldCharType="end"/>
        </w:r>
        <w:r w:rsidRPr="00D97FC2">
          <w:rPr>
            <w:rStyle w:val="Hyperlink"/>
            <w:noProof/>
          </w:rPr>
          <w:fldChar w:fldCharType="end"/>
        </w:r>
      </w:ins>
    </w:p>
    <w:p w14:paraId="13595F61" w14:textId="45F844D3" w:rsidR="00D20E74" w:rsidRDefault="00D20E74">
      <w:pPr>
        <w:pStyle w:val="TOC2"/>
        <w:rPr>
          <w:ins w:id="62" w:author="Author" w:date="2018-02-08T14:52:00Z"/>
          <w:rFonts w:asciiTheme="minorHAnsi" w:eastAsiaTheme="minorEastAsia" w:hAnsiTheme="minorHAnsi" w:cstheme="minorBidi"/>
          <w:noProof/>
          <w:sz w:val="22"/>
          <w:szCs w:val="22"/>
        </w:rPr>
      </w:pPr>
      <w:ins w:id="63"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"_Toc505864923"</w:instrText>
        </w:r>
        <w:r w:rsidRPr="00D97FC2">
          <w:rPr>
            <w:rStyle w:val="Hyperlink"/>
            <w:noProof/>
          </w:rPr>
          <w:instrText xml:space="preserve"> </w:instrText>
        </w:r>
        <w:r w:rsidRPr="00D97FC2">
          <w:rPr>
            <w:rStyle w:val="Hyperlink"/>
            <w:noProof/>
          </w:rPr>
          <w:fldChar w:fldCharType="separate"/>
        </w:r>
        <w:r w:rsidRPr="00D97FC2">
          <w:rPr>
            <w:rStyle w:val="Hyperlink"/>
            <w:noProof/>
          </w:rPr>
          <w:t>4.6</w:t>
        </w:r>
        <w:r>
          <w:rPr>
            <w:rFonts w:asciiTheme="minorHAnsi" w:eastAsiaTheme="minorEastAsia" w:hAnsiTheme="minorHAnsi" w:cstheme="minorBidi"/>
            <w:noProof/>
            <w:sz w:val="22"/>
            <w:szCs w:val="22"/>
          </w:rPr>
          <w:tab/>
        </w:r>
        <w:r w:rsidRPr="00D97FC2">
          <w:rPr>
            <w:rStyle w:val="Hyperlink"/>
            <w:noProof/>
          </w:rPr>
          <w:t>Entering Return to Work from Leave of Absence Data</w:t>
        </w:r>
        <w:r>
          <w:rPr>
            <w:noProof/>
            <w:webHidden/>
          </w:rPr>
          <w:tab/>
        </w:r>
        <w:r>
          <w:rPr>
            <w:noProof/>
            <w:webHidden/>
          </w:rPr>
          <w:fldChar w:fldCharType="begin"/>
        </w:r>
        <w:r>
          <w:rPr>
            <w:noProof/>
            <w:webHidden/>
          </w:rPr>
          <w:instrText xml:space="preserve"> PAGEREF _Toc505864923 \h </w:instrText>
        </w:r>
      </w:ins>
      <w:r>
        <w:rPr>
          <w:noProof/>
          <w:webHidden/>
        </w:rPr>
      </w:r>
      <w:r>
        <w:rPr>
          <w:noProof/>
          <w:webHidden/>
        </w:rPr>
        <w:fldChar w:fldCharType="separate"/>
      </w:r>
      <w:ins w:id="64" w:author="Author" w:date="2018-02-08T14:52:00Z">
        <w:r>
          <w:rPr>
            <w:noProof/>
            <w:webHidden/>
          </w:rPr>
          <w:t>27</w:t>
        </w:r>
        <w:r>
          <w:rPr>
            <w:noProof/>
            <w:webHidden/>
          </w:rPr>
          <w:fldChar w:fldCharType="end"/>
        </w:r>
        <w:r w:rsidRPr="00D97FC2">
          <w:rPr>
            <w:rStyle w:val="Hyperlink"/>
            <w:noProof/>
          </w:rPr>
          <w:fldChar w:fldCharType="end"/>
        </w:r>
      </w:ins>
    </w:p>
    <w:p w14:paraId="66ACC9AD" w14:textId="19C50B06" w:rsidR="00D20E74" w:rsidRDefault="00D20E74">
      <w:pPr>
        <w:pStyle w:val="TOC3"/>
        <w:rPr>
          <w:ins w:id="65" w:author="Author" w:date="2018-02-08T14:52:00Z"/>
          <w:rFonts w:asciiTheme="minorHAnsi" w:eastAsiaTheme="minorEastAsia" w:hAnsiTheme="minorHAnsi" w:cstheme="minorBidi"/>
          <w:noProof/>
          <w:sz w:val="22"/>
          <w:szCs w:val="22"/>
        </w:rPr>
      </w:pPr>
      <w:ins w:id="66"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"_Toc505864924"</w:instrText>
        </w:r>
        <w:r w:rsidRPr="00D97FC2">
          <w:rPr>
            <w:rStyle w:val="Hyperlink"/>
            <w:noProof/>
          </w:rPr>
          <w:instrText xml:space="preserve"> </w:instrText>
        </w:r>
        <w:r w:rsidRPr="00D97FC2">
          <w:rPr>
            <w:rStyle w:val="Hyperlink"/>
            <w:noProof/>
          </w:rPr>
          <w:fldChar w:fldCharType="separate"/>
        </w:r>
        <w:r w:rsidRPr="00D97FC2">
          <w:rPr>
            <w:rStyle w:val="Hyperlink"/>
            <w:noProof/>
          </w:rPr>
          <w:t>4.6.1</w:t>
        </w:r>
        <w:r>
          <w:rPr>
            <w:rFonts w:asciiTheme="minorHAnsi" w:eastAsiaTheme="minorEastAsia" w:hAnsiTheme="minorHAnsi" w:cstheme="minorBidi"/>
            <w:noProof/>
            <w:sz w:val="22"/>
            <w:szCs w:val="22"/>
          </w:rPr>
          <w:tab/>
        </w:r>
        <w:r w:rsidRPr="00D97FC2">
          <w:rPr>
            <w:rStyle w:val="Hyperlink"/>
            <w:noProof/>
          </w:rPr>
          <w:t>Updating Employee Job Information</w:t>
        </w:r>
        <w:r>
          <w:rPr>
            <w:noProof/>
            <w:webHidden/>
          </w:rPr>
          <w:tab/>
        </w:r>
        <w:r>
          <w:rPr>
            <w:noProof/>
            <w:webHidden/>
          </w:rPr>
          <w:fldChar w:fldCharType="begin"/>
        </w:r>
        <w:r>
          <w:rPr>
            <w:noProof/>
            <w:webHidden/>
          </w:rPr>
          <w:instrText xml:space="preserve"> PAGEREF _Toc505864924 \h </w:instrText>
        </w:r>
      </w:ins>
      <w:r>
        <w:rPr>
          <w:noProof/>
          <w:webHidden/>
        </w:rPr>
      </w:r>
      <w:r>
        <w:rPr>
          <w:noProof/>
          <w:webHidden/>
        </w:rPr>
        <w:fldChar w:fldCharType="separate"/>
      </w:r>
      <w:ins w:id="67" w:author="Author" w:date="2018-02-08T14:52:00Z">
        <w:r>
          <w:rPr>
            <w:noProof/>
            <w:webHidden/>
          </w:rPr>
          <w:t>29</w:t>
        </w:r>
        <w:r>
          <w:rPr>
            <w:noProof/>
            <w:webHidden/>
          </w:rPr>
          <w:fldChar w:fldCharType="end"/>
        </w:r>
        <w:r w:rsidRPr="00D97FC2">
          <w:rPr>
            <w:rStyle w:val="Hyperlink"/>
            <w:noProof/>
          </w:rPr>
          <w:fldChar w:fldCharType="end"/>
        </w:r>
      </w:ins>
    </w:p>
    <w:p w14:paraId="0DC1EFF5" w14:textId="1E0712F0" w:rsidR="00D20E74" w:rsidRDefault="00D20E74">
      <w:pPr>
        <w:pStyle w:val="TOC3"/>
        <w:rPr>
          <w:ins w:id="68" w:author="Author" w:date="2018-02-08T14:52:00Z"/>
          <w:rFonts w:asciiTheme="minorHAnsi" w:eastAsiaTheme="minorEastAsia" w:hAnsiTheme="minorHAnsi" w:cstheme="minorBidi"/>
          <w:noProof/>
          <w:sz w:val="22"/>
          <w:szCs w:val="22"/>
        </w:rPr>
      </w:pPr>
      <w:ins w:id="69"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"_Toc505864925"</w:instrText>
        </w:r>
        <w:r w:rsidRPr="00D97FC2">
          <w:rPr>
            <w:rStyle w:val="Hyperlink"/>
            <w:noProof/>
          </w:rPr>
          <w:instrText xml:space="preserve"> </w:instrText>
        </w:r>
        <w:r w:rsidRPr="00D97FC2">
          <w:rPr>
            <w:rStyle w:val="Hyperlink"/>
            <w:noProof/>
          </w:rPr>
          <w:fldChar w:fldCharType="separate"/>
        </w:r>
        <w:r w:rsidRPr="00D97FC2">
          <w:rPr>
            <w:rStyle w:val="Hyperlink"/>
            <w:noProof/>
          </w:rPr>
          <w:t>4.6.2</w:t>
        </w:r>
        <w:r>
          <w:rPr>
            <w:rFonts w:asciiTheme="minorHAnsi" w:eastAsiaTheme="minorEastAsia" w:hAnsiTheme="minorHAnsi" w:cstheme="minorBidi"/>
            <w:noProof/>
            <w:sz w:val="22"/>
            <w:szCs w:val="22"/>
          </w:rPr>
          <w:tab/>
        </w:r>
        <w:r w:rsidRPr="00D97FC2">
          <w:rPr>
            <w:rStyle w:val="Hyperlink"/>
            <w:noProof/>
          </w:rPr>
          <w:t>Updating Employee Position Information (if Position Management implemented)</w:t>
        </w:r>
        <w:r>
          <w:rPr>
            <w:noProof/>
            <w:webHidden/>
          </w:rPr>
          <w:tab/>
        </w:r>
        <w:r>
          <w:rPr>
            <w:noProof/>
            <w:webHidden/>
          </w:rPr>
          <w:fldChar w:fldCharType="begin"/>
        </w:r>
        <w:r>
          <w:rPr>
            <w:noProof/>
            <w:webHidden/>
          </w:rPr>
          <w:instrText xml:space="preserve"> PAGEREF _Toc505864925 \h </w:instrText>
        </w:r>
      </w:ins>
      <w:r>
        <w:rPr>
          <w:noProof/>
          <w:webHidden/>
        </w:rPr>
      </w:r>
      <w:r>
        <w:rPr>
          <w:noProof/>
          <w:webHidden/>
        </w:rPr>
        <w:fldChar w:fldCharType="separate"/>
      </w:r>
      <w:ins w:id="70" w:author="Author" w:date="2018-02-08T14:52:00Z">
        <w:r>
          <w:rPr>
            <w:noProof/>
            <w:webHidden/>
          </w:rPr>
          <w:t>29</w:t>
        </w:r>
        <w:r>
          <w:rPr>
            <w:noProof/>
            <w:webHidden/>
          </w:rPr>
          <w:fldChar w:fldCharType="end"/>
        </w:r>
        <w:r w:rsidRPr="00D97FC2">
          <w:rPr>
            <w:rStyle w:val="Hyperlink"/>
            <w:noProof/>
          </w:rPr>
          <w:fldChar w:fldCharType="end"/>
        </w:r>
      </w:ins>
    </w:p>
    <w:p w14:paraId="641F3204" w14:textId="69191EFA" w:rsidR="00D20E74" w:rsidRDefault="00D20E74">
      <w:pPr>
        <w:pStyle w:val="TOC2"/>
        <w:rPr>
          <w:ins w:id="71" w:author="Author" w:date="2018-02-08T14:52:00Z"/>
          <w:rFonts w:asciiTheme="minorHAnsi" w:eastAsiaTheme="minorEastAsia" w:hAnsiTheme="minorHAnsi" w:cstheme="minorBidi"/>
          <w:noProof/>
          <w:sz w:val="22"/>
          <w:szCs w:val="22"/>
        </w:rPr>
      </w:pPr>
      <w:ins w:id="72"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"_Toc505864926"</w:instrText>
        </w:r>
        <w:r w:rsidRPr="00D97FC2">
          <w:rPr>
            <w:rStyle w:val="Hyperlink"/>
            <w:noProof/>
          </w:rPr>
          <w:instrText xml:space="preserve"> </w:instrText>
        </w:r>
        <w:r w:rsidRPr="00D97FC2">
          <w:rPr>
            <w:rStyle w:val="Hyperlink"/>
            <w:noProof/>
          </w:rPr>
          <w:fldChar w:fldCharType="separate"/>
        </w:r>
        <w:r w:rsidRPr="00D97FC2">
          <w:rPr>
            <w:rStyle w:val="Hyperlink"/>
            <w:noProof/>
          </w:rPr>
          <w:t>4.7</w:t>
        </w:r>
        <w:r>
          <w:rPr>
            <w:rFonts w:asciiTheme="minorHAnsi" w:eastAsiaTheme="minorEastAsia" w:hAnsiTheme="minorHAnsi" w:cstheme="minorBidi"/>
            <w:noProof/>
            <w:sz w:val="22"/>
            <w:szCs w:val="22"/>
          </w:rPr>
          <w:tab/>
        </w:r>
        <w:r w:rsidRPr="00D97FC2">
          <w:rPr>
            <w:rStyle w:val="Hyperlink"/>
            <w:noProof/>
          </w:rPr>
          <w:t>Viewing Employee Position Details (if Position Management implemented)</w:t>
        </w:r>
        <w:r>
          <w:rPr>
            <w:noProof/>
            <w:webHidden/>
          </w:rPr>
          <w:tab/>
        </w:r>
        <w:r>
          <w:rPr>
            <w:noProof/>
            <w:webHidden/>
          </w:rPr>
          <w:fldChar w:fldCharType="begin"/>
        </w:r>
        <w:r>
          <w:rPr>
            <w:noProof/>
            <w:webHidden/>
          </w:rPr>
          <w:instrText xml:space="preserve"> PAGEREF _Toc505864926 \h </w:instrText>
        </w:r>
      </w:ins>
      <w:r>
        <w:rPr>
          <w:noProof/>
          <w:webHidden/>
        </w:rPr>
      </w:r>
      <w:r>
        <w:rPr>
          <w:noProof/>
          <w:webHidden/>
        </w:rPr>
        <w:fldChar w:fldCharType="separate"/>
      </w:r>
      <w:ins w:id="73" w:author="Author" w:date="2018-02-08T14:52:00Z">
        <w:r>
          <w:rPr>
            <w:noProof/>
            <w:webHidden/>
          </w:rPr>
          <w:t>30</w:t>
        </w:r>
        <w:r>
          <w:rPr>
            <w:noProof/>
            <w:webHidden/>
          </w:rPr>
          <w:fldChar w:fldCharType="end"/>
        </w:r>
        <w:r w:rsidRPr="00D97FC2">
          <w:rPr>
            <w:rStyle w:val="Hyperlink"/>
            <w:noProof/>
          </w:rPr>
          <w:fldChar w:fldCharType="end"/>
        </w:r>
      </w:ins>
    </w:p>
    <w:p w14:paraId="1BCE9D25" w14:textId="3B41505F" w:rsidR="00D20E74" w:rsidRDefault="00D20E74">
      <w:pPr>
        <w:pStyle w:val="TOC2"/>
        <w:rPr>
          <w:ins w:id="74" w:author="Author" w:date="2018-02-08T14:52:00Z"/>
          <w:rFonts w:asciiTheme="minorHAnsi" w:eastAsiaTheme="minorEastAsia" w:hAnsiTheme="minorHAnsi" w:cstheme="minorBidi"/>
          <w:noProof/>
          <w:sz w:val="22"/>
          <w:szCs w:val="22"/>
        </w:rPr>
      </w:pPr>
      <w:ins w:id="75" w:author="Author" w:date="2018-02-08T14:52:00Z">
        <w:r w:rsidRPr="00D97FC2">
          <w:rPr>
            <w:rStyle w:val="Hyperlink"/>
            <w:noProof/>
          </w:rPr>
          <w:lastRenderedPageBreak/>
          <w:fldChar w:fldCharType="begin"/>
        </w:r>
        <w:r w:rsidRPr="00D97FC2">
          <w:rPr>
            <w:rStyle w:val="Hyperlink"/>
            <w:noProof/>
          </w:rPr>
          <w:instrText xml:space="preserve"> </w:instrText>
        </w:r>
        <w:r>
          <w:rPr>
            <w:noProof/>
          </w:rPr>
          <w:instrText>HYPERLINK \l "_Toc505864927"</w:instrText>
        </w:r>
        <w:r w:rsidRPr="00D97FC2">
          <w:rPr>
            <w:rStyle w:val="Hyperlink"/>
            <w:noProof/>
          </w:rPr>
          <w:instrText xml:space="preserve"> </w:instrText>
        </w:r>
        <w:r w:rsidRPr="00D97FC2">
          <w:rPr>
            <w:rStyle w:val="Hyperlink"/>
            <w:noProof/>
          </w:rPr>
          <w:fldChar w:fldCharType="separate"/>
        </w:r>
        <w:r w:rsidRPr="00D97FC2">
          <w:rPr>
            <w:rStyle w:val="Hyperlink"/>
            <w:noProof/>
          </w:rPr>
          <w:t>4.8</w:t>
        </w:r>
        <w:r>
          <w:rPr>
            <w:rFonts w:asciiTheme="minorHAnsi" w:eastAsiaTheme="minorEastAsia" w:hAnsiTheme="minorHAnsi" w:cstheme="minorBidi"/>
            <w:noProof/>
            <w:sz w:val="22"/>
            <w:szCs w:val="22"/>
          </w:rPr>
          <w:tab/>
        </w:r>
        <w:r w:rsidRPr="00D97FC2">
          <w:rPr>
            <w:rStyle w:val="Hyperlink"/>
            <w:noProof/>
          </w:rPr>
          <w:t>Viewing Employee Job Information Details</w:t>
        </w:r>
        <w:r>
          <w:rPr>
            <w:noProof/>
            <w:webHidden/>
          </w:rPr>
          <w:tab/>
        </w:r>
        <w:r>
          <w:rPr>
            <w:noProof/>
            <w:webHidden/>
          </w:rPr>
          <w:fldChar w:fldCharType="begin"/>
        </w:r>
        <w:r>
          <w:rPr>
            <w:noProof/>
            <w:webHidden/>
          </w:rPr>
          <w:instrText xml:space="preserve"> PAGEREF _Toc505864927 \h </w:instrText>
        </w:r>
      </w:ins>
      <w:r>
        <w:rPr>
          <w:noProof/>
          <w:webHidden/>
        </w:rPr>
      </w:r>
      <w:r>
        <w:rPr>
          <w:noProof/>
          <w:webHidden/>
        </w:rPr>
        <w:fldChar w:fldCharType="separate"/>
      </w:r>
      <w:ins w:id="76" w:author="Author" w:date="2018-02-08T14:52:00Z">
        <w:r>
          <w:rPr>
            <w:noProof/>
            <w:webHidden/>
          </w:rPr>
          <w:t>31</w:t>
        </w:r>
        <w:r>
          <w:rPr>
            <w:noProof/>
            <w:webHidden/>
          </w:rPr>
          <w:fldChar w:fldCharType="end"/>
        </w:r>
        <w:r w:rsidRPr="00D97FC2">
          <w:rPr>
            <w:rStyle w:val="Hyperlink"/>
            <w:noProof/>
          </w:rPr>
          <w:fldChar w:fldCharType="end"/>
        </w:r>
      </w:ins>
    </w:p>
    <w:p w14:paraId="606F582D" w14:textId="34F1FBD2" w:rsidR="00D20E74" w:rsidRDefault="00D20E74">
      <w:pPr>
        <w:pStyle w:val="TOC1"/>
        <w:rPr>
          <w:ins w:id="77" w:author="Author" w:date="2018-02-08T14:52:00Z"/>
          <w:rFonts w:asciiTheme="minorHAnsi" w:eastAsiaTheme="minorEastAsia" w:hAnsiTheme="minorHAnsi" w:cstheme="minorBidi"/>
          <w:noProof/>
          <w:sz w:val="22"/>
          <w:szCs w:val="22"/>
        </w:rPr>
      </w:pPr>
      <w:ins w:id="78"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"_Toc505864928"</w:instrText>
        </w:r>
        <w:r w:rsidRPr="00D97FC2">
          <w:rPr>
            <w:rStyle w:val="Hyperlink"/>
            <w:noProof/>
          </w:rPr>
          <w:instrText xml:space="preserve"> </w:instrText>
        </w:r>
        <w:r w:rsidRPr="00D97FC2">
          <w:rPr>
            <w:rStyle w:val="Hyperlink"/>
            <w:noProof/>
          </w:rPr>
          <w:fldChar w:fldCharType="separate"/>
        </w:r>
        <w:r w:rsidRPr="00D97FC2">
          <w:rPr>
            <w:rStyle w:val="Hyperlink"/>
            <w:noProof/>
          </w:rPr>
          <w:t>5</w:t>
        </w:r>
        <w:r>
          <w:rPr>
            <w:rFonts w:asciiTheme="minorHAnsi" w:eastAsiaTheme="minorEastAsia" w:hAnsiTheme="minorHAnsi" w:cstheme="minorBidi"/>
            <w:noProof/>
            <w:sz w:val="22"/>
            <w:szCs w:val="22"/>
          </w:rPr>
          <w:tab/>
        </w:r>
        <w:r w:rsidRPr="00D97FC2">
          <w:rPr>
            <w:rStyle w:val="Hyperlink"/>
            <w:noProof/>
          </w:rPr>
          <w:t>Appendix</w:t>
        </w:r>
        <w:r>
          <w:rPr>
            <w:noProof/>
            <w:webHidden/>
          </w:rPr>
          <w:tab/>
        </w:r>
        <w:r>
          <w:rPr>
            <w:noProof/>
            <w:webHidden/>
          </w:rPr>
          <w:fldChar w:fldCharType="begin"/>
        </w:r>
        <w:r>
          <w:rPr>
            <w:noProof/>
            <w:webHidden/>
          </w:rPr>
          <w:instrText xml:space="preserve"> PAGEREF _Toc505864928 \h </w:instrText>
        </w:r>
      </w:ins>
      <w:r>
        <w:rPr>
          <w:noProof/>
          <w:webHidden/>
        </w:rPr>
      </w:r>
      <w:r>
        <w:rPr>
          <w:noProof/>
          <w:webHidden/>
        </w:rPr>
        <w:fldChar w:fldCharType="separate"/>
      </w:r>
      <w:ins w:id="79" w:author="Author" w:date="2018-02-08T14:52:00Z">
        <w:r>
          <w:rPr>
            <w:noProof/>
            <w:webHidden/>
          </w:rPr>
          <w:t>34</w:t>
        </w:r>
        <w:r>
          <w:rPr>
            <w:noProof/>
            <w:webHidden/>
          </w:rPr>
          <w:fldChar w:fldCharType="end"/>
        </w:r>
        <w:r w:rsidRPr="00D97FC2">
          <w:rPr>
            <w:rStyle w:val="Hyperlink"/>
            <w:noProof/>
          </w:rPr>
          <w:fldChar w:fldCharType="end"/>
        </w:r>
      </w:ins>
    </w:p>
    <w:p w14:paraId="2A9697FB" w14:textId="1F7C6A58" w:rsidR="00D20E74" w:rsidRDefault="00D20E74">
      <w:pPr>
        <w:pStyle w:val="TOC2"/>
        <w:rPr>
          <w:ins w:id="80" w:author="Author" w:date="2018-02-08T14:52:00Z"/>
          <w:rFonts w:asciiTheme="minorHAnsi" w:eastAsiaTheme="minorEastAsia" w:hAnsiTheme="minorHAnsi" w:cstheme="minorBidi"/>
          <w:noProof/>
          <w:sz w:val="22"/>
          <w:szCs w:val="22"/>
        </w:rPr>
      </w:pPr>
      <w:ins w:id="81"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"_Toc505864929"</w:instrText>
        </w:r>
        <w:r w:rsidRPr="00D97FC2">
          <w:rPr>
            <w:rStyle w:val="Hyperlink"/>
            <w:noProof/>
          </w:rPr>
          <w:instrText xml:space="preserve"> </w:instrText>
        </w:r>
        <w:r w:rsidRPr="00D97FC2">
          <w:rPr>
            <w:rStyle w:val="Hyperlink"/>
            <w:noProof/>
          </w:rPr>
          <w:fldChar w:fldCharType="separate"/>
        </w:r>
        <w:r w:rsidRPr="00D97FC2">
          <w:rPr>
            <w:rStyle w:val="Hyperlink"/>
            <w:noProof/>
          </w:rPr>
          <w:t>5.1</w:t>
        </w:r>
        <w:r>
          <w:rPr>
            <w:rFonts w:asciiTheme="minorHAnsi" w:eastAsiaTheme="minorEastAsia" w:hAnsiTheme="minorHAnsi" w:cstheme="minorBidi"/>
            <w:noProof/>
            <w:sz w:val="22"/>
            <w:szCs w:val="22"/>
          </w:rPr>
          <w:tab/>
        </w:r>
        <w:r w:rsidRPr="00D97FC2">
          <w:rPr>
            <w:rStyle w:val="Hyperlink"/>
            <w:noProof/>
          </w:rPr>
          <w:t>Executing Process Steps using Mobile App</w:t>
        </w:r>
        <w:r>
          <w:rPr>
            <w:noProof/>
            <w:webHidden/>
          </w:rPr>
          <w:tab/>
        </w:r>
        <w:r>
          <w:rPr>
            <w:noProof/>
            <w:webHidden/>
          </w:rPr>
          <w:fldChar w:fldCharType="begin"/>
        </w:r>
        <w:r>
          <w:rPr>
            <w:noProof/>
            <w:webHidden/>
          </w:rPr>
          <w:instrText xml:space="preserve"> PAGEREF _Toc505864929 \h </w:instrText>
        </w:r>
      </w:ins>
      <w:r>
        <w:rPr>
          <w:noProof/>
          <w:webHidden/>
        </w:rPr>
      </w:r>
      <w:r>
        <w:rPr>
          <w:noProof/>
          <w:webHidden/>
        </w:rPr>
        <w:fldChar w:fldCharType="separate"/>
      </w:r>
      <w:ins w:id="82" w:author="Author" w:date="2018-02-08T14:52:00Z">
        <w:r>
          <w:rPr>
            <w:noProof/>
            <w:webHidden/>
          </w:rPr>
          <w:t>34</w:t>
        </w:r>
        <w:r>
          <w:rPr>
            <w:noProof/>
            <w:webHidden/>
          </w:rPr>
          <w:fldChar w:fldCharType="end"/>
        </w:r>
        <w:r w:rsidRPr="00D97FC2">
          <w:rPr>
            <w:rStyle w:val="Hyperlink"/>
            <w:noProof/>
          </w:rPr>
          <w:fldChar w:fldCharType="end"/>
        </w:r>
      </w:ins>
    </w:p>
    <w:p w14:paraId="6E5145A8" w14:textId="4AE006E8" w:rsidR="00D20E74" w:rsidRDefault="00D20E74">
      <w:pPr>
        <w:pStyle w:val="TOC3"/>
        <w:rPr>
          <w:ins w:id="83" w:author="Author" w:date="2018-02-08T14:52:00Z"/>
          <w:rFonts w:asciiTheme="minorHAnsi" w:eastAsiaTheme="minorEastAsia" w:hAnsiTheme="minorHAnsi" w:cstheme="minorBidi"/>
          <w:noProof/>
          <w:sz w:val="22"/>
          <w:szCs w:val="22"/>
        </w:rPr>
      </w:pPr>
      <w:ins w:id="84"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"_Toc505864930"</w:instrText>
        </w:r>
        <w:r w:rsidRPr="00D97FC2">
          <w:rPr>
            <w:rStyle w:val="Hyperlink"/>
            <w:noProof/>
          </w:rPr>
          <w:instrText xml:space="preserve"> </w:instrText>
        </w:r>
        <w:r w:rsidRPr="00D97FC2">
          <w:rPr>
            <w:rStyle w:val="Hyperlink"/>
            <w:noProof/>
          </w:rPr>
          <w:fldChar w:fldCharType="separate"/>
        </w:r>
        <w:r w:rsidRPr="00D97FC2">
          <w:rPr>
            <w:rStyle w:val="Hyperlink"/>
            <w:noProof/>
          </w:rPr>
          <w:t>5.1.1</w:t>
        </w:r>
        <w:r>
          <w:rPr>
            <w:rFonts w:asciiTheme="minorHAnsi" w:eastAsiaTheme="minorEastAsia" w:hAnsiTheme="minorHAnsi" w:cstheme="minorBidi"/>
            <w:noProof/>
            <w:sz w:val="22"/>
            <w:szCs w:val="22"/>
          </w:rPr>
          <w:tab/>
        </w:r>
        <w:r w:rsidRPr="00D97FC2">
          <w:rPr>
            <w:rStyle w:val="Hyperlink"/>
            <w:noProof/>
          </w:rPr>
          <w:t>Processing Requests</w:t>
        </w:r>
        <w:r>
          <w:rPr>
            <w:noProof/>
            <w:webHidden/>
          </w:rPr>
          <w:tab/>
        </w:r>
        <w:r>
          <w:rPr>
            <w:noProof/>
            <w:webHidden/>
          </w:rPr>
          <w:fldChar w:fldCharType="begin"/>
        </w:r>
        <w:r>
          <w:rPr>
            <w:noProof/>
            <w:webHidden/>
          </w:rPr>
          <w:instrText xml:space="preserve"> PAGEREF _Toc505864930 \h </w:instrText>
        </w:r>
      </w:ins>
      <w:r>
        <w:rPr>
          <w:noProof/>
          <w:webHidden/>
        </w:rPr>
      </w:r>
      <w:r>
        <w:rPr>
          <w:noProof/>
          <w:webHidden/>
        </w:rPr>
        <w:fldChar w:fldCharType="separate"/>
      </w:r>
      <w:ins w:id="85" w:author="Author" w:date="2018-02-08T14:52:00Z">
        <w:r>
          <w:rPr>
            <w:noProof/>
            <w:webHidden/>
          </w:rPr>
          <w:t>34</w:t>
        </w:r>
        <w:r>
          <w:rPr>
            <w:noProof/>
            <w:webHidden/>
          </w:rPr>
          <w:fldChar w:fldCharType="end"/>
        </w:r>
        <w:r w:rsidRPr="00D97FC2">
          <w:rPr>
            <w:rStyle w:val="Hyperlink"/>
            <w:noProof/>
          </w:rPr>
          <w:fldChar w:fldCharType="end"/>
        </w:r>
      </w:ins>
    </w:p>
    <w:p w14:paraId="3EEA3731" w14:textId="74FCEF9D" w:rsidR="00D20E74" w:rsidRDefault="00D20E74">
      <w:pPr>
        <w:pStyle w:val="TOC2"/>
        <w:rPr>
          <w:ins w:id="86" w:author="Author" w:date="2018-02-08T14:52:00Z"/>
          <w:rFonts w:asciiTheme="minorHAnsi" w:eastAsiaTheme="minorEastAsia" w:hAnsiTheme="minorHAnsi" w:cstheme="minorBidi"/>
          <w:noProof/>
          <w:sz w:val="22"/>
          <w:szCs w:val="22"/>
        </w:rPr>
      </w:pPr>
      <w:ins w:id="87"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"_Toc505864931"</w:instrText>
        </w:r>
        <w:r w:rsidRPr="00D97FC2">
          <w:rPr>
            <w:rStyle w:val="Hyperlink"/>
            <w:noProof/>
          </w:rPr>
          <w:instrText xml:space="preserve"> </w:instrText>
        </w:r>
        <w:r w:rsidRPr="00D97FC2">
          <w:rPr>
            <w:rStyle w:val="Hyperlink"/>
            <w:noProof/>
          </w:rPr>
          <w:fldChar w:fldCharType="separate"/>
        </w:r>
        <w:r w:rsidRPr="00D97FC2">
          <w:rPr>
            <w:rStyle w:val="Hyperlink"/>
            <w:noProof/>
          </w:rPr>
          <w:t>5.2</w:t>
        </w:r>
        <w:r>
          <w:rPr>
            <w:rFonts w:asciiTheme="minorHAnsi" w:eastAsiaTheme="minorEastAsia" w:hAnsiTheme="minorHAnsi" w:cstheme="minorBidi"/>
            <w:noProof/>
            <w:sz w:val="22"/>
            <w:szCs w:val="22"/>
          </w:rPr>
          <w:tab/>
        </w:r>
        <w:r w:rsidRPr="00D97FC2">
          <w:rPr>
            <w:rStyle w:val="Hyperlink"/>
            <w:noProof/>
          </w:rPr>
          <w:t>Process Integration</w:t>
        </w:r>
        <w:r>
          <w:rPr>
            <w:noProof/>
            <w:webHidden/>
          </w:rPr>
          <w:tab/>
        </w:r>
        <w:r>
          <w:rPr>
            <w:noProof/>
            <w:webHidden/>
          </w:rPr>
          <w:fldChar w:fldCharType="begin"/>
        </w:r>
        <w:r>
          <w:rPr>
            <w:noProof/>
            <w:webHidden/>
          </w:rPr>
          <w:instrText xml:space="preserve"> PAGEREF _Toc505864931 \h </w:instrText>
        </w:r>
      </w:ins>
      <w:r>
        <w:rPr>
          <w:noProof/>
          <w:webHidden/>
        </w:rPr>
      </w:r>
      <w:r>
        <w:rPr>
          <w:noProof/>
          <w:webHidden/>
        </w:rPr>
        <w:fldChar w:fldCharType="separate"/>
      </w:r>
      <w:ins w:id="88" w:author="Author" w:date="2018-02-08T14:52:00Z">
        <w:r>
          <w:rPr>
            <w:noProof/>
            <w:webHidden/>
          </w:rPr>
          <w:t>35</w:t>
        </w:r>
        <w:r>
          <w:rPr>
            <w:noProof/>
            <w:webHidden/>
          </w:rPr>
          <w:fldChar w:fldCharType="end"/>
        </w:r>
        <w:r w:rsidRPr="00D97FC2">
          <w:rPr>
            <w:rStyle w:val="Hyperlink"/>
            <w:noProof/>
          </w:rPr>
          <w:fldChar w:fldCharType="end"/>
        </w:r>
      </w:ins>
    </w:p>
    <w:p w14:paraId="3A5421B3" w14:textId="31153E94" w:rsidR="00D20E74" w:rsidRDefault="00D20E74">
      <w:pPr>
        <w:pStyle w:val="TOC3"/>
        <w:rPr>
          <w:ins w:id="89" w:author="Author" w:date="2018-02-08T14:52:00Z"/>
          <w:rFonts w:asciiTheme="minorHAnsi" w:eastAsiaTheme="minorEastAsia" w:hAnsiTheme="minorHAnsi" w:cstheme="minorBidi"/>
          <w:noProof/>
          <w:sz w:val="22"/>
          <w:szCs w:val="22"/>
        </w:rPr>
      </w:pPr>
      <w:ins w:id="90"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"_Toc505864932"</w:instrText>
        </w:r>
        <w:r w:rsidRPr="00D97FC2">
          <w:rPr>
            <w:rStyle w:val="Hyperlink"/>
            <w:noProof/>
          </w:rPr>
          <w:instrText xml:space="preserve"> </w:instrText>
        </w:r>
        <w:r w:rsidRPr="00D97FC2">
          <w:rPr>
            <w:rStyle w:val="Hyperlink"/>
            <w:noProof/>
          </w:rPr>
          <w:fldChar w:fldCharType="separate"/>
        </w:r>
        <w:r w:rsidRPr="00D97FC2">
          <w:rPr>
            <w:rStyle w:val="Hyperlink"/>
            <w:noProof/>
          </w:rPr>
          <w:t>5.2.1</w:t>
        </w:r>
        <w:r>
          <w:rPr>
            <w:rFonts w:asciiTheme="minorHAnsi" w:eastAsiaTheme="minorEastAsia" w:hAnsiTheme="minorHAnsi" w:cstheme="minorBidi"/>
            <w:noProof/>
            <w:sz w:val="22"/>
            <w:szCs w:val="22"/>
          </w:rPr>
          <w:tab/>
        </w:r>
        <w:r w:rsidRPr="00D97FC2">
          <w:rPr>
            <w:rStyle w:val="Hyperlink"/>
            <w:noProof/>
          </w:rPr>
          <w:t>Preceding Processes</w:t>
        </w:r>
        <w:r>
          <w:rPr>
            <w:noProof/>
            <w:webHidden/>
          </w:rPr>
          <w:tab/>
        </w:r>
        <w:r>
          <w:rPr>
            <w:noProof/>
            <w:webHidden/>
          </w:rPr>
          <w:fldChar w:fldCharType="begin"/>
        </w:r>
        <w:r>
          <w:rPr>
            <w:noProof/>
            <w:webHidden/>
          </w:rPr>
          <w:instrText xml:space="preserve"> PAGEREF _Toc505864932 \h </w:instrText>
        </w:r>
      </w:ins>
      <w:r>
        <w:rPr>
          <w:noProof/>
          <w:webHidden/>
        </w:rPr>
      </w:r>
      <w:r>
        <w:rPr>
          <w:noProof/>
          <w:webHidden/>
        </w:rPr>
        <w:fldChar w:fldCharType="separate"/>
      </w:r>
      <w:ins w:id="91" w:author="Author" w:date="2018-02-08T14:52:00Z">
        <w:r>
          <w:rPr>
            <w:noProof/>
            <w:webHidden/>
          </w:rPr>
          <w:t>35</w:t>
        </w:r>
        <w:r>
          <w:rPr>
            <w:noProof/>
            <w:webHidden/>
          </w:rPr>
          <w:fldChar w:fldCharType="end"/>
        </w:r>
        <w:r w:rsidRPr="00D97FC2">
          <w:rPr>
            <w:rStyle w:val="Hyperlink"/>
            <w:noProof/>
          </w:rPr>
          <w:fldChar w:fldCharType="end"/>
        </w:r>
      </w:ins>
    </w:p>
    <w:p w14:paraId="489DB422" w14:textId="1E594FB7" w:rsidR="00D20E74" w:rsidRDefault="00D20E74">
      <w:pPr>
        <w:pStyle w:val="TOC3"/>
        <w:rPr>
          <w:ins w:id="92" w:author="Author" w:date="2018-02-08T14:52:00Z"/>
          <w:rFonts w:asciiTheme="minorHAnsi" w:eastAsiaTheme="minorEastAsia" w:hAnsiTheme="minorHAnsi" w:cstheme="minorBidi"/>
          <w:noProof/>
          <w:sz w:val="22"/>
          <w:szCs w:val="22"/>
        </w:rPr>
      </w:pPr>
      <w:ins w:id="93" w:author="Author" w:date="2018-02-08T14:52:00Z">
        <w:r w:rsidRPr="00D97FC2">
          <w:rPr>
            <w:rStyle w:val="Hyperlink"/>
            <w:noProof/>
          </w:rPr>
          <w:fldChar w:fldCharType="begin"/>
        </w:r>
        <w:r w:rsidRPr="00D97FC2">
          <w:rPr>
            <w:rStyle w:val="Hyperlink"/>
            <w:noProof/>
          </w:rPr>
          <w:instrText xml:space="preserve"> </w:instrText>
        </w:r>
        <w:r>
          <w:rPr>
            <w:noProof/>
          </w:rPr>
          <w:instrText>HYPERLINK \l "_Toc505864933"</w:instrText>
        </w:r>
        <w:r w:rsidRPr="00D97FC2">
          <w:rPr>
            <w:rStyle w:val="Hyperlink"/>
            <w:noProof/>
          </w:rPr>
          <w:instrText xml:space="preserve"> </w:instrText>
        </w:r>
        <w:r w:rsidRPr="00D97FC2">
          <w:rPr>
            <w:rStyle w:val="Hyperlink"/>
            <w:noProof/>
          </w:rPr>
          <w:fldChar w:fldCharType="separate"/>
        </w:r>
        <w:r w:rsidRPr="00D97FC2">
          <w:rPr>
            <w:rStyle w:val="Hyperlink"/>
            <w:noProof/>
          </w:rPr>
          <w:t>5.2.2</w:t>
        </w:r>
        <w:r>
          <w:rPr>
            <w:rFonts w:asciiTheme="minorHAnsi" w:eastAsiaTheme="minorEastAsia" w:hAnsiTheme="minorHAnsi" w:cstheme="minorBidi"/>
            <w:noProof/>
            <w:sz w:val="22"/>
            <w:szCs w:val="22"/>
          </w:rPr>
          <w:tab/>
        </w:r>
        <w:r w:rsidRPr="00D97FC2">
          <w:rPr>
            <w:rStyle w:val="Hyperlink"/>
            <w:noProof/>
          </w:rPr>
          <w:t>Succeeding Processes</w:t>
        </w:r>
        <w:r>
          <w:rPr>
            <w:noProof/>
            <w:webHidden/>
          </w:rPr>
          <w:tab/>
        </w:r>
        <w:r>
          <w:rPr>
            <w:noProof/>
            <w:webHidden/>
          </w:rPr>
          <w:fldChar w:fldCharType="begin"/>
        </w:r>
        <w:r>
          <w:rPr>
            <w:noProof/>
            <w:webHidden/>
          </w:rPr>
          <w:instrText xml:space="preserve"> PAGEREF _Toc505864933 \h </w:instrText>
        </w:r>
      </w:ins>
      <w:r>
        <w:rPr>
          <w:noProof/>
          <w:webHidden/>
        </w:rPr>
      </w:r>
      <w:r>
        <w:rPr>
          <w:noProof/>
          <w:webHidden/>
        </w:rPr>
        <w:fldChar w:fldCharType="separate"/>
      </w:r>
      <w:ins w:id="94" w:author="Author" w:date="2018-02-08T14:52:00Z">
        <w:r>
          <w:rPr>
            <w:noProof/>
            <w:webHidden/>
          </w:rPr>
          <w:t>35</w:t>
        </w:r>
        <w:r>
          <w:rPr>
            <w:noProof/>
            <w:webHidden/>
          </w:rPr>
          <w:fldChar w:fldCharType="end"/>
        </w:r>
        <w:r w:rsidRPr="00D97FC2">
          <w:rPr>
            <w:rStyle w:val="Hyperlink"/>
            <w:noProof/>
          </w:rPr>
          <w:fldChar w:fldCharType="end"/>
        </w:r>
      </w:ins>
    </w:p>
    <w:p w14:paraId="661204E1" w14:textId="27317DEC" w:rsidR="0012254A" w:rsidDel="00D20E74" w:rsidRDefault="0012254A">
      <w:pPr>
        <w:pStyle w:val="TOC1"/>
        <w:rPr>
          <w:del w:id="95" w:author="Author" w:date="2018-02-08T14:52:00Z"/>
          <w:rFonts w:asciiTheme="minorHAnsi" w:eastAsiaTheme="minorEastAsia" w:hAnsiTheme="minorHAnsi" w:cstheme="minorBidi"/>
          <w:noProof/>
          <w:sz w:val="22"/>
          <w:szCs w:val="22"/>
        </w:rPr>
      </w:pPr>
      <w:del w:id="96" w:author="Author" w:date="2018-02-08T14:52:00Z">
        <w:r w:rsidRPr="00D20E74" w:rsidDel="00D20E74">
          <w:rPr>
            <w:rPrChange w:id="97" w:author="Author" w:date="2018-02-08T14:52:00Z">
              <w:rPr>
                <w:rStyle w:val="Hyperlink"/>
                <w:noProof/>
              </w:rPr>
            </w:rPrChange>
          </w:rPr>
          <w:delText>1</w:delText>
        </w:r>
        <w:r w:rsidDel="00D20E74">
          <w:rPr>
            <w:rFonts w:asciiTheme="minorHAnsi" w:eastAsiaTheme="minorEastAsia" w:hAnsiTheme="minorHAnsi" w:cstheme="minorBidi"/>
            <w:noProof/>
            <w:sz w:val="22"/>
            <w:szCs w:val="22"/>
          </w:rPr>
          <w:tab/>
        </w:r>
        <w:r w:rsidRPr="00D20E74" w:rsidDel="00D20E74">
          <w:rPr>
            <w:rPrChange w:id="98" w:author="Author" w:date="2018-02-08T14:52:00Z">
              <w:rPr>
                <w:rStyle w:val="Hyperlink"/>
                <w:noProof/>
              </w:rPr>
            </w:rPrChange>
          </w:rPr>
          <w:delText>Purpose</w:delText>
        </w:r>
        <w:r w:rsidDel="00D20E74">
          <w:rPr>
            <w:noProof/>
            <w:webHidden/>
          </w:rPr>
          <w:tab/>
          <w:delText>4</w:delText>
        </w:r>
      </w:del>
    </w:p>
    <w:p w14:paraId="5C520DD1" w14:textId="50874A9B" w:rsidR="0012254A" w:rsidDel="00D20E74" w:rsidRDefault="0012254A">
      <w:pPr>
        <w:pStyle w:val="TOC2"/>
        <w:rPr>
          <w:del w:id="99" w:author="Author" w:date="2018-02-08T14:52:00Z"/>
          <w:rFonts w:asciiTheme="minorHAnsi" w:eastAsiaTheme="minorEastAsia" w:hAnsiTheme="minorHAnsi" w:cstheme="minorBidi"/>
          <w:noProof/>
          <w:sz w:val="22"/>
          <w:szCs w:val="22"/>
        </w:rPr>
      </w:pPr>
      <w:del w:id="100" w:author="Author" w:date="2018-02-08T14:52:00Z">
        <w:r w:rsidRPr="00D20E74" w:rsidDel="00D20E74">
          <w:rPr>
            <w:rPrChange w:id="101" w:author="Author" w:date="2018-02-08T14:52:00Z">
              <w:rPr>
                <w:rStyle w:val="Hyperlink"/>
                <w:noProof/>
              </w:rPr>
            </w:rPrChange>
          </w:rPr>
          <w:delText>1.1</w:delText>
        </w:r>
        <w:r w:rsidDel="00D20E74">
          <w:rPr>
            <w:rFonts w:asciiTheme="minorHAnsi" w:eastAsiaTheme="minorEastAsia" w:hAnsiTheme="minorHAnsi" w:cstheme="minorBidi"/>
            <w:noProof/>
            <w:sz w:val="22"/>
            <w:szCs w:val="22"/>
          </w:rPr>
          <w:tab/>
        </w:r>
        <w:r w:rsidRPr="00D20E74" w:rsidDel="00D20E74">
          <w:rPr>
            <w:rPrChange w:id="102" w:author="Author" w:date="2018-02-08T14:52:00Z">
              <w:rPr>
                <w:rStyle w:val="Hyperlink"/>
                <w:noProof/>
              </w:rPr>
            </w:rPrChange>
          </w:rPr>
          <w:delText>Purpose of the Document</w:delText>
        </w:r>
        <w:r w:rsidDel="00D20E74">
          <w:rPr>
            <w:noProof/>
            <w:webHidden/>
          </w:rPr>
          <w:tab/>
          <w:delText>4</w:delText>
        </w:r>
      </w:del>
    </w:p>
    <w:p w14:paraId="52E90236" w14:textId="340D792E" w:rsidR="0012254A" w:rsidDel="00D20E74" w:rsidRDefault="0012254A">
      <w:pPr>
        <w:pStyle w:val="TOC2"/>
        <w:rPr>
          <w:del w:id="103" w:author="Author" w:date="2018-02-08T14:52:00Z"/>
          <w:rFonts w:asciiTheme="minorHAnsi" w:eastAsiaTheme="minorEastAsia" w:hAnsiTheme="minorHAnsi" w:cstheme="minorBidi"/>
          <w:noProof/>
          <w:sz w:val="22"/>
          <w:szCs w:val="22"/>
        </w:rPr>
      </w:pPr>
      <w:del w:id="104" w:author="Author" w:date="2018-02-08T14:52:00Z">
        <w:r w:rsidRPr="00D20E74" w:rsidDel="00D20E74">
          <w:rPr>
            <w:rPrChange w:id="105" w:author="Author" w:date="2018-02-08T14:52:00Z">
              <w:rPr>
                <w:rStyle w:val="Hyperlink"/>
                <w:noProof/>
              </w:rPr>
            </w:rPrChange>
          </w:rPr>
          <w:delText>1.2</w:delText>
        </w:r>
        <w:r w:rsidDel="00D20E74">
          <w:rPr>
            <w:rFonts w:asciiTheme="minorHAnsi" w:eastAsiaTheme="minorEastAsia" w:hAnsiTheme="minorHAnsi" w:cstheme="minorBidi"/>
            <w:noProof/>
            <w:sz w:val="22"/>
            <w:szCs w:val="22"/>
          </w:rPr>
          <w:tab/>
        </w:r>
        <w:r w:rsidRPr="00D20E74" w:rsidDel="00D20E74">
          <w:rPr>
            <w:rPrChange w:id="106" w:author="Author" w:date="2018-02-08T14:52:00Z">
              <w:rPr>
                <w:rStyle w:val="Hyperlink"/>
                <w:noProof/>
              </w:rPr>
            </w:rPrChange>
          </w:rPr>
          <w:delText>Purpose of Manage Leave Of Absence</w:delText>
        </w:r>
        <w:r w:rsidDel="00D20E74">
          <w:rPr>
            <w:noProof/>
            <w:webHidden/>
          </w:rPr>
          <w:tab/>
          <w:delText>4</w:delText>
        </w:r>
      </w:del>
    </w:p>
    <w:p w14:paraId="5006B20D" w14:textId="4995E779" w:rsidR="0012254A" w:rsidDel="00D20E74" w:rsidRDefault="0012254A">
      <w:pPr>
        <w:pStyle w:val="TOC1"/>
        <w:rPr>
          <w:del w:id="107" w:author="Author" w:date="2018-02-08T14:52:00Z"/>
          <w:rFonts w:asciiTheme="minorHAnsi" w:eastAsiaTheme="minorEastAsia" w:hAnsiTheme="minorHAnsi" w:cstheme="minorBidi"/>
          <w:noProof/>
          <w:sz w:val="22"/>
          <w:szCs w:val="22"/>
        </w:rPr>
      </w:pPr>
      <w:del w:id="108" w:author="Author" w:date="2018-02-08T14:52:00Z">
        <w:r w:rsidRPr="00D20E74" w:rsidDel="00D20E74">
          <w:rPr>
            <w:rPrChange w:id="109" w:author="Author" w:date="2018-02-08T14:52:00Z">
              <w:rPr>
                <w:rStyle w:val="Hyperlink"/>
                <w:noProof/>
              </w:rPr>
            </w:rPrChange>
          </w:rPr>
          <w:delText>2</w:delText>
        </w:r>
        <w:r w:rsidDel="00D20E74">
          <w:rPr>
            <w:rFonts w:asciiTheme="minorHAnsi" w:eastAsiaTheme="minorEastAsia" w:hAnsiTheme="minorHAnsi" w:cstheme="minorBidi"/>
            <w:noProof/>
            <w:sz w:val="22"/>
            <w:szCs w:val="22"/>
          </w:rPr>
          <w:tab/>
        </w:r>
        <w:r w:rsidRPr="00D20E74" w:rsidDel="00D20E74">
          <w:rPr>
            <w:rPrChange w:id="110" w:author="Author" w:date="2018-02-08T14:52:00Z">
              <w:rPr>
                <w:rStyle w:val="Hyperlink"/>
                <w:noProof/>
              </w:rPr>
            </w:rPrChange>
          </w:rPr>
          <w:delText>Prerequisites</w:delText>
        </w:r>
        <w:r w:rsidDel="00D20E74">
          <w:rPr>
            <w:noProof/>
            <w:webHidden/>
          </w:rPr>
          <w:tab/>
          <w:delText>5</w:delText>
        </w:r>
      </w:del>
    </w:p>
    <w:p w14:paraId="2BE96DCC" w14:textId="40017B54" w:rsidR="0012254A" w:rsidDel="00D20E74" w:rsidRDefault="0012254A">
      <w:pPr>
        <w:pStyle w:val="TOC2"/>
        <w:rPr>
          <w:del w:id="111" w:author="Author" w:date="2018-02-08T14:52:00Z"/>
          <w:rFonts w:asciiTheme="minorHAnsi" w:eastAsiaTheme="minorEastAsia" w:hAnsiTheme="minorHAnsi" w:cstheme="minorBidi"/>
          <w:noProof/>
          <w:sz w:val="22"/>
          <w:szCs w:val="22"/>
        </w:rPr>
      </w:pPr>
      <w:del w:id="112" w:author="Author" w:date="2018-02-08T14:52:00Z">
        <w:r w:rsidRPr="00D20E74" w:rsidDel="00D20E74">
          <w:rPr>
            <w:rPrChange w:id="113" w:author="Author" w:date="2018-02-08T14:52:00Z">
              <w:rPr>
                <w:rStyle w:val="Hyperlink"/>
                <w:noProof/>
              </w:rPr>
            </w:rPrChange>
          </w:rPr>
          <w:delText>2.1</w:delText>
        </w:r>
        <w:r w:rsidDel="00D20E74">
          <w:rPr>
            <w:rFonts w:asciiTheme="minorHAnsi" w:eastAsiaTheme="minorEastAsia" w:hAnsiTheme="minorHAnsi" w:cstheme="minorBidi"/>
            <w:noProof/>
            <w:sz w:val="22"/>
            <w:szCs w:val="22"/>
          </w:rPr>
          <w:tab/>
        </w:r>
        <w:r w:rsidRPr="00D20E74" w:rsidDel="00D20E74">
          <w:rPr>
            <w:rPrChange w:id="114" w:author="Author" w:date="2018-02-08T14:52:00Z">
              <w:rPr>
                <w:rStyle w:val="Hyperlink"/>
                <w:noProof/>
              </w:rPr>
            </w:rPrChange>
          </w:rPr>
          <w:delText>Configuration</w:delText>
        </w:r>
        <w:r w:rsidDel="00D20E74">
          <w:rPr>
            <w:noProof/>
            <w:webHidden/>
          </w:rPr>
          <w:tab/>
          <w:delText>5</w:delText>
        </w:r>
      </w:del>
    </w:p>
    <w:p w14:paraId="3525F31E" w14:textId="42A8C7D1" w:rsidR="0012254A" w:rsidDel="00D20E74" w:rsidRDefault="0012254A">
      <w:pPr>
        <w:pStyle w:val="TOC2"/>
        <w:rPr>
          <w:del w:id="115" w:author="Author" w:date="2018-02-08T14:52:00Z"/>
          <w:rFonts w:asciiTheme="minorHAnsi" w:eastAsiaTheme="minorEastAsia" w:hAnsiTheme="minorHAnsi" w:cstheme="minorBidi"/>
          <w:noProof/>
          <w:sz w:val="22"/>
          <w:szCs w:val="22"/>
        </w:rPr>
      </w:pPr>
      <w:del w:id="116" w:author="Author" w:date="2018-02-08T14:52:00Z">
        <w:r w:rsidRPr="00D20E74" w:rsidDel="00D20E74">
          <w:rPr>
            <w:rPrChange w:id="117" w:author="Author" w:date="2018-02-08T14:52:00Z">
              <w:rPr>
                <w:rStyle w:val="Hyperlink"/>
                <w:noProof/>
              </w:rPr>
            </w:rPrChange>
          </w:rPr>
          <w:delText>2.2</w:delText>
        </w:r>
        <w:r w:rsidDel="00D20E74">
          <w:rPr>
            <w:rFonts w:asciiTheme="minorHAnsi" w:eastAsiaTheme="minorEastAsia" w:hAnsiTheme="minorHAnsi" w:cstheme="minorBidi"/>
            <w:noProof/>
            <w:sz w:val="22"/>
            <w:szCs w:val="22"/>
          </w:rPr>
          <w:tab/>
        </w:r>
        <w:r w:rsidRPr="00D20E74" w:rsidDel="00D20E74">
          <w:rPr>
            <w:rPrChange w:id="118" w:author="Author" w:date="2018-02-08T14:52:00Z">
              <w:rPr>
                <w:rStyle w:val="Hyperlink"/>
                <w:noProof/>
              </w:rPr>
            </w:rPrChange>
          </w:rPr>
          <w:delText>System Access</w:delText>
        </w:r>
        <w:r w:rsidDel="00D20E74">
          <w:rPr>
            <w:noProof/>
            <w:webHidden/>
          </w:rPr>
          <w:tab/>
          <w:delText>5</w:delText>
        </w:r>
      </w:del>
    </w:p>
    <w:p w14:paraId="0BEC8EBB" w14:textId="0827D66C" w:rsidR="0012254A" w:rsidDel="00D20E74" w:rsidRDefault="0012254A">
      <w:pPr>
        <w:pStyle w:val="TOC2"/>
        <w:rPr>
          <w:del w:id="119" w:author="Author" w:date="2018-02-08T14:52:00Z"/>
          <w:rFonts w:asciiTheme="minorHAnsi" w:eastAsiaTheme="minorEastAsia" w:hAnsiTheme="minorHAnsi" w:cstheme="minorBidi"/>
          <w:noProof/>
          <w:sz w:val="22"/>
          <w:szCs w:val="22"/>
        </w:rPr>
      </w:pPr>
      <w:del w:id="120" w:author="Author" w:date="2018-02-08T14:52:00Z">
        <w:r w:rsidRPr="00D20E74" w:rsidDel="00D20E74">
          <w:rPr>
            <w:rPrChange w:id="121" w:author="Author" w:date="2018-02-08T14:52:00Z">
              <w:rPr>
                <w:rStyle w:val="Hyperlink"/>
                <w:noProof/>
              </w:rPr>
            </w:rPrChange>
          </w:rPr>
          <w:delText>2.3</w:delText>
        </w:r>
        <w:r w:rsidDel="00D20E74">
          <w:rPr>
            <w:rFonts w:asciiTheme="minorHAnsi" w:eastAsiaTheme="minorEastAsia" w:hAnsiTheme="minorHAnsi" w:cstheme="minorBidi"/>
            <w:noProof/>
            <w:sz w:val="22"/>
            <w:szCs w:val="22"/>
          </w:rPr>
          <w:tab/>
        </w:r>
        <w:r w:rsidRPr="00D20E74" w:rsidDel="00D20E74">
          <w:rPr>
            <w:rPrChange w:id="122" w:author="Author" w:date="2018-02-08T14:52:00Z">
              <w:rPr>
                <w:rStyle w:val="Hyperlink"/>
                <w:noProof/>
              </w:rPr>
            </w:rPrChange>
          </w:rPr>
          <w:delText>Roles</w:delText>
        </w:r>
        <w:r w:rsidDel="00D20E74">
          <w:rPr>
            <w:noProof/>
            <w:webHidden/>
          </w:rPr>
          <w:tab/>
          <w:delText>5</w:delText>
        </w:r>
      </w:del>
    </w:p>
    <w:p w14:paraId="0D2C64B1" w14:textId="4C11A34A" w:rsidR="0012254A" w:rsidDel="00D20E74" w:rsidRDefault="0012254A">
      <w:pPr>
        <w:pStyle w:val="TOC2"/>
        <w:rPr>
          <w:del w:id="123" w:author="Author" w:date="2018-02-08T14:52:00Z"/>
          <w:rFonts w:asciiTheme="minorHAnsi" w:eastAsiaTheme="minorEastAsia" w:hAnsiTheme="minorHAnsi" w:cstheme="minorBidi"/>
          <w:noProof/>
          <w:sz w:val="22"/>
          <w:szCs w:val="22"/>
        </w:rPr>
      </w:pPr>
      <w:del w:id="124" w:author="Author" w:date="2018-02-08T14:52:00Z">
        <w:r w:rsidRPr="00D20E74" w:rsidDel="00D20E74">
          <w:rPr>
            <w:rPrChange w:id="125" w:author="Author" w:date="2018-02-08T14:52:00Z">
              <w:rPr>
                <w:rStyle w:val="Hyperlink"/>
                <w:noProof/>
              </w:rPr>
            </w:rPrChange>
          </w:rPr>
          <w:delText>2.4</w:delText>
        </w:r>
        <w:r w:rsidDel="00D20E74">
          <w:rPr>
            <w:rFonts w:asciiTheme="minorHAnsi" w:eastAsiaTheme="minorEastAsia" w:hAnsiTheme="minorHAnsi" w:cstheme="minorBidi"/>
            <w:noProof/>
            <w:sz w:val="22"/>
            <w:szCs w:val="22"/>
          </w:rPr>
          <w:tab/>
        </w:r>
        <w:r w:rsidRPr="00D20E74" w:rsidDel="00D20E74">
          <w:rPr>
            <w:rPrChange w:id="126" w:author="Author" w:date="2018-02-08T14:52:00Z">
              <w:rPr>
                <w:rStyle w:val="Hyperlink"/>
                <w:noProof/>
              </w:rPr>
            </w:rPrChange>
          </w:rPr>
          <w:delText>Master Data, Organizational Data, and Other Data</w:delText>
        </w:r>
        <w:r w:rsidDel="00D20E74">
          <w:rPr>
            <w:noProof/>
            <w:webHidden/>
          </w:rPr>
          <w:tab/>
          <w:delText>6</w:delText>
        </w:r>
      </w:del>
    </w:p>
    <w:p w14:paraId="7B1F9C16" w14:textId="6E8495E9" w:rsidR="0012254A" w:rsidDel="00D20E74" w:rsidRDefault="0012254A">
      <w:pPr>
        <w:pStyle w:val="TOC2"/>
        <w:rPr>
          <w:del w:id="127" w:author="Author" w:date="2018-02-08T14:52:00Z"/>
          <w:rFonts w:asciiTheme="minorHAnsi" w:eastAsiaTheme="minorEastAsia" w:hAnsiTheme="minorHAnsi" w:cstheme="minorBidi"/>
          <w:noProof/>
          <w:sz w:val="22"/>
          <w:szCs w:val="22"/>
        </w:rPr>
      </w:pPr>
      <w:del w:id="128" w:author="Author" w:date="2018-02-08T14:52:00Z">
        <w:r w:rsidRPr="00D20E74" w:rsidDel="00D20E74">
          <w:rPr>
            <w:rPrChange w:id="129" w:author="Author" w:date="2018-02-08T14:52:00Z">
              <w:rPr>
                <w:rStyle w:val="Hyperlink"/>
                <w:noProof/>
              </w:rPr>
            </w:rPrChange>
          </w:rPr>
          <w:delText>2.5</w:delText>
        </w:r>
        <w:r w:rsidDel="00D20E74">
          <w:rPr>
            <w:rFonts w:asciiTheme="minorHAnsi" w:eastAsiaTheme="minorEastAsia" w:hAnsiTheme="minorHAnsi" w:cstheme="minorBidi"/>
            <w:noProof/>
            <w:sz w:val="22"/>
            <w:szCs w:val="22"/>
          </w:rPr>
          <w:tab/>
        </w:r>
        <w:r w:rsidRPr="00D20E74" w:rsidDel="00D20E74">
          <w:rPr>
            <w:rPrChange w:id="130" w:author="Author" w:date="2018-02-08T14:52:00Z">
              <w:rPr>
                <w:rStyle w:val="Hyperlink"/>
                <w:noProof/>
              </w:rPr>
            </w:rPrChange>
          </w:rPr>
          <w:delText>Business Conditions</w:delText>
        </w:r>
        <w:r w:rsidDel="00D20E74">
          <w:rPr>
            <w:noProof/>
            <w:webHidden/>
          </w:rPr>
          <w:tab/>
          <w:delText>6</w:delText>
        </w:r>
      </w:del>
    </w:p>
    <w:p w14:paraId="06B3E444" w14:textId="36EB8A30" w:rsidR="0012254A" w:rsidDel="00D20E74" w:rsidRDefault="0012254A">
      <w:pPr>
        <w:pStyle w:val="TOC2"/>
        <w:rPr>
          <w:del w:id="131" w:author="Author" w:date="2018-02-08T14:52:00Z"/>
          <w:rFonts w:asciiTheme="minorHAnsi" w:eastAsiaTheme="minorEastAsia" w:hAnsiTheme="minorHAnsi" w:cstheme="minorBidi"/>
          <w:noProof/>
          <w:sz w:val="22"/>
          <w:szCs w:val="22"/>
        </w:rPr>
      </w:pPr>
      <w:del w:id="132" w:author="Author" w:date="2018-02-08T14:52:00Z">
        <w:r w:rsidRPr="00D20E74" w:rsidDel="00D20E74">
          <w:rPr>
            <w:rPrChange w:id="133" w:author="Author" w:date="2018-02-08T14:52:00Z">
              <w:rPr>
                <w:rStyle w:val="Hyperlink"/>
                <w:noProof/>
              </w:rPr>
            </w:rPrChange>
          </w:rPr>
          <w:delText>2.6</w:delText>
        </w:r>
        <w:r w:rsidDel="00D20E74">
          <w:rPr>
            <w:rFonts w:asciiTheme="minorHAnsi" w:eastAsiaTheme="minorEastAsia" w:hAnsiTheme="minorHAnsi" w:cstheme="minorBidi"/>
            <w:noProof/>
            <w:sz w:val="22"/>
            <w:szCs w:val="22"/>
          </w:rPr>
          <w:tab/>
        </w:r>
        <w:r w:rsidRPr="00D20E74" w:rsidDel="00D20E74">
          <w:rPr>
            <w:rPrChange w:id="134" w:author="Author" w:date="2018-02-08T14:52:00Z">
              <w:rPr>
                <w:rStyle w:val="Hyperlink"/>
                <w:noProof/>
              </w:rPr>
            </w:rPrChange>
          </w:rPr>
          <w:delText>Preliminary Steps</w:delText>
        </w:r>
        <w:r w:rsidDel="00D20E74">
          <w:rPr>
            <w:noProof/>
            <w:webHidden/>
          </w:rPr>
          <w:tab/>
          <w:delText>7</w:delText>
        </w:r>
      </w:del>
    </w:p>
    <w:p w14:paraId="3E48CA50" w14:textId="3E160931" w:rsidR="0012254A" w:rsidDel="00D20E74" w:rsidRDefault="0012254A">
      <w:pPr>
        <w:pStyle w:val="TOC3"/>
        <w:rPr>
          <w:del w:id="135" w:author="Author" w:date="2018-02-08T14:52:00Z"/>
          <w:rFonts w:asciiTheme="minorHAnsi" w:eastAsiaTheme="minorEastAsia" w:hAnsiTheme="minorHAnsi" w:cstheme="minorBidi"/>
          <w:noProof/>
          <w:sz w:val="22"/>
          <w:szCs w:val="22"/>
        </w:rPr>
      </w:pPr>
      <w:del w:id="136" w:author="Author" w:date="2018-02-08T14:52:00Z">
        <w:r w:rsidRPr="00D20E74" w:rsidDel="00D20E74">
          <w:rPr>
            <w:rPrChange w:id="137" w:author="Author" w:date="2018-02-08T14:52:00Z">
              <w:rPr>
                <w:rStyle w:val="Hyperlink"/>
                <w:noProof/>
              </w:rPr>
            </w:rPrChange>
          </w:rPr>
          <w:delText>2.6.1</w:delText>
        </w:r>
        <w:r w:rsidDel="00D20E74">
          <w:rPr>
            <w:rFonts w:asciiTheme="minorHAnsi" w:eastAsiaTheme="minorEastAsia" w:hAnsiTheme="minorHAnsi" w:cstheme="minorBidi"/>
            <w:noProof/>
            <w:sz w:val="22"/>
            <w:szCs w:val="22"/>
          </w:rPr>
          <w:tab/>
        </w:r>
        <w:r w:rsidRPr="00D20E74" w:rsidDel="00D20E74">
          <w:rPr>
            <w:rPrChange w:id="138" w:author="Author" w:date="2018-02-08T14:52:00Z">
              <w:rPr>
                <w:rStyle w:val="Hyperlink"/>
                <w:noProof/>
              </w:rPr>
            </w:rPrChange>
          </w:rPr>
          <w:delText>Maintaining Employee Time Profile</w:delText>
        </w:r>
        <w:r w:rsidDel="00D20E74">
          <w:rPr>
            <w:noProof/>
            <w:webHidden/>
          </w:rPr>
          <w:tab/>
          <w:delText>7</w:delText>
        </w:r>
      </w:del>
    </w:p>
    <w:p w14:paraId="09862F17" w14:textId="0B7025F9" w:rsidR="0012254A" w:rsidDel="00D20E74" w:rsidRDefault="0012254A">
      <w:pPr>
        <w:pStyle w:val="TOC1"/>
        <w:rPr>
          <w:del w:id="139" w:author="Author" w:date="2018-02-08T14:52:00Z"/>
          <w:rFonts w:asciiTheme="minorHAnsi" w:eastAsiaTheme="minorEastAsia" w:hAnsiTheme="minorHAnsi" w:cstheme="minorBidi"/>
          <w:noProof/>
          <w:sz w:val="22"/>
          <w:szCs w:val="22"/>
        </w:rPr>
      </w:pPr>
      <w:del w:id="140" w:author="Author" w:date="2018-02-08T14:52:00Z">
        <w:r w:rsidRPr="00D20E74" w:rsidDel="00D20E74">
          <w:rPr>
            <w:rPrChange w:id="141" w:author="Author" w:date="2018-02-08T14:52:00Z">
              <w:rPr>
                <w:rStyle w:val="Hyperlink"/>
                <w:noProof/>
              </w:rPr>
            </w:rPrChange>
          </w:rPr>
          <w:delText>3</w:delText>
        </w:r>
        <w:r w:rsidDel="00D20E74">
          <w:rPr>
            <w:rFonts w:asciiTheme="minorHAnsi" w:eastAsiaTheme="minorEastAsia" w:hAnsiTheme="minorHAnsi" w:cstheme="minorBidi"/>
            <w:noProof/>
            <w:sz w:val="22"/>
            <w:szCs w:val="22"/>
          </w:rPr>
          <w:tab/>
        </w:r>
        <w:r w:rsidRPr="00D20E74" w:rsidDel="00D20E74">
          <w:rPr>
            <w:rPrChange w:id="142" w:author="Author" w:date="2018-02-08T14:52:00Z">
              <w:rPr>
                <w:rStyle w:val="Hyperlink"/>
                <w:noProof/>
              </w:rPr>
            </w:rPrChange>
          </w:rPr>
          <w:delText>Overview Table</w:delText>
        </w:r>
        <w:r w:rsidDel="00D20E74">
          <w:rPr>
            <w:noProof/>
            <w:webHidden/>
          </w:rPr>
          <w:tab/>
          <w:delText>8</w:delText>
        </w:r>
      </w:del>
    </w:p>
    <w:p w14:paraId="7BC93887" w14:textId="3469DB57" w:rsidR="0012254A" w:rsidDel="00D20E74" w:rsidRDefault="0012254A">
      <w:pPr>
        <w:pStyle w:val="TOC1"/>
        <w:rPr>
          <w:del w:id="143" w:author="Author" w:date="2018-02-08T14:52:00Z"/>
          <w:rFonts w:asciiTheme="minorHAnsi" w:eastAsiaTheme="minorEastAsia" w:hAnsiTheme="minorHAnsi" w:cstheme="minorBidi"/>
          <w:noProof/>
          <w:sz w:val="22"/>
          <w:szCs w:val="22"/>
        </w:rPr>
      </w:pPr>
      <w:del w:id="144" w:author="Author" w:date="2018-02-08T14:52:00Z">
        <w:r w:rsidRPr="00D20E74" w:rsidDel="00D20E74">
          <w:rPr>
            <w:rPrChange w:id="145" w:author="Author" w:date="2018-02-08T14:52:00Z">
              <w:rPr>
                <w:rStyle w:val="Hyperlink"/>
                <w:noProof/>
              </w:rPr>
            </w:rPrChange>
          </w:rPr>
          <w:delText>4</w:delText>
        </w:r>
        <w:r w:rsidDel="00D20E74">
          <w:rPr>
            <w:rFonts w:asciiTheme="minorHAnsi" w:eastAsiaTheme="minorEastAsia" w:hAnsiTheme="minorHAnsi" w:cstheme="minorBidi"/>
            <w:noProof/>
            <w:sz w:val="22"/>
            <w:szCs w:val="22"/>
          </w:rPr>
          <w:tab/>
        </w:r>
        <w:r w:rsidRPr="00D20E74" w:rsidDel="00D20E74">
          <w:rPr>
            <w:rPrChange w:id="146" w:author="Author" w:date="2018-02-08T14:52:00Z">
              <w:rPr>
                <w:rStyle w:val="Hyperlink"/>
                <w:noProof/>
              </w:rPr>
            </w:rPrChange>
          </w:rPr>
          <w:delText>Test Procedures</w:delText>
        </w:r>
        <w:r w:rsidDel="00D20E74">
          <w:rPr>
            <w:noProof/>
            <w:webHidden/>
          </w:rPr>
          <w:tab/>
          <w:delText>10</w:delText>
        </w:r>
      </w:del>
    </w:p>
    <w:p w14:paraId="718A9591" w14:textId="1B0C74AC" w:rsidR="0012254A" w:rsidDel="00D20E74" w:rsidRDefault="0012254A">
      <w:pPr>
        <w:pStyle w:val="TOC2"/>
        <w:rPr>
          <w:del w:id="147" w:author="Author" w:date="2018-02-08T14:52:00Z"/>
          <w:rFonts w:asciiTheme="minorHAnsi" w:eastAsiaTheme="minorEastAsia" w:hAnsiTheme="minorHAnsi" w:cstheme="minorBidi"/>
          <w:noProof/>
          <w:sz w:val="22"/>
          <w:szCs w:val="22"/>
        </w:rPr>
      </w:pPr>
      <w:del w:id="148" w:author="Author" w:date="2018-02-08T14:52:00Z">
        <w:r w:rsidRPr="00D20E74" w:rsidDel="00D20E74">
          <w:rPr>
            <w:rPrChange w:id="149" w:author="Author" w:date="2018-02-08T14:52:00Z">
              <w:rPr>
                <w:rStyle w:val="Hyperlink"/>
                <w:noProof/>
              </w:rPr>
            </w:rPrChange>
          </w:rPr>
          <w:delText>4.1</w:delText>
        </w:r>
        <w:r w:rsidDel="00D20E74">
          <w:rPr>
            <w:rFonts w:asciiTheme="minorHAnsi" w:eastAsiaTheme="minorEastAsia" w:hAnsiTheme="minorHAnsi" w:cstheme="minorBidi"/>
            <w:noProof/>
            <w:sz w:val="22"/>
            <w:szCs w:val="22"/>
          </w:rPr>
          <w:tab/>
        </w:r>
        <w:r w:rsidRPr="00D20E74" w:rsidDel="00D20E74">
          <w:rPr>
            <w:rPrChange w:id="150" w:author="Author" w:date="2018-02-08T14:52:00Z">
              <w:rPr>
                <w:rStyle w:val="Hyperlink"/>
                <w:noProof/>
              </w:rPr>
            </w:rPrChange>
          </w:rPr>
          <w:delText>Request</w:delText>
        </w:r>
        <w:r w:rsidRPr="00D20E74" w:rsidDel="00D20E74">
          <w:rPr>
            <w:rPrChange w:id="151" w:author="Author" w:date="2018-02-08T14:52:00Z">
              <w:rPr>
                <w:rStyle w:val="Hyperlink"/>
                <w:noProof/>
                <w:lang w:eastAsia="zh-CN"/>
              </w:rPr>
            </w:rPrChange>
          </w:rPr>
          <w:delText>ing</w:delText>
        </w:r>
        <w:r w:rsidRPr="00D20E74" w:rsidDel="00D20E74">
          <w:rPr>
            <w:rPrChange w:id="152" w:author="Author" w:date="2018-02-08T14:52:00Z">
              <w:rPr>
                <w:rStyle w:val="Hyperlink"/>
                <w:noProof/>
              </w:rPr>
            </w:rPrChange>
          </w:rPr>
          <w:delText xml:space="preserve"> Leave of Absence</w:delText>
        </w:r>
        <w:r w:rsidDel="00D20E74">
          <w:rPr>
            <w:noProof/>
            <w:webHidden/>
          </w:rPr>
          <w:tab/>
          <w:delText>11</w:delText>
        </w:r>
      </w:del>
    </w:p>
    <w:p w14:paraId="6C98C5B2" w14:textId="58A14093" w:rsidR="0012254A" w:rsidDel="00D20E74" w:rsidRDefault="0012254A">
      <w:pPr>
        <w:pStyle w:val="TOC2"/>
        <w:rPr>
          <w:del w:id="153" w:author="Author" w:date="2018-02-08T14:52:00Z"/>
          <w:rFonts w:asciiTheme="minorHAnsi" w:eastAsiaTheme="minorEastAsia" w:hAnsiTheme="minorHAnsi" w:cstheme="minorBidi"/>
          <w:noProof/>
          <w:sz w:val="22"/>
          <w:szCs w:val="22"/>
        </w:rPr>
      </w:pPr>
      <w:del w:id="154" w:author="Author" w:date="2018-02-08T14:52:00Z">
        <w:r w:rsidRPr="00D20E74" w:rsidDel="00D20E74">
          <w:rPr>
            <w:rPrChange w:id="155" w:author="Author" w:date="2018-02-08T14:52:00Z">
              <w:rPr>
                <w:rStyle w:val="Hyperlink"/>
                <w:noProof/>
              </w:rPr>
            </w:rPrChange>
          </w:rPr>
          <w:delText>4.2</w:delText>
        </w:r>
        <w:r w:rsidDel="00D20E74">
          <w:rPr>
            <w:rFonts w:asciiTheme="minorHAnsi" w:eastAsiaTheme="minorEastAsia" w:hAnsiTheme="minorHAnsi" w:cstheme="minorBidi"/>
            <w:noProof/>
            <w:sz w:val="22"/>
            <w:szCs w:val="22"/>
          </w:rPr>
          <w:tab/>
        </w:r>
        <w:r w:rsidRPr="00D20E74" w:rsidDel="00D20E74">
          <w:rPr>
            <w:rPrChange w:id="156" w:author="Author" w:date="2018-02-08T14:52:00Z">
              <w:rPr>
                <w:rStyle w:val="Hyperlink"/>
                <w:noProof/>
              </w:rPr>
            </w:rPrChange>
          </w:rPr>
          <w:delText>Processing Leave of Absence Request</w:delText>
        </w:r>
        <w:r w:rsidDel="00D20E74">
          <w:rPr>
            <w:noProof/>
            <w:webHidden/>
          </w:rPr>
          <w:tab/>
          <w:delText>15</w:delText>
        </w:r>
      </w:del>
    </w:p>
    <w:p w14:paraId="3BE53EC4" w14:textId="2A80D813" w:rsidR="0012254A" w:rsidDel="00D20E74" w:rsidRDefault="0012254A">
      <w:pPr>
        <w:pStyle w:val="TOC2"/>
        <w:rPr>
          <w:del w:id="157" w:author="Author" w:date="2018-02-08T14:52:00Z"/>
          <w:rFonts w:asciiTheme="minorHAnsi" w:eastAsiaTheme="minorEastAsia" w:hAnsiTheme="minorHAnsi" w:cstheme="minorBidi"/>
          <w:noProof/>
          <w:sz w:val="22"/>
          <w:szCs w:val="22"/>
        </w:rPr>
      </w:pPr>
      <w:del w:id="158" w:author="Author" w:date="2018-02-08T14:52:00Z">
        <w:r w:rsidRPr="00D20E74" w:rsidDel="00D20E74">
          <w:rPr>
            <w:rPrChange w:id="159" w:author="Author" w:date="2018-02-08T14:52:00Z">
              <w:rPr>
                <w:rStyle w:val="Hyperlink"/>
                <w:noProof/>
              </w:rPr>
            </w:rPrChange>
          </w:rPr>
          <w:delText>4.3</w:delText>
        </w:r>
        <w:r w:rsidDel="00D20E74">
          <w:rPr>
            <w:rFonts w:asciiTheme="minorHAnsi" w:eastAsiaTheme="minorEastAsia" w:hAnsiTheme="minorHAnsi" w:cstheme="minorBidi"/>
            <w:noProof/>
            <w:sz w:val="22"/>
            <w:szCs w:val="22"/>
          </w:rPr>
          <w:tab/>
        </w:r>
        <w:r w:rsidRPr="00D20E74" w:rsidDel="00D20E74">
          <w:rPr>
            <w:rPrChange w:id="160" w:author="Author" w:date="2018-02-08T14:52:00Z">
              <w:rPr>
                <w:rStyle w:val="Hyperlink"/>
                <w:noProof/>
              </w:rPr>
            </w:rPrChange>
          </w:rPr>
          <w:delText>Processing Approved Leave of Absence Request</w:delText>
        </w:r>
        <w:r w:rsidDel="00D20E74">
          <w:rPr>
            <w:noProof/>
            <w:webHidden/>
          </w:rPr>
          <w:tab/>
          <w:delText>18</w:delText>
        </w:r>
      </w:del>
    </w:p>
    <w:p w14:paraId="64A5BDD7" w14:textId="3CF95794" w:rsidR="0012254A" w:rsidDel="00D20E74" w:rsidRDefault="0012254A">
      <w:pPr>
        <w:pStyle w:val="TOC3"/>
        <w:rPr>
          <w:del w:id="161" w:author="Author" w:date="2018-02-08T14:52:00Z"/>
          <w:rFonts w:asciiTheme="minorHAnsi" w:eastAsiaTheme="minorEastAsia" w:hAnsiTheme="minorHAnsi" w:cstheme="minorBidi"/>
          <w:noProof/>
          <w:sz w:val="22"/>
          <w:szCs w:val="22"/>
        </w:rPr>
      </w:pPr>
      <w:del w:id="162" w:author="Author" w:date="2018-02-08T14:52:00Z">
        <w:r w:rsidRPr="00D20E74" w:rsidDel="00D20E74">
          <w:rPr>
            <w:rPrChange w:id="163" w:author="Author" w:date="2018-02-08T14:52:00Z">
              <w:rPr>
                <w:rStyle w:val="Hyperlink"/>
                <w:noProof/>
              </w:rPr>
            </w:rPrChange>
          </w:rPr>
          <w:delText>4.3.1</w:delText>
        </w:r>
        <w:r w:rsidDel="00D20E74">
          <w:rPr>
            <w:rFonts w:asciiTheme="minorHAnsi" w:eastAsiaTheme="minorEastAsia" w:hAnsiTheme="minorHAnsi" w:cstheme="minorBidi"/>
            <w:noProof/>
            <w:sz w:val="22"/>
            <w:szCs w:val="22"/>
          </w:rPr>
          <w:tab/>
        </w:r>
        <w:r w:rsidRPr="00D20E74" w:rsidDel="00D20E74">
          <w:rPr>
            <w:rPrChange w:id="164" w:author="Author" w:date="2018-02-08T14:52:00Z">
              <w:rPr>
                <w:rStyle w:val="Hyperlink"/>
                <w:noProof/>
              </w:rPr>
            </w:rPrChange>
          </w:rPr>
          <w:delText>Updating Employee Job Information</w:delText>
        </w:r>
        <w:r w:rsidDel="00D20E74">
          <w:rPr>
            <w:noProof/>
            <w:webHidden/>
          </w:rPr>
          <w:tab/>
          <w:delText>22</w:delText>
        </w:r>
      </w:del>
    </w:p>
    <w:p w14:paraId="4570DCBD" w14:textId="53814B30" w:rsidR="0012254A" w:rsidDel="00D20E74" w:rsidRDefault="0012254A">
      <w:pPr>
        <w:pStyle w:val="TOC3"/>
        <w:rPr>
          <w:del w:id="165" w:author="Author" w:date="2018-02-08T14:52:00Z"/>
          <w:rFonts w:asciiTheme="minorHAnsi" w:eastAsiaTheme="minorEastAsia" w:hAnsiTheme="minorHAnsi" w:cstheme="minorBidi"/>
          <w:noProof/>
          <w:sz w:val="22"/>
          <w:szCs w:val="22"/>
        </w:rPr>
      </w:pPr>
      <w:del w:id="166" w:author="Author" w:date="2018-02-08T14:52:00Z">
        <w:r w:rsidRPr="00D20E74" w:rsidDel="00D20E74">
          <w:rPr>
            <w:rPrChange w:id="167" w:author="Author" w:date="2018-02-08T14:52:00Z">
              <w:rPr>
                <w:rStyle w:val="Hyperlink"/>
                <w:noProof/>
              </w:rPr>
            </w:rPrChange>
          </w:rPr>
          <w:delText>4.3.2</w:delText>
        </w:r>
        <w:r w:rsidDel="00D20E74">
          <w:rPr>
            <w:rFonts w:asciiTheme="minorHAnsi" w:eastAsiaTheme="minorEastAsia" w:hAnsiTheme="minorHAnsi" w:cstheme="minorBidi"/>
            <w:noProof/>
            <w:sz w:val="22"/>
            <w:szCs w:val="22"/>
          </w:rPr>
          <w:tab/>
        </w:r>
        <w:r w:rsidRPr="00D20E74" w:rsidDel="00D20E74">
          <w:rPr>
            <w:rPrChange w:id="168" w:author="Author" w:date="2018-02-08T14:52:00Z">
              <w:rPr>
                <w:rStyle w:val="Hyperlink"/>
                <w:noProof/>
              </w:rPr>
            </w:rPrChange>
          </w:rPr>
          <w:delText>Updating Employee Position Information (Optional)</w:delText>
        </w:r>
        <w:r w:rsidDel="00D20E74">
          <w:rPr>
            <w:noProof/>
            <w:webHidden/>
          </w:rPr>
          <w:tab/>
          <w:delText>23</w:delText>
        </w:r>
      </w:del>
    </w:p>
    <w:p w14:paraId="15D10D43" w14:textId="402D940D" w:rsidR="0012254A" w:rsidDel="00D20E74" w:rsidRDefault="0012254A">
      <w:pPr>
        <w:pStyle w:val="TOC2"/>
        <w:rPr>
          <w:del w:id="169" w:author="Author" w:date="2018-02-08T14:52:00Z"/>
          <w:rFonts w:asciiTheme="minorHAnsi" w:eastAsiaTheme="minorEastAsia" w:hAnsiTheme="minorHAnsi" w:cstheme="minorBidi"/>
          <w:noProof/>
          <w:sz w:val="22"/>
          <w:szCs w:val="22"/>
        </w:rPr>
      </w:pPr>
      <w:del w:id="170" w:author="Author" w:date="2018-02-08T14:52:00Z">
        <w:r w:rsidRPr="00D20E74" w:rsidDel="00D20E74">
          <w:rPr>
            <w:rPrChange w:id="171" w:author="Author" w:date="2018-02-08T14:52:00Z">
              <w:rPr>
                <w:rStyle w:val="Hyperlink"/>
                <w:noProof/>
              </w:rPr>
            </w:rPrChange>
          </w:rPr>
          <w:delText>4.4</w:delText>
        </w:r>
        <w:r w:rsidDel="00D20E74">
          <w:rPr>
            <w:rFonts w:asciiTheme="minorHAnsi" w:eastAsiaTheme="minorEastAsia" w:hAnsiTheme="minorHAnsi" w:cstheme="minorBidi"/>
            <w:noProof/>
            <w:sz w:val="22"/>
            <w:szCs w:val="22"/>
          </w:rPr>
          <w:tab/>
        </w:r>
        <w:r w:rsidRPr="00D20E74" w:rsidDel="00D20E74">
          <w:rPr>
            <w:rPrChange w:id="172" w:author="Author" w:date="2018-02-08T14:52:00Z">
              <w:rPr>
                <w:rStyle w:val="Hyperlink"/>
                <w:noProof/>
              </w:rPr>
            </w:rPrChange>
          </w:rPr>
          <w:delText>Viewing Employee Position Details (Optional)</w:delText>
        </w:r>
        <w:r w:rsidDel="00D20E74">
          <w:rPr>
            <w:noProof/>
            <w:webHidden/>
          </w:rPr>
          <w:tab/>
          <w:delText>23</w:delText>
        </w:r>
      </w:del>
    </w:p>
    <w:p w14:paraId="0FF68B93" w14:textId="7AE96A9E" w:rsidR="0012254A" w:rsidDel="00D20E74" w:rsidRDefault="0012254A">
      <w:pPr>
        <w:pStyle w:val="TOC2"/>
        <w:rPr>
          <w:del w:id="173" w:author="Author" w:date="2018-02-08T14:52:00Z"/>
          <w:rFonts w:asciiTheme="minorHAnsi" w:eastAsiaTheme="minorEastAsia" w:hAnsiTheme="minorHAnsi" w:cstheme="minorBidi"/>
          <w:noProof/>
          <w:sz w:val="22"/>
          <w:szCs w:val="22"/>
        </w:rPr>
      </w:pPr>
      <w:del w:id="174" w:author="Author" w:date="2018-02-08T14:52:00Z">
        <w:r w:rsidRPr="00D20E74" w:rsidDel="00D20E74">
          <w:rPr>
            <w:rPrChange w:id="175" w:author="Author" w:date="2018-02-08T14:52:00Z">
              <w:rPr>
                <w:rStyle w:val="Hyperlink"/>
                <w:noProof/>
              </w:rPr>
            </w:rPrChange>
          </w:rPr>
          <w:delText>4.5</w:delText>
        </w:r>
        <w:r w:rsidDel="00D20E74">
          <w:rPr>
            <w:rFonts w:asciiTheme="minorHAnsi" w:eastAsiaTheme="minorEastAsia" w:hAnsiTheme="minorHAnsi" w:cstheme="minorBidi"/>
            <w:noProof/>
            <w:sz w:val="22"/>
            <w:szCs w:val="22"/>
          </w:rPr>
          <w:tab/>
        </w:r>
        <w:r w:rsidRPr="00D20E74" w:rsidDel="00D20E74">
          <w:rPr>
            <w:rPrChange w:id="176" w:author="Author" w:date="2018-02-08T14:52:00Z">
              <w:rPr>
                <w:rStyle w:val="Hyperlink"/>
                <w:noProof/>
              </w:rPr>
            </w:rPrChange>
          </w:rPr>
          <w:delText>Viewing Employee Job Information Details</w:delText>
        </w:r>
        <w:r w:rsidDel="00D20E74">
          <w:rPr>
            <w:noProof/>
            <w:webHidden/>
          </w:rPr>
          <w:tab/>
          <w:delText>25</w:delText>
        </w:r>
      </w:del>
    </w:p>
    <w:p w14:paraId="00553DC7" w14:textId="6727A570" w:rsidR="0012254A" w:rsidDel="00D20E74" w:rsidRDefault="0012254A">
      <w:pPr>
        <w:pStyle w:val="TOC2"/>
        <w:rPr>
          <w:del w:id="177" w:author="Author" w:date="2018-02-08T14:52:00Z"/>
          <w:rFonts w:asciiTheme="minorHAnsi" w:eastAsiaTheme="minorEastAsia" w:hAnsiTheme="minorHAnsi" w:cstheme="minorBidi"/>
          <w:noProof/>
          <w:sz w:val="22"/>
          <w:szCs w:val="22"/>
        </w:rPr>
      </w:pPr>
      <w:del w:id="178" w:author="Author" w:date="2018-02-08T14:52:00Z">
        <w:r w:rsidRPr="00D20E74" w:rsidDel="00D20E74">
          <w:rPr>
            <w:rPrChange w:id="179" w:author="Author" w:date="2018-02-08T14:52:00Z">
              <w:rPr>
                <w:rStyle w:val="Hyperlink"/>
                <w:noProof/>
              </w:rPr>
            </w:rPrChange>
          </w:rPr>
          <w:delText>4.6</w:delText>
        </w:r>
        <w:r w:rsidDel="00D20E74">
          <w:rPr>
            <w:rFonts w:asciiTheme="minorHAnsi" w:eastAsiaTheme="minorEastAsia" w:hAnsiTheme="minorHAnsi" w:cstheme="minorBidi"/>
            <w:noProof/>
            <w:sz w:val="22"/>
            <w:szCs w:val="22"/>
          </w:rPr>
          <w:tab/>
        </w:r>
        <w:r w:rsidRPr="00D20E74" w:rsidDel="00D20E74">
          <w:rPr>
            <w:rPrChange w:id="180" w:author="Author" w:date="2018-02-08T14:52:00Z">
              <w:rPr>
                <w:rStyle w:val="Hyperlink"/>
                <w:noProof/>
              </w:rPr>
            </w:rPrChange>
          </w:rPr>
          <w:delText>Entering Return to Work from Leave of Absence Data</w:delText>
        </w:r>
        <w:r w:rsidDel="00D20E74">
          <w:rPr>
            <w:noProof/>
            <w:webHidden/>
          </w:rPr>
          <w:tab/>
          <w:delText>27</w:delText>
        </w:r>
      </w:del>
    </w:p>
    <w:p w14:paraId="612FB7AF" w14:textId="7FD7CCD8" w:rsidR="0012254A" w:rsidDel="00D20E74" w:rsidRDefault="0012254A">
      <w:pPr>
        <w:pStyle w:val="TOC3"/>
        <w:rPr>
          <w:del w:id="181" w:author="Author" w:date="2018-02-08T14:52:00Z"/>
          <w:rFonts w:asciiTheme="minorHAnsi" w:eastAsiaTheme="minorEastAsia" w:hAnsiTheme="minorHAnsi" w:cstheme="minorBidi"/>
          <w:noProof/>
          <w:sz w:val="22"/>
          <w:szCs w:val="22"/>
        </w:rPr>
      </w:pPr>
      <w:del w:id="182" w:author="Author" w:date="2018-02-08T14:52:00Z">
        <w:r w:rsidRPr="00D20E74" w:rsidDel="00D20E74">
          <w:rPr>
            <w:rPrChange w:id="183" w:author="Author" w:date="2018-02-08T14:52:00Z">
              <w:rPr>
                <w:rStyle w:val="Hyperlink"/>
                <w:noProof/>
              </w:rPr>
            </w:rPrChange>
          </w:rPr>
          <w:delText>4.6.1</w:delText>
        </w:r>
        <w:r w:rsidDel="00D20E74">
          <w:rPr>
            <w:rFonts w:asciiTheme="minorHAnsi" w:eastAsiaTheme="minorEastAsia" w:hAnsiTheme="minorHAnsi" w:cstheme="minorBidi"/>
            <w:noProof/>
            <w:sz w:val="22"/>
            <w:szCs w:val="22"/>
          </w:rPr>
          <w:tab/>
        </w:r>
        <w:r w:rsidRPr="00D20E74" w:rsidDel="00D20E74">
          <w:rPr>
            <w:rPrChange w:id="184" w:author="Author" w:date="2018-02-08T14:52:00Z">
              <w:rPr>
                <w:rStyle w:val="Hyperlink"/>
                <w:noProof/>
              </w:rPr>
            </w:rPrChange>
          </w:rPr>
          <w:delText>Updating Employee Job Information</w:delText>
        </w:r>
        <w:r w:rsidDel="00D20E74">
          <w:rPr>
            <w:noProof/>
            <w:webHidden/>
          </w:rPr>
          <w:tab/>
          <w:delText>29</w:delText>
        </w:r>
      </w:del>
    </w:p>
    <w:p w14:paraId="7EA69DD9" w14:textId="3B1805A0" w:rsidR="0012254A" w:rsidDel="00D20E74" w:rsidRDefault="0012254A">
      <w:pPr>
        <w:pStyle w:val="TOC3"/>
        <w:rPr>
          <w:del w:id="185" w:author="Author" w:date="2018-02-08T14:52:00Z"/>
          <w:rFonts w:asciiTheme="minorHAnsi" w:eastAsiaTheme="minorEastAsia" w:hAnsiTheme="minorHAnsi" w:cstheme="minorBidi"/>
          <w:noProof/>
          <w:sz w:val="22"/>
          <w:szCs w:val="22"/>
        </w:rPr>
      </w:pPr>
      <w:del w:id="186" w:author="Author" w:date="2018-02-08T14:52:00Z">
        <w:r w:rsidRPr="00D20E74" w:rsidDel="00D20E74">
          <w:rPr>
            <w:rPrChange w:id="187" w:author="Author" w:date="2018-02-08T14:52:00Z">
              <w:rPr>
                <w:rStyle w:val="Hyperlink"/>
                <w:noProof/>
              </w:rPr>
            </w:rPrChange>
          </w:rPr>
          <w:delText>4.6.2</w:delText>
        </w:r>
        <w:r w:rsidDel="00D20E74">
          <w:rPr>
            <w:rFonts w:asciiTheme="minorHAnsi" w:eastAsiaTheme="minorEastAsia" w:hAnsiTheme="minorHAnsi" w:cstheme="minorBidi"/>
            <w:noProof/>
            <w:sz w:val="22"/>
            <w:szCs w:val="22"/>
          </w:rPr>
          <w:tab/>
        </w:r>
        <w:r w:rsidRPr="00D20E74" w:rsidDel="00D20E74">
          <w:rPr>
            <w:rPrChange w:id="188" w:author="Author" w:date="2018-02-08T14:52:00Z">
              <w:rPr>
                <w:rStyle w:val="Hyperlink"/>
                <w:noProof/>
              </w:rPr>
            </w:rPrChange>
          </w:rPr>
          <w:delText>Updating Employee Position Information (Optional)</w:delText>
        </w:r>
        <w:r w:rsidDel="00D20E74">
          <w:rPr>
            <w:noProof/>
            <w:webHidden/>
          </w:rPr>
          <w:tab/>
          <w:delText>29</w:delText>
        </w:r>
      </w:del>
    </w:p>
    <w:p w14:paraId="59027DEC" w14:textId="5DB698A8" w:rsidR="0012254A" w:rsidDel="00D20E74" w:rsidRDefault="0012254A">
      <w:pPr>
        <w:pStyle w:val="TOC2"/>
        <w:rPr>
          <w:del w:id="189" w:author="Author" w:date="2018-02-08T14:52:00Z"/>
          <w:rFonts w:asciiTheme="minorHAnsi" w:eastAsiaTheme="minorEastAsia" w:hAnsiTheme="minorHAnsi" w:cstheme="minorBidi"/>
          <w:noProof/>
          <w:sz w:val="22"/>
          <w:szCs w:val="22"/>
        </w:rPr>
      </w:pPr>
      <w:del w:id="190" w:author="Author" w:date="2018-02-08T14:52:00Z">
        <w:r w:rsidRPr="00D20E74" w:rsidDel="00D20E74">
          <w:rPr>
            <w:rPrChange w:id="191" w:author="Author" w:date="2018-02-08T14:52:00Z">
              <w:rPr>
                <w:rStyle w:val="Hyperlink"/>
                <w:noProof/>
              </w:rPr>
            </w:rPrChange>
          </w:rPr>
          <w:delText>4.7</w:delText>
        </w:r>
        <w:r w:rsidDel="00D20E74">
          <w:rPr>
            <w:rFonts w:asciiTheme="minorHAnsi" w:eastAsiaTheme="minorEastAsia" w:hAnsiTheme="minorHAnsi" w:cstheme="minorBidi"/>
            <w:noProof/>
            <w:sz w:val="22"/>
            <w:szCs w:val="22"/>
          </w:rPr>
          <w:tab/>
        </w:r>
        <w:r w:rsidRPr="00D20E74" w:rsidDel="00D20E74">
          <w:rPr>
            <w:rPrChange w:id="192" w:author="Author" w:date="2018-02-08T14:52:00Z">
              <w:rPr>
                <w:rStyle w:val="Hyperlink"/>
                <w:noProof/>
              </w:rPr>
            </w:rPrChange>
          </w:rPr>
          <w:delText>Viewing Employee Position Details (Optional)</w:delText>
        </w:r>
        <w:r w:rsidDel="00D20E74">
          <w:rPr>
            <w:noProof/>
            <w:webHidden/>
          </w:rPr>
          <w:tab/>
          <w:delText>29</w:delText>
        </w:r>
      </w:del>
    </w:p>
    <w:p w14:paraId="4FA5BCBF" w14:textId="2DCE2C3D" w:rsidR="0012254A" w:rsidDel="00D20E74" w:rsidRDefault="0012254A">
      <w:pPr>
        <w:pStyle w:val="TOC2"/>
        <w:rPr>
          <w:del w:id="193" w:author="Author" w:date="2018-02-08T14:52:00Z"/>
          <w:rFonts w:asciiTheme="minorHAnsi" w:eastAsiaTheme="minorEastAsia" w:hAnsiTheme="minorHAnsi" w:cstheme="minorBidi"/>
          <w:noProof/>
          <w:sz w:val="22"/>
          <w:szCs w:val="22"/>
        </w:rPr>
      </w:pPr>
      <w:del w:id="194" w:author="Author" w:date="2018-02-08T14:52:00Z">
        <w:r w:rsidRPr="00D20E74" w:rsidDel="00D20E74">
          <w:rPr>
            <w:rPrChange w:id="195" w:author="Author" w:date="2018-02-08T14:52:00Z">
              <w:rPr>
                <w:rStyle w:val="Hyperlink"/>
                <w:noProof/>
              </w:rPr>
            </w:rPrChange>
          </w:rPr>
          <w:delText>4.8</w:delText>
        </w:r>
        <w:r w:rsidDel="00D20E74">
          <w:rPr>
            <w:rFonts w:asciiTheme="minorHAnsi" w:eastAsiaTheme="minorEastAsia" w:hAnsiTheme="minorHAnsi" w:cstheme="minorBidi"/>
            <w:noProof/>
            <w:sz w:val="22"/>
            <w:szCs w:val="22"/>
          </w:rPr>
          <w:tab/>
        </w:r>
        <w:r w:rsidRPr="00D20E74" w:rsidDel="00D20E74">
          <w:rPr>
            <w:rPrChange w:id="196" w:author="Author" w:date="2018-02-08T14:52:00Z">
              <w:rPr>
                <w:rStyle w:val="Hyperlink"/>
                <w:noProof/>
              </w:rPr>
            </w:rPrChange>
          </w:rPr>
          <w:delText>Viewing Employee Job Information Details</w:delText>
        </w:r>
        <w:r w:rsidDel="00D20E74">
          <w:rPr>
            <w:noProof/>
            <w:webHidden/>
          </w:rPr>
          <w:tab/>
          <w:delText>31</w:delText>
        </w:r>
      </w:del>
    </w:p>
    <w:p w14:paraId="2446C873" w14:textId="00BC04AC" w:rsidR="0012254A" w:rsidDel="00D20E74" w:rsidRDefault="0012254A">
      <w:pPr>
        <w:pStyle w:val="TOC1"/>
        <w:rPr>
          <w:del w:id="197" w:author="Author" w:date="2018-02-08T14:52:00Z"/>
          <w:rFonts w:asciiTheme="minorHAnsi" w:eastAsiaTheme="minorEastAsia" w:hAnsiTheme="minorHAnsi" w:cstheme="minorBidi"/>
          <w:noProof/>
          <w:sz w:val="22"/>
          <w:szCs w:val="22"/>
        </w:rPr>
      </w:pPr>
      <w:del w:id="198" w:author="Author" w:date="2018-02-08T14:52:00Z">
        <w:r w:rsidRPr="00D20E74" w:rsidDel="00D20E74">
          <w:rPr>
            <w:rPrChange w:id="199" w:author="Author" w:date="2018-02-08T14:52:00Z">
              <w:rPr>
                <w:rStyle w:val="Hyperlink"/>
                <w:noProof/>
              </w:rPr>
            </w:rPrChange>
          </w:rPr>
          <w:delText>5</w:delText>
        </w:r>
        <w:r w:rsidDel="00D20E74">
          <w:rPr>
            <w:rFonts w:asciiTheme="minorHAnsi" w:eastAsiaTheme="minorEastAsia" w:hAnsiTheme="minorHAnsi" w:cstheme="minorBidi"/>
            <w:noProof/>
            <w:sz w:val="22"/>
            <w:szCs w:val="22"/>
          </w:rPr>
          <w:tab/>
        </w:r>
        <w:r w:rsidRPr="00D20E74" w:rsidDel="00D20E74">
          <w:rPr>
            <w:rPrChange w:id="200" w:author="Author" w:date="2018-02-08T14:52:00Z">
              <w:rPr>
                <w:rStyle w:val="Hyperlink"/>
                <w:noProof/>
              </w:rPr>
            </w:rPrChange>
          </w:rPr>
          <w:delText>Appendix</w:delText>
        </w:r>
        <w:r w:rsidDel="00D20E74">
          <w:rPr>
            <w:noProof/>
            <w:webHidden/>
          </w:rPr>
          <w:tab/>
          <w:delText>33</w:delText>
        </w:r>
      </w:del>
    </w:p>
    <w:p w14:paraId="4A84AE2E" w14:textId="46FF79C0" w:rsidR="0012254A" w:rsidDel="00D20E74" w:rsidRDefault="0012254A">
      <w:pPr>
        <w:pStyle w:val="TOC2"/>
        <w:rPr>
          <w:del w:id="201" w:author="Author" w:date="2018-02-08T14:52:00Z"/>
          <w:rFonts w:asciiTheme="minorHAnsi" w:eastAsiaTheme="minorEastAsia" w:hAnsiTheme="minorHAnsi" w:cstheme="minorBidi"/>
          <w:noProof/>
          <w:sz w:val="22"/>
          <w:szCs w:val="22"/>
        </w:rPr>
      </w:pPr>
      <w:del w:id="202" w:author="Author" w:date="2018-02-08T14:52:00Z">
        <w:r w:rsidRPr="00D20E74" w:rsidDel="00D20E74">
          <w:rPr>
            <w:rPrChange w:id="203" w:author="Author" w:date="2018-02-08T14:52:00Z">
              <w:rPr>
                <w:rStyle w:val="Hyperlink"/>
                <w:noProof/>
              </w:rPr>
            </w:rPrChange>
          </w:rPr>
          <w:delText>5.1</w:delText>
        </w:r>
        <w:r w:rsidDel="00D20E74">
          <w:rPr>
            <w:rFonts w:asciiTheme="minorHAnsi" w:eastAsiaTheme="minorEastAsia" w:hAnsiTheme="minorHAnsi" w:cstheme="minorBidi"/>
            <w:noProof/>
            <w:sz w:val="22"/>
            <w:szCs w:val="22"/>
          </w:rPr>
          <w:tab/>
        </w:r>
        <w:r w:rsidRPr="00D20E74" w:rsidDel="00D20E74">
          <w:rPr>
            <w:rPrChange w:id="204" w:author="Author" w:date="2018-02-08T14:52:00Z">
              <w:rPr>
                <w:rStyle w:val="Hyperlink"/>
                <w:noProof/>
              </w:rPr>
            </w:rPrChange>
          </w:rPr>
          <w:delText>Executing Process Steps using Mobile App</w:delText>
        </w:r>
        <w:r w:rsidDel="00D20E74">
          <w:rPr>
            <w:noProof/>
            <w:webHidden/>
          </w:rPr>
          <w:tab/>
          <w:delText>33</w:delText>
        </w:r>
      </w:del>
    </w:p>
    <w:p w14:paraId="5F1B02B6" w14:textId="79A83996" w:rsidR="0012254A" w:rsidDel="00D20E74" w:rsidRDefault="0012254A">
      <w:pPr>
        <w:pStyle w:val="TOC3"/>
        <w:rPr>
          <w:del w:id="205" w:author="Author" w:date="2018-02-08T14:52:00Z"/>
          <w:rFonts w:asciiTheme="minorHAnsi" w:eastAsiaTheme="minorEastAsia" w:hAnsiTheme="minorHAnsi" w:cstheme="minorBidi"/>
          <w:noProof/>
          <w:sz w:val="22"/>
          <w:szCs w:val="22"/>
        </w:rPr>
      </w:pPr>
      <w:del w:id="206" w:author="Author" w:date="2018-02-08T14:52:00Z">
        <w:r w:rsidRPr="00D20E74" w:rsidDel="00D20E74">
          <w:rPr>
            <w:rPrChange w:id="207" w:author="Author" w:date="2018-02-08T14:52:00Z">
              <w:rPr>
                <w:rStyle w:val="Hyperlink"/>
                <w:noProof/>
              </w:rPr>
            </w:rPrChange>
          </w:rPr>
          <w:delText>5.1.1</w:delText>
        </w:r>
        <w:r w:rsidDel="00D20E74">
          <w:rPr>
            <w:rFonts w:asciiTheme="minorHAnsi" w:eastAsiaTheme="minorEastAsia" w:hAnsiTheme="minorHAnsi" w:cstheme="minorBidi"/>
            <w:noProof/>
            <w:sz w:val="22"/>
            <w:szCs w:val="22"/>
          </w:rPr>
          <w:tab/>
        </w:r>
        <w:r w:rsidRPr="00D20E74" w:rsidDel="00D20E74">
          <w:rPr>
            <w:rPrChange w:id="208" w:author="Author" w:date="2018-02-08T14:52:00Z">
              <w:rPr>
                <w:rStyle w:val="Hyperlink"/>
                <w:noProof/>
              </w:rPr>
            </w:rPrChange>
          </w:rPr>
          <w:delText>Processing Requests</w:delText>
        </w:r>
        <w:r w:rsidDel="00D20E74">
          <w:rPr>
            <w:noProof/>
            <w:webHidden/>
          </w:rPr>
          <w:tab/>
          <w:delText>33</w:delText>
        </w:r>
      </w:del>
    </w:p>
    <w:p w14:paraId="2A43DE74" w14:textId="4F7308C3" w:rsidR="0012254A" w:rsidDel="00D20E74" w:rsidRDefault="0012254A">
      <w:pPr>
        <w:pStyle w:val="TOC2"/>
        <w:rPr>
          <w:del w:id="209" w:author="Author" w:date="2018-02-08T14:52:00Z"/>
          <w:rFonts w:asciiTheme="minorHAnsi" w:eastAsiaTheme="minorEastAsia" w:hAnsiTheme="minorHAnsi" w:cstheme="minorBidi"/>
          <w:noProof/>
          <w:sz w:val="22"/>
          <w:szCs w:val="22"/>
        </w:rPr>
      </w:pPr>
      <w:del w:id="210" w:author="Author" w:date="2018-02-08T14:52:00Z">
        <w:r w:rsidRPr="00D20E74" w:rsidDel="00D20E74">
          <w:rPr>
            <w:rPrChange w:id="211" w:author="Author" w:date="2018-02-08T14:52:00Z">
              <w:rPr>
                <w:rStyle w:val="Hyperlink"/>
                <w:noProof/>
              </w:rPr>
            </w:rPrChange>
          </w:rPr>
          <w:delText>5.2</w:delText>
        </w:r>
        <w:r w:rsidDel="00D20E74">
          <w:rPr>
            <w:rFonts w:asciiTheme="minorHAnsi" w:eastAsiaTheme="minorEastAsia" w:hAnsiTheme="minorHAnsi" w:cstheme="minorBidi"/>
            <w:noProof/>
            <w:sz w:val="22"/>
            <w:szCs w:val="22"/>
          </w:rPr>
          <w:tab/>
        </w:r>
        <w:r w:rsidRPr="00D20E74" w:rsidDel="00D20E74">
          <w:rPr>
            <w:rPrChange w:id="212" w:author="Author" w:date="2018-02-08T14:52:00Z">
              <w:rPr>
                <w:rStyle w:val="Hyperlink"/>
                <w:noProof/>
              </w:rPr>
            </w:rPrChange>
          </w:rPr>
          <w:delText>Process Integration</w:delText>
        </w:r>
        <w:r w:rsidDel="00D20E74">
          <w:rPr>
            <w:noProof/>
            <w:webHidden/>
          </w:rPr>
          <w:tab/>
          <w:delText>34</w:delText>
        </w:r>
      </w:del>
    </w:p>
    <w:p w14:paraId="08B9D5EB" w14:textId="31E3A58F" w:rsidR="0012254A" w:rsidDel="00D20E74" w:rsidRDefault="0012254A">
      <w:pPr>
        <w:pStyle w:val="TOC3"/>
        <w:rPr>
          <w:del w:id="213" w:author="Author" w:date="2018-02-08T14:52:00Z"/>
          <w:rFonts w:asciiTheme="minorHAnsi" w:eastAsiaTheme="minorEastAsia" w:hAnsiTheme="minorHAnsi" w:cstheme="minorBidi"/>
          <w:noProof/>
          <w:sz w:val="22"/>
          <w:szCs w:val="22"/>
        </w:rPr>
      </w:pPr>
      <w:del w:id="214" w:author="Author" w:date="2018-02-08T14:52:00Z">
        <w:r w:rsidRPr="00D20E74" w:rsidDel="00D20E74">
          <w:rPr>
            <w:rPrChange w:id="215" w:author="Author" w:date="2018-02-08T14:52:00Z">
              <w:rPr>
                <w:rStyle w:val="Hyperlink"/>
                <w:noProof/>
              </w:rPr>
            </w:rPrChange>
          </w:rPr>
          <w:delText>5.2.1</w:delText>
        </w:r>
        <w:r w:rsidDel="00D20E74">
          <w:rPr>
            <w:rFonts w:asciiTheme="minorHAnsi" w:eastAsiaTheme="minorEastAsia" w:hAnsiTheme="minorHAnsi" w:cstheme="minorBidi"/>
            <w:noProof/>
            <w:sz w:val="22"/>
            <w:szCs w:val="22"/>
          </w:rPr>
          <w:tab/>
        </w:r>
        <w:r w:rsidRPr="00D20E74" w:rsidDel="00D20E74">
          <w:rPr>
            <w:rPrChange w:id="216" w:author="Author" w:date="2018-02-08T14:52:00Z">
              <w:rPr>
                <w:rStyle w:val="Hyperlink"/>
                <w:noProof/>
              </w:rPr>
            </w:rPrChange>
          </w:rPr>
          <w:delText>Preceding Processes</w:delText>
        </w:r>
        <w:r w:rsidDel="00D20E74">
          <w:rPr>
            <w:noProof/>
            <w:webHidden/>
          </w:rPr>
          <w:tab/>
          <w:delText>34</w:delText>
        </w:r>
      </w:del>
    </w:p>
    <w:p w14:paraId="5C5060AD" w14:textId="0B5FF8E6" w:rsidR="0012254A" w:rsidDel="00D20E74" w:rsidRDefault="0012254A">
      <w:pPr>
        <w:pStyle w:val="TOC3"/>
        <w:rPr>
          <w:del w:id="217" w:author="Author" w:date="2018-02-08T14:52:00Z"/>
          <w:rFonts w:asciiTheme="minorHAnsi" w:eastAsiaTheme="minorEastAsia" w:hAnsiTheme="minorHAnsi" w:cstheme="minorBidi"/>
          <w:noProof/>
          <w:sz w:val="22"/>
          <w:szCs w:val="22"/>
        </w:rPr>
      </w:pPr>
      <w:del w:id="218" w:author="Author" w:date="2018-02-08T14:52:00Z">
        <w:r w:rsidRPr="00D20E74" w:rsidDel="00D20E74">
          <w:rPr>
            <w:rPrChange w:id="219" w:author="Author" w:date="2018-02-08T14:52:00Z">
              <w:rPr>
                <w:rStyle w:val="Hyperlink"/>
                <w:noProof/>
              </w:rPr>
            </w:rPrChange>
          </w:rPr>
          <w:delText>5.2.2</w:delText>
        </w:r>
        <w:r w:rsidDel="00D20E74">
          <w:rPr>
            <w:rFonts w:asciiTheme="minorHAnsi" w:eastAsiaTheme="minorEastAsia" w:hAnsiTheme="minorHAnsi" w:cstheme="minorBidi"/>
            <w:noProof/>
            <w:sz w:val="22"/>
            <w:szCs w:val="22"/>
          </w:rPr>
          <w:tab/>
        </w:r>
        <w:r w:rsidRPr="00D20E74" w:rsidDel="00D20E74">
          <w:rPr>
            <w:rPrChange w:id="220" w:author="Author" w:date="2018-02-08T14:52:00Z">
              <w:rPr>
                <w:rStyle w:val="Hyperlink"/>
                <w:noProof/>
              </w:rPr>
            </w:rPrChange>
          </w:rPr>
          <w:delText>Succeeding Processes</w:delText>
        </w:r>
        <w:r w:rsidDel="00D20E74">
          <w:rPr>
            <w:noProof/>
            <w:webHidden/>
          </w:rPr>
          <w:tab/>
          <w:delText>34</w:delText>
        </w:r>
      </w:del>
    </w:p>
    <w:p w14:paraId="1D64FD55" w14:textId="68C4EF02" w:rsidR="00581828" w:rsidRPr="00792B4E" w:rsidRDefault="00837FEE" w:rsidP="00296EA6">
      <w:pPr>
        <w:tabs>
          <w:tab w:val="right" w:leader="dot" w:pos="14317"/>
        </w:tabs>
        <w:rPr>
          <w:rFonts w:ascii="BentonSans Bold" w:hAnsi="BentonSans Bold"/>
        </w:rPr>
        <w:sectPr w:rsidR="00581828" w:rsidRPr="00792B4E" w:rsidSect="005A5D93">
          <w:footerReference w:type="even" r:id="rId8"/>
          <w:footerReference w:type="default" r:id="rId9"/>
          <w:pgSz w:w="15842" w:h="12242" w:orient="landscape" w:code="1"/>
          <w:pgMar w:top="885" w:right="816" w:bottom="720" w:left="720" w:header="567" w:footer="397" w:gutter="0"/>
          <w:cols w:space="708"/>
          <w:titlePg/>
          <w:docGrid w:linePitch="360"/>
        </w:sectPr>
      </w:pPr>
      <w:r w:rsidRPr="00792B4E">
        <w:rPr>
          <w:rFonts w:ascii="BentonSans Bold" w:hAnsi="BentonSans Bold"/>
          <w:noProof/>
        </w:rPr>
        <w:fldChar w:fldCharType="end"/>
      </w:r>
    </w:p>
    <w:p w14:paraId="46575EF9" w14:textId="77777777" w:rsidR="00581828" w:rsidRPr="00792B4E" w:rsidRDefault="00581828" w:rsidP="00296EA6">
      <w:pPr>
        <w:tabs>
          <w:tab w:val="right" w:leader="dot" w:pos="14317"/>
        </w:tabs>
        <w:sectPr w:rsidR="00581828" w:rsidRPr="00792B4E" w:rsidSect="005A5D93">
          <w:type w:val="continuous"/>
          <w:pgSz w:w="15842" w:h="12242" w:orient="landscape" w:code="1"/>
          <w:pgMar w:top="885" w:right="816" w:bottom="720" w:left="720" w:header="567" w:footer="397" w:gutter="0"/>
          <w:pgBorders>
            <w:top w:val="single" w:sz="48" w:space="1" w:color="999999"/>
          </w:pgBorders>
          <w:cols w:space="708"/>
          <w:docGrid w:linePitch="360"/>
        </w:sectPr>
      </w:pPr>
    </w:p>
    <w:p w14:paraId="20E36009" w14:textId="77777777" w:rsidR="00296EA6" w:rsidRPr="00792B4E" w:rsidRDefault="00296EA6" w:rsidP="00296EA6">
      <w:pPr>
        <w:pStyle w:val="SAPKeyblockTitle"/>
      </w:pPr>
      <w:r w:rsidRPr="00792B4E">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296EA6" w:rsidRPr="00792B4E" w14:paraId="2EA81C3C" w14:textId="77777777" w:rsidTr="004D2DCE">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DE7EA1F" w14:textId="77777777" w:rsidR="00296EA6" w:rsidRPr="00792B4E" w:rsidRDefault="00296EA6" w:rsidP="004D2DCE">
            <w:pPr>
              <w:keepNext/>
              <w:rPr>
                <w:b/>
                <w:color w:val="FFFFFF"/>
              </w:rPr>
            </w:pPr>
            <w:r w:rsidRPr="00792B4E">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550D9196" w14:textId="77777777" w:rsidR="00296EA6" w:rsidRPr="00792B4E" w:rsidRDefault="00296EA6" w:rsidP="004D2DCE">
            <w:pPr>
              <w:keepNext/>
              <w:rPr>
                <w:b/>
                <w:color w:val="FFFFFF"/>
              </w:rPr>
            </w:pPr>
            <w:r w:rsidRPr="00792B4E">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496F7AB" w14:textId="77777777" w:rsidR="00296EA6" w:rsidRPr="00792B4E" w:rsidRDefault="00296EA6" w:rsidP="004D2DCE">
            <w:pPr>
              <w:keepNext/>
              <w:rPr>
                <w:b/>
                <w:color w:val="FFFFFF"/>
              </w:rPr>
            </w:pPr>
            <w:r w:rsidRPr="00792B4E">
              <w:rPr>
                <w:b/>
                <w:color w:val="FFFFFF"/>
              </w:rPr>
              <w:t>Description</w:t>
            </w:r>
          </w:p>
        </w:tc>
      </w:tr>
      <w:tr w:rsidR="00296EA6" w:rsidRPr="00792B4E" w14:paraId="0360FCC6" w14:textId="77777777" w:rsidTr="004D2DCE">
        <w:tc>
          <w:tcPr>
            <w:tcW w:w="1129" w:type="dxa"/>
            <w:shd w:val="clear" w:color="auto" w:fill="auto"/>
          </w:tcPr>
          <w:p w14:paraId="024FFDB8" w14:textId="77777777" w:rsidR="00296EA6" w:rsidRPr="00792B4E" w:rsidRDefault="00296EA6" w:rsidP="007E5BCB"/>
        </w:tc>
        <w:tc>
          <w:tcPr>
            <w:tcW w:w="1560" w:type="dxa"/>
            <w:shd w:val="clear" w:color="auto" w:fill="auto"/>
          </w:tcPr>
          <w:p w14:paraId="51C5401A" w14:textId="77777777" w:rsidR="00296EA6" w:rsidRPr="00792B4E" w:rsidRDefault="00296EA6" w:rsidP="007E5BCB"/>
        </w:tc>
        <w:tc>
          <w:tcPr>
            <w:tcW w:w="6662" w:type="dxa"/>
            <w:shd w:val="clear" w:color="auto" w:fill="auto"/>
          </w:tcPr>
          <w:p w14:paraId="1739117F" w14:textId="77777777" w:rsidR="00296EA6" w:rsidRPr="00792B4E" w:rsidRDefault="00296EA6" w:rsidP="007E5BCB"/>
        </w:tc>
      </w:tr>
    </w:tbl>
    <w:p w14:paraId="3ACDDDEB" w14:textId="77777777" w:rsidR="00296EA6" w:rsidRPr="00792B4E" w:rsidRDefault="00296EA6" w:rsidP="00296EA6">
      <w:bookmarkStart w:id="221" w:name="_Toc189547007"/>
      <w:bookmarkStart w:id="222" w:name="_Toc27368457"/>
      <w:bookmarkStart w:id="223" w:name="_Toc266256886"/>
      <w:bookmarkStart w:id="224" w:name="_Toc401568654"/>
    </w:p>
    <w:p w14:paraId="06C75DBC" w14:textId="77777777" w:rsidR="000620A9" w:rsidRPr="00792B4E" w:rsidRDefault="000620A9" w:rsidP="000620A9">
      <w:pPr>
        <w:pStyle w:val="Heading1"/>
        <w:ind w:left="432" w:hanging="432"/>
      </w:pPr>
      <w:bookmarkStart w:id="225" w:name="_Toc505864903"/>
      <w:bookmarkEnd w:id="221"/>
      <w:bookmarkEnd w:id="222"/>
      <w:bookmarkEnd w:id="223"/>
      <w:bookmarkEnd w:id="224"/>
      <w:r w:rsidRPr="00792B4E">
        <w:lastRenderedPageBreak/>
        <w:t>Purpose</w:t>
      </w:r>
      <w:bookmarkEnd w:id="225"/>
    </w:p>
    <w:p w14:paraId="2963B536" w14:textId="77777777" w:rsidR="000620A9" w:rsidRPr="00792B4E" w:rsidRDefault="000620A9" w:rsidP="00072B51">
      <w:pPr>
        <w:pStyle w:val="Heading2"/>
        <w:numPr>
          <w:ilvl w:val="1"/>
          <w:numId w:val="6"/>
        </w:numPr>
      </w:pPr>
      <w:bookmarkStart w:id="226" w:name="_Toc391585984"/>
      <w:bookmarkStart w:id="227" w:name="_Toc410684910"/>
      <w:bookmarkStart w:id="228" w:name="_Toc434397735"/>
      <w:bookmarkStart w:id="229" w:name="_Toc505864904"/>
      <w:r w:rsidRPr="00792B4E">
        <w:t>Purpose of the Document</w:t>
      </w:r>
      <w:bookmarkEnd w:id="226"/>
      <w:bookmarkEnd w:id="227"/>
      <w:bookmarkEnd w:id="228"/>
      <w:bookmarkEnd w:id="229"/>
    </w:p>
    <w:p w14:paraId="712BB021" w14:textId="5990BF80" w:rsidR="000620A9" w:rsidRPr="00792B4E" w:rsidRDefault="000620A9" w:rsidP="000620A9">
      <w:r w:rsidRPr="00792B4E">
        <w:t xml:space="preserve">This document provides a detailed procedure for testing the scope item </w:t>
      </w:r>
      <w:r w:rsidR="003640BC" w:rsidRPr="00792B4E">
        <w:rPr>
          <w:rStyle w:val="SAPTextReference"/>
        </w:rPr>
        <w:t>Manage</w:t>
      </w:r>
      <w:r w:rsidRPr="00792B4E">
        <w:rPr>
          <w:rStyle w:val="SAPTextReference"/>
        </w:rPr>
        <w:t xml:space="preserve"> Leave Of Absence</w:t>
      </w:r>
      <w:r w:rsidRPr="00792B4E">
        <w:t xml:space="preserve"> 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792B4E">
        <w:rPr>
          <w:rStyle w:val="SAPScreenElement"/>
        </w:rPr>
        <w:t>Test Step</w:t>
      </w:r>
      <w:r w:rsidRPr="00792B4E">
        <w:t>). Customer-project-specific steps must be added.</w:t>
      </w:r>
    </w:p>
    <w:p w14:paraId="3410E830" w14:textId="7B468926" w:rsidR="000620A9" w:rsidRPr="00792B4E" w:rsidRDefault="000620A9" w:rsidP="000620A9">
      <w:r w:rsidRPr="00792B4E">
        <w:t xml:space="preserve">Note for the customer project team: Instructions for the customer project team are </w:t>
      </w:r>
      <w:r w:rsidR="006A3204" w:rsidRPr="00792B4E">
        <w:t xml:space="preserve">mentioned between brackets </w:t>
      </w:r>
      <w:r w:rsidRPr="00792B4E">
        <w:t>and should be removed before hand -over to project testers. The appendix is included for internal reference, in particular to support A2O, and should also be deleted before hand-over to the customer, unless deemed helpful to explain the larger context.</w:t>
      </w:r>
    </w:p>
    <w:p w14:paraId="07A83935" w14:textId="210F8172" w:rsidR="000620A9" w:rsidRPr="00792B4E" w:rsidRDefault="000620A9" w:rsidP="000620A9">
      <w:pPr>
        <w:pStyle w:val="Heading2"/>
      </w:pPr>
      <w:bookmarkStart w:id="230" w:name="_Toc391585985"/>
      <w:bookmarkStart w:id="231" w:name="_Toc410684911"/>
      <w:bookmarkStart w:id="232" w:name="_Toc434397736"/>
      <w:bookmarkStart w:id="233" w:name="_Toc505864905"/>
      <w:r w:rsidRPr="00792B4E">
        <w:t xml:space="preserve">Purpose of </w:t>
      </w:r>
      <w:bookmarkEnd w:id="230"/>
      <w:bookmarkEnd w:id="231"/>
      <w:bookmarkEnd w:id="232"/>
      <w:r w:rsidR="003640BC" w:rsidRPr="00792B4E">
        <w:t>Manage</w:t>
      </w:r>
      <w:r w:rsidRPr="00792B4E">
        <w:t xml:space="preserve"> Leave Of Absence</w:t>
      </w:r>
      <w:bookmarkEnd w:id="233"/>
    </w:p>
    <w:p w14:paraId="5BA74978" w14:textId="77777777" w:rsidR="000620A9" w:rsidRPr="00792B4E" w:rsidRDefault="000620A9" w:rsidP="000620A9"/>
    <w:p w14:paraId="3BBA68AB" w14:textId="77777777" w:rsidR="000620A9" w:rsidRPr="00792B4E" w:rsidRDefault="003B4279" w:rsidP="00770C70">
      <w:pPr>
        <w:pStyle w:val="SAPNoteHeading"/>
      </w:pPr>
      <w:r w:rsidRPr="00792B4E">
        <w:rPr>
          <w:noProof/>
        </w:rPr>
        <w:drawing>
          <wp:inline distT="0" distB="0" distL="0" distR="0" wp14:anchorId="6742A3BB" wp14:editId="02901966">
            <wp:extent cx="225425" cy="225425"/>
            <wp:effectExtent l="0" t="0" r="3175" b="317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620A9" w:rsidRPr="00792B4E">
        <w:t> Caution</w:t>
      </w:r>
    </w:p>
    <w:p w14:paraId="2AF88748" w14:textId="3FF2BE8B" w:rsidR="00AD4675" w:rsidRPr="00792B4E" w:rsidRDefault="00AD4675" w:rsidP="00770C70">
      <w:pPr>
        <w:pStyle w:val="NoteParagraph"/>
        <w:ind w:left="624"/>
      </w:pPr>
      <w:r w:rsidRPr="00792B4E">
        <w:t>The scope item described in this test script is relevant only if your company has</w:t>
      </w:r>
      <w:r w:rsidR="002C2C69">
        <w:t xml:space="preserve"> configured</w:t>
      </w:r>
      <w:r w:rsidRPr="00792B4E">
        <w:t xml:space="preserve"> the </w:t>
      </w:r>
      <w:r w:rsidRPr="00792B4E">
        <w:rPr>
          <w:rStyle w:val="SAPEmphasis"/>
        </w:rPr>
        <w:t>Time Off for Leave of Absence Only</w:t>
      </w:r>
      <w:r w:rsidRPr="00792B4E">
        <w:t xml:space="preserve"> module </w:t>
      </w:r>
      <w:r>
        <w:t>in the</w:t>
      </w:r>
      <w:r w:rsidRPr="00792B4E">
        <w:t xml:space="preserve"> </w:t>
      </w:r>
      <w:r w:rsidRPr="00792B4E">
        <w:rPr>
          <w:rStyle w:val="SAPEmphasis"/>
        </w:rPr>
        <w:t>SAP</w:t>
      </w:r>
      <w:r w:rsidRPr="00792B4E">
        <w:t xml:space="preserve"> </w:t>
      </w:r>
      <w:r w:rsidRPr="00792B4E">
        <w:rPr>
          <w:rStyle w:val="SAPEmphasis"/>
        </w:rPr>
        <w:t>SuccessFactors</w:t>
      </w:r>
      <w:r>
        <w:rPr>
          <w:rStyle w:val="SAPEmphasis"/>
        </w:rPr>
        <w:t xml:space="preserve"> Employee Central instance</w:t>
      </w:r>
      <w:ins w:id="234" w:author="Author" w:date="2018-02-15T12:29:00Z">
        <w:r w:rsidR="000064A0">
          <w:rPr>
            <w:rStyle w:val="SAPEmphasis"/>
          </w:rPr>
          <w:t xml:space="preserve"> </w:t>
        </w:r>
      </w:ins>
      <w:ins w:id="235" w:author="Author" w:date="2018-02-15T12:28:00Z">
        <w:r w:rsidR="000064A0">
          <w:rPr>
            <w:rStyle w:val="SAPEmphasis"/>
          </w:rPr>
          <w:t>using the SAP Best Practices</w:t>
        </w:r>
      </w:ins>
      <w:r w:rsidRPr="00792B4E">
        <w:t>.</w:t>
      </w:r>
    </w:p>
    <w:p w14:paraId="34D42D4C" w14:textId="1775F536" w:rsidR="002C2C69" w:rsidRPr="00792B4E" w:rsidRDefault="002C2C69" w:rsidP="002C2C69">
      <w:pPr>
        <w:pStyle w:val="NoteParagraph"/>
        <w:ind w:left="624"/>
      </w:pPr>
      <w:r w:rsidRPr="00792B4E">
        <w:t>In case</w:t>
      </w:r>
      <w:r w:rsidRPr="00AA46A3">
        <w:t xml:space="preserve"> your company has </w:t>
      </w:r>
      <w:r>
        <w:t xml:space="preserve">implemented </w:t>
      </w:r>
      <w:r w:rsidRPr="00AA46A3">
        <w:t>in the</w:t>
      </w:r>
      <w:r w:rsidRPr="00AA46A3">
        <w:rPr>
          <w:rStyle w:val="SAPEmphasis"/>
        </w:rPr>
        <w:t xml:space="preserve"> SAP SuccessFactors Employee Central instance</w:t>
      </w:r>
      <w:r w:rsidRPr="00AA46A3">
        <w:t xml:space="preserve"> the </w:t>
      </w:r>
      <w:r w:rsidRPr="00AA46A3">
        <w:rPr>
          <w:rStyle w:val="SAPEmphasis"/>
        </w:rPr>
        <w:t>Time Off</w:t>
      </w:r>
      <w:r w:rsidRPr="00AA46A3">
        <w:t xml:space="preserve"> </w:t>
      </w:r>
      <w:r>
        <w:t>content</w:t>
      </w:r>
      <w:del w:id="236" w:author="Author" w:date="2018-02-13T18:04:00Z">
        <w:r w:rsidDel="006465A2">
          <w:delText>, for example</w:delText>
        </w:r>
      </w:del>
      <w:r>
        <w:t xml:space="preserve"> from </w:t>
      </w:r>
      <w:r w:rsidRPr="004C67B0">
        <w:rPr>
          <w:rStyle w:val="SAPEmphasis"/>
        </w:rPr>
        <w:t>Upgrade Center</w:t>
      </w:r>
      <w:r w:rsidR="00AD4675" w:rsidRPr="00792B4E">
        <w:t xml:space="preserve">, you can skip this document and refer to scope item </w:t>
      </w:r>
      <w:r w:rsidR="00AD4675" w:rsidRPr="00792B4E">
        <w:rPr>
          <w:rStyle w:val="SAPTextReference"/>
        </w:rPr>
        <w:t>Request and Manage</w:t>
      </w:r>
      <w:r w:rsidR="00AD4675" w:rsidRPr="00792B4E">
        <w:rPr>
          <w:rFonts w:ascii="BentonSans Book Italic" w:hAnsi="BentonSans Book Italic"/>
          <w:b/>
          <w:bCs/>
        </w:rPr>
        <w:t xml:space="preserve"> </w:t>
      </w:r>
      <w:r w:rsidR="00AD4675" w:rsidRPr="00792B4E">
        <w:rPr>
          <w:rStyle w:val="SAPTextReference"/>
        </w:rPr>
        <w:t>Time Off (FJ7)</w:t>
      </w:r>
      <w:r w:rsidR="00AD4675" w:rsidRPr="00792B4E">
        <w:t xml:space="preserve"> instead.</w:t>
      </w:r>
    </w:p>
    <w:p w14:paraId="47983E5E" w14:textId="77777777" w:rsidR="000620A9" w:rsidRPr="00792B4E" w:rsidRDefault="000620A9" w:rsidP="00FD6529">
      <w:pPr>
        <w:pStyle w:val="NoteParagraph"/>
        <w:ind w:left="0"/>
      </w:pPr>
    </w:p>
    <w:p w14:paraId="61D474CD" w14:textId="2950059D" w:rsidR="00A42274" w:rsidRPr="00792B4E" w:rsidRDefault="000620A9" w:rsidP="00FC3EBD">
      <w:r w:rsidRPr="00FC3EBD">
        <w:t xml:space="preserve">Situations can occur in which the employee may be absent for a longer period from work. Reasons for interrupting a work relationship </w:t>
      </w:r>
      <w:r w:rsidR="00FC3EBD" w:rsidRPr="00FC3EBD">
        <w:t>is</w:t>
      </w:r>
      <w:r w:rsidR="00032986">
        <w:t>,</w:t>
      </w:r>
      <w:r w:rsidRPr="00FC3EBD">
        <w:t xml:space="preserve"> for example</w:t>
      </w:r>
      <w:r w:rsidR="00032986">
        <w:t>,</w:t>
      </w:r>
      <w:r w:rsidRPr="00FC3EBD">
        <w:t xml:space="preserve"> parental leave.</w:t>
      </w:r>
      <w:r w:rsidR="00FC3EBD">
        <w:t xml:space="preserve"> T</w:t>
      </w:r>
      <w:r w:rsidR="00FC3EBD" w:rsidRPr="00FC3EBD">
        <w:t>he employee requests a leave of absence; after approval by the line manager and the HR business partner</w:t>
      </w:r>
      <w:r w:rsidR="00FC3EBD" w:rsidRPr="00FC3EBD" w:rsidDel="00480DFA">
        <w:t xml:space="preserve"> </w:t>
      </w:r>
      <w:r w:rsidR="00FC3EBD" w:rsidRPr="00FC3EBD">
        <w:t>of the employee, an event with appropriate event reason is triggered, which results in the appropriate setting of the employee’s status to mark that the employee is away from work for a longer period.</w:t>
      </w:r>
      <w:r w:rsidR="00FC3EBD" w:rsidRPr="00792B4E">
        <w:t xml:space="preserve"> </w:t>
      </w:r>
      <w:r w:rsidR="00A42274">
        <w:t xml:space="preserve">An employee, who is on a long-term leave of absence, </w:t>
      </w:r>
      <w:r w:rsidR="00A42274" w:rsidRPr="000A03D6">
        <w:t>must return to work after a certain period of time</w:t>
      </w:r>
      <w:r w:rsidR="00A42274">
        <w:t xml:space="preserve">. </w:t>
      </w:r>
      <w:r w:rsidR="00A42274" w:rsidRPr="000A03D6">
        <w:t>In this</w:t>
      </w:r>
      <w:r w:rsidR="00A42274">
        <w:t xml:space="preserve"> case,</w:t>
      </w:r>
      <w:r w:rsidR="00A42274" w:rsidRPr="000A03D6">
        <w:t xml:space="preserve"> the appropriate data changes </w:t>
      </w:r>
      <w:r w:rsidR="00A42274">
        <w:t>must</w:t>
      </w:r>
      <w:r w:rsidR="00A42274" w:rsidRPr="000A03D6">
        <w:t xml:space="preserve"> be entered into the system</w:t>
      </w:r>
      <w:r w:rsidR="00A42274">
        <w:t>. A</w:t>
      </w:r>
      <w:r w:rsidR="00A42274" w:rsidRPr="00FC3EBD">
        <w:t>n event with appropriate event reason is triggered</w:t>
      </w:r>
      <w:r w:rsidR="00A42274">
        <w:t xml:space="preserve"> to </w:t>
      </w:r>
      <w:r w:rsidR="00A42274" w:rsidRPr="00FC3EBD">
        <w:t xml:space="preserve">mark that the employee is </w:t>
      </w:r>
      <w:r w:rsidR="00A42274">
        <w:t>back to</w:t>
      </w:r>
      <w:r w:rsidR="00A42274" w:rsidRPr="00FC3EBD">
        <w:t xml:space="preserve"> work</w:t>
      </w:r>
      <w:r w:rsidR="00A42274" w:rsidRPr="000A03D6">
        <w:t>.</w:t>
      </w:r>
    </w:p>
    <w:p w14:paraId="09099D5D" w14:textId="669146C8" w:rsidR="00FC3EBD" w:rsidRPr="00792B4E" w:rsidRDefault="00AD4675" w:rsidP="00FC3EBD">
      <w:r w:rsidRPr="004951F7">
        <w:rPr>
          <w:rStyle w:val="SAPEmphasis"/>
        </w:rPr>
        <w:t xml:space="preserve">In case Position Management </w:t>
      </w:r>
      <w:r w:rsidR="002C2C69" w:rsidRPr="00CC32A9">
        <w:rPr>
          <w:rStyle w:val="SAPEmphasis"/>
        </w:rPr>
        <w:t xml:space="preserve">has been implemented </w:t>
      </w:r>
      <w:r w:rsidRPr="004951F7">
        <w:rPr>
          <w:rStyle w:val="SAPEmphasis"/>
        </w:rPr>
        <w:t xml:space="preserve">in </w:t>
      </w:r>
      <w:r w:rsidR="002C2C69">
        <w:rPr>
          <w:rStyle w:val="SAPEmphasis"/>
        </w:rPr>
        <w:t>the</w:t>
      </w:r>
      <w:r w:rsidR="002C2C69" w:rsidRPr="004951F7">
        <w:rPr>
          <w:rStyle w:val="SAPEmphasis"/>
        </w:rPr>
        <w:t xml:space="preserve"> </w:t>
      </w:r>
      <w:r w:rsidRPr="00792B4E">
        <w:rPr>
          <w:rStyle w:val="SAPEmphasis"/>
        </w:rPr>
        <w:t>SAP</w:t>
      </w:r>
      <w:r w:rsidRPr="004951F7">
        <w:rPr>
          <w:rStyle w:val="SAPEmphasis"/>
        </w:rPr>
        <w:t xml:space="preserve"> </w:t>
      </w:r>
      <w:r w:rsidRPr="00792B4E">
        <w:rPr>
          <w:rStyle w:val="SAPEmphasis"/>
        </w:rPr>
        <w:t>SuccessFactors</w:t>
      </w:r>
      <w:r>
        <w:rPr>
          <w:rStyle w:val="SAPEmphasis"/>
        </w:rPr>
        <w:t xml:space="preserve"> Employee Central</w:t>
      </w:r>
      <w:r w:rsidRPr="004951F7">
        <w:rPr>
          <w:rStyle w:val="SAPEmphasis"/>
        </w:rPr>
        <w:t xml:space="preserve"> instance</w:t>
      </w:r>
      <w:r w:rsidR="00FC3EBD" w:rsidRPr="00792B4E">
        <w:t xml:space="preserve">, you can decide whether that employee should have the right to return to his or her current position when the leave of absence is over. For this, the </w:t>
      </w:r>
      <w:r w:rsidR="00FC3EBD" w:rsidRPr="00792B4E">
        <w:rPr>
          <w:rStyle w:val="SAPScreenElement"/>
          <w:color w:val="auto"/>
        </w:rPr>
        <w:t>Right to Return</w:t>
      </w:r>
      <w:r w:rsidR="00FC3EBD" w:rsidRPr="00792B4E">
        <w:t xml:space="preserve"> feature needs to be set. </w:t>
      </w:r>
      <w:r w:rsidR="00FC3EBD" w:rsidRPr="00792B4E">
        <w:rPr>
          <w:rStyle w:val="SAPScreenElement"/>
          <w:color w:val="auto"/>
        </w:rPr>
        <w:t>Right to Return</w:t>
      </w:r>
      <w:r w:rsidR="00FC3EBD" w:rsidRPr="00792B4E">
        <w:t xml:space="preserve"> is also visualized on the </w:t>
      </w:r>
      <w:r w:rsidR="00FC3EBD" w:rsidRPr="00792B4E">
        <w:rPr>
          <w:rStyle w:val="SAPScreenElement"/>
          <w:color w:val="auto"/>
        </w:rPr>
        <w:t>Position Org Chart</w:t>
      </w:r>
      <w:r w:rsidR="00FC3EBD" w:rsidRPr="00792B4E">
        <w:t xml:space="preserve">. In this document, we consider that if </w:t>
      </w:r>
      <w:r w:rsidR="00FC3EBD" w:rsidRPr="00792B4E">
        <w:rPr>
          <w:rStyle w:val="SAPEmphasis"/>
          <w:lang w:eastAsia="zh-CN"/>
        </w:rPr>
        <w:t>Position Management</w:t>
      </w:r>
      <w:r w:rsidR="00FC3EBD" w:rsidRPr="00792B4E">
        <w:t xml:space="preserve"> </w:t>
      </w:r>
      <w:r w:rsidR="002C2C69">
        <w:t>has been implemented</w:t>
      </w:r>
      <w:r w:rsidR="00FC3EBD" w:rsidRPr="00792B4E">
        <w:t xml:space="preserve">, the </w:t>
      </w:r>
      <w:r w:rsidR="00FC3EBD" w:rsidRPr="00792B4E">
        <w:rPr>
          <w:rStyle w:val="SAPScreenElement"/>
          <w:color w:val="auto"/>
        </w:rPr>
        <w:t>Right to Return</w:t>
      </w:r>
      <w:r w:rsidR="00FC3EBD" w:rsidRPr="00792B4E">
        <w:t xml:space="preserve"> feature is also used. In addition, we consider that the employee is assigned to a regular and not mass position. </w:t>
      </w:r>
    </w:p>
    <w:p w14:paraId="0309E783" w14:textId="77777777" w:rsidR="000620A9" w:rsidRPr="00792B4E" w:rsidRDefault="003B4279" w:rsidP="00683592">
      <w:pPr>
        <w:pStyle w:val="SAPNoteHeading"/>
      </w:pPr>
      <w:r w:rsidRPr="00792B4E">
        <w:rPr>
          <w:noProof/>
        </w:rPr>
        <w:drawing>
          <wp:inline distT="0" distB="0" distL="0" distR="0" wp14:anchorId="6D2B1713" wp14:editId="29211683">
            <wp:extent cx="225425" cy="225425"/>
            <wp:effectExtent l="0" t="0" r="0" b="3175"/>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620A9" w:rsidRPr="00792B4E">
        <w:t> Note</w:t>
      </w:r>
    </w:p>
    <w:p w14:paraId="4B9434B9" w14:textId="204DF409" w:rsidR="005F2F2A" w:rsidRPr="00FC3EBD" w:rsidRDefault="000620A9" w:rsidP="00683592">
      <w:pPr>
        <w:pStyle w:val="NoteParagraph"/>
        <w:ind w:left="624"/>
        <w:rPr>
          <w:rFonts w:ascii="BentonSans Book Italic" w:hAnsi="BentonSans Book Italic"/>
        </w:rPr>
      </w:pPr>
      <w:r w:rsidRPr="00792B4E">
        <w:t xml:space="preserve">If an employee does not return to work after </w:t>
      </w:r>
      <w:r w:rsidR="00A716C4" w:rsidRPr="00770C70">
        <w:t>a long-term leave of absence</w:t>
      </w:r>
      <w:r w:rsidRPr="00792B4E">
        <w:t xml:space="preserve">, you </w:t>
      </w:r>
      <w:r w:rsidR="002B4FFE">
        <w:t>have to</w:t>
      </w:r>
      <w:r w:rsidRPr="00792B4E">
        <w:t xml:space="preserve"> perform the </w:t>
      </w:r>
      <w:r w:rsidRPr="00792B4E">
        <w:rPr>
          <w:rStyle w:val="SAPScreenElement"/>
          <w:color w:val="auto"/>
        </w:rPr>
        <w:t>Terminate</w:t>
      </w:r>
      <w:r w:rsidRPr="00792B4E">
        <w:t xml:space="preserve"> action for this employee. </w:t>
      </w:r>
      <w:ins w:id="237" w:author="Author" w:date="2018-02-13T18:05:00Z">
        <w:r w:rsidR="006465A2">
          <w:rPr>
            <w:lang w:eastAsia="de-DE"/>
          </w:rPr>
          <w:t xml:space="preserve">In case the </w:t>
        </w:r>
        <w:r w:rsidR="006465A2">
          <w:rPr>
            <w:rStyle w:val="SAPEmphasis"/>
          </w:rPr>
          <w:t>Core</w:t>
        </w:r>
        <w:r w:rsidR="006465A2">
          <w:t xml:space="preserve"> content has been deployed with the SAP Best Practices, you can </w:t>
        </w:r>
      </w:ins>
      <w:del w:id="238" w:author="Author" w:date="2018-02-13T18:05:00Z">
        <w:r w:rsidRPr="00792B4E" w:rsidDel="006465A2">
          <w:delText xml:space="preserve">For details on executing the </w:delText>
        </w:r>
        <w:r w:rsidRPr="00792B4E" w:rsidDel="006465A2">
          <w:rPr>
            <w:rStyle w:val="SAPScreenElement"/>
            <w:color w:val="auto"/>
          </w:rPr>
          <w:delText>Terminate</w:delText>
        </w:r>
        <w:r w:rsidRPr="00792B4E" w:rsidDel="006465A2">
          <w:delText xml:space="preserve"> action, </w:delText>
        </w:r>
      </w:del>
      <w:r w:rsidRPr="00792B4E">
        <w:t xml:space="preserve">refer to test script </w:t>
      </w:r>
      <w:r w:rsidR="00FC3EBD">
        <w:rPr>
          <w:rStyle w:val="SAPTextReference"/>
        </w:rPr>
        <w:t>Take Action: Termination (FJ3)</w:t>
      </w:r>
      <w:del w:id="239" w:author="Author" w:date="2018-02-13T18:05:00Z">
        <w:r w:rsidR="00FC3EBD" w:rsidDel="006465A2">
          <w:rPr>
            <w:rStyle w:val="SAPTextReference"/>
          </w:rPr>
          <w:delText>.</w:delText>
        </w:r>
      </w:del>
      <w:ins w:id="240" w:author="Author" w:date="2018-02-13T18:05:00Z">
        <w:r w:rsidR="006465A2" w:rsidRPr="006465A2">
          <w:t xml:space="preserve"> </w:t>
        </w:r>
        <w:r w:rsidR="006465A2">
          <w:t>f</w:t>
        </w:r>
        <w:r w:rsidR="006465A2" w:rsidRPr="00792B4E">
          <w:t xml:space="preserve">or details on executing the </w:t>
        </w:r>
        <w:r w:rsidR="006465A2" w:rsidRPr="00792B4E">
          <w:rPr>
            <w:rStyle w:val="SAPScreenElement"/>
            <w:color w:val="auto"/>
          </w:rPr>
          <w:t>Terminate</w:t>
        </w:r>
        <w:r w:rsidR="006465A2">
          <w:t xml:space="preserve"> action.</w:t>
        </w:r>
      </w:ins>
    </w:p>
    <w:p w14:paraId="10AC2F41" w14:textId="77777777" w:rsidR="000620A9" w:rsidRPr="00792B4E" w:rsidRDefault="000620A9" w:rsidP="000620A9">
      <w:pPr>
        <w:pStyle w:val="Heading1"/>
        <w:ind w:left="432" w:hanging="432"/>
      </w:pPr>
      <w:bookmarkStart w:id="241" w:name="_Toc386012193"/>
      <w:bookmarkStart w:id="242" w:name="_Toc401565087"/>
      <w:bookmarkStart w:id="243" w:name="_Toc416967249"/>
      <w:bookmarkStart w:id="244" w:name="_Toc435792884"/>
      <w:bookmarkStart w:id="245" w:name="_Toc505864906"/>
      <w:r w:rsidRPr="00792B4E">
        <w:lastRenderedPageBreak/>
        <w:t>Prerequisites</w:t>
      </w:r>
      <w:bookmarkEnd w:id="241"/>
      <w:bookmarkEnd w:id="242"/>
      <w:bookmarkEnd w:id="243"/>
      <w:bookmarkEnd w:id="244"/>
      <w:bookmarkEnd w:id="245"/>
    </w:p>
    <w:p w14:paraId="389D9878" w14:textId="77777777" w:rsidR="000620A9" w:rsidRPr="00792B4E" w:rsidRDefault="000620A9" w:rsidP="000620A9">
      <w:pPr>
        <w:rPr>
          <w:rFonts w:ascii="BentonSans Bold" w:eastAsia="Times New Roman" w:hAnsi="BentonSans Bold"/>
          <w:color w:val="666666"/>
          <w:sz w:val="30"/>
          <w:szCs w:val="26"/>
        </w:rPr>
      </w:pPr>
      <w:bookmarkStart w:id="246" w:name="_Toc386012194"/>
      <w:bookmarkStart w:id="247" w:name="_Toc401565088"/>
      <w:r w:rsidRPr="00792B4E">
        <w:t>This section summarizes all prerequisites to conducting the test in terms of systems, users, master data, organizational data, and other test data and business conditions.</w:t>
      </w:r>
    </w:p>
    <w:p w14:paraId="10EF14DB" w14:textId="77777777" w:rsidR="00484097" w:rsidRPr="00792B4E" w:rsidRDefault="00484097" w:rsidP="00072B51">
      <w:pPr>
        <w:pStyle w:val="Heading2"/>
        <w:numPr>
          <w:ilvl w:val="1"/>
          <w:numId w:val="6"/>
        </w:numPr>
      </w:pPr>
      <w:bookmarkStart w:id="248" w:name="_Toc391585988"/>
      <w:bookmarkStart w:id="249" w:name="_Toc410684913"/>
      <w:bookmarkStart w:id="250" w:name="_Toc434397738"/>
      <w:bookmarkStart w:id="251" w:name="_Toc505864907"/>
      <w:bookmarkStart w:id="252" w:name="_Toc416967250"/>
      <w:bookmarkStart w:id="253" w:name="_Toc435792885"/>
      <w:r w:rsidRPr="00792B4E">
        <w:t>Configuration</w:t>
      </w:r>
      <w:bookmarkEnd w:id="248"/>
      <w:bookmarkEnd w:id="249"/>
      <w:bookmarkEnd w:id="250"/>
      <w:bookmarkEnd w:id="251"/>
    </w:p>
    <w:p w14:paraId="3EFFC031" w14:textId="77777777" w:rsidR="00484097" w:rsidRPr="00792B4E" w:rsidRDefault="00484097" w:rsidP="00484097">
      <w:r w:rsidRPr="00792B4E">
        <w:t xml:space="preserve">Please ensure to follow the correct installation sequence of building blocks as specified in the </w:t>
      </w:r>
      <w:r w:rsidRPr="00A506C1">
        <w:rPr>
          <w:rStyle w:val="SAPScreenElement"/>
          <w:color w:val="auto"/>
        </w:rPr>
        <w:t>Prerequisite Matrix</w:t>
      </w:r>
      <w:r w:rsidRPr="00A506C1">
        <w:t>.</w:t>
      </w:r>
    </w:p>
    <w:p w14:paraId="747CFF33" w14:textId="77777777" w:rsidR="000620A9" w:rsidRPr="00792B4E" w:rsidRDefault="000620A9" w:rsidP="000620A9">
      <w:pPr>
        <w:pStyle w:val="Heading2"/>
        <w:ind w:left="576" w:hanging="576"/>
      </w:pPr>
      <w:bookmarkStart w:id="254" w:name="_Toc505864908"/>
      <w:r w:rsidRPr="00792B4E">
        <w:t>System Access</w:t>
      </w:r>
      <w:bookmarkEnd w:id="246"/>
      <w:bookmarkEnd w:id="247"/>
      <w:bookmarkEnd w:id="252"/>
      <w:bookmarkEnd w:id="253"/>
      <w:bookmarkEnd w:id="254"/>
    </w:p>
    <w:p w14:paraId="7A573AD7" w14:textId="77777777" w:rsidR="00484097" w:rsidRPr="00792B4E" w:rsidRDefault="00484097" w:rsidP="00484097">
      <w:r w:rsidRPr="00792B4E">
        <w:t>The test should be conducted with the following system and users:</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402"/>
        <w:gridCol w:w="4860"/>
        <w:gridCol w:w="7026"/>
      </w:tblGrid>
      <w:tr w:rsidR="00484097" w:rsidRPr="00792B4E" w14:paraId="79D701DC" w14:textId="77777777" w:rsidTr="00826036">
        <w:trPr>
          <w:tblHeader/>
        </w:trPr>
        <w:tc>
          <w:tcPr>
            <w:tcW w:w="2402" w:type="dxa"/>
            <w:shd w:val="clear" w:color="auto" w:fill="999999"/>
          </w:tcPr>
          <w:p w14:paraId="7F7938EC" w14:textId="77777777" w:rsidR="00484097" w:rsidRPr="00792B4E" w:rsidRDefault="00484097" w:rsidP="00431A96">
            <w:pPr>
              <w:pStyle w:val="SAPTableHeader"/>
            </w:pPr>
          </w:p>
        </w:tc>
        <w:tc>
          <w:tcPr>
            <w:tcW w:w="4860" w:type="dxa"/>
            <w:shd w:val="clear" w:color="auto" w:fill="999999"/>
            <w:hideMark/>
          </w:tcPr>
          <w:p w14:paraId="6889A873" w14:textId="77777777" w:rsidR="00484097" w:rsidRPr="00792B4E" w:rsidRDefault="00484097" w:rsidP="00431A96">
            <w:pPr>
              <w:pStyle w:val="SAPTableHeader"/>
            </w:pPr>
            <w:r w:rsidRPr="00792B4E">
              <w:t>Type of Data</w:t>
            </w:r>
          </w:p>
        </w:tc>
        <w:tc>
          <w:tcPr>
            <w:tcW w:w="7026" w:type="dxa"/>
            <w:shd w:val="clear" w:color="auto" w:fill="999999"/>
            <w:hideMark/>
          </w:tcPr>
          <w:p w14:paraId="04102138" w14:textId="77777777" w:rsidR="00484097" w:rsidRPr="00792B4E" w:rsidRDefault="00484097" w:rsidP="00431A96">
            <w:pPr>
              <w:pStyle w:val="SAPTableHeader"/>
            </w:pPr>
            <w:r w:rsidRPr="00792B4E">
              <w:t>Details</w:t>
            </w:r>
          </w:p>
        </w:tc>
      </w:tr>
      <w:tr w:rsidR="00484097" w:rsidRPr="00792B4E" w14:paraId="36DE5DAE" w14:textId="77777777" w:rsidTr="00826036">
        <w:tc>
          <w:tcPr>
            <w:tcW w:w="2402" w:type="dxa"/>
            <w:hideMark/>
          </w:tcPr>
          <w:p w14:paraId="486F4EAE" w14:textId="77777777" w:rsidR="00484097" w:rsidRPr="00792B4E" w:rsidRDefault="00484097" w:rsidP="00431A96">
            <w:r w:rsidRPr="00792B4E">
              <w:t>System</w:t>
            </w:r>
          </w:p>
        </w:tc>
        <w:tc>
          <w:tcPr>
            <w:tcW w:w="4860" w:type="dxa"/>
            <w:hideMark/>
          </w:tcPr>
          <w:p w14:paraId="712A497E" w14:textId="5BCF860A" w:rsidR="00484097" w:rsidRPr="00792B4E" w:rsidRDefault="0078353F" w:rsidP="00431A96">
            <w:r w:rsidRPr="00792B4E">
              <w:t xml:space="preserve">SAP </w:t>
            </w:r>
            <w:r w:rsidR="00484097" w:rsidRPr="00792B4E">
              <w:t>SuccessFactors Employee Central</w:t>
            </w:r>
          </w:p>
        </w:tc>
        <w:tc>
          <w:tcPr>
            <w:tcW w:w="7026" w:type="dxa"/>
            <w:hideMark/>
          </w:tcPr>
          <w:p w14:paraId="7E525045" w14:textId="77777777" w:rsidR="00484097" w:rsidRPr="00792B4E" w:rsidRDefault="00484097" w:rsidP="00431A96">
            <w:r w:rsidRPr="00792B4E">
              <w:t>&lt;Provide details on how to access system, e.g. system client or URL&gt;</w:t>
            </w:r>
          </w:p>
        </w:tc>
      </w:tr>
      <w:tr w:rsidR="00826036" w:rsidRPr="00792B4E" w14:paraId="1D740201" w14:textId="77777777" w:rsidTr="00826036">
        <w:tc>
          <w:tcPr>
            <w:tcW w:w="2402" w:type="dxa"/>
            <w:hideMark/>
          </w:tcPr>
          <w:p w14:paraId="0BBCA45F" w14:textId="4D8FB289" w:rsidR="00826036" w:rsidRPr="00792B4E" w:rsidRDefault="00826036" w:rsidP="00826036">
            <w:r w:rsidRPr="00792B4E">
              <w:t xml:space="preserve">Standard User </w:t>
            </w:r>
          </w:p>
        </w:tc>
        <w:tc>
          <w:tcPr>
            <w:tcW w:w="4860" w:type="dxa"/>
            <w:hideMark/>
          </w:tcPr>
          <w:p w14:paraId="5EFA80EA" w14:textId="35546C6E" w:rsidR="00826036" w:rsidRPr="00792B4E" w:rsidRDefault="00826036" w:rsidP="00826036">
            <w:r w:rsidRPr="00792B4E">
              <w:t>Employee</w:t>
            </w:r>
          </w:p>
        </w:tc>
        <w:tc>
          <w:tcPr>
            <w:tcW w:w="7026" w:type="dxa"/>
            <w:hideMark/>
          </w:tcPr>
          <w:p w14:paraId="4B3077E2" w14:textId="77777777" w:rsidR="00826036" w:rsidRPr="00792B4E" w:rsidRDefault="00826036" w:rsidP="00826036">
            <w:r w:rsidRPr="00792B4E">
              <w:t>&lt;Provide Standard User Id and Password for test, if applicable&gt;</w:t>
            </w:r>
          </w:p>
        </w:tc>
      </w:tr>
      <w:tr w:rsidR="00826036" w:rsidRPr="00792B4E" w14:paraId="5617EEF5" w14:textId="77777777" w:rsidTr="00826036">
        <w:tc>
          <w:tcPr>
            <w:tcW w:w="2402" w:type="dxa"/>
          </w:tcPr>
          <w:p w14:paraId="7070B9AD" w14:textId="02D08E35" w:rsidR="00826036" w:rsidRPr="00792B4E" w:rsidRDefault="00826036" w:rsidP="00826036">
            <w:r w:rsidRPr="00792B4E">
              <w:t xml:space="preserve">Standard User </w:t>
            </w:r>
          </w:p>
        </w:tc>
        <w:tc>
          <w:tcPr>
            <w:tcW w:w="4860" w:type="dxa"/>
          </w:tcPr>
          <w:p w14:paraId="2F900A26" w14:textId="15EC3D5B" w:rsidR="00826036" w:rsidRPr="00792B4E" w:rsidRDefault="00826036" w:rsidP="00826036">
            <w:r w:rsidRPr="00792B4E">
              <w:t>Line Manager</w:t>
            </w:r>
          </w:p>
        </w:tc>
        <w:tc>
          <w:tcPr>
            <w:tcW w:w="7026" w:type="dxa"/>
          </w:tcPr>
          <w:p w14:paraId="43E227A6" w14:textId="4F7B2EFF" w:rsidR="00826036" w:rsidRPr="00792B4E" w:rsidRDefault="00826036" w:rsidP="00826036">
            <w:r w:rsidRPr="00792B4E">
              <w:t>&lt;Provide Standard User Id and Password for test, if applicable&gt;</w:t>
            </w:r>
          </w:p>
        </w:tc>
      </w:tr>
      <w:tr w:rsidR="00826036" w:rsidRPr="00792B4E" w14:paraId="4608E5E9" w14:textId="77777777" w:rsidTr="00826036">
        <w:tc>
          <w:tcPr>
            <w:tcW w:w="2402" w:type="dxa"/>
          </w:tcPr>
          <w:p w14:paraId="2DDE3D6D" w14:textId="22FA8515" w:rsidR="00826036" w:rsidRPr="00792B4E" w:rsidRDefault="00826036" w:rsidP="00826036">
            <w:r w:rsidRPr="00792B4E">
              <w:t xml:space="preserve">Standard User </w:t>
            </w:r>
          </w:p>
        </w:tc>
        <w:tc>
          <w:tcPr>
            <w:tcW w:w="4860" w:type="dxa"/>
          </w:tcPr>
          <w:p w14:paraId="41E74063" w14:textId="7FD049DF" w:rsidR="00826036" w:rsidRPr="00792B4E" w:rsidRDefault="00826036" w:rsidP="00826036">
            <w:r w:rsidRPr="00792B4E">
              <w:t>HR Administrator</w:t>
            </w:r>
          </w:p>
        </w:tc>
        <w:tc>
          <w:tcPr>
            <w:tcW w:w="7026" w:type="dxa"/>
          </w:tcPr>
          <w:p w14:paraId="5F9DDBDF" w14:textId="43C6DDDA" w:rsidR="00826036" w:rsidRPr="00792B4E" w:rsidRDefault="00826036" w:rsidP="00826036">
            <w:r w:rsidRPr="00792B4E">
              <w:t>&lt;Provide Standard User Id and Password for test, if applicable&gt;</w:t>
            </w:r>
          </w:p>
        </w:tc>
      </w:tr>
      <w:tr w:rsidR="00826036" w:rsidRPr="00792B4E" w14:paraId="7AAEB919" w14:textId="77777777" w:rsidTr="00826036">
        <w:tc>
          <w:tcPr>
            <w:tcW w:w="2402" w:type="dxa"/>
          </w:tcPr>
          <w:p w14:paraId="138E0805" w14:textId="74AEE8A5" w:rsidR="00826036" w:rsidRPr="00792B4E" w:rsidRDefault="00826036" w:rsidP="00826036">
            <w:r w:rsidRPr="00792B4E">
              <w:t>Standard User</w:t>
            </w:r>
          </w:p>
        </w:tc>
        <w:tc>
          <w:tcPr>
            <w:tcW w:w="4860" w:type="dxa"/>
          </w:tcPr>
          <w:p w14:paraId="4AD6730B" w14:textId="751FECDC" w:rsidR="00826036" w:rsidRPr="00792B4E" w:rsidRDefault="00826036" w:rsidP="00826036">
            <w:r w:rsidRPr="00792B4E">
              <w:t>Employee’s HR Business Partner</w:t>
            </w:r>
          </w:p>
        </w:tc>
        <w:tc>
          <w:tcPr>
            <w:tcW w:w="7026" w:type="dxa"/>
          </w:tcPr>
          <w:p w14:paraId="200854ED" w14:textId="3F39DFA5" w:rsidR="00826036" w:rsidRPr="00792B4E" w:rsidRDefault="00826036" w:rsidP="00826036">
            <w:r w:rsidRPr="00792B4E">
              <w:t>&lt;Provide Standard User Id and Password for test, if applicable&gt;</w:t>
            </w:r>
          </w:p>
        </w:tc>
      </w:tr>
    </w:tbl>
    <w:p w14:paraId="1C525D1F" w14:textId="77777777" w:rsidR="000620A9" w:rsidRPr="00792B4E" w:rsidRDefault="003B4279" w:rsidP="00683592">
      <w:pPr>
        <w:pStyle w:val="SAPNoteHeading"/>
        <w:ind w:left="630"/>
      </w:pPr>
      <w:r w:rsidRPr="00792B4E">
        <w:rPr>
          <w:noProof/>
        </w:rPr>
        <w:drawing>
          <wp:inline distT="0" distB="0" distL="0" distR="0" wp14:anchorId="75696BA4" wp14:editId="68535A6D">
            <wp:extent cx="225425" cy="225425"/>
            <wp:effectExtent l="0" t="0" r="0" b="3175"/>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000620A9" w:rsidRPr="00792B4E">
        <w:t> Note</w:t>
      </w:r>
    </w:p>
    <w:p w14:paraId="1ECB3B11" w14:textId="77777777" w:rsidR="000620A9" w:rsidRPr="00792B4E" w:rsidRDefault="000620A9" w:rsidP="00683592">
      <w:pPr>
        <w:pStyle w:val="NoteParagraph"/>
        <w:ind w:left="630"/>
      </w:pPr>
      <w:r w:rsidRPr="00792B4E">
        <w:t>In the following, we will use the following abbreviations for the systems:</w:t>
      </w:r>
    </w:p>
    <w:p w14:paraId="75A5B59E" w14:textId="435E48D0" w:rsidR="000620A9" w:rsidRPr="00792B4E" w:rsidRDefault="0078353F" w:rsidP="00683592">
      <w:pPr>
        <w:pStyle w:val="ListBullet"/>
        <w:ind w:left="990" w:hanging="360"/>
      </w:pPr>
      <w:r w:rsidRPr="00792B4E">
        <w:rPr>
          <w:rStyle w:val="SAPTextReference"/>
        </w:rPr>
        <w:t xml:space="preserve">SAP </w:t>
      </w:r>
      <w:r w:rsidR="000620A9" w:rsidRPr="00792B4E">
        <w:rPr>
          <w:rStyle w:val="SAPTextReference"/>
        </w:rPr>
        <w:t>SuccessFactors Employee Central</w:t>
      </w:r>
      <w:r w:rsidR="000620A9" w:rsidRPr="00792B4E">
        <w:t xml:space="preserve"> will be </w:t>
      </w:r>
      <w:r w:rsidRPr="00792B4E">
        <w:t xml:space="preserve">referenced as </w:t>
      </w:r>
      <w:r w:rsidRPr="00792B4E">
        <w:rPr>
          <w:rStyle w:val="SAPTextReference"/>
        </w:rPr>
        <w:t>Employee Central.</w:t>
      </w:r>
    </w:p>
    <w:p w14:paraId="7135624F" w14:textId="3BCCF12B" w:rsidR="000620A9" w:rsidRPr="00792B4E" w:rsidRDefault="000620A9" w:rsidP="00683592">
      <w:pPr>
        <w:pStyle w:val="ListBullet"/>
        <w:ind w:left="990" w:hanging="360"/>
      </w:pPr>
      <w:r w:rsidRPr="00792B4E">
        <w:t>As the customer might also consider integration to</w:t>
      </w:r>
      <w:r w:rsidRPr="00792B4E">
        <w:rPr>
          <w:rStyle w:val="SAPTextReference"/>
        </w:rPr>
        <w:t xml:space="preserve"> </w:t>
      </w:r>
      <w:r w:rsidR="0078353F" w:rsidRPr="00792B4E">
        <w:rPr>
          <w:rStyle w:val="SAPTextReference"/>
        </w:rPr>
        <w:t xml:space="preserve">SAP </w:t>
      </w:r>
      <w:r w:rsidRPr="00792B4E">
        <w:rPr>
          <w:rStyle w:val="SAPTextReference"/>
        </w:rPr>
        <w:t>SuccessFactors Employee Central Payroll</w:t>
      </w:r>
      <w:r w:rsidR="00460AB8" w:rsidRPr="00792B4E">
        <w:t xml:space="preserve">, </w:t>
      </w:r>
      <w:r w:rsidRPr="00792B4E">
        <w:t xml:space="preserve">this system will be </w:t>
      </w:r>
      <w:r w:rsidR="00912435" w:rsidRPr="00792B4E">
        <w:t>referenced</w:t>
      </w:r>
      <w:r w:rsidR="00460AB8" w:rsidRPr="00792B4E">
        <w:t xml:space="preserve"> as </w:t>
      </w:r>
      <w:r w:rsidR="00460AB8" w:rsidRPr="00792B4E">
        <w:rPr>
          <w:rStyle w:val="SAPTextReference"/>
        </w:rPr>
        <w:t>Employee Central Payroll</w:t>
      </w:r>
      <w:r w:rsidR="0078353F" w:rsidRPr="00792B4E">
        <w:rPr>
          <w:rStyle w:val="SAPTextReference"/>
        </w:rPr>
        <w:t>.</w:t>
      </w:r>
    </w:p>
    <w:p w14:paraId="280970E7" w14:textId="77777777" w:rsidR="000620A9" w:rsidRPr="00792B4E" w:rsidRDefault="000620A9" w:rsidP="000620A9">
      <w:pPr>
        <w:pStyle w:val="Heading2"/>
      </w:pPr>
      <w:bookmarkStart w:id="255" w:name="_Toc505864909"/>
      <w:r w:rsidRPr="00792B4E">
        <w:t>Roles</w:t>
      </w:r>
      <w:bookmarkEnd w:id="255"/>
      <w:r w:rsidRPr="00792B4E">
        <w:t xml:space="preserve"> </w:t>
      </w:r>
    </w:p>
    <w:p w14:paraId="0D3D1FAB" w14:textId="5A3A168F" w:rsidR="000620A9" w:rsidRPr="00792B4E" w:rsidRDefault="000620A9" w:rsidP="000620A9">
      <w:r w:rsidRPr="00792B4E">
        <w:t>For non-standard users, the following roles must be assigned in Employee Central to the system user(s) testing this scenario.</w:t>
      </w:r>
    </w:p>
    <w:tbl>
      <w:tblPr>
        <w:tblW w:w="14288"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5552"/>
        <w:gridCol w:w="3060"/>
        <w:gridCol w:w="1620"/>
        <w:gridCol w:w="4056"/>
      </w:tblGrid>
      <w:tr w:rsidR="000620A9" w:rsidRPr="00792B4E" w14:paraId="332A6B9A" w14:textId="77777777" w:rsidTr="008775E1">
        <w:trPr>
          <w:tblHeader/>
        </w:trPr>
        <w:tc>
          <w:tcPr>
            <w:tcW w:w="5552" w:type="dxa"/>
            <w:shd w:val="clear" w:color="auto" w:fill="999999"/>
            <w:hideMark/>
          </w:tcPr>
          <w:p w14:paraId="7CF49D1D" w14:textId="77777777" w:rsidR="000620A9" w:rsidRPr="00792B4E" w:rsidRDefault="000620A9" w:rsidP="000620A9">
            <w:pPr>
              <w:pStyle w:val="SAPTableHeader"/>
            </w:pPr>
            <w:r w:rsidRPr="00792B4E">
              <w:lastRenderedPageBreak/>
              <w:t>Business Role</w:t>
            </w:r>
          </w:p>
        </w:tc>
        <w:tc>
          <w:tcPr>
            <w:tcW w:w="3060" w:type="dxa"/>
            <w:shd w:val="clear" w:color="auto" w:fill="999999"/>
            <w:hideMark/>
          </w:tcPr>
          <w:p w14:paraId="4F3C5200" w14:textId="77777777" w:rsidR="000620A9" w:rsidRPr="00792B4E" w:rsidRDefault="000620A9" w:rsidP="000620A9">
            <w:pPr>
              <w:pStyle w:val="SAPTableHeader"/>
            </w:pPr>
            <w:r w:rsidRPr="00792B4E">
              <w:t>Permission Role</w:t>
            </w:r>
          </w:p>
        </w:tc>
        <w:tc>
          <w:tcPr>
            <w:tcW w:w="1620" w:type="dxa"/>
            <w:shd w:val="clear" w:color="auto" w:fill="999999"/>
            <w:hideMark/>
          </w:tcPr>
          <w:p w14:paraId="5822BC90" w14:textId="77777777" w:rsidR="000620A9" w:rsidRPr="00792B4E" w:rsidRDefault="000620A9" w:rsidP="000620A9">
            <w:pPr>
              <w:pStyle w:val="SAPTableHeader"/>
            </w:pPr>
            <w:r w:rsidRPr="00792B4E">
              <w:t>Process Step</w:t>
            </w:r>
          </w:p>
        </w:tc>
        <w:tc>
          <w:tcPr>
            <w:tcW w:w="4056" w:type="dxa"/>
            <w:shd w:val="clear" w:color="auto" w:fill="999999"/>
            <w:hideMark/>
          </w:tcPr>
          <w:p w14:paraId="47A8D61A" w14:textId="77777777" w:rsidR="000620A9" w:rsidRPr="00792B4E" w:rsidRDefault="000620A9" w:rsidP="000620A9">
            <w:pPr>
              <w:pStyle w:val="SAPTableHeader"/>
            </w:pPr>
            <w:r w:rsidRPr="00792B4E">
              <w:t>Sample Data</w:t>
            </w:r>
          </w:p>
        </w:tc>
      </w:tr>
      <w:tr w:rsidR="0078353F" w:rsidRPr="00792B4E" w14:paraId="5E8692AF" w14:textId="77777777" w:rsidTr="008775E1">
        <w:tc>
          <w:tcPr>
            <w:tcW w:w="5552" w:type="dxa"/>
          </w:tcPr>
          <w:p w14:paraId="2B16E62C" w14:textId="01746505" w:rsidR="0078353F" w:rsidRPr="00792B4E" w:rsidRDefault="0078353F" w:rsidP="0078353F">
            <w:r w:rsidRPr="00792B4E">
              <w:t>Employee</w:t>
            </w:r>
          </w:p>
        </w:tc>
        <w:tc>
          <w:tcPr>
            <w:tcW w:w="3060" w:type="dxa"/>
          </w:tcPr>
          <w:p w14:paraId="2888F3FD" w14:textId="3826F692" w:rsidR="0078353F" w:rsidRPr="00792B4E" w:rsidRDefault="00537F28" w:rsidP="0078353F">
            <w:r w:rsidRPr="008F27E1">
              <w:t xml:space="preserve">SAP BestPractices </w:t>
            </w:r>
            <w:r w:rsidR="0078353F" w:rsidRPr="00792B4E">
              <w:t>Employee (</w:t>
            </w:r>
            <w:r w:rsidR="008E497B" w:rsidRPr="00377CC2">
              <w:t>Self Service for EC</w:t>
            </w:r>
            <w:r w:rsidR="0078353F" w:rsidRPr="00792B4E">
              <w:t>)</w:t>
            </w:r>
          </w:p>
        </w:tc>
        <w:tc>
          <w:tcPr>
            <w:tcW w:w="1620" w:type="dxa"/>
          </w:tcPr>
          <w:p w14:paraId="2904E7C2" w14:textId="5A8893DC" w:rsidR="0078353F" w:rsidRPr="00792B4E" w:rsidRDefault="0078353F" w:rsidP="0078353F">
            <w:r w:rsidRPr="00792B4E">
              <w:rPr>
                <w:rStyle w:val="Hyperlink"/>
                <w:noProof/>
                <w:color w:val="000000"/>
              </w:rPr>
              <w:t xml:space="preserve">Refer to chapter </w:t>
            </w:r>
            <w:r w:rsidRPr="00792B4E">
              <w:rPr>
                <w:rStyle w:val="SAPScreenElement"/>
                <w:color w:val="auto"/>
              </w:rPr>
              <w:t>Overview Table</w:t>
            </w:r>
            <w:r w:rsidRPr="00792B4E">
              <w:rPr>
                <w:rStyle w:val="SAPScreenElement"/>
              </w:rPr>
              <w:t>.</w:t>
            </w:r>
          </w:p>
        </w:tc>
        <w:tc>
          <w:tcPr>
            <w:tcW w:w="4056" w:type="dxa"/>
          </w:tcPr>
          <w:p w14:paraId="449D468C" w14:textId="77777777" w:rsidR="0078353F" w:rsidRPr="00792B4E" w:rsidRDefault="0078353F" w:rsidP="0078353F">
            <w:pPr>
              <w:rPr>
                <w:rStyle w:val="SAPUserEntry"/>
              </w:rPr>
            </w:pPr>
            <w:r w:rsidRPr="00792B4E">
              <w:t xml:space="preserve">Test user: </w:t>
            </w:r>
            <w:r w:rsidRPr="00792B4E">
              <w:rPr>
                <w:rStyle w:val="SAPUserEntry"/>
              </w:rPr>
              <w:t>&lt;userid&gt;</w:t>
            </w:r>
            <w:r w:rsidRPr="00792B4E">
              <w:t xml:space="preserve">; Password: </w:t>
            </w:r>
            <w:r w:rsidRPr="00792B4E">
              <w:rPr>
                <w:rStyle w:val="SAPUserEntry"/>
              </w:rPr>
              <w:t>&lt;password&gt;</w:t>
            </w:r>
          </w:p>
          <w:p w14:paraId="3C3BD5D1" w14:textId="1A42601C" w:rsidR="0078353F" w:rsidRPr="00792B4E" w:rsidRDefault="0078353F" w:rsidP="0078353F">
            <w:r w:rsidRPr="00792B4E">
              <w:t xml:space="preserve">For testing purpose, you can proxy as the role using </w:t>
            </w:r>
            <w:r w:rsidR="00537F28" w:rsidRPr="007B727B">
              <w:rPr>
                <w:rStyle w:val="SAPTextReference"/>
              </w:rPr>
              <w:t xml:space="preserve">SAP BestPractices Super Admin </w:t>
            </w:r>
            <w:r w:rsidRPr="00792B4E">
              <w:t>role.</w:t>
            </w:r>
          </w:p>
        </w:tc>
      </w:tr>
      <w:tr w:rsidR="0078353F" w:rsidRPr="00792B4E" w14:paraId="4F7EE506" w14:textId="77777777" w:rsidTr="008775E1">
        <w:tc>
          <w:tcPr>
            <w:tcW w:w="5552" w:type="dxa"/>
          </w:tcPr>
          <w:p w14:paraId="334730DD" w14:textId="77777777" w:rsidR="0078353F" w:rsidRPr="00792B4E" w:rsidRDefault="0078353F" w:rsidP="0078353F">
            <w:r w:rsidRPr="00792B4E">
              <w:t>Line Manager</w:t>
            </w:r>
          </w:p>
          <w:p w14:paraId="4D2A54B8" w14:textId="77777777" w:rsidR="0078353F" w:rsidRPr="00792B4E" w:rsidRDefault="0078353F" w:rsidP="0078353F">
            <w:pPr>
              <w:pStyle w:val="SAPNoteHeading"/>
              <w:ind w:left="0"/>
            </w:pPr>
            <w:r w:rsidRPr="00792B4E">
              <w:rPr>
                <w:noProof/>
              </w:rPr>
              <w:drawing>
                <wp:inline distT="0" distB="0" distL="0" distR="0" wp14:anchorId="79A2CC50" wp14:editId="75851FDB">
                  <wp:extent cx="225425" cy="225425"/>
                  <wp:effectExtent l="0" t="0" r="3175" b="317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Note</w:t>
            </w:r>
          </w:p>
          <w:p w14:paraId="07217C69" w14:textId="6C00E6CA" w:rsidR="0078353F" w:rsidRPr="00792B4E" w:rsidRDefault="0078353F" w:rsidP="0078353F">
            <w:r w:rsidRPr="00792B4E">
              <w:t xml:space="preserve">The line manager is maintained in field </w:t>
            </w:r>
            <w:r w:rsidRPr="00792B4E">
              <w:rPr>
                <w:rStyle w:val="SAPScreenElement"/>
              </w:rPr>
              <w:t>Supervisor</w:t>
            </w:r>
            <w:r w:rsidRPr="00792B4E">
              <w:t xml:space="preserve"> in the </w:t>
            </w:r>
            <w:r w:rsidRPr="00792B4E">
              <w:rPr>
                <w:rStyle w:val="SAPScreenElement"/>
              </w:rPr>
              <w:t>Job Information</w:t>
            </w:r>
            <w:r w:rsidRPr="00792B4E">
              <w:t xml:space="preserve"> block of the employee. The </w:t>
            </w:r>
            <w:r w:rsidRPr="00792B4E">
              <w:rPr>
                <w:rStyle w:val="SAPScreenElement"/>
              </w:rPr>
              <w:t>Job Information</w:t>
            </w:r>
            <w:r w:rsidRPr="00792B4E">
              <w:t xml:space="preserve"> block is located in the </w:t>
            </w:r>
            <w:r w:rsidRPr="00792B4E">
              <w:rPr>
                <w:rStyle w:val="SAPScreenElement"/>
              </w:rPr>
              <w:t>Employment Information</w:t>
            </w:r>
            <w:r w:rsidRPr="00792B4E">
              <w:t xml:space="preserve"> section </w:t>
            </w:r>
            <w:r w:rsidRPr="00792B4E">
              <w:rPr>
                <w:rStyle w:val="SAPScreenElement"/>
              </w:rPr>
              <w:t>&gt;</w:t>
            </w:r>
            <w:r w:rsidRPr="00792B4E">
              <w:t xml:space="preserve"> </w:t>
            </w:r>
            <w:r w:rsidRPr="00792B4E">
              <w:rPr>
                <w:rStyle w:val="SAPScreenElement"/>
              </w:rPr>
              <w:t>Job Information</w:t>
            </w:r>
            <w:r w:rsidRPr="00792B4E">
              <w:t xml:space="preserve"> subsection.</w:t>
            </w:r>
          </w:p>
        </w:tc>
        <w:tc>
          <w:tcPr>
            <w:tcW w:w="3060" w:type="dxa"/>
          </w:tcPr>
          <w:p w14:paraId="2AAE843D" w14:textId="36885E1D" w:rsidR="0078353F" w:rsidRPr="00792B4E" w:rsidRDefault="00537F28" w:rsidP="0078353F">
            <w:r w:rsidRPr="008F27E1">
              <w:t xml:space="preserve">SAP BestPractices </w:t>
            </w:r>
            <w:r w:rsidR="0078353F" w:rsidRPr="00792B4E">
              <w:t>Manager</w:t>
            </w:r>
            <w:r w:rsidR="008E497B">
              <w:t xml:space="preserve"> (EC)</w:t>
            </w:r>
          </w:p>
        </w:tc>
        <w:tc>
          <w:tcPr>
            <w:tcW w:w="1620" w:type="dxa"/>
          </w:tcPr>
          <w:p w14:paraId="0413E591" w14:textId="74EFDD96" w:rsidR="0078353F" w:rsidRPr="00792B4E" w:rsidRDefault="0078353F" w:rsidP="0078353F">
            <w:r w:rsidRPr="00792B4E">
              <w:rPr>
                <w:rStyle w:val="Hyperlink"/>
                <w:noProof/>
                <w:color w:val="000000"/>
              </w:rPr>
              <w:t xml:space="preserve">Refer to chapter </w:t>
            </w:r>
            <w:r w:rsidRPr="00792B4E">
              <w:rPr>
                <w:rStyle w:val="SAPScreenElement"/>
                <w:color w:val="auto"/>
              </w:rPr>
              <w:t>Overview Table</w:t>
            </w:r>
            <w:r w:rsidRPr="00792B4E">
              <w:rPr>
                <w:rStyle w:val="SAPScreenElement"/>
              </w:rPr>
              <w:t>.</w:t>
            </w:r>
          </w:p>
        </w:tc>
        <w:tc>
          <w:tcPr>
            <w:tcW w:w="4056" w:type="dxa"/>
          </w:tcPr>
          <w:p w14:paraId="3114B589" w14:textId="77777777" w:rsidR="0078353F" w:rsidRPr="00792B4E" w:rsidRDefault="0078353F" w:rsidP="0078353F">
            <w:pPr>
              <w:rPr>
                <w:rStyle w:val="SAPUserEntry"/>
              </w:rPr>
            </w:pPr>
            <w:r w:rsidRPr="00792B4E">
              <w:t xml:space="preserve">Test user: </w:t>
            </w:r>
            <w:r w:rsidRPr="00792B4E">
              <w:rPr>
                <w:rStyle w:val="SAPUserEntry"/>
              </w:rPr>
              <w:t>&lt;userid&gt;</w:t>
            </w:r>
            <w:r w:rsidRPr="00792B4E">
              <w:t xml:space="preserve">; Password: </w:t>
            </w:r>
            <w:r w:rsidRPr="00792B4E">
              <w:rPr>
                <w:rStyle w:val="SAPUserEntry"/>
              </w:rPr>
              <w:t>&lt;password&gt;</w:t>
            </w:r>
          </w:p>
          <w:p w14:paraId="0A5A9125" w14:textId="7F6DE32A" w:rsidR="0078353F" w:rsidRPr="00792B4E" w:rsidRDefault="0078353F" w:rsidP="0078353F">
            <w:r w:rsidRPr="00792B4E">
              <w:t xml:space="preserve">For testing purpose, you can proxy as the role using </w:t>
            </w:r>
            <w:r w:rsidR="00537F28" w:rsidRPr="007B727B">
              <w:rPr>
                <w:rStyle w:val="SAPTextReference"/>
              </w:rPr>
              <w:t xml:space="preserve">SAP BestPractices Super Admin </w:t>
            </w:r>
            <w:r w:rsidRPr="00792B4E">
              <w:t>role.</w:t>
            </w:r>
          </w:p>
        </w:tc>
      </w:tr>
      <w:tr w:rsidR="0078353F" w:rsidRPr="00792B4E" w14:paraId="5052498F" w14:textId="77777777" w:rsidTr="008775E1">
        <w:tc>
          <w:tcPr>
            <w:tcW w:w="5552" w:type="dxa"/>
            <w:hideMark/>
          </w:tcPr>
          <w:p w14:paraId="7D6EC9B5" w14:textId="30D84305" w:rsidR="0078353F" w:rsidRPr="00792B4E" w:rsidRDefault="0078353F" w:rsidP="0078353F">
            <w:r w:rsidRPr="00792B4E">
              <w:t>HR Administrator</w:t>
            </w:r>
          </w:p>
        </w:tc>
        <w:tc>
          <w:tcPr>
            <w:tcW w:w="3060" w:type="dxa"/>
            <w:hideMark/>
          </w:tcPr>
          <w:p w14:paraId="1E3D31FF" w14:textId="35B0D006" w:rsidR="0078353F" w:rsidRPr="00792B4E" w:rsidRDefault="0078353F" w:rsidP="0078353F">
            <w:r w:rsidRPr="00792B4E">
              <w:t>For testing purposes</w:t>
            </w:r>
            <w:r w:rsidR="00537F28">
              <w:t>,</w:t>
            </w:r>
            <w:r w:rsidRPr="00792B4E">
              <w:t xml:space="preserve"> only: </w:t>
            </w:r>
            <w:r w:rsidR="00537F28">
              <w:br/>
            </w:r>
            <w:r w:rsidR="00537F28" w:rsidRPr="00CA3F09">
              <w:t>SAP BestPractices Super Admin</w:t>
            </w:r>
          </w:p>
        </w:tc>
        <w:tc>
          <w:tcPr>
            <w:tcW w:w="1620" w:type="dxa"/>
            <w:hideMark/>
          </w:tcPr>
          <w:p w14:paraId="2CB3C640" w14:textId="018059B9" w:rsidR="0078353F" w:rsidRPr="00792B4E" w:rsidRDefault="0078353F" w:rsidP="0078353F">
            <w:r w:rsidRPr="00792B4E">
              <w:t xml:space="preserve">Refer to chapter </w:t>
            </w:r>
            <w:r w:rsidRPr="00792B4E">
              <w:rPr>
                <w:rStyle w:val="SAPTextReference"/>
              </w:rPr>
              <w:t>Overview Table.</w:t>
            </w:r>
          </w:p>
        </w:tc>
        <w:tc>
          <w:tcPr>
            <w:tcW w:w="4056" w:type="dxa"/>
            <w:hideMark/>
          </w:tcPr>
          <w:p w14:paraId="07C94B16" w14:textId="77777777" w:rsidR="0078353F" w:rsidRPr="00792B4E" w:rsidRDefault="0078353F" w:rsidP="0078353F">
            <w:r w:rsidRPr="00792B4E">
              <w:t xml:space="preserve">Test user: </w:t>
            </w:r>
            <w:r w:rsidRPr="00792B4E">
              <w:rPr>
                <w:rStyle w:val="SAPUserEntry"/>
              </w:rPr>
              <w:t>&lt;userid&gt;</w:t>
            </w:r>
            <w:r w:rsidRPr="00792B4E">
              <w:t xml:space="preserve">; Password: </w:t>
            </w:r>
            <w:r w:rsidRPr="00792B4E">
              <w:rPr>
                <w:rStyle w:val="SAPUserEntry"/>
              </w:rPr>
              <w:t>&lt;password&gt;</w:t>
            </w:r>
          </w:p>
        </w:tc>
      </w:tr>
      <w:tr w:rsidR="0078353F" w:rsidRPr="00792B4E" w14:paraId="0DA589F1" w14:textId="77777777" w:rsidTr="008775E1">
        <w:tc>
          <w:tcPr>
            <w:tcW w:w="5552" w:type="dxa"/>
          </w:tcPr>
          <w:p w14:paraId="2DBC99CA" w14:textId="77777777" w:rsidR="0078353F" w:rsidRPr="00792B4E" w:rsidRDefault="0078353F" w:rsidP="0078353F">
            <w:r w:rsidRPr="00792B4E">
              <w:t>(Employee’s) HR Business Partner</w:t>
            </w:r>
          </w:p>
          <w:p w14:paraId="3764AC48" w14:textId="77777777" w:rsidR="0078353F" w:rsidRPr="00792B4E" w:rsidRDefault="0078353F" w:rsidP="0078353F">
            <w:pPr>
              <w:pStyle w:val="SAPNoteHeading"/>
              <w:ind w:left="0"/>
            </w:pPr>
            <w:r w:rsidRPr="00792B4E">
              <w:rPr>
                <w:noProof/>
              </w:rPr>
              <w:drawing>
                <wp:inline distT="0" distB="0" distL="0" distR="0" wp14:anchorId="1AC5C284" wp14:editId="2FC40FA8">
                  <wp:extent cx="225425" cy="225425"/>
                  <wp:effectExtent l="0" t="0" r="0" b="3175"/>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Note</w:t>
            </w:r>
          </w:p>
          <w:p w14:paraId="7812DC10" w14:textId="12CB7FF8" w:rsidR="0078353F" w:rsidRPr="00792B4E" w:rsidRDefault="0078353F" w:rsidP="0078353F">
            <w:r w:rsidRPr="00792B4E">
              <w:t xml:space="preserve">This is the person having </w:t>
            </w:r>
            <w:r w:rsidRPr="00792B4E">
              <w:rPr>
                <w:rStyle w:val="SAPScreenElement"/>
              </w:rPr>
              <w:t>Relationship Type</w:t>
            </w:r>
            <w:r w:rsidRPr="00683592">
              <w:rPr>
                <w:rStyle w:val="UserInput"/>
                <w:sz w:val="18"/>
              </w:rPr>
              <w:t xml:space="preserve"> </w:t>
            </w:r>
            <w:r w:rsidR="00683592">
              <w:rPr>
                <w:rStyle w:val="UserInput"/>
                <w:sz w:val="18"/>
              </w:rPr>
              <w:t>HR Manager</w:t>
            </w:r>
            <w:r w:rsidRPr="00683592">
              <w:rPr>
                <w:rStyle w:val="UserInput"/>
                <w:b w:val="0"/>
                <w:sz w:val="18"/>
              </w:rPr>
              <w:t xml:space="preserve"> </w:t>
            </w:r>
            <w:r w:rsidRPr="00792B4E">
              <w:t xml:space="preserve">to the employee; visible in the </w:t>
            </w:r>
            <w:r w:rsidRPr="00792B4E">
              <w:rPr>
                <w:rStyle w:val="SAPScreenElement"/>
              </w:rPr>
              <w:t>Job Relationships</w:t>
            </w:r>
            <w:r w:rsidRPr="00792B4E">
              <w:t xml:space="preserve"> block of the employee. The </w:t>
            </w:r>
            <w:r w:rsidRPr="00792B4E">
              <w:rPr>
                <w:rStyle w:val="SAPScreenElement"/>
              </w:rPr>
              <w:t>Job Relationships</w:t>
            </w:r>
            <w:r w:rsidRPr="00792B4E">
              <w:t xml:space="preserve"> block is located in the </w:t>
            </w:r>
            <w:r w:rsidRPr="00792B4E">
              <w:rPr>
                <w:rStyle w:val="SAPScreenElement"/>
              </w:rPr>
              <w:t>Employment Information</w:t>
            </w:r>
            <w:r w:rsidRPr="00792B4E">
              <w:t xml:space="preserve"> section </w:t>
            </w:r>
            <w:r w:rsidRPr="00FD6529">
              <w:rPr>
                <w:rStyle w:val="SAPScreenElement"/>
                <w:color w:val="auto"/>
              </w:rPr>
              <w:t>&gt;</w:t>
            </w:r>
            <w:r w:rsidRPr="00792B4E">
              <w:t xml:space="preserve"> </w:t>
            </w:r>
            <w:r w:rsidRPr="00792B4E">
              <w:rPr>
                <w:rStyle w:val="SAPScreenElement"/>
              </w:rPr>
              <w:t>Job Relationships</w:t>
            </w:r>
            <w:r w:rsidRPr="00792B4E">
              <w:t xml:space="preserve"> subsection.</w:t>
            </w:r>
          </w:p>
        </w:tc>
        <w:tc>
          <w:tcPr>
            <w:tcW w:w="3060" w:type="dxa"/>
          </w:tcPr>
          <w:p w14:paraId="06915398" w14:textId="4816C477" w:rsidR="0078353F" w:rsidRPr="00792B4E" w:rsidRDefault="00537F28" w:rsidP="0078353F">
            <w:r w:rsidRPr="008F27E1">
              <w:t xml:space="preserve">SAP BestPractices </w:t>
            </w:r>
            <w:r w:rsidR="0078353F" w:rsidRPr="00792B4E">
              <w:t>Employee (</w:t>
            </w:r>
            <w:r w:rsidR="008E497B" w:rsidRPr="00377CC2">
              <w:t>Self Service for EC</w:t>
            </w:r>
            <w:r w:rsidR="0078353F" w:rsidRPr="00792B4E">
              <w:t>)</w:t>
            </w:r>
          </w:p>
        </w:tc>
        <w:tc>
          <w:tcPr>
            <w:tcW w:w="1620" w:type="dxa"/>
          </w:tcPr>
          <w:p w14:paraId="1040926A" w14:textId="0A393BFA" w:rsidR="0078353F" w:rsidRPr="00792B4E" w:rsidRDefault="0078353F" w:rsidP="0078353F">
            <w:r w:rsidRPr="00792B4E">
              <w:rPr>
                <w:rStyle w:val="Hyperlink"/>
                <w:noProof/>
                <w:color w:val="000000"/>
              </w:rPr>
              <w:t xml:space="preserve">Refer to chapter </w:t>
            </w:r>
            <w:r w:rsidRPr="00792B4E">
              <w:rPr>
                <w:rStyle w:val="SAPScreenElement"/>
                <w:color w:val="auto"/>
              </w:rPr>
              <w:t>Overview Table</w:t>
            </w:r>
            <w:r w:rsidRPr="00792B4E">
              <w:rPr>
                <w:rStyle w:val="SAPScreenElement"/>
              </w:rPr>
              <w:t>.</w:t>
            </w:r>
          </w:p>
        </w:tc>
        <w:tc>
          <w:tcPr>
            <w:tcW w:w="4056" w:type="dxa"/>
          </w:tcPr>
          <w:p w14:paraId="50BE9DB7" w14:textId="77777777" w:rsidR="0078353F" w:rsidRPr="00792B4E" w:rsidRDefault="0078353F" w:rsidP="0078353F">
            <w:pPr>
              <w:rPr>
                <w:rStyle w:val="SAPUserEntry"/>
              </w:rPr>
            </w:pPr>
            <w:r w:rsidRPr="00792B4E">
              <w:t xml:space="preserve">Test user: </w:t>
            </w:r>
            <w:r w:rsidRPr="00792B4E">
              <w:rPr>
                <w:rStyle w:val="SAPUserEntry"/>
              </w:rPr>
              <w:t>&lt;userid&gt;</w:t>
            </w:r>
            <w:r w:rsidRPr="00792B4E">
              <w:t xml:space="preserve">; Password: </w:t>
            </w:r>
            <w:r w:rsidRPr="00792B4E">
              <w:rPr>
                <w:rStyle w:val="SAPUserEntry"/>
              </w:rPr>
              <w:t>&lt;password&gt;</w:t>
            </w:r>
          </w:p>
          <w:p w14:paraId="183D95B9" w14:textId="5B294321" w:rsidR="0078353F" w:rsidRPr="00792B4E" w:rsidRDefault="0078353F" w:rsidP="0078353F">
            <w:r w:rsidRPr="00792B4E">
              <w:t xml:space="preserve">For testing purpose, you can proxy as the role using </w:t>
            </w:r>
            <w:r w:rsidR="00537F28" w:rsidRPr="007B727B">
              <w:rPr>
                <w:rStyle w:val="SAPTextReference"/>
              </w:rPr>
              <w:t xml:space="preserve">SAP BestPractices Super Admin </w:t>
            </w:r>
            <w:r w:rsidRPr="00792B4E">
              <w:t>role.</w:t>
            </w:r>
          </w:p>
        </w:tc>
      </w:tr>
    </w:tbl>
    <w:p w14:paraId="52C368E9" w14:textId="77777777" w:rsidR="000620A9" w:rsidRPr="00792B4E" w:rsidRDefault="000620A9" w:rsidP="000620A9">
      <w:pPr>
        <w:pStyle w:val="Heading2"/>
        <w:ind w:left="576" w:hanging="576"/>
      </w:pPr>
      <w:bookmarkStart w:id="256" w:name="_Toc386012196"/>
      <w:bookmarkStart w:id="257" w:name="_Toc401565090"/>
      <w:bookmarkStart w:id="258" w:name="_Toc416967251"/>
      <w:bookmarkStart w:id="259" w:name="_Toc435792886"/>
      <w:bookmarkStart w:id="260" w:name="_Toc505864910"/>
      <w:r w:rsidRPr="00792B4E">
        <w:t>Master Data, Organizational Data, and Other Data</w:t>
      </w:r>
      <w:bookmarkEnd w:id="256"/>
      <w:bookmarkEnd w:id="257"/>
      <w:bookmarkEnd w:id="258"/>
      <w:bookmarkEnd w:id="259"/>
      <w:bookmarkEnd w:id="260"/>
    </w:p>
    <w:p w14:paraId="2D9C9208" w14:textId="6D33647F" w:rsidR="00484097" w:rsidRPr="00792B4E" w:rsidRDefault="00484097" w:rsidP="000620A9">
      <w:r w:rsidRPr="00792B4E">
        <w:t>The organizational structure and master data of your company ha</w:t>
      </w:r>
      <w:r w:rsidR="0078353F" w:rsidRPr="00792B4E">
        <w:t>ve</w:t>
      </w:r>
      <w:r w:rsidRPr="00792B4E">
        <w:t xml:space="preserve"> been created in your system during implementation. The organizational structure reflects the structure of your company and includes the company, cost center and location in the system. </w:t>
      </w:r>
      <w:r w:rsidR="00690502">
        <w:t>The master data reflects employee specific data</w:t>
      </w:r>
      <w:r w:rsidR="004B4C40" w:rsidRPr="00792B4E">
        <w:t>.</w:t>
      </w:r>
      <w:r w:rsidR="004E2369" w:rsidRPr="00792B4E">
        <w:t xml:space="preserve"> </w:t>
      </w:r>
    </w:p>
    <w:p w14:paraId="6A9AF925" w14:textId="77777777" w:rsidR="000620A9" w:rsidRPr="00792B4E" w:rsidRDefault="000620A9" w:rsidP="000620A9">
      <w:pPr>
        <w:pStyle w:val="Heading2"/>
        <w:ind w:left="576" w:hanging="576"/>
      </w:pPr>
      <w:bookmarkStart w:id="261" w:name="_Toc386012197"/>
      <w:bookmarkStart w:id="262" w:name="_Toc401565091"/>
      <w:bookmarkStart w:id="263" w:name="_Toc416967252"/>
      <w:bookmarkStart w:id="264" w:name="_Toc435792887"/>
      <w:bookmarkStart w:id="265" w:name="_Toc505864911"/>
      <w:r w:rsidRPr="00792B4E">
        <w:t>Business Conditions</w:t>
      </w:r>
      <w:bookmarkEnd w:id="261"/>
      <w:bookmarkEnd w:id="262"/>
      <w:bookmarkEnd w:id="263"/>
      <w:bookmarkEnd w:id="264"/>
      <w:bookmarkEnd w:id="265"/>
    </w:p>
    <w:p w14:paraId="56550224" w14:textId="77777777" w:rsidR="000620A9" w:rsidRPr="00792B4E" w:rsidRDefault="000620A9" w:rsidP="000620A9">
      <w:r w:rsidRPr="00792B4E">
        <w:t xml:space="preserve">Before this scope item can be tested, the following business conditions must be met. </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266" w:author="Author" w:date="2018-02-13T18:06:00Z">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535"/>
        <w:gridCol w:w="6092"/>
        <w:gridCol w:w="7659"/>
        <w:tblGridChange w:id="267">
          <w:tblGrid>
            <w:gridCol w:w="535"/>
            <w:gridCol w:w="6930"/>
            <w:gridCol w:w="6821"/>
          </w:tblGrid>
        </w:tblGridChange>
      </w:tblGrid>
      <w:tr w:rsidR="000620A9" w:rsidRPr="00792B4E" w14:paraId="32AD0BC9" w14:textId="77777777" w:rsidTr="006465A2">
        <w:trPr>
          <w:tblHeader/>
          <w:trPrChange w:id="268" w:author="Author" w:date="2018-02-13T18:06:00Z">
            <w:trPr>
              <w:tblHeader/>
            </w:trPr>
          </w:trPrChange>
        </w:trPr>
        <w:tc>
          <w:tcPr>
            <w:tcW w:w="535" w:type="dxa"/>
            <w:tcBorders>
              <w:top w:val="single" w:sz="8" w:space="0" w:color="999999"/>
              <w:left w:val="single" w:sz="8" w:space="0" w:color="999999"/>
              <w:bottom w:val="single" w:sz="8" w:space="0" w:color="999999"/>
              <w:right w:val="single" w:sz="8" w:space="0" w:color="999999"/>
            </w:tcBorders>
            <w:shd w:val="clear" w:color="auto" w:fill="999999"/>
            <w:tcPrChange w:id="269" w:author="Author" w:date="2018-02-13T18:06:00Z">
              <w:tcPr>
                <w:tcW w:w="535"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16400908" w14:textId="77777777" w:rsidR="000620A9" w:rsidRPr="00792B4E" w:rsidRDefault="000620A9" w:rsidP="000620A9">
            <w:pPr>
              <w:pStyle w:val="SAPTableHeader"/>
              <w:keepLines w:val="0"/>
            </w:pPr>
          </w:p>
        </w:tc>
        <w:tc>
          <w:tcPr>
            <w:tcW w:w="6092" w:type="dxa"/>
            <w:tcBorders>
              <w:top w:val="single" w:sz="8" w:space="0" w:color="999999"/>
              <w:left w:val="single" w:sz="8" w:space="0" w:color="999999"/>
              <w:bottom w:val="single" w:sz="8" w:space="0" w:color="999999"/>
              <w:right w:val="single" w:sz="8" w:space="0" w:color="999999"/>
            </w:tcBorders>
            <w:shd w:val="clear" w:color="auto" w:fill="999999"/>
            <w:hideMark/>
            <w:tcPrChange w:id="270" w:author="Author" w:date="2018-02-13T18:06:00Z">
              <w:tcPr>
                <w:tcW w:w="6930"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31A7253D" w14:textId="77777777" w:rsidR="000620A9" w:rsidRPr="00792B4E" w:rsidRDefault="000620A9" w:rsidP="000620A9">
            <w:pPr>
              <w:pStyle w:val="SAPTableHeader"/>
              <w:keepLines w:val="0"/>
            </w:pPr>
            <w:r w:rsidRPr="00792B4E">
              <w:t>Business Condition</w:t>
            </w:r>
          </w:p>
        </w:tc>
        <w:tc>
          <w:tcPr>
            <w:tcW w:w="7659" w:type="dxa"/>
            <w:tcBorders>
              <w:top w:val="single" w:sz="8" w:space="0" w:color="999999"/>
              <w:left w:val="single" w:sz="8" w:space="0" w:color="999999"/>
              <w:bottom w:val="single" w:sz="8" w:space="0" w:color="999999"/>
              <w:right w:val="single" w:sz="8" w:space="0" w:color="999999"/>
            </w:tcBorders>
            <w:shd w:val="clear" w:color="auto" w:fill="999999"/>
            <w:hideMark/>
            <w:tcPrChange w:id="271" w:author="Author" w:date="2018-02-13T18:06:00Z">
              <w:tcPr>
                <w:tcW w:w="6821"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744C6AE0" w14:textId="77777777" w:rsidR="000620A9" w:rsidRPr="00792B4E" w:rsidRDefault="000620A9" w:rsidP="000620A9">
            <w:pPr>
              <w:pStyle w:val="SAPTableHeader"/>
              <w:keepLines w:val="0"/>
            </w:pPr>
            <w:r w:rsidRPr="00792B4E">
              <w:t>Comment</w:t>
            </w:r>
          </w:p>
        </w:tc>
      </w:tr>
      <w:tr w:rsidR="002C2C69" w:rsidRPr="00792B4E" w14:paraId="1DAFE8C9" w14:textId="77777777" w:rsidTr="006465A2">
        <w:tc>
          <w:tcPr>
            <w:tcW w:w="535" w:type="dxa"/>
            <w:tcBorders>
              <w:top w:val="single" w:sz="8" w:space="0" w:color="999999"/>
              <w:left w:val="single" w:sz="8" w:space="0" w:color="999999"/>
              <w:bottom w:val="single" w:sz="8" w:space="0" w:color="999999"/>
              <w:right w:val="single" w:sz="8" w:space="0" w:color="999999"/>
            </w:tcBorders>
            <w:tcPrChange w:id="272" w:author="Author" w:date="2018-02-13T18:06:00Z">
              <w:tcPr>
                <w:tcW w:w="535" w:type="dxa"/>
                <w:tcBorders>
                  <w:top w:val="single" w:sz="8" w:space="0" w:color="999999"/>
                  <w:left w:val="single" w:sz="8" w:space="0" w:color="999999"/>
                  <w:bottom w:val="single" w:sz="8" w:space="0" w:color="999999"/>
                  <w:right w:val="single" w:sz="8" w:space="0" w:color="999999"/>
                </w:tcBorders>
              </w:tcPr>
            </w:tcPrChange>
          </w:tcPr>
          <w:p w14:paraId="10FD9EC5" w14:textId="4C204CDA" w:rsidR="002C2C69" w:rsidRPr="00792B4E" w:rsidRDefault="002C2C69" w:rsidP="002C2C69">
            <w:r>
              <w:t>1</w:t>
            </w:r>
          </w:p>
        </w:tc>
        <w:tc>
          <w:tcPr>
            <w:tcW w:w="6092" w:type="dxa"/>
            <w:tcBorders>
              <w:top w:val="single" w:sz="8" w:space="0" w:color="999999"/>
              <w:left w:val="single" w:sz="8" w:space="0" w:color="999999"/>
              <w:bottom w:val="single" w:sz="8" w:space="0" w:color="999999"/>
              <w:right w:val="single" w:sz="8" w:space="0" w:color="999999"/>
            </w:tcBorders>
            <w:tcPrChange w:id="273" w:author="Author" w:date="2018-02-13T18:06:00Z">
              <w:tcPr>
                <w:tcW w:w="6930" w:type="dxa"/>
                <w:tcBorders>
                  <w:top w:val="single" w:sz="8" w:space="0" w:color="999999"/>
                  <w:left w:val="single" w:sz="8" w:space="0" w:color="999999"/>
                  <w:bottom w:val="single" w:sz="8" w:space="0" w:color="999999"/>
                  <w:right w:val="single" w:sz="8" w:space="0" w:color="999999"/>
                </w:tcBorders>
              </w:tcPr>
            </w:tcPrChange>
          </w:tcPr>
          <w:p w14:paraId="6CC0960C" w14:textId="72B5676C" w:rsidR="002C2C69" w:rsidRPr="00792B4E" w:rsidRDefault="002C2C69" w:rsidP="002C2C69">
            <w:r w:rsidRPr="00792B4E">
              <w:t xml:space="preserve">One administrator user with the complete access to all employee views and fields must exist. </w:t>
            </w:r>
          </w:p>
        </w:tc>
        <w:tc>
          <w:tcPr>
            <w:tcW w:w="7659" w:type="dxa"/>
            <w:tcBorders>
              <w:top w:val="single" w:sz="8" w:space="0" w:color="999999"/>
              <w:left w:val="single" w:sz="8" w:space="0" w:color="999999"/>
              <w:bottom w:val="single" w:sz="8" w:space="0" w:color="999999"/>
              <w:right w:val="single" w:sz="8" w:space="0" w:color="999999"/>
            </w:tcBorders>
            <w:tcPrChange w:id="274" w:author="Author" w:date="2018-02-13T18:06:00Z">
              <w:tcPr>
                <w:tcW w:w="6821" w:type="dxa"/>
                <w:tcBorders>
                  <w:top w:val="single" w:sz="8" w:space="0" w:color="999999"/>
                  <w:left w:val="single" w:sz="8" w:space="0" w:color="999999"/>
                  <w:bottom w:val="single" w:sz="8" w:space="0" w:color="999999"/>
                  <w:right w:val="single" w:sz="8" w:space="0" w:color="999999"/>
                </w:tcBorders>
              </w:tcPr>
            </w:tcPrChange>
          </w:tcPr>
          <w:p w14:paraId="33494A30" w14:textId="6B84B729" w:rsidR="002C2C69" w:rsidRPr="00792B4E" w:rsidRDefault="002C2C69" w:rsidP="002C2C69">
            <w:r w:rsidRPr="00792B4E">
              <w:t xml:space="preserve">Permission </w:t>
            </w:r>
            <w:r w:rsidR="006A20E3">
              <w:t>group</w:t>
            </w:r>
            <w:r w:rsidRPr="00792B4E">
              <w:t xml:space="preserve"> </w:t>
            </w:r>
            <w:r w:rsidRPr="007B727B">
              <w:rPr>
                <w:rStyle w:val="SAPTextReference"/>
              </w:rPr>
              <w:t xml:space="preserve">SAP BestPractices Super Admin </w:t>
            </w:r>
            <w:r w:rsidRPr="00792B4E">
              <w:t xml:space="preserve">can be used as reference. </w:t>
            </w:r>
          </w:p>
        </w:tc>
      </w:tr>
      <w:tr w:rsidR="000620A9" w:rsidRPr="00792B4E" w14:paraId="10F6A85B" w14:textId="77777777" w:rsidTr="006465A2">
        <w:tc>
          <w:tcPr>
            <w:tcW w:w="535" w:type="dxa"/>
            <w:tcBorders>
              <w:top w:val="single" w:sz="8" w:space="0" w:color="999999"/>
              <w:left w:val="single" w:sz="8" w:space="0" w:color="999999"/>
              <w:bottom w:val="single" w:sz="8" w:space="0" w:color="999999"/>
              <w:right w:val="single" w:sz="8" w:space="0" w:color="999999"/>
            </w:tcBorders>
            <w:hideMark/>
            <w:tcPrChange w:id="275" w:author="Author" w:date="2018-02-13T18:06:00Z">
              <w:tcPr>
                <w:tcW w:w="535" w:type="dxa"/>
                <w:tcBorders>
                  <w:top w:val="single" w:sz="8" w:space="0" w:color="999999"/>
                  <w:left w:val="single" w:sz="8" w:space="0" w:color="999999"/>
                  <w:bottom w:val="single" w:sz="8" w:space="0" w:color="999999"/>
                  <w:right w:val="single" w:sz="8" w:space="0" w:color="999999"/>
                </w:tcBorders>
                <w:hideMark/>
              </w:tcPr>
            </w:tcPrChange>
          </w:tcPr>
          <w:p w14:paraId="33A9F3F7" w14:textId="04F69B03" w:rsidR="000620A9" w:rsidRPr="00792B4E" w:rsidRDefault="002C2C69" w:rsidP="00224ED7">
            <w:r>
              <w:lastRenderedPageBreak/>
              <w:t>2</w:t>
            </w:r>
          </w:p>
        </w:tc>
        <w:tc>
          <w:tcPr>
            <w:tcW w:w="6092" w:type="dxa"/>
            <w:tcBorders>
              <w:top w:val="single" w:sz="8" w:space="0" w:color="999999"/>
              <w:left w:val="single" w:sz="8" w:space="0" w:color="999999"/>
              <w:bottom w:val="single" w:sz="8" w:space="0" w:color="999999"/>
              <w:right w:val="single" w:sz="8" w:space="0" w:color="999999"/>
            </w:tcBorders>
            <w:tcPrChange w:id="276" w:author="Author" w:date="2018-02-13T18:06:00Z">
              <w:tcPr>
                <w:tcW w:w="6930" w:type="dxa"/>
                <w:tcBorders>
                  <w:top w:val="single" w:sz="8" w:space="0" w:color="999999"/>
                  <w:left w:val="single" w:sz="8" w:space="0" w:color="999999"/>
                  <w:bottom w:val="single" w:sz="8" w:space="0" w:color="999999"/>
                  <w:right w:val="single" w:sz="8" w:space="0" w:color="999999"/>
                </w:tcBorders>
              </w:tcPr>
            </w:tcPrChange>
          </w:tcPr>
          <w:p w14:paraId="1A010B52" w14:textId="77777777" w:rsidR="000620A9" w:rsidRPr="00792B4E" w:rsidRDefault="000620A9" w:rsidP="000620A9">
            <w:r w:rsidRPr="00792B4E">
              <w:t>Employees must have been hired (or rehired) and already exist in the system.</w:t>
            </w:r>
          </w:p>
        </w:tc>
        <w:tc>
          <w:tcPr>
            <w:tcW w:w="7659" w:type="dxa"/>
            <w:tcBorders>
              <w:top w:val="single" w:sz="8" w:space="0" w:color="999999"/>
              <w:left w:val="single" w:sz="8" w:space="0" w:color="999999"/>
              <w:bottom w:val="single" w:sz="8" w:space="0" w:color="999999"/>
              <w:right w:val="single" w:sz="8" w:space="0" w:color="999999"/>
            </w:tcBorders>
            <w:hideMark/>
            <w:tcPrChange w:id="277" w:author="Author" w:date="2018-02-13T18:06:00Z">
              <w:tcPr>
                <w:tcW w:w="6821" w:type="dxa"/>
                <w:tcBorders>
                  <w:top w:val="single" w:sz="8" w:space="0" w:color="999999"/>
                  <w:left w:val="single" w:sz="8" w:space="0" w:color="999999"/>
                  <w:bottom w:val="single" w:sz="8" w:space="0" w:color="999999"/>
                  <w:right w:val="single" w:sz="8" w:space="0" w:color="999999"/>
                </w:tcBorders>
                <w:hideMark/>
              </w:tcPr>
            </w:tcPrChange>
          </w:tcPr>
          <w:p w14:paraId="351C124B" w14:textId="18CC9935" w:rsidR="000620A9" w:rsidRPr="00792B4E" w:rsidRDefault="006465A2">
            <w:ins w:id="278" w:author="Author" w:date="2018-02-13T18:06:00Z">
              <w:r>
                <w:t xml:space="preserve">In case the </w:t>
              </w:r>
              <w:r w:rsidRPr="00F46FB3">
                <w:rPr>
                  <w:rStyle w:val="SAPEmphasis"/>
                  <w:lang w:eastAsia="zh-CN"/>
                </w:rPr>
                <w:t>Core</w:t>
              </w:r>
              <w:r>
                <w:t xml:space="preserve"> content has been deployed with the SAP Best Practices</w:t>
              </w:r>
            </w:ins>
            <w:del w:id="279" w:author="Author" w:date="2018-02-13T18:06:00Z">
              <w:r w:rsidR="0049208E" w:rsidDel="006465A2">
                <w:delText>As example of how to hire or rehire somebody</w:delText>
              </w:r>
            </w:del>
            <w:r w:rsidR="0049208E">
              <w:t>, you can r</w:t>
            </w:r>
            <w:r w:rsidR="000620A9" w:rsidRPr="00792B4E">
              <w:t xml:space="preserve">efer to the appropriate </w:t>
            </w:r>
            <w:ins w:id="280" w:author="Author" w:date="2018-02-13T18:06:00Z">
              <w:r>
                <w:t xml:space="preserve">process </w:t>
              </w:r>
            </w:ins>
            <w:r w:rsidR="000620A9" w:rsidRPr="00792B4E">
              <w:t>step</w:t>
            </w:r>
            <w:del w:id="281" w:author="Author" w:date="2018-02-13T18:06:00Z">
              <w:r w:rsidR="000620A9" w:rsidRPr="00792B4E" w:rsidDel="006465A2">
                <w:delText>s</w:delText>
              </w:r>
            </w:del>
            <w:r w:rsidR="000620A9" w:rsidRPr="00792B4E">
              <w:t xml:space="preserve"> of scope item </w:t>
            </w:r>
            <w:r w:rsidR="000620A9" w:rsidRPr="00792B4E">
              <w:rPr>
                <w:rStyle w:val="SAPTextReference"/>
              </w:rPr>
              <w:t>Add New Employee / Rehire (FJ0)</w:t>
            </w:r>
            <w:r w:rsidR="000620A9" w:rsidRPr="00792B4E">
              <w:t>.</w:t>
            </w:r>
          </w:p>
        </w:tc>
      </w:tr>
    </w:tbl>
    <w:p w14:paraId="0AA53D8B" w14:textId="77777777" w:rsidR="002C2C69" w:rsidRPr="00121F36" w:rsidRDefault="002C2C69" w:rsidP="002C2C69">
      <w:pPr>
        <w:pStyle w:val="Heading2"/>
      </w:pPr>
      <w:bookmarkStart w:id="282" w:name="_Toc494048809"/>
      <w:bookmarkStart w:id="283" w:name="_Toc498078128"/>
      <w:bookmarkStart w:id="284" w:name="_Toc505864912"/>
      <w:r w:rsidRPr="00121F36">
        <w:t>Preliminary Steps</w:t>
      </w:r>
      <w:bookmarkEnd w:id="282"/>
      <w:bookmarkEnd w:id="283"/>
      <w:bookmarkEnd w:id="284"/>
    </w:p>
    <w:p w14:paraId="0036AF67" w14:textId="696EA929" w:rsidR="002C2C69" w:rsidRPr="00121F36" w:rsidRDefault="002C2C69" w:rsidP="002C2C69">
      <w:pPr>
        <w:pStyle w:val="Heading3"/>
        <w:ind w:left="720" w:hanging="720"/>
      </w:pPr>
      <w:r w:rsidRPr="00121F36">
        <w:t xml:space="preserve"> </w:t>
      </w:r>
      <w:bookmarkStart w:id="285" w:name="_Toc498078129"/>
      <w:bookmarkStart w:id="286" w:name="_Toc505864913"/>
      <w:r>
        <w:t>Maintaining Employee</w:t>
      </w:r>
      <w:r w:rsidR="00432314">
        <w:t xml:space="preserve"> Time Profile</w:t>
      </w:r>
      <w:bookmarkEnd w:id="285"/>
      <w:bookmarkEnd w:id="286"/>
    </w:p>
    <w:p w14:paraId="4CF3B4D8" w14:textId="77777777" w:rsidR="002C2C69" w:rsidRDefault="002C2C69" w:rsidP="002C2C69">
      <w:pPr>
        <w:pStyle w:val="SAPKeyblockTitle"/>
      </w:pPr>
      <w:r w:rsidRPr="00121F36">
        <w:t>Use</w:t>
      </w:r>
    </w:p>
    <w:p w14:paraId="6899BA37" w14:textId="0BF116E6" w:rsidR="002C2C69" w:rsidRDefault="002C2C69" w:rsidP="002C2C69">
      <w:r w:rsidRPr="00AA46A3">
        <w:t>In order that the process steps can be executed as described,</w:t>
      </w:r>
      <w:r w:rsidR="00432314">
        <w:t xml:space="preserve"> the</w:t>
      </w:r>
      <w:r w:rsidRPr="00AA46A3">
        <w:t xml:space="preserve"> </w:t>
      </w:r>
      <w:r w:rsidR="00432314" w:rsidRPr="00A506C1">
        <w:rPr>
          <w:rStyle w:val="SAPScreenElement"/>
        </w:rPr>
        <w:t>Time Profile</w:t>
      </w:r>
      <w:r>
        <w:t xml:space="preserve"> </w:t>
      </w:r>
      <w:r w:rsidR="00432314">
        <w:t xml:space="preserve">field </w:t>
      </w:r>
      <w:r>
        <w:t>must be filled in the employee’s master data record</w:t>
      </w:r>
      <w:r w:rsidR="00432314">
        <w:t>. This field is located</w:t>
      </w:r>
      <w:r>
        <w:t xml:space="preserve"> in the </w:t>
      </w:r>
      <w:r w:rsidRPr="00AA46A3">
        <w:rPr>
          <w:rStyle w:val="SAPScreenElement"/>
        </w:rPr>
        <w:t xml:space="preserve">Time </w:t>
      </w:r>
      <w:r>
        <w:rPr>
          <w:rStyle w:val="SAPScreenElement"/>
        </w:rPr>
        <w:t xml:space="preserve">Off </w:t>
      </w:r>
      <w:r w:rsidRPr="00AA46A3">
        <w:rPr>
          <w:rStyle w:val="SAPScreenElement"/>
        </w:rPr>
        <w:t>Information</w:t>
      </w:r>
      <w:r w:rsidRPr="00AA46A3">
        <w:t xml:space="preserve"> </w:t>
      </w:r>
      <w:r>
        <w:t xml:space="preserve">block of the </w:t>
      </w:r>
      <w:r w:rsidRPr="00AA46A3">
        <w:rPr>
          <w:rStyle w:val="SAPScreenElement"/>
        </w:rPr>
        <w:t>Job Information</w:t>
      </w:r>
      <w:r w:rsidRPr="00AA46A3">
        <w:t xml:space="preserve"> subsection</w:t>
      </w:r>
      <w:r w:rsidR="00432314">
        <w:t>.</w:t>
      </w:r>
    </w:p>
    <w:p w14:paraId="6C89C936" w14:textId="388CFC17" w:rsidR="002C2C69" w:rsidRPr="005D2A4C" w:rsidRDefault="002C2C69" w:rsidP="002C2C69">
      <w:r>
        <w:t xml:space="preserve">Below, the procedure for maintaining the </w:t>
      </w:r>
      <w:r w:rsidR="00432314" w:rsidRPr="0088137B">
        <w:rPr>
          <w:rStyle w:val="SAPScreenElement"/>
        </w:rPr>
        <w:t>Time Profile</w:t>
      </w:r>
      <w:r w:rsidR="00432314">
        <w:t xml:space="preserve"> field</w:t>
      </w:r>
      <w:r>
        <w:t xml:space="preserve"> is given.</w:t>
      </w:r>
    </w:p>
    <w:p w14:paraId="7CF918C5" w14:textId="77777777" w:rsidR="002C2C69" w:rsidRPr="00121F36" w:rsidRDefault="002C2C69" w:rsidP="002C2C69">
      <w:pPr>
        <w:pStyle w:val="SAPKeyblockTitle"/>
      </w:pPr>
      <w:r w:rsidRPr="00121F36">
        <w:t>Procedure</w:t>
      </w:r>
    </w:p>
    <w:p w14:paraId="7B383D04" w14:textId="77777777" w:rsidR="002C2C69" w:rsidRPr="00AA46A3" w:rsidRDefault="002C2C69" w:rsidP="002C2C69">
      <w:pPr>
        <w:pStyle w:val="ListBullet3"/>
        <w:numPr>
          <w:ilvl w:val="0"/>
          <w:numId w:val="18"/>
        </w:numPr>
        <w:ind w:left="360"/>
      </w:pPr>
      <w:r w:rsidRPr="00AA46A3">
        <w:t xml:space="preserve">Log on to </w:t>
      </w:r>
      <w:r w:rsidRPr="00FE4F9E">
        <w:rPr>
          <w:rStyle w:val="SAPScreenElement"/>
          <w:color w:val="auto"/>
        </w:rPr>
        <w:t>Employee Central</w:t>
      </w:r>
      <w:r w:rsidRPr="00FE4F9E">
        <w:t xml:space="preserve"> </w:t>
      </w:r>
      <w:r w:rsidRPr="00AA46A3">
        <w:t>as HR Administrator.</w:t>
      </w:r>
    </w:p>
    <w:p w14:paraId="3789C19B" w14:textId="77777777" w:rsidR="002C2C69" w:rsidRDefault="002C2C69" w:rsidP="002C2C69">
      <w:pPr>
        <w:pStyle w:val="ListBullet3"/>
        <w:numPr>
          <w:ilvl w:val="0"/>
          <w:numId w:val="18"/>
        </w:numPr>
        <w:ind w:left="360"/>
      </w:pPr>
      <w:r w:rsidRPr="00AA46A3">
        <w:t>In the</w:t>
      </w:r>
      <w:r w:rsidRPr="00AA46A3">
        <w:rPr>
          <w:rStyle w:val="SAPScreenElement"/>
        </w:rPr>
        <w:t xml:space="preserve"> Search for actions or people</w:t>
      </w:r>
      <w:r w:rsidRPr="00AA46A3">
        <w:t xml:space="preserve"> box, in the top right corner of the screen, enter the name (or name parts) of the employee whose data you want to </w:t>
      </w:r>
      <w:r>
        <w:t>maintain. C</w:t>
      </w:r>
      <w:r w:rsidRPr="00AA46A3">
        <w:t>hoose in the list of employees matching the search criteria the appropriate employee.</w:t>
      </w:r>
      <w:r>
        <w:t xml:space="preserve"> </w:t>
      </w:r>
      <w:r w:rsidRPr="00AA46A3">
        <w:t xml:space="preserve">You are directed to the </w:t>
      </w:r>
      <w:r w:rsidRPr="00AA46A3">
        <w:rPr>
          <w:rStyle w:val="SAPScreenElement"/>
        </w:rPr>
        <w:t>Employee Files</w:t>
      </w:r>
      <w:r w:rsidRPr="00AA46A3">
        <w:t xml:space="preserve"> page in which the profile of the </w:t>
      </w:r>
      <w:r>
        <w:t xml:space="preserve">selected </w:t>
      </w:r>
      <w:r w:rsidRPr="00AA46A3">
        <w:t>employee is displayed.</w:t>
      </w:r>
    </w:p>
    <w:p w14:paraId="3AD53A97" w14:textId="77777777" w:rsidR="002C2C69" w:rsidRPr="00AA46A3" w:rsidRDefault="002C2C69" w:rsidP="002C2C69">
      <w:pPr>
        <w:pStyle w:val="ListBullet3"/>
        <w:numPr>
          <w:ilvl w:val="0"/>
          <w:numId w:val="18"/>
        </w:numPr>
        <w:ind w:left="360"/>
      </w:pPr>
      <w:r w:rsidRPr="00AA46A3">
        <w:t xml:space="preserve">Go to the </w:t>
      </w:r>
      <w:r w:rsidRPr="00AA46A3">
        <w:rPr>
          <w:rStyle w:val="SAPScreenElement"/>
        </w:rPr>
        <w:t>Employment Information</w:t>
      </w:r>
      <w:r w:rsidRPr="00AA46A3">
        <w:t xml:space="preserve"> section and there scroll to the </w:t>
      </w:r>
      <w:r w:rsidRPr="00AA46A3">
        <w:rPr>
          <w:rStyle w:val="SAPScreenElement"/>
        </w:rPr>
        <w:t>Job Information</w:t>
      </w:r>
      <w:r w:rsidRPr="00AA46A3">
        <w:t xml:space="preserve"> subsection. Select the </w:t>
      </w:r>
      <w:r w:rsidRPr="00AA46A3">
        <w:rPr>
          <w:rStyle w:val="SAPScreenElement"/>
        </w:rPr>
        <w:t>Clock (History)</w:t>
      </w:r>
      <w:r w:rsidRPr="00AA46A3">
        <w:t xml:space="preserve"> icon next to the </w:t>
      </w:r>
      <w:r w:rsidRPr="00AA46A3">
        <w:rPr>
          <w:rStyle w:val="SAPScreenElement"/>
        </w:rPr>
        <w:t>Job Information</w:t>
      </w:r>
      <w:r w:rsidRPr="00AA46A3">
        <w:t xml:space="preserve"> block.</w:t>
      </w:r>
    </w:p>
    <w:p w14:paraId="2135802F" w14:textId="77777777" w:rsidR="002C2C69" w:rsidRPr="00AA46A3" w:rsidRDefault="002C2C69" w:rsidP="002C2C69">
      <w:pPr>
        <w:pStyle w:val="ListBullet3"/>
        <w:numPr>
          <w:ilvl w:val="0"/>
          <w:numId w:val="18"/>
        </w:numPr>
        <w:ind w:left="360"/>
      </w:pPr>
      <w:r w:rsidRPr="00AA46A3">
        <w:t xml:space="preserve">In the </w:t>
      </w:r>
      <w:r w:rsidRPr="00AA46A3">
        <w:rPr>
          <w:rStyle w:val="SAPScreenElement"/>
        </w:rPr>
        <w:t>Change History</w:t>
      </w:r>
      <w:r w:rsidRPr="00AA46A3">
        <w:t xml:space="preserve"> part of the upcoming</w:t>
      </w:r>
      <w:r w:rsidRPr="0040321E">
        <w:rPr>
          <w:rStyle w:val="SAPScreenElement"/>
        </w:rPr>
        <w:t xml:space="preserve"> </w:t>
      </w:r>
      <w:r w:rsidRPr="00AA46A3">
        <w:rPr>
          <w:rStyle w:val="SAPScreenElement"/>
        </w:rPr>
        <w:t>Job Information</w:t>
      </w:r>
      <w:r>
        <w:rPr>
          <w:rStyle w:val="SAPScreenElement"/>
        </w:rPr>
        <w:t xml:space="preserve"> Changes</w:t>
      </w:r>
      <w:r w:rsidRPr="00AA46A3">
        <w:t xml:space="preserve"> dialog box, select the appropriate </w:t>
      </w:r>
      <w:r w:rsidRPr="00AA46A3">
        <w:rPr>
          <w:rStyle w:val="SAPScreenElement"/>
          <w:color w:val="000000"/>
        </w:rPr>
        <w:t>New Hire</w:t>
      </w:r>
      <w:r w:rsidRPr="00AA46A3">
        <w:t xml:space="preserve"> record and choose the </w:t>
      </w:r>
      <w:r w:rsidRPr="00AA46A3">
        <w:rPr>
          <w:rStyle w:val="SAPScreenElement"/>
        </w:rPr>
        <w:t>Edit</w:t>
      </w:r>
      <w:r w:rsidRPr="00AA46A3">
        <w:t xml:space="preserve"> button.</w:t>
      </w:r>
    </w:p>
    <w:p w14:paraId="1C834FF0" w14:textId="77777777" w:rsidR="002C2C69" w:rsidRDefault="002C2C69" w:rsidP="002C2C69">
      <w:pPr>
        <w:pStyle w:val="ListBullet3"/>
        <w:numPr>
          <w:ilvl w:val="0"/>
          <w:numId w:val="18"/>
        </w:numPr>
        <w:ind w:left="360"/>
      </w:pPr>
      <w:r w:rsidRPr="00AA46A3">
        <w:t xml:space="preserve">In the </w:t>
      </w:r>
      <w:r w:rsidRPr="00AA46A3">
        <w:rPr>
          <w:rStyle w:val="SAPScreenElement"/>
        </w:rPr>
        <w:t>Edit History of Job Information on &lt;hire date&gt;</w:t>
      </w:r>
      <w:r w:rsidRPr="00AA46A3">
        <w:t xml:space="preserve"> dialog box, </w:t>
      </w:r>
      <w:r>
        <w:t xml:space="preserve">make sure that </w:t>
      </w:r>
      <w:r w:rsidRPr="00AA46A3">
        <w:t xml:space="preserve">in the </w:t>
      </w:r>
      <w:r w:rsidRPr="00AA46A3">
        <w:rPr>
          <w:rStyle w:val="SAPScreenElement"/>
        </w:rPr>
        <w:t>When would you like your changes to take effect?</w:t>
      </w:r>
      <w:r w:rsidRPr="00AA46A3">
        <w:t xml:space="preserve"> field the</w:t>
      </w:r>
      <w:r>
        <w:t xml:space="preserve"> employee’s</w:t>
      </w:r>
      <w:r w:rsidRPr="00AA46A3">
        <w:t xml:space="preserve"> hiring date</w:t>
      </w:r>
      <w:r>
        <w:t xml:space="preserve"> is displayed. </w:t>
      </w:r>
    </w:p>
    <w:p w14:paraId="749E5AE3" w14:textId="2DA45A8A" w:rsidR="002C2C69" w:rsidRDefault="002C2C69" w:rsidP="002C2C69">
      <w:pPr>
        <w:pStyle w:val="ListBullet3"/>
        <w:numPr>
          <w:ilvl w:val="0"/>
          <w:numId w:val="18"/>
        </w:numPr>
        <w:ind w:left="360"/>
      </w:pPr>
      <w:r>
        <w:t xml:space="preserve">Scroll to the </w:t>
      </w:r>
      <w:r w:rsidRPr="00AA46A3">
        <w:rPr>
          <w:rStyle w:val="SAPScreenElement"/>
        </w:rPr>
        <w:t xml:space="preserve">Time </w:t>
      </w:r>
      <w:r>
        <w:rPr>
          <w:rStyle w:val="SAPScreenElement"/>
        </w:rPr>
        <w:t xml:space="preserve">Off </w:t>
      </w:r>
      <w:r w:rsidRPr="00AA46A3">
        <w:rPr>
          <w:rStyle w:val="SAPScreenElement"/>
        </w:rPr>
        <w:t>Information</w:t>
      </w:r>
      <w:r w:rsidRPr="00AA46A3">
        <w:t xml:space="preserve"> </w:t>
      </w:r>
      <w:r>
        <w:t>block</w:t>
      </w:r>
      <w:r w:rsidRPr="00AA46A3">
        <w:t xml:space="preserve"> and make </w:t>
      </w:r>
      <w:r>
        <w:t>the following entr</w:t>
      </w:r>
      <w:r w:rsidR="00432314">
        <w:t>y</w:t>
      </w:r>
      <w:r>
        <w:t>:</w:t>
      </w:r>
    </w:p>
    <w:tbl>
      <w:tblPr>
        <w:tblW w:w="7158" w:type="dxa"/>
        <w:tblInd w:w="392"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398"/>
        <w:gridCol w:w="5760"/>
      </w:tblGrid>
      <w:tr w:rsidR="00432314" w:rsidRPr="00121F36" w14:paraId="4E987A03" w14:textId="77777777" w:rsidTr="00A506C1">
        <w:trPr>
          <w:tblHeader/>
        </w:trPr>
        <w:tc>
          <w:tcPr>
            <w:tcW w:w="1398" w:type="dxa"/>
            <w:tcBorders>
              <w:top w:val="single" w:sz="8" w:space="0" w:color="999999"/>
              <w:left w:val="single" w:sz="8" w:space="0" w:color="999999"/>
              <w:bottom w:val="single" w:sz="8" w:space="0" w:color="999999"/>
              <w:right w:val="single" w:sz="8" w:space="0" w:color="999999"/>
            </w:tcBorders>
            <w:shd w:val="clear" w:color="auto" w:fill="999999"/>
            <w:hideMark/>
          </w:tcPr>
          <w:p w14:paraId="00985599" w14:textId="77777777" w:rsidR="00432314" w:rsidRPr="00121F36" w:rsidRDefault="00432314" w:rsidP="002C2C69">
            <w:pPr>
              <w:pStyle w:val="SAPTableHeader"/>
              <w:keepLines w:val="0"/>
            </w:pPr>
            <w:r w:rsidRPr="00121F36">
              <w:t>Field Name</w:t>
            </w:r>
          </w:p>
        </w:tc>
        <w:tc>
          <w:tcPr>
            <w:tcW w:w="5760" w:type="dxa"/>
            <w:tcBorders>
              <w:top w:val="single" w:sz="8" w:space="0" w:color="999999"/>
              <w:left w:val="single" w:sz="8" w:space="0" w:color="999999"/>
              <w:bottom w:val="single" w:sz="8" w:space="0" w:color="999999"/>
              <w:right w:val="single" w:sz="8" w:space="0" w:color="999999"/>
            </w:tcBorders>
            <w:shd w:val="clear" w:color="auto" w:fill="999999"/>
            <w:hideMark/>
          </w:tcPr>
          <w:p w14:paraId="6F1891F1" w14:textId="77777777" w:rsidR="00432314" w:rsidRPr="00121F36" w:rsidRDefault="00432314" w:rsidP="002C2C69">
            <w:pPr>
              <w:pStyle w:val="SAPTableHeader"/>
              <w:keepLines w:val="0"/>
            </w:pPr>
            <w:r w:rsidRPr="00121F36">
              <w:t>User Action and Values</w:t>
            </w:r>
          </w:p>
        </w:tc>
      </w:tr>
      <w:tr w:rsidR="00432314" w:rsidRPr="00121F36" w14:paraId="5E9F9B47" w14:textId="77777777" w:rsidTr="00A506C1">
        <w:tc>
          <w:tcPr>
            <w:tcW w:w="1398" w:type="dxa"/>
            <w:tcBorders>
              <w:top w:val="single" w:sz="8" w:space="0" w:color="999999"/>
              <w:left w:val="single" w:sz="8" w:space="0" w:color="999999"/>
              <w:bottom w:val="single" w:sz="8" w:space="0" w:color="999999"/>
              <w:right w:val="single" w:sz="8" w:space="0" w:color="999999"/>
            </w:tcBorders>
          </w:tcPr>
          <w:p w14:paraId="4A8D94F7" w14:textId="77777777" w:rsidR="00432314" w:rsidRPr="00121F36" w:rsidRDefault="00432314" w:rsidP="002C2C69">
            <w:r w:rsidRPr="00C50C67">
              <w:rPr>
                <w:rStyle w:val="SAPScreenElement"/>
              </w:rPr>
              <w:t>Time Profile</w:t>
            </w:r>
          </w:p>
        </w:tc>
        <w:tc>
          <w:tcPr>
            <w:tcW w:w="5760" w:type="dxa"/>
            <w:tcBorders>
              <w:top w:val="single" w:sz="8" w:space="0" w:color="999999"/>
              <w:left w:val="single" w:sz="8" w:space="0" w:color="999999"/>
              <w:bottom w:val="single" w:sz="8" w:space="0" w:color="999999"/>
              <w:right w:val="single" w:sz="8" w:space="0" w:color="999999"/>
            </w:tcBorders>
          </w:tcPr>
          <w:p w14:paraId="34989356" w14:textId="760A22A6" w:rsidR="00432314" w:rsidRPr="00121F36" w:rsidRDefault="00432314" w:rsidP="002C2C69">
            <w:r w:rsidRPr="00C50C67">
              <w:t>select</w:t>
            </w:r>
            <w:r w:rsidRPr="00A506C1">
              <w:rPr>
                <w:rStyle w:val="SAPUserEntry"/>
              </w:rPr>
              <w:t xml:space="preserve"> </w:t>
            </w:r>
            <w:r>
              <w:rPr>
                <w:rStyle w:val="SAPUserEntry"/>
              </w:rPr>
              <w:t>LOA Profile</w:t>
            </w:r>
            <w:r>
              <w:t xml:space="preserve"> </w:t>
            </w:r>
            <w:r>
              <w:rPr>
                <w:rStyle w:val="SAPUserEntry"/>
              </w:rPr>
              <w:t>(US)</w:t>
            </w:r>
            <w:r>
              <w:t xml:space="preserve"> </w:t>
            </w:r>
            <w:r>
              <w:rPr>
                <w:rStyle w:val="SAPUserEntry"/>
              </w:rPr>
              <w:t>(US_LOA_PROFILE)</w:t>
            </w:r>
            <w:r w:rsidRPr="00C50C67">
              <w:t xml:space="preserve"> from drop-down</w:t>
            </w:r>
          </w:p>
        </w:tc>
      </w:tr>
    </w:tbl>
    <w:p w14:paraId="0989192E" w14:textId="38111ECC" w:rsidR="002C2C69" w:rsidRDefault="002C2C69" w:rsidP="00A506C1">
      <w:pPr>
        <w:pStyle w:val="ListBullet3"/>
        <w:numPr>
          <w:ilvl w:val="0"/>
          <w:numId w:val="18"/>
        </w:numPr>
        <w:ind w:left="360"/>
      </w:pPr>
      <w:r w:rsidRPr="00AA46A3">
        <w:t xml:space="preserve">When done, choose the </w:t>
      </w:r>
      <w:r w:rsidRPr="00AA46A3">
        <w:rPr>
          <w:rStyle w:val="SAPScreenElement"/>
        </w:rPr>
        <w:t xml:space="preserve">Save </w:t>
      </w:r>
      <w:r w:rsidRPr="00AA46A3">
        <w:t xml:space="preserve">button. The data is saved and is visible in the employee’s </w:t>
      </w:r>
      <w:r w:rsidRPr="00AA46A3">
        <w:rPr>
          <w:rStyle w:val="SAPScreenElement"/>
        </w:rPr>
        <w:t>Job Information</w:t>
      </w:r>
      <w:r w:rsidRPr="00AA46A3">
        <w:t xml:space="preserve"> subsection of the</w:t>
      </w:r>
      <w:r w:rsidRPr="00AA46A3">
        <w:rPr>
          <w:rStyle w:val="SAPScreenElement"/>
        </w:rPr>
        <w:t xml:space="preserve"> Employment Information</w:t>
      </w:r>
      <w:r w:rsidRPr="00AA46A3">
        <w:t xml:space="preserve"> section</w:t>
      </w:r>
      <w:r w:rsidRPr="00AA46A3">
        <w:rPr>
          <w:rStyle w:val="SAPScreenElement"/>
        </w:rPr>
        <w:t>.</w:t>
      </w:r>
    </w:p>
    <w:p w14:paraId="16EC20D9" w14:textId="77777777" w:rsidR="002C2C69" w:rsidRPr="00792B4E" w:rsidRDefault="002C2C69" w:rsidP="000620A9">
      <w:pPr>
        <w:rPr>
          <w:rStyle w:val="SAPGreenTextNotPrintedCharacter"/>
          <w:rFonts w:ascii="BentonSans Book" w:hAnsi="BentonSans Book"/>
          <w:vanish w:val="0"/>
          <w:color w:val="auto"/>
        </w:rPr>
      </w:pPr>
    </w:p>
    <w:p w14:paraId="12157274" w14:textId="77777777" w:rsidR="000620A9" w:rsidRPr="00792B4E" w:rsidRDefault="000620A9" w:rsidP="000620A9">
      <w:pPr>
        <w:pStyle w:val="Heading1"/>
        <w:ind w:left="432" w:hanging="432"/>
      </w:pPr>
      <w:bookmarkStart w:id="287" w:name="_Toc386012199"/>
      <w:bookmarkStart w:id="288" w:name="_Toc401565093"/>
      <w:bookmarkStart w:id="289" w:name="_Toc416967255"/>
      <w:bookmarkStart w:id="290" w:name="_Toc435792888"/>
      <w:bookmarkStart w:id="291" w:name="_Toc505864914"/>
      <w:r w:rsidRPr="00792B4E">
        <w:lastRenderedPageBreak/>
        <w:t>Overview Table</w:t>
      </w:r>
      <w:bookmarkEnd w:id="287"/>
      <w:bookmarkEnd w:id="288"/>
      <w:bookmarkEnd w:id="289"/>
      <w:bookmarkEnd w:id="290"/>
      <w:bookmarkEnd w:id="291"/>
    </w:p>
    <w:p w14:paraId="5BD4939F" w14:textId="669565D7" w:rsidR="000620A9" w:rsidRDefault="000620A9" w:rsidP="00683592">
      <w:pPr>
        <w:tabs>
          <w:tab w:val="left" w:pos="9276"/>
        </w:tabs>
      </w:pPr>
      <w:r w:rsidRPr="00792B4E">
        <w:t xml:space="preserve">The scope item </w:t>
      </w:r>
      <w:r w:rsidR="003640BC" w:rsidRPr="00792B4E">
        <w:rPr>
          <w:rStyle w:val="SAPTextReference"/>
        </w:rPr>
        <w:t>Manage</w:t>
      </w:r>
      <w:r w:rsidR="005F70F0" w:rsidRPr="00792B4E">
        <w:rPr>
          <w:rStyle w:val="SAPTextReference"/>
        </w:rPr>
        <w:t xml:space="preserve"> Leave Of Absence</w:t>
      </w:r>
      <w:r w:rsidRPr="00792B4E">
        <w:t xml:space="preserve"> consists of several process steps provided in the table below.</w:t>
      </w:r>
    </w:p>
    <w:p w14:paraId="08247D45" w14:textId="4EE0B73C" w:rsidR="00D4679C" w:rsidRDefault="00D4679C" w:rsidP="00683592">
      <w:pPr>
        <w:pStyle w:val="SAPNoteHeading"/>
        <w:rPr>
          <w:rFonts w:eastAsia="SimSun"/>
          <w:lang w:eastAsia="zh-CN"/>
        </w:rPr>
      </w:pPr>
      <w:r>
        <w:rPr>
          <w:noProof/>
        </w:rPr>
        <w:drawing>
          <wp:inline distT="0" distB="0" distL="0" distR="0" wp14:anchorId="5CD8E70B" wp14:editId="198999DF">
            <wp:extent cx="225425" cy="225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Note</w:t>
      </w:r>
    </w:p>
    <w:p w14:paraId="0C70CDD0" w14:textId="261924FE" w:rsidR="00D4679C" w:rsidRPr="00683592" w:rsidRDefault="00D4679C" w:rsidP="00683592">
      <w:pPr>
        <w:ind w:left="624"/>
        <w:rPr>
          <w:rFonts w:ascii="BentonSans Regular Italic" w:hAnsi="BentonSans Regular Italic"/>
          <w:color w:val="76923C"/>
        </w:rPr>
      </w:pPr>
      <w:r>
        <w:t xml:space="preserve">Some of the process steps can be executed using the Mobile App. These process steps are mentioned accordingly, for details see the </w:t>
      </w:r>
      <w:r w:rsidRPr="00D20E74">
        <w:rPr>
          <w:rStyle w:val="SAPScreenElement"/>
          <w:color w:val="auto"/>
          <w:rPrChange w:id="292" w:author="Author" w:date="2018-02-08T14:38:00Z">
            <w:rPr>
              <w:rStyle w:val="SAPScreenElement"/>
            </w:rPr>
          </w:rPrChange>
        </w:rPr>
        <w:t>Transaction Code</w:t>
      </w:r>
      <w:r w:rsidRPr="00D20E74">
        <w:t xml:space="preserve"> </w:t>
      </w:r>
      <w:r>
        <w:t xml:space="preserve">column of below table. The procedure of executing these process steps using Mobile App is sketched the </w:t>
      </w:r>
      <w:r>
        <w:rPr>
          <w:rFonts w:ascii="BentonSans Bold" w:hAnsi="BentonSans Bold"/>
          <w:color w:val="666666"/>
        </w:rPr>
        <w:t>Appendix</w:t>
      </w:r>
      <w:r>
        <w:t xml:space="preserve"> of this document.</w:t>
      </w:r>
    </w:p>
    <w:p w14:paraId="05301F8B" w14:textId="77777777" w:rsidR="000620A9" w:rsidRPr="00792B4E" w:rsidRDefault="000620A9" w:rsidP="000620A9"/>
    <w:tbl>
      <w:tblPr>
        <w:tblW w:w="14305"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1947"/>
        <w:gridCol w:w="1080"/>
        <w:gridCol w:w="3420"/>
        <w:gridCol w:w="1530"/>
        <w:gridCol w:w="1440"/>
        <w:gridCol w:w="4888"/>
      </w:tblGrid>
      <w:tr w:rsidR="001E174C" w:rsidRPr="00792B4E" w14:paraId="632E02CF" w14:textId="77777777" w:rsidTr="00A506C1">
        <w:trPr>
          <w:tblHeader/>
        </w:trPr>
        <w:tc>
          <w:tcPr>
            <w:tcW w:w="1947" w:type="dxa"/>
            <w:tcBorders>
              <w:top w:val="single" w:sz="8" w:space="0" w:color="999999"/>
              <w:left w:val="single" w:sz="8" w:space="0" w:color="999999"/>
              <w:bottom w:val="single" w:sz="8" w:space="0" w:color="999999"/>
              <w:right w:val="single" w:sz="8" w:space="0" w:color="999999"/>
            </w:tcBorders>
            <w:shd w:val="clear" w:color="auto" w:fill="999999"/>
            <w:hideMark/>
          </w:tcPr>
          <w:p w14:paraId="2236D6BD" w14:textId="77777777" w:rsidR="001E174C" w:rsidRPr="00792B4E" w:rsidRDefault="001E174C" w:rsidP="001E174C">
            <w:pPr>
              <w:pStyle w:val="SAPTableHeader"/>
              <w:keepLines w:val="0"/>
            </w:pPr>
            <w:r w:rsidRPr="00792B4E">
              <w:t>Process Step</w:t>
            </w:r>
          </w:p>
        </w:tc>
        <w:tc>
          <w:tcPr>
            <w:tcW w:w="1080" w:type="dxa"/>
            <w:tcBorders>
              <w:top w:val="single" w:sz="8" w:space="0" w:color="999999"/>
              <w:left w:val="single" w:sz="8" w:space="0" w:color="999999"/>
              <w:bottom w:val="single" w:sz="8" w:space="0" w:color="999999"/>
              <w:right w:val="single" w:sz="8" w:space="0" w:color="999999"/>
            </w:tcBorders>
            <w:shd w:val="clear" w:color="auto" w:fill="999999"/>
          </w:tcPr>
          <w:p w14:paraId="2CD8CFD4" w14:textId="77777777" w:rsidR="001E174C" w:rsidRPr="00792B4E" w:rsidRDefault="001E174C" w:rsidP="001E174C">
            <w:pPr>
              <w:pStyle w:val="SAPTableHeader"/>
              <w:keepLines w:val="0"/>
            </w:pPr>
            <w:r w:rsidRPr="00792B4E">
              <w:t>UI Type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tcPr>
          <w:p w14:paraId="14A9B037" w14:textId="77777777" w:rsidR="001E174C" w:rsidRPr="00792B4E" w:rsidRDefault="001E174C" w:rsidP="001E174C">
            <w:pPr>
              <w:pStyle w:val="SAPTableHeader"/>
              <w:keepLines w:val="0"/>
            </w:pPr>
            <w:r w:rsidRPr="00792B4E">
              <w:t>Business Condition</w:t>
            </w:r>
          </w:p>
        </w:tc>
        <w:tc>
          <w:tcPr>
            <w:tcW w:w="1530" w:type="dxa"/>
            <w:tcBorders>
              <w:top w:val="single" w:sz="8" w:space="0" w:color="999999"/>
              <w:left w:val="single" w:sz="8" w:space="0" w:color="999999"/>
              <w:bottom w:val="single" w:sz="8" w:space="0" w:color="999999"/>
              <w:right w:val="single" w:sz="8" w:space="0" w:color="999999"/>
            </w:tcBorders>
            <w:shd w:val="clear" w:color="auto" w:fill="999999"/>
          </w:tcPr>
          <w:p w14:paraId="4CD9EA4C" w14:textId="77777777" w:rsidR="001E174C" w:rsidRPr="00792B4E" w:rsidRDefault="001E174C" w:rsidP="001E174C">
            <w:pPr>
              <w:pStyle w:val="SAPTableHeader"/>
              <w:keepLines w:val="0"/>
            </w:pPr>
            <w:r w:rsidRPr="00792B4E">
              <w:t>Business Role</w:t>
            </w:r>
          </w:p>
        </w:tc>
        <w:tc>
          <w:tcPr>
            <w:tcW w:w="1440" w:type="dxa"/>
            <w:tcBorders>
              <w:top w:val="single" w:sz="8" w:space="0" w:color="999999"/>
              <w:left w:val="single" w:sz="8" w:space="0" w:color="999999"/>
              <w:bottom w:val="single" w:sz="8" w:space="0" w:color="999999"/>
              <w:right w:val="single" w:sz="8" w:space="0" w:color="999999"/>
            </w:tcBorders>
            <w:shd w:val="clear" w:color="auto" w:fill="999999"/>
          </w:tcPr>
          <w:p w14:paraId="5EFE47EA" w14:textId="77777777" w:rsidR="001E174C" w:rsidRPr="00792B4E" w:rsidRDefault="001E174C" w:rsidP="001E174C">
            <w:pPr>
              <w:pStyle w:val="SAPTableHeader"/>
              <w:keepLines w:val="0"/>
              <w:rPr>
                <w:rStyle w:val="SAPMonospace"/>
                <w:rFonts w:ascii="BentonSans Bold" w:hAnsi="BentonSans Bold"/>
              </w:rPr>
            </w:pPr>
            <w:r w:rsidRPr="00792B4E">
              <w:rPr>
                <w:rStyle w:val="SAPMonospace"/>
                <w:rFonts w:ascii="BentonSans Bold" w:hAnsi="BentonSans Bold"/>
              </w:rPr>
              <w:t>Transaction</w:t>
            </w:r>
          </w:p>
        </w:tc>
        <w:tc>
          <w:tcPr>
            <w:tcW w:w="4888" w:type="dxa"/>
            <w:tcBorders>
              <w:top w:val="single" w:sz="8" w:space="0" w:color="999999"/>
              <w:left w:val="single" w:sz="8" w:space="0" w:color="999999"/>
              <w:bottom w:val="single" w:sz="8" w:space="0" w:color="999999"/>
              <w:right w:val="single" w:sz="8" w:space="0" w:color="999999"/>
            </w:tcBorders>
            <w:shd w:val="clear" w:color="auto" w:fill="999999"/>
            <w:hideMark/>
          </w:tcPr>
          <w:p w14:paraId="5C19C1D5" w14:textId="77777777" w:rsidR="001E174C" w:rsidRPr="00792B4E" w:rsidRDefault="001E174C" w:rsidP="001E174C">
            <w:pPr>
              <w:pStyle w:val="SAPTableHeader"/>
              <w:keepLines w:val="0"/>
              <w:rPr>
                <w:rStyle w:val="SAPMonospace"/>
                <w:rFonts w:ascii="BentonSans Bold" w:hAnsi="BentonSans Bold"/>
              </w:rPr>
            </w:pPr>
            <w:r w:rsidRPr="00792B4E">
              <w:rPr>
                <w:rStyle w:val="SAPMonospace"/>
                <w:rFonts w:ascii="BentonSans Bold" w:hAnsi="BentonSans Bold"/>
              </w:rPr>
              <w:t>Expected Results</w:t>
            </w:r>
          </w:p>
        </w:tc>
      </w:tr>
      <w:tr w:rsidR="0078353F" w:rsidRPr="00792B4E" w14:paraId="547D0091"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2CCCBB35" w14:textId="25F96981" w:rsidR="0078353F" w:rsidRPr="00792B4E" w:rsidRDefault="0078353F" w:rsidP="0078353F">
            <w:pPr>
              <w:rPr>
                <w:rStyle w:val="SAPEmphasis"/>
              </w:rPr>
            </w:pPr>
            <w:r w:rsidRPr="00792B4E">
              <w:rPr>
                <w:rStyle w:val="SAPEmphasis"/>
              </w:rPr>
              <w:t xml:space="preserve">Request </w:t>
            </w:r>
            <w:r w:rsidR="002C6ED8" w:rsidRPr="00792B4E">
              <w:rPr>
                <w:rStyle w:val="SAPEmphasis"/>
              </w:rPr>
              <w:t xml:space="preserve">Leave </w:t>
            </w:r>
            <w:r w:rsidR="00361F77">
              <w:rPr>
                <w:rStyle w:val="SAPEmphasis"/>
              </w:rPr>
              <w:t>o</w:t>
            </w:r>
            <w:r w:rsidR="002C6ED8" w:rsidRPr="00792B4E">
              <w:rPr>
                <w:rStyle w:val="SAPEmphasis"/>
              </w:rPr>
              <w:t>f Absence</w:t>
            </w:r>
          </w:p>
        </w:tc>
        <w:tc>
          <w:tcPr>
            <w:tcW w:w="1080" w:type="dxa"/>
            <w:tcBorders>
              <w:top w:val="single" w:sz="8" w:space="0" w:color="999999"/>
              <w:left w:val="single" w:sz="8" w:space="0" w:color="999999"/>
              <w:bottom w:val="single" w:sz="8" w:space="0" w:color="999999"/>
              <w:right w:val="single" w:sz="8" w:space="0" w:color="999999"/>
            </w:tcBorders>
          </w:tcPr>
          <w:p w14:paraId="4536ADCE" w14:textId="2C1D6EAD" w:rsidR="0078353F" w:rsidRPr="00792B4E" w:rsidRDefault="0078353F" w:rsidP="0078353F">
            <w:pPr>
              <w:spacing w:after="120"/>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5DB69199" w14:textId="42944614" w:rsidR="0078353F" w:rsidRPr="00792B4E" w:rsidRDefault="00032986" w:rsidP="00032986">
            <w:r>
              <w:t>T</w:t>
            </w:r>
            <w:r w:rsidR="0078353F" w:rsidRPr="00792B4E">
              <w:t>he employee is going on parental leave.</w:t>
            </w:r>
          </w:p>
        </w:tc>
        <w:tc>
          <w:tcPr>
            <w:tcW w:w="1530" w:type="dxa"/>
            <w:tcBorders>
              <w:top w:val="single" w:sz="8" w:space="0" w:color="999999"/>
              <w:left w:val="single" w:sz="8" w:space="0" w:color="999999"/>
              <w:bottom w:val="single" w:sz="8" w:space="0" w:color="999999"/>
              <w:right w:val="single" w:sz="8" w:space="0" w:color="999999"/>
            </w:tcBorders>
          </w:tcPr>
          <w:p w14:paraId="3FFC8BA6" w14:textId="2820A70D" w:rsidR="0078353F" w:rsidRPr="00792B4E" w:rsidRDefault="0078353F" w:rsidP="0078353F">
            <w:r w:rsidRPr="00792B4E">
              <w:t>Employee</w:t>
            </w:r>
          </w:p>
        </w:tc>
        <w:tc>
          <w:tcPr>
            <w:tcW w:w="1440" w:type="dxa"/>
            <w:tcBorders>
              <w:top w:val="single" w:sz="8" w:space="0" w:color="999999"/>
              <w:left w:val="single" w:sz="8" w:space="0" w:color="999999"/>
              <w:bottom w:val="single" w:sz="8" w:space="0" w:color="999999"/>
              <w:right w:val="single" w:sz="8" w:space="0" w:color="999999"/>
            </w:tcBorders>
          </w:tcPr>
          <w:p w14:paraId="56863CD0" w14:textId="05E29F21" w:rsidR="0078353F" w:rsidRPr="00792B4E" w:rsidRDefault="0078353F" w:rsidP="0078353F">
            <w:r w:rsidRPr="00792B4E">
              <w:t>Company Instance URL</w:t>
            </w:r>
            <w:r w:rsidR="00361F77" w:rsidRPr="003F5AF8">
              <w:t xml:space="preserve"> </w:t>
            </w:r>
          </w:p>
        </w:tc>
        <w:tc>
          <w:tcPr>
            <w:tcW w:w="4888" w:type="dxa"/>
            <w:tcBorders>
              <w:top w:val="single" w:sz="8" w:space="0" w:color="999999"/>
              <w:left w:val="single" w:sz="8" w:space="0" w:color="999999"/>
              <w:bottom w:val="single" w:sz="8" w:space="0" w:color="999999"/>
              <w:right w:val="single" w:sz="8" w:space="0" w:color="999999"/>
            </w:tcBorders>
          </w:tcPr>
          <w:p w14:paraId="76D7EBC6" w14:textId="57C4079A" w:rsidR="0078353F" w:rsidRPr="00792B4E" w:rsidRDefault="0078353F" w:rsidP="002C6ED8">
            <w:r w:rsidRPr="00792B4E">
              <w:t xml:space="preserve">A </w:t>
            </w:r>
            <w:r w:rsidR="002C6ED8" w:rsidRPr="00792B4E">
              <w:t>leave of absence</w:t>
            </w:r>
            <w:r w:rsidRPr="00792B4E">
              <w:t xml:space="preserve"> has been requested. The request has been sent to the line manager for approval.</w:t>
            </w:r>
          </w:p>
        </w:tc>
      </w:tr>
      <w:tr w:rsidR="0078353F" w:rsidRPr="00792B4E" w14:paraId="2752D99E"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6951CE8D" w14:textId="61FF6251" w:rsidR="0078353F" w:rsidRPr="00792B4E" w:rsidRDefault="0078353F" w:rsidP="0078353F">
            <w:pPr>
              <w:rPr>
                <w:rStyle w:val="SAPEmphasis"/>
              </w:rPr>
            </w:pPr>
            <w:r w:rsidRPr="00792B4E">
              <w:rPr>
                <w:rStyle w:val="SAPEmphasis"/>
              </w:rPr>
              <w:t xml:space="preserve">Process </w:t>
            </w:r>
            <w:r w:rsidR="002C6ED8" w:rsidRPr="00792B4E">
              <w:rPr>
                <w:rStyle w:val="SAPEmphasis"/>
              </w:rPr>
              <w:t xml:space="preserve">Leave </w:t>
            </w:r>
            <w:r w:rsidR="00361F77">
              <w:rPr>
                <w:rStyle w:val="SAPEmphasis"/>
              </w:rPr>
              <w:t>o</w:t>
            </w:r>
            <w:r w:rsidR="002C6ED8" w:rsidRPr="00792B4E">
              <w:rPr>
                <w:rStyle w:val="SAPEmphasis"/>
              </w:rPr>
              <w:t xml:space="preserve">f Absence </w:t>
            </w:r>
            <w:r w:rsidRPr="00792B4E">
              <w:rPr>
                <w:rStyle w:val="SAPEmphasis"/>
              </w:rPr>
              <w:t>Request</w:t>
            </w:r>
          </w:p>
        </w:tc>
        <w:tc>
          <w:tcPr>
            <w:tcW w:w="1080" w:type="dxa"/>
            <w:tcBorders>
              <w:top w:val="single" w:sz="8" w:space="0" w:color="999999"/>
              <w:left w:val="single" w:sz="8" w:space="0" w:color="999999"/>
              <w:bottom w:val="single" w:sz="8" w:space="0" w:color="999999"/>
              <w:right w:val="single" w:sz="8" w:space="0" w:color="999999"/>
            </w:tcBorders>
          </w:tcPr>
          <w:p w14:paraId="026DE599" w14:textId="521F9EEE" w:rsidR="0078353F" w:rsidRPr="00792B4E" w:rsidRDefault="0078353F" w:rsidP="0078353F">
            <w:pPr>
              <w:spacing w:after="120"/>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4D0DC10C" w14:textId="77777777" w:rsidR="0078353F" w:rsidRPr="00792B4E" w:rsidRDefault="0078353F" w:rsidP="0078353F"/>
        </w:tc>
        <w:tc>
          <w:tcPr>
            <w:tcW w:w="1530" w:type="dxa"/>
            <w:tcBorders>
              <w:top w:val="single" w:sz="8" w:space="0" w:color="999999"/>
              <w:left w:val="single" w:sz="8" w:space="0" w:color="999999"/>
              <w:bottom w:val="single" w:sz="8" w:space="0" w:color="999999"/>
              <w:right w:val="single" w:sz="8" w:space="0" w:color="999999"/>
            </w:tcBorders>
          </w:tcPr>
          <w:p w14:paraId="23B3D87C" w14:textId="2220F05F" w:rsidR="0078353F" w:rsidRPr="00792B4E" w:rsidRDefault="0078353F" w:rsidP="0078353F">
            <w:r w:rsidRPr="00792B4E">
              <w:t>Line Manager</w:t>
            </w:r>
          </w:p>
        </w:tc>
        <w:tc>
          <w:tcPr>
            <w:tcW w:w="1440" w:type="dxa"/>
            <w:tcBorders>
              <w:top w:val="single" w:sz="8" w:space="0" w:color="999999"/>
              <w:left w:val="single" w:sz="8" w:space="0" w:color="999999"/>
              <w:bottom w:val="single" w:sz="8" w:space="0" w:color="999999"/>
              <w:right w:val="single" w:sz="8" w:space="0" w:color="999999"/>
            </w:tcBorders>
          </w:tcPr>
          <w:p w14:paraId="4584BF79" w14:textId="049F2ED9" w:rsidR="0078353F" w:rsidRPr="00792B4E" w:rsidRDefault="0078353F" w:rsidP="0078353F">
            <w:r w:rsidRPr="00792B4E">
              <w:t>Company Instance URL</w:t>
            </w:r>
            <w:r w:rsidR="00D4679C">
              <w:t xml:space="preserve"> or Mobile App</w:t>
            </w:r>
            <w:r w:rsidR="00361F77" w:rsidRPr="003F5AF8">
              <w:t xml:space="preserve"> </w:t>
            </w:r>
          </w:p>
        </w:tc>
        <w:tc>
          <w:tcPr>
            <w:tcW w:w="4888" w:type="dxa"/>
            <w:tcBorders>
              <w:top w:val="single" w:sz="8" w:space="0" w:color="999999"/>
              <w:left w:val="single" w:sz="8" w:space="0" w:color="999999"/>
              <w:bottom w:val="single" w:sz="8" w:space="0" w:color="999999"/>
              <w:right w:val="single" w:sz="8" w:space="0" w:color="999999"/>
            </w:tcBorders>
          </w:tcPr>
          <w:p w14:paraId="10B2682A" w14:textId="50B510ED" w:rsidR="0078353F" w:rsidRPr="00792B4E" w:rsidRDefault="0078353F" w:rsidP="0078353F">
            <w:r w:rsidRPr="00792B4E">
              <w:t xml:space="preserve">The </w:t>
            </w:r>
            <w:r w:rsidR="002C6ED8" w:rsidRPr="00792B4E">
              <w:t xml:space="preserve">leave of absence </w:t>
            </w:r>
            <w:r w:rsidRPr="00792B4E">
              <w:t>request has been approved by the line manager and sent to the HR business partner for further processing.</w:t>
            </w:r>
          </w:p>
        </w:tc>
      </w:tr>
      <w:tr w:rsidR="0078353F" w:rsidRPr="00792B4E" w14:paraId="11FA068A"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2F3576FC" w14:textId="696A8D4C" w:rsidR="0078353F" w:rsidRPr="00792B4E" w:rsidRDefault="0078353F" w:rsidP="0078353F">
            <w:pPr>
              <w:rPr>
                <w:rStyle w:val="SAPEmphasis"/>
              </w:rPr>
            </w:pPr>
            <w:r w:rsidRPr="00792B4E">
              <w:rPr>
                <w:rStyle w:val="SAPEmphasis"/>
              </w:rPr>
              <w:t xml:space="preserve">Process Approved </w:t>
            </w:r>
            <w:r w:rsidR="002C6ED8" w:rsidRPr="00792B4E">
              <w:rPr>
                <w:rStyle w:val="SAPEmphasis"/>
              </w:rPr>
              <w:t xml:space="preserve">Leave </w:t>
            </w:r>
            <w:r w:rsidR="00361F77">
              <w:rPr>
                <w:rStyle w:val="SAPEmphasis"/>
              </w:rPr>
              <w:t>o</w:t>
            </w:r>
            <w:r w:rsidR="002C6ED8" w:rsidRPr="00792B4E">
              <w:rPr>
                <w:rStyle w:val="SAPEmphasis"/>
              </w:rPr>
              <w:t xml:space="preserve">f Absence </w:t>
            </w:r>
            <w:r w:rsidRPr="00792B4E">
              <w:rPr>
                <w:rStyle w:val="SAPEmphasis"/>
              </w:rPr>
              <w:t>Request</w:t>
            </w:r>
          </w:p>
        </w:tc>
        <w:tc>
          <w:tcPr>
            <w:tcW w:w="1080" w:type="dxa"/>
            <w:tcBorders>
              <w:top w:val="single" w:sz="8" w:space="0" w:color="999999"/>
              <w:left w:val="single" w:sz="8" w:space="0" w:color="999999"/>
              <w:bottom w:val="single" w:sz="8" w:space="0" w:color="999999"/>
              <w:right w:val="single" w:sz="8" w:space="0" w:color="999999"/>
            </w:tcBorders>
          </w:tcPr>
          <w:p w14:paraId="31227C49" w14:textId="1713F49B" w:rsidR="0078353F" w:rsidRPr="00792B4E" w:rsidRDefault="0078353F" w:rsidP="0078353F">
            <w:pPr>
              <w:spacing w:after="120"/>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1306D516" w14:textId="20976AD7" w:rsidR="0078353F" w:rsidRPr="00792B4E" w:rsidRDefault="0078353F" w:rsidP="0078353F">
            <w:r w:rsidRPr="00792B4E">
              <w:t xml:space="preserve">The employee’s line manager has approved the </w:t>
            </w:r>
            <w:r w:rsidR="002C6ED8" w:rsidRPr="00792B4E">
              <w:t xml:space="preserve">leave of absence </w:t>
            </w:r>
            <w:r w:rsidRPr="00792B4E">
              <w:t>request.</w:t>
            </w:r>
          </w:p>
        </w:tc>
        <w:tc>
          <w:tcPr>
            <w:tcW w:w="1530" w:type="dxa"/>
            <w:tcBorders>
              <w:top w:val="single" w:sz="8" w:space="0" w:color="999999"/>
              <w:left w:val="single" w:sz="8" w:space="0" w:color="999999"/>
              <w:bottom w:val="single" w:sz="8" w:space="0" w:color="999999"/>
              <w:right w:val="single" w:sz="8" w:space="0" w:color="999999"/>
            </w:tcBorders>
          </w:tcPr>
          <w:p w14:paraId="08297B4C" w14:textId="3605F1B9" w:rsidR="0078353F" w:rsidRPr="00792B4E" w:rsidRDefault="0078353F" w:rsidP="0078353F">
            <w:r w:rsidRPr="00792B4E">
              <w:t>HR Business Partner</w:t>
            </w:r>
            <w:r w:rsidRPr="00792B4E" w:rsidDel="004D6316">
              <w:t xml:space="preserve"> </w:t>
            </w:r>
            <w:r w:rsidRPr="00792B4E">
              <w:t>(of the employee)</w:t>
            </w:r>
          </w:p>
        </w:tc>
        <w:tc>
          <w:tcPr>
            <w:tcW w:w="1440" w:type="dxa"/>
            <w:tcBorders>
              <w:top w:val="single" w:sz="8" w:space="0" w:color="999999"/>
              <w:left w:val="single" w:sz="8" w:space="0" w:color="999999"/>
              <w:bottom w:val="single" w:sz="8" w:space="0" w:color="999999"/>
              <w:right w:val="single" w:sz="8" w:space="0" w:color="999999"/>
            </w:tcBorders>
          </w:tcPr>
          <w:p w14:paraId="3A6BBEF8" w14:textId="5B67B230" w:rsidR="0078353F" w:rsidRPr="00792B4E" w:rsidRDefault="0078353F" w:rsidP="0078353F">
            <w:r w:rsidRPr="00792B4E">
              <w:t>Company Instance URL</w:t>
            </w:r>
            <w:r w:rsidR="00D4679C">
              <w:t xml:space="preserve"> or Mobile App</w:t>
            </w:r>
            <w:r w:rsidR="00361F77" w:rsidRPr="003F5AF8">
              <w:t xml:space="preserve"> </w:t>
            </w:r>
          </w:p>
        </w:tc>
        <w:tc>
          <w:tcPr>
            <w:tcW w:w="4888" w:type="dxa"/>
            <w:tcBorders>
              <w:top w:val="single" w:sz="8" w:space="0" w:color="999999"/>
              <w:left w:val="single" w:sz="8" w:space="0" w:color="999999"/>
              <w:bottom w:val="single" w:sz="8" w:space="0" w:color="999999"/>
              <w:right w:val="single" w:sz="8" w:space="0" w:color="999999"/>
            </w:tcBorders>
          </w:tcPr>
          <w:p w14:paraId="5289F7F3" w14:textId="25EE91D3" w:rsidR="0078353F" w:rsidRPr="00792B4E" w:rsidRDefault="0078353F" w:rsidP="0078353F">
            <w:r w:rsidRPr="00792B4E">
              <w:t xml:space="preserve">The HR business partner has approved the </w:t>
            </w:r>
            <w:r w:rsidR="002C6ED8" w:rsidRPr="00792B4E">
              <w:t xml:space="preserve">leave of absence </w:t>
            </w:r>
            <w:r w:rsidRPr="00792B4E">
              <w:t>request.</w:t>
            </w:r>
          </w:p>
        </w:tc>
      </w:tr>
      <w:tr w:rsidR="0078353F" w:rsidRPr="00792B4E" w14:paraId="47AFFDB0"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75643329" w14:textId="45A41357" w:rsidR="0078353F" w:rsidRPr="00792B4E" w:rsidRDefault="0078353F" w:rsidP="0078353F">
            <w:pPr>
              <w:rPr>
                <w:rStyle w:val="SAPEmphasis"/>
              </w:rPr>
            </w:pPr>
            <w:r w:rsidRPr="00792B4E">
              <w:rPr>
                <w:rStyle w:val="SAPEmphasis"/>
              </w:rPr>
              <w:t>Update Employee Job Information</w:t>
            </w:r>
          </w:p>
        </w:tc>
        <w:tc>
          <w:tcPr>
            <w:tcW w:w="1080" w:type="dxa"/>
            <w:tcBorders>
              <w:top w:val="single" w:sz="8" w:space="0" w:color="999999"/>
              <w:left w:val="single" w:sz="8" w:space="0" w:color="999999"/>
              <w:bottom w:val="single" w:sz="8" w:space="0" w:color="999999"/>
              <w:right w:val="single" w:sz="8" w:space="0" w:color="999999"/>
            </w:tcBorders>
          </w:tcPr>
          <w:p w14:paraId="200BB098" w14:textId="4286D89B" w:rsidR="0078353F" w:rsidRPr="00792B4E" w:rsidRDefault="0078353F" w:rsidP="0078353F">
            <w:pPr>
              <w:spacing w:after="120"/>
            </w:pPr>
            <w:r w:rsidRPr="00792B4E">
              <w:rPr>
                <w:lang w:eastAsia="zh-CN"/>
              </w:rPr>
              <w:t>Back-ground</w:t>
            </w:r>
          </w:p>
        </w:tc>
        <w:tc>
          <w:tcPr>
            <w:tcW w:w="3420" w:type="dxa"/>
            <w:tcBorders>
              <w:top w:val="single" w:sz="8" w:space="0" w:color="999999"/>
              <w:left w:val="single" w:sz="8" w:space="0" w:color="999999"/>
              <w:bottom w:val="single" w:sz="8" w:space="0" w:color="999999"/>
              <w:right w:val="single" w:sz="8" w:space="0" w:color="999999"/>
            </w:tcBorders>
          </w:tcPr>
          <w:p w14:paraId="7B828511" w14:textId="77777777" w:rsidR="0078353F" w:rsidRPr="00792B4E" w:rsidRDefault="0078353F" w:rsidP="0078353F"/>
        </w:tc>
        <w:tc>
          <w:tcPr>
            <w:tcW w:w="1530" w:type="dxa"/>
            <w:tcBorders>
              <w:top w:val="single" w:sz="8" w:space="0" w:color="999999"/>
              <w:left w:val="single" w:sz="8" w:space="0" w:color="999999"/>
              <w:bottom w:val="single" w:sz="8" w:space="0" w:color="999999"/>
              <w:right w:val="single" w:sz="8" w:space="0" w:color="999999"/>
            </w:tcBorders>
          </w:tcPr>
          <w:p w14:paraId="5937D2D0" w14:textId="77777777" w:rsidR="0078353F" w:rsidRPr="00792B4E" w:rsidRDefault="0078353F" w:rsidP="0078353F"/>
        </w:tc>
        <w:tc>
          <w:tcPr>
            <w:tcW w:w="1440" w:type="dxa"/>
            <w:tcBorders>
              <w:top w:val="single" w:sz="8" w:space="0" w:color="999999"/>
              <w:left w:val="single" w:sz="8" w:space="0" w:color="999999"/>
              <w:bottom w:val="single" w:sz="8" w:space="0" w:color="999999"/>
              <w:right w:val="single" w:sz="8" w:space="0" w:color="999999"/>
            </w:tcBorders>
          </w:tcPr>
          <w:p w14:paraId="4D9F564B" w14:textId="77777777" w:rsidR="0078353F" w:rsidRPr="00792B4E" w:rsidRDefault="0078353F" w:rsidP="0078353F"/>
        </w:tc>
        <w:tc>
          <w:tcPr>
            <w:tcW w:w="4888" w:type="dxa"/>
            <w:tcBorders>
              <w:top w:val="single" w:sz="8" w:space="0" w:color="999999"/>
              <w:left w:val="single" w:sz="8" w:space="0" w:color="999999"/>
              <w:bottom w:val="single" w:sz="8" w:space="0" w:color="999999"/>
              <w:right w:val="single" w:sz="8" w:space="0" w:color="999999"/>
            </w:tcBorders>
          </w:tcPr>
          <w:p w14:paraId="74BE6830" w14:textId="4A3090A5" w:rsidR="0078353F" w:rsidRPr="00792B4E" w:rsidRDefault="0078353F" w:rsidP="0078353F">
            <w:r w:rsidRPr="00792B4E">
              <w:t>Upon the HR business partner</w:t>
            </w:r>
            <w:r w:rsidRPr="00792B4E" w:rsidDel="00480DFA">
              <w:t xml:space="preserve"> </w:t>
            </w:r>
            <w:r w:rsidRPr="00792B4E">
              <w:t>has approved the request, an event with appropriate event reason is triggered, which updates the employee’s job information.</w:t>
            </w:r>
          </w:p>
        </w:tc>
      </w:tr>
      <w:tr w:rsidR="0078353F" w:rsidRPr="00792B4E" w14:paraId="036AC1FF"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2BDDADA7" w14:textId="31A0F5BB" w:rsidR="0078353F" w:rsidRPr="00792B4E" w:rsidRDefault="0078353F" w:rsidP="0078353F">
            <w:pPr>
              <w:rPr>
                <w:rStyle w:val="SAPEmphasis"/>
              </w:rPr>
            </w:pPr>
            <w:r w:rsidRPr="00792B4E">
              <w:rPr>
                <w:rStyle w:val="SAPEmphasis"/>
              </w:rPr>
              <w:t>Update Employee Position Information (Optional)</w:t>
            </w:r>
          </w:p>
        </w:tc>
        <w:tc>
          <w:tcPr>
            <w:tcW w:w="1080" w:type="dxa"/>
            <w:tcBorders>
              <w:top w:val="single" w:sz="8" w:space="0" w:color="999999"/>
              <w:left w:val="single" w:sz="8" w:space="0" w:color="999999"/>
              <w:bottom w:val="single" w:sz="8" w:space="0" w:color="999999"/>
              <w:right w:val="single" w:sz="8" w:space="0" w:color="999999"/>
            </w:tcBorders>
          </w:tcPr>
          <w:p w14:paraId="725BA7F9" w14:textId="06FFD337" w:rsidR="0078353F" w:rsidRPr="00792B4E" w:rsidRDefault="0078353F" w:rsidP="0078353F">
            <w:pPr>
              <w:spacing w:after="120"/>
              <w:rPr>
                <w:lang w:eastAsia="zh-CN"/>
              </w:rPr>
            </w:pPr>
            <w:r w:rsidRPr="00792B4E">
              <w:rPr>
                <w:lang w:eastAsia="zh-CN"/>
              </w:rPr>
              <w:t>Back-ground</w:t>
            </w:r>
          </w:p>
        </w:tc>
        <w:tc>
          <w:tcPr>
            <w:tcW w:w="3420" w:type="dxa"/>
            <w:tcBorders>
              <w:top w:val="single" w:sz="8" w:space="0" w:color="999999"/>
              <w:left w:val="single" w:sz="8" w:space="0" w:color="999999"/>
              <w:bottom w:val="single" w:sz="8" w:space="0" w:color="999999"/>
              <w:right w:val="single" w:sz="8" w:space="0" w:color="999999"/>
            </w:tcBorders>
          </w:tcPr>
          <w:p w14:paraId="4147E029" w14:textId="6EC2B30B" w:rsidR="0078353F" w:rsidRPr="00792B4E" w:rsidRDefault="0078353F" w:rsidP="0078353F">
            <w:r w:rsidRPr="00792B4E">
              <w:t xml:space="preserve">Relevant only if </w:t>
            </w:r>
            <w:r w:rsidRPr="00792B4E">
              <w:rPr>
                <w:rStyle w:val="SAPEmphasis"/>
              </w:rPr>
              <w:t>Position Management</w:t>
            </w:r>
            <w:r w:rsidRPr="00792B4E">
              <w:t xml:space="preserve"> </w:t>
            </w:r>
            <w:r w:rsidR="00741186">
              <w:t xml:space="preserve">has been implemented </w:t>
            </w:r>
            <w:r w:rsidRPr="00792B4E">
              <w:t xml:space="preserve">and </w:t>
            </w:r>
            <w:r w:rsidRPr="00792B4E">
              <w:rPr>
                <w:rStyle w:val="SAPScreenElement"/>
                <w:color w:val="auto"/>
              </w:rPr>
              <w:t>Right to Return</w:t>
            </w:r>
            <w:r w:rsidRPr="00792B4E">
              <w:t xml:space="preserve"> feature is activated in your Employee Central instance.</w:t>
            </w:r>
            <w:r w:rsidRPr="00792B4E">
              <w:rPr>
                <w:b/>
                <w:u w:val="single"/>
              </w:rPr>
              <w:t xml:space="preserve"> </w:t>
            </w:r>
          </w:p>
        </w:tc>
        <w:tc>
          <w:tcPr>
            <w:tcW w:w="1530" w:type="dxa"/>
            <w:tcBorders>
              <w:top w:val="single" w:sz="8" w:space="0" w:color="999999"/>
              <w:left w:val="single" w:sz="8" w:space="0" w:color="999999"/>
              <w:bottom w:val="single" w:sz="8" w:space="0" w:color="999999"/>
              <w:right w:val="single" w:sz="8" w:space="0" w:color="999999"/>
            </w:tcBorders>
          </w:tcPr>
          <w:p w14:paraId="7D6F6387" w14:textId="77777777" w:rsidR="0078353F" w:rsidRPr="00792B4E" w:rsidRDefault="0078353F" w:rsidP="0078353F"/>
        </w:tc>
        <w:tc>
          <w:tcPr>
            <w:tcW w:w="1440" w:type="dxa"/>
            <w:tcBorders>
              <w:top w:val="single" w:sz="8" w:space="0" w:color="999999"/>
              <w:left w:val="single" w:sz="8" w:space="0" w:color="999999"/>
              <w:bottom w:val="single" w:sz="8" w:space="0" w:color="999999"/>
              <w:right w:val="single" w:sz="8" w:space="0" w:color="999999"/>
            </w:tcBorders>
          </w:tcPr>
          <w:p w14:paraId="354A1BB1" w14:textId="77777777" w:rsidR="0078353F" w:rsidRPr="00792B4E" w:rsidRDefault="0078353F" w:rsidP="0078353F"/>
        </w:tc>
        <w:tc>
          <w:tcPr>
            <w:tcW w:w="4888" w:type="dxa"/>
            <w:tcBorders>
              <w:top w:val="single" w:sz="8" w:space="0" w:color="999999"/>
              <w:left w:val="single" w:sz="8" w:space="0" w:color="999999"/>
              <w:bottom w:val="single" w:sz="8" w:space="0" w:color="999999"/>
              <w:right w:val="single" w:sz="8" w:space="0" w:color="999999"/>
            </w:tcBorders>
          </w:tcPr>
          <w:p w14:paraId="771533A2" w14:textId="579F5820" w:rsidR="0078353F" w:rsidRPr="00792B4E" w:rsidRDefault="0078353F" w:rsidP="0078353F">
            <w:r w:rsidRPr="00792B4E">
              <w:t>Upon the HR business partner</w:t>
            </w:r>
            <w:r w:rsidRPr="00792B4E" w:rsidDel="00480DFA">
              <w:t xml:space="preserve"> </w:t>
            </w:r>
            <w:r w:rsidRPr="00792B4E">
              <w:t>has approved the request, the employee’s position is updated automatically with information related to the right of the employee to return on this position.</w:t>
            </w:r>
          </w:p>
        </w:tc>
      </w:tr>
      <w:tr w:rsidR="0078353F" w:rsidRPr="00792B4E" w14:paraId="0F50241C"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7F1F134D" w14:textId="1085EDF6" w:rsidR="0078353F" w:rsidRPr="00792B4E" w:rsidRDefault="0078353F" w:rsidP="0078353F">
            <w:pPr>
              <w:rPr>
                <w:rStyle w:val="SAPEmphasis"/>
              </w:rPr>
            </w:pPr>
            <w:r w:rsidRPr="00792B4E">
              <w:rPr>
                <w:rStyle w:val="SAPEmphasis"/>
              </w:rPr>
              <w:t>View Employee Position Details (Optional)</w:t>
            </w:r>
          </w:p>
        </w:tc>
        <w:tc>
          <w:tcPr>
            <w:tcW w:w="1080" w:type="dxa"/>
            <w:tcBorders>
              <w:top w:val="single" w:sz="8" w:space="0" w:color="999999"/>
              <w:left w:val="single" w:sz="8" w:space="0" w:color="999999"/>
              <w:bottom w:val="single" w:sz="8" w:space="0" w:color="999999"/>
              <w:right w:val="single" w:sz="8" w:space="0" w:color="999999"/>
            </w:tcBorders>
          </w:tcPr>
          <w:p w14:paraId="66347FEF" w14:textId="7D06BB26" w:rsidR="0078353F" w:rsidRPr="00792B4E" w:rsidRDefault="0078353F" w:rsidP="0078353F">
            <w:pPr>
              <w:spacing w:after="120"/>
              <w:rPr>
                <w:lang w:eastAsia="zh-CN"/>
              </w:rPr>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071CE38C" w14:textId="4513386E" w:rsidR="0078353F" w:rsidRPr="00792B4E" w:rsidRDefault="0078353F" w:rsidP="0078353F">
            <w:r w:rsidRPr="00792B4E">
              <w:t xml:space="preserve">Relevant only if </w:t>
            </w:r>
            <w:r w:rsidRPr="00792B4E">
              <w:rPr>
                <w:rStyle w:val="SAPEmphasis"/>
              </w:rPr>
              <w:t>Position Management</w:t>
            </w:r>
            <w:r w:rsidRPr="00792B4E">
              <w:t xml:space="preserve"> </w:t>
            </w:r>
            <w:r w:rsidR="00741186">
              <w:t xml:space="preserve">has been implemented </w:t>
            </w:r>
            <w:r w:rsidRPr="00792B4E">
              <w:t xml:space="preserve">and </w:t>
            </w:r>
            <w:r w:rsidRPr="00792B4E">
              <w:rPr>
                <w:rStyle w:val="SAPScreenElement"/>
                <w:color w:val="auto"/>
              </w:rPr>
              <w:t>Right to Return</w:t>
            </w:r>
            <w:r w:rsidRPr="00792B4E">
              <w:t xml:space="preserve"> feature is activated in your Employee Central instance.</w:t>
            </w:r>
          </w:p>
        </w:tc>
        <w:tc>
          <w:tcPr>
            <w:tcW w:w="1530" w:type="dxa"/>
            <w:tcBorders>
              <w:top w:val="single" w:sz="8" w:space="0" w:color="999999"/>
              <w:left w:val="single" w:sz="8" w:space="0" w:color="999999"/>
              <w:bottom w:val="single" w:sz="8" w:space="0" w:color="999999"/>
              <w:right w:val="single" w:sz="8" w:space="0" w:color="999999"/>
            </w:tcBorders>
          </w:tcPr>
          <w:p w14:paraId="7A521EAA" w14:textId="5D25EC49" w:rsidR="0078353F" w:rsidRPr="00792B4E" w:rsidRDefault="0078353F" w:rsidP="0078353F">
            <w:r w:rsidRPr="00792B4E">
              <w:t>HR Administrator</w:t>
            </w:r>
          </w:p>
        </w:tc>
        <w:tc>
          <w:tcPr>
            <w:tcW w:w="1440" w:type="dxa"/>
            <w:tcBorders>
              <w:top w:val="single" w:sz="8" w:space="0" w:color="999999"/>
              <w:left w:val="single" w:sz="8" w:space="0" w:color="999999"/>
              <w:bottom w:val="single" w:sz="8" w:space="0" w:color="999999"/>
              <w:right w:val="single" w:sz="8" w:space="0" w:color="999999"/>
            </w:tcBorders>
          </w:tcPr>
          <w:p w14:paraId="3B6F516D" w14:textId="12E68B88" w:rsidR="0078353F" w:rsidRPr="00792B4E" w:rsidRDefault="0078353F" w:rsidP="0078353F">
            <w:r w:rsidRPr="00792B4E">
              <w:t>Company Instance URL</w:t>
            </w:r>
          </w:p>
        </w:tc>
        <w:tc>
          <w:tcPr>
            <w:tcW w:w="4888" w:type="dxa"/>
            <w:tcBorders>
              <w:top w:val="single" w:sz="8" w:space="0" w:color="999999"/>
              <w:left w:val="single" w:sz="8" w:space="0" w:color="999999"/>
              <w:bottom w:val="single" w:sz="8" w:space="0" w:color="999999"/>
              <w:right w:val="single" w:sz="8" w:space="0" w:color="999999"/>
            </w:tcBorders>
          </w:tcPr>
          <w:p w14:paraId="38938B34" w14:textId="4C5D18C1" w:rsidR="0078353F" w:rsidRPr="00792B4E" w:rsidRDefault="0078353F" w:rsidP="002C6ED8">
            <w:r w:rsidRPr="00792B4E">
              <w:t>The position details of the employee who went on a leave of absence have been viewed.</w:t>
            </w:r>
          </w:p>
        </w:tc>
      </w:tr>
      <w:tr w:rsidR="0078353F" w:rsidRPr="00792B4E" w14:paraId="7C269FAC"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3D68D456" w14:textId="70C87767" w:rsidR="0078353F" w:rsidRPr="00792B4E" w:rsidRDefault="0078353F" w:rsidP="0078353F">
            <w:pPr>
              <w:rPr>
                <w:rStyle w:val="SAPEmphasis"/>
              </w:rPr>
            </w:pPr>
            <w:r w:rsidRPr="00792B4E">
              <w:rPr>
                <w:rStyle w:val="SAPEmphasis"/>
              </w:rPr>
              <w:t>View Employee Job Information Details</w:t>
            </w:r>
          </w:p>
        </w:tc>
        <w:tc>
          <w:tcPr>
            <w:tcW w:w="1080" w:type="dxa"/>
            <w:tcBorders>
              <w:top w:val="single" w:sz="8" w:space="0" w:color="999999"/>
              <w:left w:val="single" w:sz="8" w:space="0" w:color="999999"/>
              <w:bottom w:val="single" w:sz="8" w:space="0" w:color="999999"/>
              <w:right w:val="single" w:sz="8" w:space="0" w:color="999999"/>
            </w:tcBorders>
          </w:tcPr>
          <w:p w14:paraId="79A6AC66" w14:textId="5599963D" w:rsidR="0078353F" w:rsidRPr="00792B4E" w:rsidRDefault="0078353F" w:rsidP="0078353F">
            <w:pPr>
              <w:spacing w:after="120"/>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0A30B800" w14:textId="77777777" w:rsidR="0078353F" w:rsidRPr="00792B4E" w:rsidRDefault="0078353F" w:rsidP="0078353F"/>
        </w:tc>
        <w:tc>
          <w:tcPr>
            <w:tcW w:w="1530" w:type="dxa"/>
            <w:tcBorders>
              <w:top w:val="single" w:sz="8" w:space="0" w:color="999999"/>
              <w:left w:val="single" w:sz="8" w:space="0" w:color="999999"/>
              <w:bottom w:val="single" w:sz="8" w:space="0" w:color="999999"/>
              <w:right w:val="single" w:sz="8" w:space="0" w:color="999999"/>
            </w:tcBorders>
          </w:tcPr>
          <w:p w14:paraId="0A0F7DB1" w14:textId="00258AB0" w:rsidR="0078353F" w:rsidRPr="00792B4E" w:rsidRDefault="0078353F" w:rsidP="0078353F">
            <w:r w:rsidRPr="00792B4E">
              <w:t>HR Administrator</w:t>
            </w:r>
          </w:p>
        </w:tc>
        <w:tc>
          <w:tcPr>
            <w:tcW w:w="1440" w:type="dxa"/>
            <w:tcBorders>
              <w:top w:val="single" w:sz="8" w:space="0" w:color="999999"/>
              <w:left w:val="single" w:sz="8" w:space="0" w:color="999999"/>
              <w:bottom w:val="single" w:sz="8" w:space="0" w:color="999999"/>
              <w:right w:val="single" w:sz="8" w:space="0" w:color="999999"/>
            </w:tcBorders>
          </w:tcPr>
          <w:p w14:paraId="0F55B0CB" w14:textId="3B464453" w:rsidR="0078353F" w:rsidRPr="00792B4E" w:rsidRDefault="0078353F" w:rsidP="0078353F">
            <w:r w:rsidRPr="00792B4E">
              <w:t>Company Instance URL</w:t>
            </w:r>
          </w:p>
        </w:tc>
        <w:tc>
          <w:tcPr>
            <w:tcW w:w="4888" w:type="dxa"/>
            <w:tcBorders>
              <w:top w:val="single" w:sz="8" w:space="0" w:color="999999"/>
              <w:left w:val="single" w:sz="8" w:space="0" w:color="999999"/>
              <w:bottom w:val="single" w:sz="8" w:space="0" w:color="999999"/>
              <w:right w:val="single" w:sz="8" w:space="0" w:color="999999"/>
            </w:tcBorders>
          </w:tcPr>
          <w:p w14:paraId="656C05C7" w14:textId="7610774A" w:rsidR="0078353F" w:rsidRPr="00792B4E" w:rsidRDefault="0078353F" w:rsidP="002C6ED8">
            <w:r w:rsidRPr="00792B4E">
              <w:t>The job information details of the</w:t>
            </w:r>
            <w:r w:rsidR="002C6ED8" w:rsidRPr="00792B4E">
              <w:t xml:space="preserve"> employee who went on a </w:t>
            </w:r>
            <w:r w:rsidRPr="00792B4E">
              <w:t>leave of absence have been viewed.</w:t>
            </w:r>
          </w:p>
        </w:tc>
      </w:tr>
      <w:tr w:rsidR="0078353F" w:rsidRPr="00792B4E" w14:paraId="71EFB948"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082AF568" w14:textId="5BE6D4D0" w:rsidR="0078353F" w:rsidRPr="00792B4E" w:rsidRDefault="0078353F" w:rsidP="0078353F">
            <w:pPr>
              <w:rPr>
                <w:rStyle w:val="SAPEmphasis"/>
              </w:rPr>
            </w:pPr>
            <w:r w:rsidRPr="00792B4E">
              <w:rPr>
                <w:rStyle w:val="SAPEmphasis"/>
              </w:rPr>
              <w:t xml:space="preserve">Enter Return to Work from </w:t>
            </w:r>
            <w:r w:rsidR="002C6ED8" w:rsidRPr="00792B4E">
              <w:rPr>
                <w:rStyle w:val="SAPEmphasis"/>
              </w:rPr>
              <w:t xml:space="preserve">Leave </w:t>
            </w:r>
            <w:r w:rsidR="00361F77">
              <w:rPr>
                <w:rStyle w:val="SAPEmphasis"/>
              </w:rPr>
              <w:t>o</w:t>
            </w:r>
            <w:r w:rsidR="002C6ED8" w:rsidRPr="00792B4E">
              <w:rPr>
                <w:rStyle w:val="SAPEmphasis"/>
              </w:rPr>
              <w:t xml:space="preserve">f Absence </w:t>
            </w:r>
            <w:r w:rsidRPr="00792B4E">
              <w:rPr>
                <w:rStyle w:val="SAPEmphasis"/>
              </w:rPr>
              <w:t>Data</w:t>
            </w:r>
          </w:p>
        </w:tc>
        <w:tc>
          <w:tcPr>
            <w:tcW w:w="1080" w:type="dxa"/>
            <w:tcBorders>
              <w:top w:val="single" w:sz="8" w:space="0" w:color="999999"/>
              <w:left w:val="single" w:sz="8" w:space="0" w:color="999999"/>
              <w:bottom w:val="single" w:sz="8" w:space="0" w:color="999999"/>
              <w:right w:val="single" w:sz="8" w:space="0" w:color="999999"/>
            </w:tcBorders>
          </w:tcPr>
          <w:p w14:paraId="73154D7A" w14:textId="73A1F17E" w:rsidR="0078353F" w:rsidRPr="00792B4E" w:rsidRDefault="0078353F" w:rsidP="0078353F">
            <w:pPr>
              <w:spacing w:after="120"/>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134A3217" w14:textId="77777777" w:rsidR="0078353F" w:rsidRPr="00792B4E" w:rsidRDefault="0078353F" w:rsidP="0078353F"/>
        </w:tc>
        <w:tc>
          <w:tcPr>
            <w:tcW w:w="1530" w:type="dxa"/>
            <w:tcBorders>
              <w:top w:val="single" w:sz="8" w:space="0" w:color="999999"/>
              <w:left w:val="single" w:sz="8" w:space="0" w:color="999999"/>
              <w:bottom w:val="single" w:sz="8" w:space="0" w:color="999999"/>
              <w:right w:val="single" w:sz="8" w:space="0" w:color="999999"/>
            </w:tcBorders>
          </w:tcPr>
          <w:p w14:paraId="20705E12" w14:textId="26BA6144" w:rsidR="0078353F" w:rsidRPr="00792B4E" w:rsidRDefault="0078353F" w:rsidP="0078353F">
            <w:r w:rsidRPr="00792B4E">
              <w:t>HR Administrator</w:t>
            </w:r>
          </w:p>
        </w:tc>
        <w:tc>
          <w:tcPr>
            <w:tcW w:w="1440" w:type="dxa"/>
            <w:tcBorders>
              <w:top w:val="single" w:sz="8" w:space="0" w:color="999999"/>
              <w:left w:val="single" w:sz="8" w:space="0" w:color="999999"/>
              <w:bottom w:val="single" w:sz="8" w:space="0" w:color="999999"/>
              <w:right w:val="single" w:sz="8" w:space="0" w:color="999999"/>
            </w:tcBorders>
          </w:tcPr>
          <w:p w14:paraId="11D5977B" w14:textId="57323628" w:rsidR="0078353F" w:rsidRPr="00792B4E" w:rsidRDefault="0078353F" w:rsidP="0078353F">
            <w:r w:rsidRPr="00792B4E">
              <w:t>Company Instance URL</w:t>
            </w:r>
          </w:p>
        </w:tc>
        <w:tc>
          <w:tcPr>
            <w:tcW w:w="4888" w:type="dxa"/>
            <w:tcBorders>
              <w:top w:val="single" w:sz="8" w:space="0" w:color="999999"/>
              <w:left w:val="single" w:sz="8" w:space="0" w:color="999999"/>
              <w:bottom w:val="single" w:sz="8" w:space="0" w:color="999999"/>
              <w:right w:val="single" w:sz="8" w:space="0" w:color="999999"/>
            </w:tcBorders>
          </w:tcPr>
          <w:p w14:paraId="4A211356" w14:textId="70BD4DD0" w:rsidR="0078353F" w:rsidRPr="00792B4E" w:rsidRDefault="0078353F" w:rsidP="002C6ED8">
            <w:r w:rsidRPr="00792B4E">
              <w:t>The return to work from a leave of absence of an employee has been entered into the system.</w:t>
            </w:r>
          </w:p>
        </w:tc>
      </w:tr>
      <w:tr w:rsidR="0078353F" w:rsidRPr="00792B4E" w14:paraId="37670311"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5129C9BF" w14:textId="05ED79A6" w:rsidR="0078353F" w:rsidRPr="00792B4E" w:rsidRDefault="0078353F" w:rsidP="0078353F">
            <w:pPr>
              <w:rPr>
                <w:rStyle w:val="SAPEmphasis"/>
              </w:rPr>
            </w:pPr>
            <w:r w:rsidRPr="00792B4E">
              <w:rPr>
                <w:rStyle w:val="SAPEmphasis"/>
              </w:rPr>
              <w:lastRenderedPageBreak/>
              <w:t>Update Employee Job Information</w:t>
            </w:r>
          </w:p>
        </w:tc>
        <w:tc>
          <w:tcPr>
            <w:tcW w:w="1080" w:type="dxa"/>
            <w:tcBorders>
              <w:top w:val="single" w:sz="8" w:space="0" w:color="999999"/>
              <w:left w:val="single" w:sz="8" w:space="0" w:color="999999"/>
              <w:bottom w:val="single" w:sz="8" w:space="0" w:color="999999"/>
              <w:right w:val="single" w:sz="8" w:space="0" w:color="999999"/>
            </w:tcBorders>
          </w:tcPr>
          <w:p w14:paraId="4B2D7D40" w14:textId="026079F3" w:rsidR="0078353F" w:rsidRPr="00792B4E" w:rsidRDefault="0078353F" w:rsidP="0078353F">
            <w:pPr>
              <w:spacing w:after="120"/>
            </w:pPr>
            <w:r w:rsidRPr="00792B4E">
              <w:rPr>
                <w:lang w:eastAsia="zh-CN"/>
              </w:rPr>
              <w:t>Back-ground</w:t>
            </w:r>
          </w:p>
        </w:tc>
        <w:tc>
          <w:tcPr>
            <w:tcW w:w="3420" w:type="dxa"/>
            <w:tcBorders>
              <w:top w:val="single" w:sz="8" w:space="0" w:color="999999"/>
              <w:left w:val="single" w:sz="8" w:space="0" w:color="999999"/>
              <w:bottom w:val="single" w:sz="8" w:space="0" w:color="999999"/>
              <w:right w:val="single" w:sz="8" w:space="0" w:color="999999"/>
            </w:tcBorders>
          </w:tcPr>
          <w:p w14:paraId="2B2AEA6D" w14:textId="77777777" w:rsidR="0078353F" w:rsidRPr="00792B4E" w:rsidRDefault="0078353F" w:rsidP="0078353F"/>
        </w:tc>
        <w:tc>
          <w:tcPr>
            <w:tcW w:w="1530" w:type="dxa"/>
            <w:tcBorders>
              <w:top w:val="single" w:sz="8" w:space="0" w:color="999999"/>
              <w:left w:val="single" w:sz="8" w:space="0" w:color="999999"/>
              <w:bottom w:val="single" w:sz="8" w:space="0" w:color="999999"/>
              <w:right w:val="single" w:sz="8" w:space="0" w:color="999999"/>
            </w:tcBorders>
          </w:tcPr>
          <w:p w14:paraId="287019D6" w14:textId="77777777" w:rsidR="0078353F" w:rsidRPr="00792B4E" w:rsidRDefault="0078353F" w:rsidP="0078353F"/>
        </w:tc>
        <w:tc>
          <w:tcPr>
            <w:tcW w:w="1440" w:type="dxa"/>
            <w:tcBorders>
              <w:top w:val="single" w:sz="8" w:space="0" w:color="999999"/>
              <w:left w:val="single" w:sz="8" w:space="0" w:color="999999"/>
              <w:bottom w:val="single" w:sz="8" w:space="0" w:color="999999"/>
              <w:right w:val="single" w:sz="8" w:space="0" w:color="999999"/>
            </w:tcBorders>
          </w:tcPr>
          <w:p w14:paraId="6F9BF018" w14:textId="77777777" w:rsidR="0078353F" w:rsidRPr="00792B4E" w:rsidRDefault="0078353F" w:rsidP="0078353F"/>
        </w:tc>
        <w:tc>
          <w:tcPr>
            <w:tcW w:w="4888" w:type="dxa"/>
            <w:tcBorders>
              <w:top w:val="single" w:sz="8" w:space="0" w:color="999999"/>
              <w:left w:val="single" w:sz="8" w:space="0" w:color="999999"/>
              <w:bottom w:val="single" w:sz="8" w:space="0" w:color="999999"/>
              <w:right w:val="single" w:sz="8" w:space="0" w:color="999999"/>
            </w:tcBorders>
          </w:tcPr>
          <w:p w14:paraId="4C56C241" w14:textId="4A330BEF" w:rsidR="0078353F" w:rsidRPr="00792B4E" w:rsidRDefault="0078353F" w:rsidP="0078353F">
            <w:r w:rsidRPr="00792B4E">
              <w:t>Upon submitting the date, the employee returned to work, an event with appropriate event reason is triggered, which updates the employee’s job information.</w:t>
            </w:r>
          </w:p>
        </w:tc>
      </w:tr>
      <w:tr w:rsidR="0078353F" w:rsidRPr="00792B4E" w14:paraId="3A54E0F7"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207FCA42" w14:textId="65472896" w:rsidR="0078353F" w:rsidRPr="00792B4E" w:rsidRDefault="0078353F" w:rsidP="0078353F">
            <w:pPr>
              <w:rPr>
                <w:rStyle w:val="SAPEmphasis"/>
              </w:rPr>
            </w:pPr>
            <w:r w:rsidRPr="00792B4E">
              <w:rPr>
                <w:rStyle w:val="SAPEmphasis"/>
              </w:rPr>
              <w:t>Update Employee Position Information (Optional)</w:t>
            </w:r>
          </w:p>
        </w:tc>
        <w:tc>
          <w:tcPr>
            <w:tcW w:w="1080" w:type="dxa"/>
            <w:tcBorders>
              <w:top w:val="single" w:sz="8" w:space="0" w:color="999999"/>
              <w:left w:val="single" w:sz="8" w:space="0" w:color="999999"/>
              <w:bottom w:val="single" w:sz="8" w:space="0" w:color="999999"/>
              <w:right w:val="single" w:sz="8" w:space="0" w:color="999999"/>
            </w:tcBorders>
          </w:tcPr>
          <w:p w14:paraId="617EFB66" w14:textId="75ECFFEB" w:rsidR="0078353F" w:rsidRPr="00792B4E" w:rsidRDefault="0078353F" w:rsidP="0078353F">
            <w:pPr>
              <w:spacing w:after="120"/>
              <w:rPr>
                <w:lang w:eastAsia="zh-CN"/>
              </w:rPr>
            </w:pPr>
            <w:r w:rsidRPr="00792B4E">
              <w:rPr>
                <w:lang w:eastAsia="zh-CN"/>
              </w:rPr>
              <w:t>Back-ground</w:t>
            </w:r>
          </w:p>
        </w:tc>
        <w:tc>
          <w:tcPr>
            <w:tcW w:w="3420" w:type="dxa"/>
            <w:tcBorders>
              <w:top w:val="single" w:sz="8" w:space="0" w:color="999999"/>
              <w:left w:val="single" w:sz="8" w:space="0" w:color="999999"/>
              <w:bottom w:val="single" w:sz="8" w:space="0" w:color="999999"/>
              <w:right w:val="single" w:sz="8" w:space="0" w:color="999999"/>
            </w:tcBorders>
          </w:tcPr>
          <w:p w14:paraId="5F7F6573" w14:textId="6B7E6516" w:rsidR="0078353F" w:rsidRPr="00792B4E" w:rsidRDefault="0078353F" w:rsidP="0078353F">
            <w:r w:rsidRPr="00792B4E">
              <w:t xml:space="preserve">Relevant only if </w:t>
            </w:r>
            <w:r w:rsidRPr="00792B4E">
              <w:rPr>
                <w:rStyle w:val="SAPEmphasis"/>
              </w:rPr>
              <w:t>Position Management</w:t>
            </w:r>
            <w:r w:rsidRPr="00792B4E">
              <w:t xml:space="preserve"> </w:t>
            </w:r>
            <w:r w:rsidR="00741186">
              <w:t xml:space="preserve">has been implemented </w:t>
            </w:r>
            <w:r w:rsidRPr="00792B4E">
              <w:t xml:space="preserve">and </w:t>
            </w:r>
            <w:r w:rsidRPr="00792B4E">
              <w:rPr>
                <w:rStyle w:val="SAPScreenElement"/>
                <w:color w:val="auto"/>
              </w:rPr>
              <w:t>Right to Return</w:t>
            </w:r>
            <w:r w:rsidRPr="00792B4E">
              <w:t xml:space="preserve"> feature is activated in your Employee Central instance.</w:t>
            </w:r>
          </w:p>
        </w:tc>
        <w:tc>
          <w:tcPr>
            <w:tcW w:w="1530" w:type="dxa"/>
            <w:tcBorders>
              <w:top w:val="single" w:sz="8" w:space="0" w:color="999999"/>
              <w:left w:val="single" w:sz="8" w:space="0" w:color="999999"/>
              <w:bottom w:val="single" w:sz="8" w:space="0" w:color="999999"/>
              <w:right w:val="single" w:sz="8" w:space="0" w:color="999999"/>
            </w:tcBorders>
          </w:tcPr>
          <w:p w14:paraId="3563CE1C" w14:textId="77777777" w:rsidR="0078353F" w:rsidRPr="00792B4E" w:rsidRDefault="0078353F" w:rsidP="0078353F"/>
        </w:tc>
        <w:tc>
          <w:tcPr>
            <w:tcW w:w="1440" w:type="dxa"/>
            <w:tcBorders>
              <w:top w:val="single" w:sz="8" w:space="0" w:color="999999"/>
              <w:left w:val="single" w:sz="8" w:space="0" w:color="999999"/>
              <w:bottom w:val="single" w:sz="8" w:space="0" w:color="999999"/>
              <w:right w:val="single" w:sz="8" w:space="0" w:color="999999"/>
            </w:tcBorders>
          </w:tcPr>
          <w:p w14:paraId="50E6E023" w14:textId="77777777" w:rsidR="0078353F" w:rsidRPr="00792B4E" w:rsidRDefault="0078353F" w:rsidP="0078353F"/>
        </w:tc>
        <w:tc>
          <w:tcPr>
            <w:tcW w:w="4888" w:type="dxa"/>
            <w:tcBorders>
              <w:top w:val="single" w:sz="8" w:space="0" w:color="999999"/>
              <w:left w:val="single" w:sz="8" w:space="0" w:color="999999"/>
              <w:bottom w:val="single" w:sz="8" w:space="0" w:color="999999"/>
              <w:right w:val="single" w:sz="8" w:space="0" w:color="999999"/>
            </w:tcBorders>
          </w:tcPr>
          <w:p w14:paraId="443181FF" w14:textId="17A634A6" w:rsidR="0078353F" w:rsidRPr="00792B4E" w:rsidRDefault="0078353F" w:rsidP="002C6ED8">
            <w:r w:rsidRPr="00792B4E">
              <w:t>Upon submitting the date, the employee returned to work, the employee is automatically assigned again to the position he or she occupied before the leave of absence.</w:t>
            </w:r>
          </w:p>
        </w:tc>
      </w:tr>
      <w:tr w:rsidR="0078353F" w:rsidRPr="00792B4E" w14:paraId="25B3977D"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5DE374FF" w14:textId="75C75FFD" w:rsidR="0078353F" w:rsidRPr="00792B4E" w:rsidRDefault="0078353F" w:rsidP="0078353F">
            <w:pPr>
              <w:rPr>
                <w:rStyle w:val="SAPEmphasis"/>
              </w:rPr>
            </w:pPr>
            <w:r w:rsidRPr="00792B4E">
              <w:rPr>
                <w:rStyle w:val="SAPEmphasis"/>
              </w:rPr>
              <w:t>View Employee Position Details (Optional)</w:t>
            </w:r>
          </w:p>
        </w:tc>
        <w:tc>
          <w:tcPr>
            <w:tcW w:w="1080" w:type="dxa"/>
            <w:tcBorders>
              <w:top w:val="single" w:sz="8" w:space="0" w:color="999999"/>
              <w:left w:val="single" w:sz="8" w:space="0" w:color="999999"/>
              <w:bottom w:val="single" w:sz="8" w:space="0" w:color="999999"/>
              <w:right w:val="single" w:sz="8" w:space="0" w:color="999999"/>
            </w:tcBorders>
          </w:tcPr>
          <w:p w14:paraId="7A0C4448" w14:textId="7CBA54FB" w:rsidR="0078353F" w:rsidRPr="00792B4E" w:rsidRDefault="0078353F" w:rsidP="0078353F">
            <w:pPr>
              <w:spacing w:after="120"/>
              <w:rPr>
                <w:lang w:eastAsia="zh-CN"/>
              </w:rPr>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43A482B4" w14:textId="2853C468" w:rsidR="0078353F" w:rsidRPr="00792B4E" w:rsidRDefault="0078353F" w:rsidP="0078353F">
            <w:r w:rsidRPr="00792B4E">
              <w:t xml:space="preserve">Relevant only if </w:t>
            </w:r>
            <w:r w:rsidRPr="00792B4E">
              <w:rPr>
                <w:rStyle w:val="SAPEmphasis"/>
              </w:rPr>
              <w:t>Position Management</w:t>
            </w:r>
            <w:r w:rsidRPr="00792B4E">
              <w:t xml:space="preserve"> </w:t>
            </w:r>
            <w:r w:rsidR="00741186">
              <w:t xml:space="preserve">has been implemented </w:t>
            </w:r>
            <w:r w:rsidRPr="00792B4E">
              <w:t xml:space="preserve">and </w:t>
            </w:r>
            <w:r w:rsidRPr="00792B4E">
              <w:rPr>
                <w:rStyle w:val="SAPScreenElement"/>
                <w:color w:val="auto"/>
              </w:rPr>
              <w:t>Right to Return</w:t>
            </w:r>
            <w:r w:rsidRPr="00792B4E">
              <w:t xml:space="preserve"> feature is activated in your Employee Central instance.</w:t>
            </w:r>
          </w:p>
        </w:tc>
        <w:tc>
          <w:tcPr>
            <w:tcW w:w="1530" w:type="dxa"/>
            <w:tcBorders>
              <w:top w:val="single" w:sz="8" w:space="0" w:color="999999"/>
              <w:left w:val="single" w:sz="8" w:space="0" w:color="999999"/>
              <w:bottom w:val="single" w:sz="8" w:space="0" w:color="999999"/>
              <w:right w:val="single" w:sz="8" w:space="0" w:color="999999"/>
            </w:tcBorders>
          </w:tcPr>
          <w:p w14:paraId="193719AC" w14:textId="2BD750CC" w:rsidR="0078353F" w:rsidRPr="00792B4E" w:rsidRDefault="0078353F" w:rsidP="0078353F">
            <w:r w:rsidRPr="00792B4E">
              <w:t>HR Administrator</w:t>
            </w:r>
          </w:p>
        </w:tc>
        <w:tc>
          <w:tcPr>
            <w:tcW w:w="1440" w:type="dxa"/>
            <w:tcBorders>
              <w:top w:val="single" w:sz="8" w:space="0" w:color="999999"/>
              <w:left w:val="single" w:sz="8" w:space="0" w:color="999999"/>
              <w:bottom w:val="single" w:sz="8" w:space="0" w:color="999999"/>
              <w:right w:val="single" w:sz="8" w:space="0" w:color="999999"/>
            </w:tcBorders>
          </w:tcPr>
          <w:p w14:paraId="71E08CA2" w14:textId="7E436DA2" w:rsidR="0078353F" w:rsidRPr="00792B4E" w:rsidRDefault="0078353F" w:rsidP="0078353F">
            <w:r w:rsidRPr="00792B4E">
              <w:t>Company Instance URL</w:t>
            </w:r>
          </w:p>
        </w:tc>
        <w:tc>
          <w:tcPr>
            <w:tcW w:w="4888" w:type="dxa"/>
            <w:tcBorders>
              <w:top w:val="single" w:sz="8" w:space="0" w:color="999999"/>
              <w:left w:val="single" w:sz="8" w:space="0" w:color="999999"/>
              <w:bottom w:val="single" w:sz="8" w:space="0" w:color="999999"/>
              <w:right w:val="single" w:sz="8" w:space="0" w:color="999999"/>
            </w:tcBorders>
          </w:tcPr>
          <w:p w14:paraId="4E80290C" w14:textId="5E3E80C5" w:rsidR="0078353F" w:rsidRPr="00792B4E" w:rsidRDefault="0078353F" w:rsidP="002C6ED8">
            <w:r w:rsidRPr="00792B4E">
              <w:t>The position details of the employee who returned from leave of absence have been viewed.</w:t>
            </w:r>
          </w:p>
        </w:tc>
      </w:tr>
      <w:tr w:rsidR="0078353F" w:rsidRPr="00792B4E" w14:paraId="3646A968" w14:textId="77777777" w:rsidTr="00A506C1">
        <w:tc>
          <w:tcPr>
            <w:tcW w:w="1947" w:type="dxa"/>
            <w:tcBorders>
              <w:top w:val="single" w:sz="8" w:space="0" w:color="999999"/>
              <w:left w:val="single" w:sz="8" w:space="0" w:color="999999"/>
              <w:bottom w:val="single" w:sz="8" w:space="0" w:color="999999"/>
              <w:right w:val="single" w:sz="8" w:space="0" w:color="999999"/>
            </w:tcBorders>
          </w:tcPr>
          <w:p w14:paraId="61B74FEC" w14:textId="4FDDC1AA" w:rsidR="0078353F" w:rsidRPr="00792B4E" w:rsidRDefault="0078353F" w:rsidP="0078353F">
            <w:pPr>
              <w:rPr>
                <w:rStyle w:val="SAPEmphasis"/>
              </w:rPr>
            </w:pPr>
            <w:r w:rsidRPr="00792B4E">
              <w:rPr>
                <w:rStyle w:val="SAPEmphasis"/>
              </w:rPr>
              <w:t>View Employee Job Information Details</w:t>
            </w:r>
          </w:p>
        </w:tc>
        <w:tc>
          <w:tcPr>
            <w:tcW w:w="1080" w:type="dxa"/>
            <w:tcBorders>
              <w:top w:val="single" w:sz="8" w:space="0" w:color="999999"/>
              <w:left w:val="single" w:sz="8" w:space="0" w:color="999999"/>
              <w:bottom w:val="single" w:sz="8" w:space="0" w:color="999999"/>
              <w:right w:val="single" w:sz="8" w:space="0" w:color="999999"/>
            </w:tcBorders>
          </w:tcPr>
          <w:p w14:paraId="5082009A" w14:textId="095B6A28" w:rsidR="0078353F" w:rsidRPr="00792B4E" w:rsidRDefault="0078353F" w:rsidP="0078353F">
            <w:pPr>
              <w:spacing w:after="120"/>
            </w:pPr>
            <w:r w:rsidRPr="00792B4E">
              <w:t>Employee Central UI</w:t>
            </w:r>
          </w:p>
        </w:tc>
        <w:tc>
          <w:tcPr>
            <w:tcW w:w="3420" w:type="dxa"/>
            <w:tcBorders>
              <w:top w:val="single" w:sz="8" w:space="0" w:color="999999"/>
              <w:left w:val="single" w:sz="8" w:space="0" w:color="999999"/>
              <w:bottom w:val="single" w:sz="8" w:space="0" w:color="999999"/>
              <w:right w:val="single" w:sz="8" w:space="0" w:color="999999"/>
            </w:tcBorders>
          </w:tcPr>
          <w:p w14:paraId="265DF50E" w14:textId="77777777" w:rsidR="0078353F" w:rsidRPr="00792B4E" w:rsidRDefault="0078353F" w:rsidP="0078353F"/>
        </w:tc>
        <w:tc>
          <w:tcPr>
            <w:tcW w:w="1530" w:type="dxa"/>
            <w:tcBorders>
              <w:top w:val="single" w:sz="8" w:space="0" w:color="999999"/>
              <w:left w:val="single" w:sz="8" w:space="0" w:color="999999"/>
              <w:bottom w:val="single" w:sz="8" w:space="0" w:color="999999"/>
              <w:right w:val="single" w:sz="8" w:space="0" w:color="999999"/>
            </w:tcBorders>
          </w:tcPr>
          <w:p w14:paraId="7D8EDD25" w14:textId="13043A61" w:rsidR="0078353F" w:rsidRPr="00792B4E" w:rsidRDefault="0078353F" w:rsidP="0078353F">
            <w:r w:rsidRPr="00792B4E">
              <w:t>HR Administrator</w:t>
            </w:r>
          </w:p>
        </w:tc>
        <w:tc>
          <w:tcPr>
            <w:tcW w:w="1440" w:type="dxa"/>
            <w:tcBorders>
              <w:top w:val="single" w:sz="8" w:space="0" w:color="999999"/>
              <w:left w:val="single" w:sz="8" w:space="0" w:color="999999"/>
              <w:bottom w:val="single" w:sz="8" w:space="0" w:color="999999"/>
              <w:right w:val="single" w:sz="8" w:space="0" w:color="999999"/>
            </w:tcBorders>
          </w:tcPr>
          <w:p w14:paraId="6CC6C415" w14:textId="24405768" w:rsidR="0078353F" w:rsidRPr="00792B4E" w:rsidRDefault="0078353F" w:rsidP="0078353F">
            <w:r w:rsidRPr="00792B4E">
              <w:t>Company Instance URL</w:t>
            </w:r>
          </w:p>
        </w:tc>
        <w:tc>
          <w:tcPr>
            <w:tcW w:w="4888" w:type="dxa"/>
            <w:tcBorders>
              <w:top w:val="single" w:sz="8" w:space="0" w:color="999999"/>
              <w:left w:val="single" w:sz="8" w:space="0" w:color="999999"/>
              <w:bottom w:val="single" w:sz="8" w:space="0" w:color="999999"/>
              <w:right w:val="single" w:sz="8" w:space="0" w:color="999999"/>
            </w:tcBorders>
          </w:tcPr>
          <w:p w14:paraId="205D4C59" w14:textId="1EDEF5D0" w:rsidR="0078353F" w:rsidRPr="00792B4E" w:rsidRDefault="0078353F" w:rsidP="002C6ED8">
            <w:r w:rsidRPr="00792B4E">
              <w:t>The job information details of the employee who returned from leave of absence have been viewed.</w:t>
            </w:r>
          </w:p>
        </w:tc>
      </w:tr>
    </w:tbl>
    <w:p w14:paraId="1153B613" w14:textId="77777777" w:rsidR="000620A9" w:rsidRPr="00792B4E" w:rsidRDefault="000620A9" w:rsidP="000620A9"/>
    <w:p w14:paraId="537CB04C" w14:textId="77777777" w:rsidR="000620A9" w:rsidRPr="00792B4E" w:rsidRDefault="000620A9" w:rsidP="000620A9"/>
    <w:p w14:paraId="718432B1" w14:textId="77777777" w:rsidR="000620A9" w:rsidRPr="00792B4E" w:rsidRDefault="000620A9" w:rsidP="000620A9">
      <w:pPr>
        <w:pStyle w:val="Heading1"/>
        <w:ind w:left="432" w:hanging="432"/>
      </w:pPr>
      <w:bookmarkStart w:id="293" w:name="_Toc416967256"/>
      <w:bookmarkStart w:id="294" w:name="_Toc435792889"/>
      <w:bookmarkStart w:id="295" w:name="_Toc505864915"/>
      <w:r w:rsidRPr="00792B4E">
        <w:lastRenderedPageBreak/>
        <w:t>Test Procedures</w:t>
      </w:r>
      <w:bookmarkEnd w:id="293"/>
      <w:bookmarkEnd w:id="294"/>
      <w:bookmarkEnd w:id="295"/>
    </w:p>
    <w:p w14:paraId="77999D65" w14:textId="77777777" w:rsidR="000620A9" w:rsidRPr="00792B4E" w:rsidRDefault="000620A9" w:rsidP="000620A9">
      <w:r w:rsidRPr="00792B4E">
        <w:t>This section describes test procedures for each process step that belongs to this scope item.</w:t>
      </w:r>
    </w:p>
    <w:p w14:paraId="03EADBD9" w14:textId="5051B7B3" w:rsidR="00757E8A" w:rsidRPr="00792B4E" w:rsidRDefault="000620A9" w:rsidP="000620A9">
      <w:r w:rsidRPr="00792B4E">
        <w:t>The test should take around 20 minutes.</w:t>
      </w:r>
    </w:p>
    <w:p w14:paraId="53D849D4" w14:textId="77777777" w:rsidR="007C15F7" w:rsidRPr="00792B4E" w:rsidRDefault="007C15F7" w:rsidP="007C15F7">
      <w:pPr>
        <w:pStyle w:val="SAPKeyblockTitle"/>
      </w:pPr>
      <w:bookmarkStart w:id="296" w:name="_Toc437607065"/>
      <w:bookmarkStart w:id="297" w:name="_Toc437607067"/>
      <w:bookmarkStart w:id="298" w:name="_Toc437607069"/>
      <w:bookmarkStart w:id="299" w:name="_Toc437607071"/>
      <w:bookmarkStart w:id="300" w:name="_Toc437607087"/>
      <w:bookmarkStart w:id="301" w:name="_Toc437607088"/>
      <w:bookmarkStart w:id="302" w:name="_Toc437607090"/>
      <w:bookmarkStart w:id="303" w:name="_Toc437607092"/>
      <w:bookmarkStart w:id="304" w:name="_Toc437607151"/>
      <w:bookmarkStart w:id="305" w:name="_Toc386012203"/>
      <w:bookmarkStart w:id="306" w:name="_Toc401565097"/>
      <w:bookmarkStart w:id="307" w:name="_Toc416967281"/>
      <w:bookmarkStart w:id="308" w:name="_Toc435792927"/>
      <w:bookmarkEnd w:id="296"/>
      <w:bookmarkEnd w:id="297"/>
      <w:bookmarkEnd w:id="298"/>
      <w:bookmarkEnd w:id="299"/>
      <w:bookmarkEnd w:id="300"/>
      <w:bookmarkEnd w:id="301"/>
      <w:bookmarkEnd w:id="302"/>
      <w:bookmarkEnd w:id="303"/>
      <w:bookmarkEnd w:id="304"/>
      <w:r w:rsidRPr="00792B4E">
        <w:t>Prerequisites</w:t>
      </w:r>
    </w:p>
    <w:p w14:paraId="76F2E59D" w14:textId="20019E5F" w:rsidR="002951FB" w:rsidRPr="00792B4E" w:rsidRDefault="002951FB" w:rsidP="00A506C1">
      <w:pPr>
        <w:pStyle w:val="ListBullet"/>
        <w:numPr>
          <w:ilvl w:val="0"/>
          <w:numId w:val="0"/>
        </w:numPr>
      </w:pPr>
      <w:r w:rsidRPr="00792B4E">
        <w:t xml:space="preserve">The leave of absence request requires the approval of the line manager and the HR business partner of the employee. Therefore, during hiring of the employee the field </w:t>
      </w:r>
      <w:r w:rsidRPr="00792B4E">
        <w:rPr>
          <w:rStyle w:val="SAPScreenElement"/>
        </w:rPr>
        <w:t>Supervisor</w:t>
      </w:r>
      <w:r w:rsidRPr="00792B4E">
        <w:t xml:space="preserve"> (the employee’s line manager) and the </w:t>
      </w:r>
      <w:r w:rsidRPr="00792B4E">
        <w:rPr>
          <w:rStyle w:val="SAPScreenElement"/>
        </w:rPr>
        <w:t>Relationship Type</w:t>
      </w:r>
      <w:r w:rsidRPr="00792B4E">
        <w:rPr>
          <w:rStyle w:val="UserInput"/>
          <w:sz w:val="18"/>
        </w:rPr>
        <w:t xml:space="preserve"> HR Manager </w:t>
      </w:r>
      <w:r w:rsidRPr="00792B4E">
        <w:t>must have been maintained.</w:t>
      </w:r>
    </w:p>
    <w:p w14:paraId="5F5FB8A6" w14:textId="0D4A61C7" w:rsidR="002951FB" w:rsidRPr="00792B4E" w:rsidDel="006465A2" w:rsidRDefault="002951FB" w:rsidP="00683592">
      <w:pPr>
        <w:pStyle w:val="SAPNoteHeading"/>
        <w:rPr>
          <w:del w:id="309" w:author="Author" w:date="2018-02-13T18:07:00Z"/>
        </w:rPr>
      </w:pPr>
      <w:commentRangeStart w:id="310"/>
      <w:del w:id="311" w:author="Author" w:date="2018-02-13T18:07:00Z">
        <w:r w:rsidRPr="00792B4E" w:rsidDel="006465A2">
          <w:rPr>
            <w:noProof/>
          </w:rPr>
          <w:drawing>
            <wp:inline distT="0" distB="0" distL="0" distR="0" wp14:anchorId="66AC2E8D" wp14:editId="7682D001">
              <wp:extent cx="231775" cy="231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792B4E" w:rsidDel="006465A2">
          <w:rPr>
            <w:noProof/>
            <w:lang w:eastAsia="zh-CN"/>
          </w:rPr>
          <w:delText xml:space="preserve"> Note</w:delText>
        </w:r>
      </w:del>
    </w:p>
    <w:p w14:paraId="763B9D3B" w14:textId="5E28B8BB" w:rsidR="002951FB" w:rsidRPr="00792B4E" w:rsidDel="006465A2" w:rsidRDefault="002951FB" w:rsidP="00683592">
      <w:pPr>
        <w:pStyle w:val="NoteParagraph"/>
        <w:ind w:left="624"/>
        <w:rPr>
          <w:del w:id="312" w:author="Author" w:date="2018-02-13T18:07:00Z"/>
        </w:rPr>
      </w:pPr>
      <w:del w:id="313" w:author="Author" w:date="2018-02-13T18:07:00Z">
        <w:r w:rsidRPr="00792B4E" w:rsidDel="006465A2">
          <w:delText xml:space="preserve">For details on these prerequisites, </w:delText>
        </w:r>
        <w:r w:rsidR="00741186" w:rsidDel="006465A2">
          <w:delText>you can</w:delText>
        </w:r>
        <w:r w:rsidR="00741186" w:rsidRPr="00AA46A3" w:rsidDel="006465A2">
          <w:delText xml:space="preserve"> refer </w:delText>
        </w:r>
        <w:r w:rsidR="00741186" w:rsidDel="006465A2">
          <w:delText xml:space="preserve">for example </w:delText>
        </w:r>
        <w:r w:rsidR="00741186" w:rsidRPr="00AA46A3" w:rsidDel="006465A2">
          <w:delText>to test script</w:delText>
        </w:r>
        <w:r w:rsidR="00741186" w:rsidDel="006465A2">
          <w:delText xml:space="preserve"> of scope item</w:delText>
        </w:r>
        <w:r w:rsidR="00741186" w:rsidRPr="00AA46A3" w:rsidDel="006465A2">
          <w:delText xml:space="preserve"> </w:delText>
        </w:r>
        <w:r w:rsidRPr="00A506C1" w:rsidDel="006465A2">
          <w:rPr>
            <w:rStyle w:val="SAPScreenElement"/>
            <w:color w:val="000000"/>
          </w:rPr>
          <w:delText>Add New Employee / Rehire (FJ0)</w:delText>
        </w:r>
        <w:r w:rsidRPr="00792B4E" w:rsidDel="006465A2">
          <w:delText>.</w:delText>
        </w:r>
        <w:commentRangeEnd w:id="310"/>
        <w:r w:rsidR="006465A2" w:rsidDel="006465A2">
          <w:rPr>
            <w:rStyle w:val="CommentReference"/>
            <w:rFonts w:ascii="Arial" w:eastAsia="SimSun" w:hAnsi="Arial"/>
            <w:lang w:val="de-DE"/>
          </w:rPr>
          <w:commentReference w:id="310"/>
        </w:r>
      </w:del>
    </w:p>
    <w:p w14:paraId="28CFD4E5" w14:textId="77777777" w:rsidR="002951FB" w:rsidRPr="00792B4E" w:rsidRDefault="002951FB" w:rsidP="00683592">
      <w:pPr>
        <w:pStyle w:val="SAPNoteHeading"/>
      </w:pPr>
      <w:r w:rsidRPr="00792B4E">
        <w:rPr>
          <w:noProof/>
        </w:rPr>
        <w:drawing>
          <wp:inline distT="0" distB="0" distL="0" distR="0" wp14:anchorId="1372AF13" wp14:editId="31B3375B">
            <wp:extent cx="225425" cy="225425"/>
            <wp:effectExtent l="0" t="0" r="3175" b="3175"/>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Recommendation</w:t>
      </w:r>
    </w:p>
    <w:p w14:paraId="48271C13" w14:textId="3C009714" w:rsidR="002951FB" w:rsidRPr="00792B4E" w:rsidRDefault="002951FB" w:rsidP="00683592">
      <w:pPr>
        <w:pStyle w:val="NoteParagraph"/>
        <w:ind w:left="624"/>
      </w:pPr>
      <w:r w:rsidRPr="00792B4E">
        <w:t xml:space="preserve">In case </w:t>
      </w:r>
      <w:r w:rsidR="00D76BC2">
        <w:t>it has been</w:t>
      </w:r>
      <w:r w:rsidR="00D76BC2" w:rsidRPr="00AA46A3">
        <w:t xml:space="preserve"> </w:t>
      </w:r>
      <w:r w:rsidRPr="00792B4E">
        <w:t xml:space="preserve">missed to maintain the </w:t>
      </w:r>
      <w:r w:rsidRPr="00792B4E">
        <w:rPr>
          <w:rStyle w:val="SAPScreenElement"/>
        </w:rPr>
        <w:t>Supervisor</w:t>
      </w:r>
      <w:r w:rsidR="00D76BC2">
        <w:rPr>
          <w:rStyle w:val="SAPScreenElement"/>
        </w:rPr>
        <w:t xml:space="preserve"> </w:t>
      </w:r>
      <w:r w:rsidR="00D76BC2" w:rsidRPr="0088137B">
        <w:t>(meaning, value</w:t>
      </w:r>
      <w:r w:rsidR="00D76BC2" w:rsidRPr="0088137B">
        <w:rPr>
          <w:rStyle w:val="SAPUserEntry"/>
        </w:rPr>
        <w:t xml:space="preserve"> No Manager</w:t>
      </w:r>
      <w:r w:rsidR="00D76BC2" w:rsidRPr="00AA46A3">
        <w:t xml:space="preserve">, </w:t>
      </w:r>
      <w:r w:rsidR="00D76BC2">
        <w:t>has been entered)</w:t>
      </w:r>
      <w:r w:rsidRPr="00792B4E">
        <w:t xml:space="preserve">, or the maintained information is incorrect, </w:t>
      </w:r>
      <w:r w:rsidR="00D76BC2">
        <w:t xml:space="preserve">it </w:t>
      </w:r>
      <w:r w:rsidR="00D76BC2" w:rsidRPr="00AA46A3">
        <w:t xml:space="preserve">can </w:t>
      </w:r>
      <w:r w:rsidR="00D76BC2">
        <w:t xml:space="preserve">be </w:t>
      </w:r>
      <w:r w:rsidR="00D76BC2" w:rsidRPr="00AA46A3">
        <w:t>adapt</w:t>
      </w:r>
      <w:r w:rsidR="00D76BC2">
        <w:t xml:space="preserve">ed </w:t>
      </w:r>
      <w:r w:rsidRPr="00792B4E">
        <w:t>as briefly described below:</w:t>
      </w:r>
    </w:p>
    <w:p w14:paraId="1F6CD84D" w14:textId="77777777" w:rsidR="002951FB" w:rsidRPr="00792B4E" w:rsidRDefault="002951FB" w:rsidP="00683592">
      <w:pPr>
        <w:pStyle w:val="ListBullet3"/>
        <w:ind w:left="1040" w:hanging="410"/>
      </w:pPr>
      <w:r w:rsidRPr="00792B4E">
        <w:rPr>
          <w:noProof/>
        </w:rPr>
        <w:t xml:space="preserve">Log on to </w:t>
      </w:r>
      <w:r w:rsidRPr="00792B4E">
        <w:t>Employee Central</w:t>
      </w:r>
      <w:r w:rsidRPr="00792B4E">
        <w:rPr>
          <w:noProof/>
        </w:rPr>
        <w:t xml:space="preserve"> as HR </w:t>
      </w:r>
      <w:r w:rsidRPr="00792B4E">
        <w:t>Administrator</w:t>
      </w:r>
      <w:r w:rsidRPr="00792B4E">
        <w:rPr>
          <w:noProof/>
        </w:rPr>
        <w:t>.</w:t>
      </w:r>
    </w:p>
    <w:p w14:paraId="2DB2BBD2" w14:textId="77777777" w:rsidR="002951FB" w:rsidRPr="00792B4E" w:rsidRDefault="002951FB" w:rsidP="00683592">
      <w:pPr>
        <w:pStyle w:val="ListBullet3"/>
        <w:ind w:left="1040" w:hanging="410"/>
      </w:pPr>
      <w:r w:rsidRPr="00792B4E">
        <w:rPr>
          <w:noProof/>
        </w:rPr>
        <w:t xml:space="preserve">Select from the </w:t>
      </w:r>
      <w:r w:rsidRPr="00792B4E">
        <w:rPr>
          <w:rStyle w:val="SAPScreenElement"/>
        </w:rPr>
        <w:t xml:space="preserve">Home </w:t>
      </w:r>
      <w:r w:rsidRPr="00792B4E">
        <w:rPr>
          <w:noProof/>
        </w:rPr>
        <w:t xml:space="preserve">drop-down </w:t>
      </w:r>
      <w:r w:rsidRPr="00792B4E">
        <w:rPr>
          <w:rStyle w:val="SAPScreenElement"/>
        </w:rPr>
        <w:t>My Employee Files</w:t>
      </w:r>
      <w:r w:rsidRPr="00792B4E">
        <w:rPr>
          <w:noProof/>
        </w:rPr>
        <w:t>. Select the drop-down next to your name to enter the employee’s name in the search box, and choose</w:t>
      </w:r>
      <w:r w:rsidRPr="00792B4E">
        <w:t xml:space="preserve"> in the list of employees matching the search criteria the appropriate employee.</w:t>
      </w:r>
    </w:p>
    <w:p w14:paraId="2B272878" w14:textId="3534F8B2" w:rsidR="002951FB" w:rsidRPr="00792B4E" w:rsidRDefault="002951FB" w:rsidP="00683592">
      <w:pPr>
        <w:pStyle w:val="ListBullet3"/>
        <w:ind w:left="1040" w:hanging="410"/>
      </w:pPr>
      <w:r w:rsidRPr="00792B4E">
        <w:t xml:space="preserve">Go to the </w:t>
      </w:r>
      <w:r w:rsidRPr="00792B4E">
        <w:rPr>
          <w:rStyle w:val="SAPScreenElement"/>
        </w:rPr>
        <w:t>Employment Information</w:t>
      </w:r>
      <w:r w:rsidRPr="00792B4E">
        <w:t xml:space="preserve"> section and there scroll to the </w:t>
      </w:r>
      <w:r w:rsidRPr="00792B4E">
        <w:rPr>
          <w:rStyle w:val="SAPScreenElement"/>
        </w:rPr>
        <w:t>Job Information</w:t>
      </w:r>
      <w:r w:rsidRPr="00792B4E">
        <w:t xml:space="preserve"> subsection. Select the </w:t>
      </w:r>
      <w:r w:rsidRPr="00792B4E">
        <w:rPr>
          <w:rStyle w:val="SAPScreenElement"/>
        </w:rPr>
        <w:t>Clock (History)</w:t>
      </w:r>
      <w:r w:rsidRPr="00792B4E">
        <w:t xml:space="preserve"> icon next to the </w:t>
      </w:r>
      <w:r w:rsidRPr="00792B4E">
        <w:rPr>
          <w:rStyle w:val="SAPScreenElement"/>
        </w:rPr>
        <w:t>Job Information</w:t>
      </w:r>
      <w:r w:rsidRPr="00792B4E">
        <w:t xml:space="preserve"> block.</w:t>
      </w:r>
    </w:p>
    <w:p w14:paraId="66E6897A" w14:textId="119B30D4" w:rsidR="002951FB" w:rsidRPr="00792B4E" w:rsidRDefault="002951FB" w:rsidP="00683592">
      <w:pPr>
        <w:pStyle w:val="ListBullet3"/>
        <w:ind w:left="1040" w:hanging="410"/>
      </w:pPr>
      <w:r w:rsidRPr="00792B4E">
        <w:t xml:space="preserve">In the </w:t>
      </w:r>
      <w:r w:rsidRPr="00792B4E">
        <w:rPr>
          <w:rStyle w:val="SAPScreenElement"/>
        </w:rPr>
        <w:t>Change History</w:t>
      </w:r>
      <w:r w:rsidRPr="00792B4E">
        <w:t xml:space="preserve"> part of the upcoming dialog box, select the appropriate </w:t>
      </w:r>
      <w:r w:rsidRPr="00792B4E">
        <w:rPr>
          <w:rStyle w:val="SAPScreenElement"/>
          <w:color w:val="000000"/>
        </w:rPr>
        <w:t>New Hire</w:t>
      </w:r>
      <w:r w:rsidRPr="00792B4E">
        <w:t xml:space="preserve"> record and choose the </w:t>
      </w:r>
      <w:r w:rsidRPr="00792B4E">
        <w:rPr>
          <w:rStyle w:val="SAPScreenElement"/>
        </w:rPr>
        <w:t>Edit</w:t>
      </w:r>
      <w:r w:rsidRPr="00792B4E">
        <w:t xml:space="preserve"> button.</w:t>
      </w:r>
    </w:p>
    <w:p w14:paraId="09AD01BF" w14:textId="0E5948CF" w:rsidR="002951FB" w:rsidRPr="00792B4E" w:rsidRDefault="002951FB" w:rsidP="00683592">
      <w:pPr>
        <w:pStyle w:val="ListBullet3"/>
        <w:ind w:left="1040" w:hanging="410"/>
      </w:pPr>
      <w:r w:rsidRPr="00792B4E">
        <w:t xml:space="preserve">In the </w:t>
      </w:r>
      <w:r w:rsidRPr="00792B4E">
        <w:rPr>
          <w:rStyle w:val="SAPScreenElement"/>
        </w:rPr>
        <w:t>Edit History of Job Information on &lt;hire date&gt;</w:t>
      </w:r>
      <w:r w:rsidRPr="00792B4E">
        <w:t xml:space="preserve"> dialog box</w:t>
      </w:r>
      <w:r w:rsidR="008775E1">
        <w:t>,</w:t>
      </w:r>
      <w:r w:rsidRPr="00792B4E">
        <w:t xml:space="preserve"> </w:t>
      </w:r>
      <w:r w:rsidR="00D76BC2" w:rsidRPr="00BB3A40">
        <w:t xml:space="preserve">make sure that </w:t>
      </w:r>
      <w:r w:rsidRPr="00792B4E">
        <w:t xml:space="preserve">in the </w:t>
      </w:r>
      <w:r w:rsidRPr="00792B4E">
        <w:rPr>
          <w:rStyle w:val="SAPScreenElement"/>
        </w:rPr>
        <w:t>When would you like your changes to take effect?</w:t>
      </w:r>
      <w:r w:rsidRPr="00792B4E">
        <w:t xml:space="preserve"> field the</w:t>
      </w:r>
      <w:r w:rsidR="00D76BC2">
        <w:t xml:space="preserve"> employee’s</w:t>
      </w:r>
      <w:r w:rsidRPr="00792B4E">
        <w:t xml:space="preserve"> hiring date</w:t>
      </w:r>
      <w:r w:rsidR="00D76BC2">
        <w:t xml:space="preserve"> is displayed.</w:t>
      </w:r>
      <w:r w:rsidRPr="00792B4E">
        <w:t xml:space="preserve"> </w:t>
      </w:r>
      <w:r w:rsidR="00D76BC2">
        <w:t>M</w:t>
      </w:r>
      <w:r w:rsidRPr="00792B4E">
        <w:t>ake the appropriate correction</w:t>
      </w:r>
      <w:r w:rsidR="00D76BC2" w:rsidRPr="00D76BC2">
        <w:t xml:space="preserve"> </w:t>
      </w:r>
      <w:r w:rsidR="00D76BC2" w:rsidRPr="00BB3A40">
        <w:t>for the supervisor name</w:t>
      </w:r>
      <w:r w:rsidRPr="00792B4E">
        <w:t xml:space="preserve">. When done, choose the </w:t>
      </w:r>
      <w:r w:rsidRPr="00792B4E">
        <w:rPr>
          <w:rStyle w:val="SAPScreenElement"/>
        </w:rPr>
        <w:t xml:space="preserve">Save </w:t>
      </w:r>
      <w:r w:rsidRPr="00792B4E">
        <w:t xml:space="preserve">button. The data is saved and is visible in the employee’s </w:t>
      </w:r>
      <w:r w:rsidRPr="00792B4E">
        <w:rPr>
          <w:rStyle w:val="SAPScreenElement"/>
        </w:rPr>
        <w:t>Job Information</w:t>
      </w:r>
      <w:r w:rsidRPr="00792B4E">
        <w:t xml:space="preserve"> subsection of the</w:t>
      </w:r>
      <w:r w:rsidRPr="00792B4E">
        <w:rPr>
          <w:rStyle w:val="SAPScreenElement"/>
        </w:rPr>
        <w:t xml:space="preserve"> Employment Information</w:t>
      </w:r>
      <w:r w:rsidRPr="00792B4E">
        <w:t xml:space="preserve"> section.</w:t>
      </w:r>
    </w:p>
    <w:p w14:paraId="39190DEF" w14:textId="15755106" w:rsidR="002951FB" w:rsidRPr="00792B4E" w:rsidRDefault="002951FB" w:rsidP="00683592">
      <w:pPr>
        <w:pStyle w:val="NoteParagraph"/>
        <w:ind w:left="630"/>
      </w:pPr>
      <w:r w:rsidRPr="00792B4E">
        <w:t xml:space="preserve">In case </w:t>
      </w:r>
      <w:r w:rsidR="00D76BC2">
        <w:t>it has been</w:t>
      </w:r>
      <w:r w:rsidR="00D76BC2" w:rsidRPr="00AA46A3">
        <w:t xml:space="preserve"> </w:t>
      </w:r>
      <w:r w:rsidRPr="00792B4E">
        <w:t xml:space="preserve">missed to maintain the </w:t>
      </w:r>
      <w:r w:rsidRPr="00792B4E">
        <w:rPr>
          <w:rStyle w:val="SAPScreenElement"/>
        </w:rPr>
        <w:t>Relationship Type</w:t>
      </w:r>
      <w:r w:rsidRPr="00792B4E">
        <w:rPr>
          <w:rStyle w:val="UserInput"/>
          <w:sz w:val="18"/>
        </w:rPr>
        <w:t xml:space="preserve"> HR Manager</w:t>
      </w:r>
      <w:r w:rsidRPr="00792B4E">
        <w:t xml:space="preserve">, </w:t>
      </w:r>
      <w:r w:rsidR="00D76BC2">
        <w:t>it</w:t>
      </w:r>
      <w:r w:rsidR="00D76BC2" w:rsidRPr="00AA46A3">
        <w:t xml:space="preserve"> can</w:t>
      </w:r>
      <w:r w:rsidR="00D76BC2">
        <w:t xml:space="preserve"> be</w:t>
      </w:r>
      <w:r w:rsidR="00D76BC2" w:rsidRPr="00AA46A3">
        <w:t xml:space="preserve"> add</w:t>
      </w:r>
      <w:r w:rsidR="00D76BC2">
        <w:t>ed</w:t>
      </w:r>
      <w:r w:rsidR="00D76BC2" w:rsidRPr="00AA46A3">
        <w:t xml:space="preserve"> </w:t>
      </w:r>
      <w:r w:rsidRPr="00792B4E">
        <w:t>as briefly described below:</w:t>
      </w:r>
    </w:p>
    <w:p w14:paraId="113854AE" w14:textId="77777777" w:rsidR="002951FB" w:rsidRPr="00792B4E" w:rsidRDefault="002951FB" w:rsidP="00683592">
      <w:pPr>
        <w:pStyle w:val="ListBullet3"/>
        <w:ind w:hanging="391"/>
      </w:pPr>
      <w:r w:rsidRPr="00792B4E">
        <w:rPr>
          <w:noProof/>
        </w:rPr>
        <w:t xml:space="preserve">Log on to </w:t>
      </w:r>
      <w:r w:rsidRPr="00792B4E">
        <w:t>Employee Central</w:t>
      </w:r>
      <w:r w:rsidRPr="00792B4E">
        <w:rPr>
          <w:noProof/>
        </w:rPr>
        <w:t xml:space="preserve"> as HR </w:t>
      </w:r>
      <w:r w:rsidRPr="00792B4E">
        <w:t>Administrator</w:t>
      </w:r>
      <w:r w:rsidRPr="00792B4E">
        <w:rPr>
          <w:noProof/>
        </w:rPr>
        <w:t>.</w:t>
      </w:r>
    </w:p>
    <w:p w14:paraId="39155C4C" w14:textId="77777777" w:rsidR="002951FB" w:rsidRPr="00792B4E" w:rsidRDefault="002951FB" w:rsidP="00683592">
      <w:pPr>
        <w:pStyle w:val="ListBullet3"/>
        <w:ind w:hanging="391"/>
      </w:pPr>
      <w:r w:rsidRPr="00792B4E">
        <w:rPr>
          <w:noProof/>
        </w:rPr>
        <w:t xml:space="preserve">Select from the </w:t>
      </w:r>
      <w:r w:rsidRPr="00792B4E">
        <w:rPr>
          <w:rStyle w:val="SAPScreenElement"/>
        </w:rPr>
        <w:t xml:space="preserve">Home </w:t>
      </w:r>
      <w:r w:rsidRPr="00792B4E">
        <w:rPr>
          <w:noProof/>
        </w:rPr>
        <w:t xml:space="preserve">drop-down </w:t>
      </w:r>
      <w:r w:rsidRPr="00792B4E">
        <w:rPr>
          <w:rStyle w:val="SAPScreenElement"/>
        </w:rPr>
        <w:t>My Employee Files</w:t>
      </w:r>
      <w:r w:rsidRPr="00792B4E">
        <w:rPr>
          <w:noProof/>
        </w:rPr>
        <w:t>. Select the drop-down next to your name to enter the employee’s name in the search box, and choose</w:t>
      </w:r>
      <w:r w:rsidRPr="00792B4E">
        <w:t xml:space="preserve"> in the list of employees matching the search criteria the appropriate employee.</w:t>
      </w:r>
    </w:p>
    <w:p w14:paraId="03829539" w14:textId="0619D980" w:rsidR="002951FB" w:rsidRPr="00792B4E" w:rsidRDefault="002951FB" w:rsidP="00683592">
      <w:pPr>
        <w:pStyle w:val="ListBullet3"/>
        <w:ind w:hanging="391"/>
      </w:pPr>
      <w:r w:rsidRPr="00792B4E">
        <w:t xml:space="preserve">Go to the </w:t>
      </w:r>
      <w:r w:rsidRPr="00792B4E">
        <w:rPr>
          <w:rStyle w:val="SAPScreenElement"/>
        </w:rPr>
        <w:t>Employment Information</w:t>
      </w:r>
      <w:r w:rsidRPr="00792B4E">
        <w:t xml:space="preserve"> section, and there scroll to the </w:t>
      </w:r>
      <w:r w:rsidRPr="00792B4E">
        <w:rPr>
          <w:rStyle w:val="SAPScreenElement"/>
        </w:rPr>
        <w:t>Job Relationships</w:t>
      </w:r>
      <w:r w:rsidRPr="00792B4E">
        <w:t xml:space="preserve"> subsection.</w:t>
      </w:r>
    </w:p>
    <w:p w14:paraId="43A3555E" w14:textId="77777777" w:rsidR="002951FB" w:rsidRPr="00792B4E" w:rsidRDefault="002951FB" w:rsidP="00683592">
      <w:pPr>
        <w:pStyle w:val="ListBullet3"/>
        <w:ind w:hanging="391"/>
      </w:pPr>
      <w:r w:rsidRPr="00792B4E">
        <w:t xml:space="preserve">Select the </w:t>
      </w:r>
      <w:r w:rsidRPr="00792B4E">
        <w:rPr>
          <w:rStyle w:val="SAPScreenElement"/>
        </w:rPr>
        <w:t>Pencil (Edit)</w:t>
      </w:r>
      <w:r w:rsidRPr="00792B4E">
        <w:t xml:space="preserve"> icon next to the </w:t>
      </w:r>
      <w:r w:rsidRPr="00792B4E">
        <w:rPr>
          <w:rStyle w:val="SAPScreenElement"/>
        </w:rPr>
        <w:t>Job Relationships</w:t>
      </w:r>
      <w:r w:rsidRPr="00792B4E">
        <w:t xml:space="preserve"> block.</w:t>
      </w:r>
    </w:p>
    <w:p w14:paraId="6C0ED0AF" w14:textId="57D68DD0" w:rsidR="002951FB" w:rsidRPr="00792B4E" w:rsidRDefault="002951FB" w:rsidP="00683592">
      <w:pPr>
        <w:pStyle w:val="ListBullet3"/>
        <w:ind w:hanging="391"/>
      </w:pPr>
      <w:r w:rsidRPr="00792B4E">
        <w:t xml:space="preserve">In the upcoming </w:t>
      </w:r>
      <w:r w:rsidRPr="00792B4E">
        <w:rPr>
          <w:rStyle w:val="SAPScreenElement"/>
        </w:rPr>
        <w:t>Job Relationships</w:t>
      </w:r>
      <w:r w:rsidRPr="00792B4E">
        <w:t xml:space="preserve"> dialog box, enter in the </w:t>
      </w:r>
      <w:r w:rsidRPr="00792B4E">
        <w:rPr>
          <w:rStyle w:val="SAPScreenElement"/>
        </w:rPr>
        <w:t>When would you like your changes to take effect?</w:t>
      </w:r>
      <w:r w:rsidRPr="00792B4E">
        <w:t xml:space="preserve"> field the date the change is to become valid (most likely the hiring date of the employee). </w:t>
      </w:r>
      <w:r w:rsidR="00D427CE">
        <w:t xml:space="preserve">The </w:t>
      </w:r>
      <w:r w:rsidR="00D427CE">
        <w:rPr>
          <w:rStyle w:val="SAPScreenElement"/>
        </w:rPr>
        <w:t>Job Relationships</w:t>
      </w:r>
      <w:r w:rsidR="00D427CE">
        <w:t xml:space="preserve"> block shows up in the dialog box. </w:t>
      </w:r>
      <w:r w:rsidRPr="00792B4E">
        <w:t xml:space="preserve">Select the </w:t>
      </w:r>
      <w:r w:rsidRPr="00792B4E">
        <w:rPr>
          <w:rStyle w:val="SAPScreenElement"/>
        </w:rPr>
        <w:sym w:font="Symbol" w:char="F0C5"/>
      </w:r>
      <w:r w:rsidRPr="00792B4E">
        <w:rPr>
          <w:rStyle w:val="SAPScreenElement"/>
        </w:rPr>
        <w:t xml:space="preserve"> Add</w:t>
      </w:r>
      <w:r w:rsidRPr="00792B4E">
        <w:t xml:space="preserve"> link and make the following entries:</w:t>
      </w:r>
    </w:p>
    <w:p w14:paraId="0F68CC1A" w14:textId="77777777" w:rsidR="002951FB" w:rsidRPr="00792B4E" w:rsidRDefault="002951FB" w:rsidP="00683592">
      <w:pPr>
        <w:pStyle w:val="ListBullet3"/>
        <w:numPr>
          <w:ilvl w:val="0"/>
          <w:numId w:val="0"/>
        </w:numPr>
        <w:spacing w:line="240" w:lineRule="auto"/>
        <w:ind w:left="1020"/>
      </w:pPr>
      <w:r w:rsidRPr="00792B4E">
        <w:t xml:space="preserve">For field </w:t>
      </w:r>
      <w:r w:rsidRPr="00792B4E">
        <w:rPr>
          <w:rStyle w:val="SAPScreenElement"/>
        </w:rPr>
        <w:t>Relationship Type</w:t>
      </w:r>
      <w:r w:rsidRPr="00792B4E">
        <w:t>, select</w:t>
      </w:r>
      <w:r w:rsidRPr="00792B4E">
        <w:rPr>
          <w:rStyle w:val="SAPUserEntry"/>
        </w:rPr>
        <w:t xml:space="preserve"> HR Manager</w:t>
      </w:r>
      <w:r w:rsidRPr="00792B4E">
        <w:rPr>
          <w:rStyle w:val="UserInput"/>
          <w:sz w:val="18"/>
        </w:rPr>
        <w:t xml:space="preserve"> </w:t>
      </w:r>
      <w:r w:rsidRPr="00792B4E">
        <w:t xml:space="preserve">from the drop-down, and for field </w:t>
      </w:r>
      <w:r w:rsidRPr="00792B4E">
        <w:rPr>
          <w:rStyle w:val="SAPScreenElement"/>
        </w:rPr>
        <w:t>Name</w:t>
      </w:r>
      <w:r w:rsidRPr="00792B4E">
        <w:t>, select the appropriate employee from the drop-down.</w:t>
      </w:r>
    </w:p>
    <w:p w14:paraId="426AC51B" w14:textId="77777777" w:rsidR="002951FB" w:rsidRPr="00792B4E" w:rsidRDefault="002951FB" w:rsidP="00683592">
      <w:pPr>
        <w:pStyle w:val="ListBullet3"/>
        <w:spacing w:line="240" w:lineRule="auto"/>
        <w:ind w:left="1020" w:hanging="391"/>
      </w:pPr>
      <w:r w:rsidRPr="00792B4E">
        <w:t xml:space="preserve">To add additional relationship types, which should become effective the same data, select the </w:t>
      </w:r>
      <w:r w:rsidRPr="00792B4E">
        <w:rPr>
          <w:rStyle w:val="SAPScreenElement"/>
        </w:rPr>
        <w:sym w:font="Symbol" w:char="F0C5"/>
      </w:r>
      <w:r w:rsidRPr="00792B4E">
        <w:rPr>
          <w:rStyle w:val="SAPScreenElement"/>
        </w:rPr>
        <w:t xml:space="preserve"> Add</w:t>
      </w:r>
      <w:r w:rsidRPr="00792B4E">
        <w:t xml:space="preserve"> link and make entries as appropriate.</w:t>
      </w:r>
    </w:p>
    <w:p w14:paraId="5CAD5893" w14:textId="20A682F8" w:rsidR="002951FB" w:rsidRDefault="002951FB" w:rsidP="00683592">
      <w:pPr>
        <w:pStyle w:val="ListBullet3"/>
        <w:spacing w:line="240" w:lineRule="auto"/>
        <w:ind w:left="1020" w:hanging="391"/>
      </w:pPr>
      <w:r w:rsidRPr="00792B4E">
        <w:t xml:space="preserve">Choose the </w:t>
      </w:r>
      <w:r w:rsidRPr="00792B4E">
        <w:rPr>
          <w:rStyle w:val="SAPScreenElement"/>
        </w:rPr>
        <w:t xml:space="preserve">Save </w:t>
      </w:r>
      <w:r w:rsidRPr="00792B4E">
        <w:t xml:space="preserve">button. The data is saved and is visible in the employee’s </w:t>
      </w:r>
      <w:r w:rsidRPr="00792B4E">
        <w:rPr>
          <w:rStyle w:val="SAPScreenElement"/>
        </w:rPr>
        <w:t>Job Relationships</w:t>
      </w:r>
      <w:r w:rsidRPr="00792B4E">
        <w:t xml:space="preserve"> subsection of the</w:t>
      </w:r>
      <w:r w:rsidRPr="00792B4E">
        <w:rPr>
          <w:rStyle w:val="SAPScreenElement"/>
        </w:rPr>
        <w:t xml:space="preserve"> Employment Information </w:t>
      </w:r>
      <w:r w:rsidRPr="00792B4E">
        <w:t>section.</w:t>
      </w:r>
      <w:r w:rsidR="00E365FD" w:rsidRPr="00E365FD">
        <w:t xml:space="preserve"> </w:t>
      </w:r>
      <w:r w:rsidR="00E365FD">
        <w:t xml:space="preserve">Note, that also the </w:t>
      </w:r>
      <w:r w:rsidR="00E365FD">
        <w:rPr>
          <w:rStyle w:val="SAPScreenElement"/>
        </w:rPr>
        <w:t xml:space="preserve">Clock (History) </w:t>
      </w:r>
      <w:r w:rsidR="00E365FD">
        <w:t xml:space="preserve">icon becomes now visible. You can use it, for example, to make corrections on an existing </w:t>
      </w:r>
      <w:r w:rsidR="00E365FD">
        <w:rPr>
          <w:rStyle w:val="SAPScreenElement"/>
        </w:rPr>
        <w:t>Job Relationships</w:t>
      </w:r>
      <w:r w:rsidR="00E365FD">
        <w:t xml:space="preserve"> record, if needed.</w:t>
      </w:r>
    </w:p>
    <w:p w14:paraId="34D670B0" w14:textId="77777777" w:rsidR="00D76BC2" w:rsidRDefault="00D76BC2" w:rsidP="00A506C1">
      <w:pPr>
        <w:pStyle w:val="ListBullet3"/>
        <w:numPr>
          <w:ilvl w:val="0"/>
          <w:numId w:val="0"/>
        </w:numPr>
        <w:rPr>
          <w:b/>
        </w:rPr>
      </w:pPr>
    </w:p>
    <w:p w14:paraId="418D6FD9" w14:textId="77777777" w:rsidR="00D76BC2" w:rsidRPr="00AA46A3" w:rsidRDefault="00D76BC2" w:rsidP="00A506C1">
      <w:pPr>
        <w:rPr>
          <w:rFonts w:ascii="BentonSans Regular" w:hAnsi="BentonSans Regular"/>
          <w:color w:val="666666"/>
          <w:sz w:val="22"/>
        </w:rPr>
      </w:pPr>
      <w:r w:rsidRPr="00AA46A3">
        <w:rPr>
          <w:noProof/>
        </w:rPr>
        <w:lastRenderedPageBreak/>
        <w:drawing>
          <wp:inline distT="0" distB="0" distL="0" distR="0" wp14:anchorId="68759D99" wp14:editId="032BDB97">
            <wp:extent cx="225425" cy="225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AA46A3">
        <w:t> </w:t>
      </w:r>
      <w:r w:rsidRPr="00AA46A3">
        <w:rPr>
          <w:rFonts w:ascii="BentonSans Regular" w:hAnsi="BentonSans Regular"/>
          <w:color w:val="666666"/>
          <w:sz w:val="22"/>
        </w:rPr>
        <w:t>Note</w:t>
      </w:r>
    </w:p>
    <w:p w14:paraId="3F775991" w14:textId="5A820082" w:rsidR="00D76BC2" w:rsidRDefault="00D76BC2" w:rsidP="00A506C1">
      <w:pPr>
        <w:pStyle w:val="ListBullet3"/>
        <w:numPr>
          <w:ilvl w:val="0"/>
          <w:numId w:val="0"/>
        </w:numPr>
      </w:pPr>
      <w:r>
        <w:t xml:space="preserve">As mentioned in chapter </w:t>
      </w:r>
      <w:r w:rsidRPr="00A506C1">
        <w:rPr>
          <w:rStyle w:val="SAPScreenElement"/>
          <w:color w:val="auto"/>
        </w:rPr>
        <w:t>1.2 Purpose of Manage Leave Of Absence</w:t>
      </w:r>
      <w:r w:rsidRPr="00AA46A3">
        <w:t xml:space="preserve">, </w:t>
      </w:r>
      <w:r>
        <w:t>we</w:t>
      </w:r>
      <w:r w:rsidRPr="00AA46A3">
        <w:t xml:space="preserve"> consider that if </w:t>
      </w:r>
      <w:r w:rsidRPr="00AA46A3">
        <w:rPr>
          <w:rStyle w:val="SAPEmphasis"/>
          <w:lang w:eastAsia="zh-CN"/>
        </w:rPr>
        <w:t>Position Management</w:t>
      </w:r>
      <w:r w:rsidRPr="00AA46A3">
        <w:t xml:space="preserve"> </w:t>
      </w:r>
      <w:r>
        <w:t>has been implemented in the instance</w:t>
      </w:r>
      <w:r w:rsidRPr="00AA46A3">
        <w:t xml:space="preserve">, the </w:t>
      </w:r>
      <w:r w:rsidRPr="00AA46A3">
        <w:rPr>
          <w:rStyle w:val="SAPScreenElement"/>
          <w:color w:val="auto"/>
        </w:rPr>
        <w:t>Right to Return</w:t>
      </w:r>
      <w:r w:rsidRPr="00AA46A3">
        <w:t xml:space="preserve"> feature is also used. In addition, we consider that the employee is assigned to a regular and not mass position. </w:t>
      </w:r>
    </w:p>
    <w:p w14:paraId="60B3E3AB" w14:textId="101E6BC8" w:rsidR="00D76BC2" w:rsidRPr="00AA46A3" w:rsidRDefault="00D76BC2" w:rsidP="00A506C1">
      <w:pPr>
        <w:pStyle w:val="SAPNoteHeading"/>
        <w:ind w:left="720"/>
      </w:pPr>
      <w:commentRangeStart w:id="314"/>
      <w:r w:rsidRPr="00AA46A3">
        <w:rPr>
          <w:noProof/>
        </w:rPr>
        <w:drawing>
          <wp:inline distT="0" distB="0" distL="0" distR="0" wp14:anchorId="6EAB7B6F" wp14:editId="43AB508D">
            <wp:extent cx="228600" cy="228600"/>
            <wp:effectExtent l="0" t="0" r="0" b="0"/>
            <wp:docPr id="5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46A3">
        <w:t> Recommendation</w:t>
      </w:r>
      <w:commentRangeEnd w:id="314"/>
      <w:r w:rsidR="006465A2">
        <w:rPr>
          <w:rStyle w:val="CommentReference"/>
          <w:rFonts w:ascii="Arial" w:eastAsia="SimSun" w:hAnsi="Arial"/>
          <w:color w:val="auto"/>
          <w:lang w:val="de-DE"/>
        </w:rPr>
        <w:commentReference w:id="314"/>
      </w:r>
    </w:p>
    <w:p w14:paraId="703208B6" w14:textId="02FBCFE6" w:rsidR="00D76BC2" w:rsidDel="0067054B" w:rsidRDefault="0067054B" w:rsidP="00A506C1">
      <w:pPr>
        <w:pStyle w:val="ListBullet3"/>
        <w:numPr>
          <w:ilvl w:val="0"/>
          <w:numId w:val="0"/>
        </w:numPr>
        <w:ind w:left="720"/>
        <w:rPr>
          <w:del w:id="315" w:author="Author" w:date="2018-02-19T07:12:00Z"/>
        </w:rPr>
      </w:pPr>
      <w:ins w:id="316" w:author="Author" w:date="2018-02-19T07:12:00Z">
        <w:r>
          <w:t xml:space="preserve">In case </w:t>
        </w:r>
        <w:r w:rsidRPr="001070B1">
          <w:rPr>
            <w:rStyle w:val="SAPEmphasis"/>
            <w:lang w:eastAsia="zh-CN"/>
          </w:rPr>
          <w:t>Position Management</w:t>
        </w:r>
        <w:r>
          <w:t xml:space="preserve"> has been </w:t>
        </w:r>
        <w:r w:rsidRPr="008D0EB6">
          <w:t>deployed with</w:t>
        </w:r>
        <w:r>
          <w:t xml:space="preserve"> the </w:t>
        </w:r>
        <w:r w:rsidRPr="008D0EB6">
          <w:t>SAP Best Practices</w:t>
        </w:r>
        <w:r>
          <w:t>, you can</w:t>
        </w:r>
        <w:r w:rsidRPr="00C61233">
          <w:t xml:space="preserve"> refer </w:t>
        </w:r>
        <w:r>
          <w:t>f</w:t>
        </w:r>
        <w:r w:rsidRPr="00C61233">
          <w:t xml:space="preserve">or details on </w:t>
        </w:r>
        <w:r w:rsidRPr="00222F1E">
          <w:t>creating positions</w:t>
        </w:r>
        <w:r w:rsidRPr="00C61233">
          <w:t xml:space="preserve"> to test script of scope </w:t>
        </w:r>
        <w:r w:rsidRPr="00BB001D">
          <w:t xml:space="preserve">item </w:t>
        </w:r>
        <w:r w:rsidRPr="00DF0A6F">
          <w:rPr>
            <w:rStyle w:val="SAPScreenElement"/>
            <w:color w:val="auto"/>
          </w:rPr>
          <w:t>Manage</w:t>
        </w:r>
        <w:r>
          <w:rPr>
            <w:rStyle w:val="SAPScreenElement"/>
            <w:color w:val="auto"/>
          </w:rPr>
          <w:t xml:space="preserve"> </w:t>
        </w:r>
        <w:r w:rsidRPr="00DF0A6F">
          <w:rPr>
            <w:rStyle w:val="SAPScreenElement"/>
            <w:color w:val="auto"/>
          </w:rPr>
          <w:t>Position</w:t>
        </w:r>
        <w:r>
          <w:rPr>
            <w:rStyle w:val="SAPScreenElement"/>
            <w:color w:val="auto"/>
          </w:rPr>
          <w:t>s</w:t>
        </w:r>
        <w:r w:rsidRPr="00DF0A6F">
          <w:rPr>
            <w:rStyle w:val="SAPScreenElement"/>
            <w:color w:val="auto"/>
          </w:rPr>
          <w:t xml:space="preserve"> (FK1)</w:t>
        </w:r>
        <w:r>
          <w:t>.</w:t>
        </w:r>
        <w:r w:rsidRPr="00AC3D49">
          <w:t xml:space="preserve"> </w:t>
        </w:r>
        <w:r>
          <w:t xml:space="preserve">In case </w:t>
        </w:r>
        <w:r w:rsidRPr="001070B1">
          <w:t>the</w:t>
        </w:r>
        <w:r>
          <w:rPr>
            <w:rStyle w:val="SAPEmphasis"/>
            <w:lang w:eastAsia="zh-CN"/>
          </w:rPr>
          <w:t xml:space="preserve"> Core </w:t>
        </w:r>
        <w:r w:rsidRPr="001070B1">
          <w:t>content</w:t>
        </w:r>
        <w:r>
          <w:t xml:space="preserve"> has been </w:t>
        </w:r>
        <w:r w:rsidRPr="001070B1">
          <w:t>deployed with</w:t>
        </w:r>
        <w:r>
          <w:t xml:space="preserve"> the </w:t>
        </w:r>
        <w:r w:rsidRPr="001070B1">
          <w:t>SAP Best Practices</w:t>
        </w:r>
        <w:r>
          <w:t>,</w:t>
        </w:r>
        <w:r w:rsidRPr="00BB001D">
          <w:t xml:space="preserve"> </w:t>
        </w:r>
        <w:r>
          <w:t>you can</w:t>
        </w:r>
        <w:r w:rsidRPr="00C61233">
          <w:t xml:space="preserve"> refer </w:t>
        </w:r>
        <w:r>
          <w:t>f</w:t>
        </w:r>
        <w:r w:rsidRPr="00C61233">
          <w:t>or details on</w:t>
        </w:r>
        <w:r w:rsidRPr="00BB001D">
          <w:t xml:space="preserve"> </w:t>
        </w:r>
        <w:r w:rsidRPr="00222F1E">
          <w:t>hiring/rehiring employees on these positions</w:t>
        </w:r>
        <w:r w:rsidRPr="00C61233">
          <w:t xml:space="preserve"> to test script of scope </w:t>
        </w:r>
        <w:r w:rsidRPr="00BB001D">
          <w:t xml:space="preserve">item </w:t>
        </w:r>
        <w:r w:rsidRPr="00DF0A6F">
          <w:rPr>
            <w:rStyle w:val="SAPScreenElement"/>
            <w:color w:val="auto"/>
          </w:rPr>
          <w:t>Add New Employee / Rehire (FJ0)</w:t>
        </w:r>
        <w:r w:rsidRPr="00BB001D">
          <w:t>.</w:t>
        </w:r>
        <w:r>
          <w:t xml:space="preserve"> In case employees already exist in the</w:t>
        </w:r>
        <w:r w:rsidRPr="00E93142">
          <w:rPr>
            <w:rStyle w:val="SAPEmphasis"/>
          </w:rPr>
          <w:t xml:space="preserve"> </w:t>
        </w:r>
        <w:r w:rsidRPr="00222F1E">
          <w:t>Employee Central</w:t>
        </w:r>
        <w:r w:rsidRPr="00D334E4">
          <w:rPr>
            <w:rStyle w:val="SAPEmphasis"/>
          </w:rPr>
          <w:t xml:space="preserve"> </w:t>
        </w:r>
        <w:r w:rsidRPr="00222F1E">
          <w:t>instance</w:t>
        </w:r>
        <w:r>
          <w:t xml:space="preserve"> at the point in time when </w:t>
        </w:r>
        <w:r w:rsidRPr="00222F1E">
          <w:rPr>
            <w:rStyle w:val="SAPEmphasis"/>
          </w:rPr>
          <w:t>Position Management</w:t>
        </w:r>
        <w:r>
          <w:t xml:space="preserve"> is </w:t>
        </w:r>
        <w:r w:rsidRPr="001070B1">
          <w:t>deployed with</w:t>
        </w:r>
        <w:r>
          <w:t xml:space="preserve"> the </w:t>
        </w:r>
        <w:r w:rsidRPr="001070B1">
          <w:t>SAP Best Practices</w:t>
        </w:r>
        <w:r>
          <w:t xml:space="preserve">, these employees can be assigned to newly created positions as appropriate. </w:t>
        </w:r>
        <w:r w:rsidRPr="00C61233">
          <w:t>For more details on this</w:t>
        </w:r>
        <w:r>
          <w:t xml:space="preserve">, refer to chapter </w:t>
        </w:r>
        <w:r w:rsidRPr="00222F1E">
          <w:rPr>
            <w:rStyle w:val="SAPScreenElement"/>
            <w:color w:val="auto"/>
          </w:rPr>
          <w:t>Assigning Employee to Position</w:t>
        </w:r>
        <w:r w:rsidRPr="008D6DB7">
          <w:t xml:space="preserve"> </w:t>
        </w:r>
        <w:r>
          <w:t xml:space="preserve">in </w:t>
        </w:r>
        <w:r w:rsidRPr="00CB7B5E">
          <w:t xml:space="preserve">the </w:t>
        </w:r>
        <w:r>
          <w:rPr>
            <w:rFonts w:ascii="BentonSans Bold" w:hAnsi="BentonSans Bold"/>
            <w:color w:val="666666"/>
          </w:rPr>
          <w:t>Appendix</w:t>
        </w:r>
        <w:r w:rsidDel="000227D0">
          <w:rPr>
            <w:rFonts w:ascii="BentonSans Bold" w:hAnsi="BentonSans Bold"/>
            <w:color w:val="666666"/>
          </w:rPr>
          <w:t xml:space="preserve"> </w:t>
        </w:r>
        <w:r w:rsidRPr="003F5AF8">
          <w:t>of</w:t>
        </w:r>
        <w:r>
          <w:t xml:space="preserve"> </w:t>
        </w:r>
        <w:r w:rsidRPr="00C61233">
          <w:t xml:space="preserve">test script </w:t>
        </w:r>
        <w:r w:rsidRPr="00DF0A6F">
          <w:rPr>
            <w:rStyle w:val="SAPScreenElement"/>
            <w:color w:val="auto"/>
          </w:rPr>
          <w:t>Manage</w:t>
        </w:r>
        <w:r>
          <w:rPr>
            <w:rStyle w:val="SAPScreenElement"/>
            <w:color w:val="auto"/>
          </w:rPr>
          <w:t xml:space="preserve"> </w:t>
        </w:r>
        <w:r w:rsidRPr="00DF0A6F">
          <w:rPr>
            <w:rStyle w:val="SAPScreenElement"/>
            <w:color w:val="auto"/>
          </w:rPr>
          <w:t>Position</w:t>
        </w:r>
        <w:r>
          <w:rPr>
            <w:rStyle w:val="SAPScreenElement"/>
            <w:color w:val="auto"/>
          </w:rPr>
          <w:t>s</w:t>
        </w:r>
        <w:r w:rsidRPr="00DF0A6F">
          <w:rPr>
            <w:rStyle w:val="SAPScreenElement"/>
            <w:color w:val="auto"/>
          </w:rPr>
          <w:t xml:space="preserve"> (FK1)</w:t>
        </w:r>
      </w:ins>
      <w:del w:id="317" w:author="Author" w:date="2018-02-19T07:12:00Z">
        <w:r w:rsidR="00D76BC2" w:rsidRPr="00C61233" w:rsidDel="0067054B">
          <w:delText xml:space="preserve">For details on </w:delText>
        </w:r>
        <w:r w:rsidR="00D76BC2" w:rsidRPr="00222F1E" w:rsidDel="0067054B">
          <w:delText>creating positions</w:delText>
        </w:r>
        <w:r w:rsidR="00D76BC2" w:rsidRPr="00C61233" w:rsidDel="0067054B">
          <w:delText>,</w:delText>
        </w:r>
        <w:r w:rsidR="00D76BC2" w:rsidDel="0067054B">
          <w:delText xml:space="preserve"> you can</w:delText>
        </w:r>
        <w:r w:rsidR="00D76BC2" w:rsidRPr="00C61233" w:rsidDel="0067054B">
          <w:delText xml:space="preserve"> refer to test script of scope </w:delText>
        </w:r>
        <w:r w:rsidR="00D76BC2" w:rsidRPr="00BB001D" w:rsidDel="0067054B">
          <w:delText xml:space="preserve">item </w:delText>
        </w:r>
        <w:r w:rsidR="00D76BC2" w:rsidRPr="00DF0A6F" w:rsidDel="0067054B">
          <w:rPr>
            <w:rStyle w:val="SAPScreenElement"/>
            <w:color w:val="auto"/>
          </w:rPr>
          <w:delText>Manage</w:delText>
        </w:r>
        <w:r w:rsidR="00D76BC2" w:rsidDel="0067054B">
          <w:rPr>
            <w:rStyle w:val="SAPScreenElement"/>
            <w:color w:val="auto"/>
          </w:rPr>
          <w:delText xml:space="preserve"> </w:delText>
        </w:r>
        <w:r w:rsidR="00D76BC2" w:rsidRPr="00DF0A6F" w:rsidDel="0067054B">
          <w:rPr>
            <w:rStyle w:val="SAPScreenElement"/>
            <w:color w:val="auto"/>
          </w:rPr>
          <w:delText>Position</w:delText>
        </w:r>
        <w:r w:rsidR="00D76BC2" w:rsidDel="0067054B">
          <w:rPr>
            <w:rStyle w:val="SAPScreenElement"/>
            <w:color w:val="auto"/>
          </w:rPr>
          <w:delText>s</w:delText>
        </w:r>
        <w:r w:rsidR="00D76BC2" w:rsidRPr="00DF0A6F" w:rsidDel="0067054B">
          <w:rPr>
            <w:rStyle w:val="SAPScreenElement"/>
            <w:color w:val="auto"/>
          </w:rPr>
          <w:delText xml:space="preserve"> (FK1)</w:delText>
        </w:r>
        <w:r w:rsidR="00D76BC2" w:rsidDel="0067054B">
          <w:delText>.</w:delText>
        </w:r>
        <w:r w:rsidR="00D76BC2" w:rsidRPr="00AC3D49" w:rsidDel="0067054B">
          <w:delText xml:space="preserve"> </w:delText>
        </w:r>
        <w:r w:rsidR="00D76BC2" w:rsidRPr="00C61233" w:rsidDel="0067054B">
          <w:delText>For details on</w:delText>
        </w:r>
        <w:r w:rsidR="00D76BC2" w:rsidRPr="00BB001D" w:rsidDel="0067054B">
          <w:delText xml:space="preserve"> </w:delText>
        </w:r>
        <w:r w:rsidR="00D76BC2" w:rsidRPr="00222F1E" w:rsidDel="0067054B">
          <w:delText>hiring/rehiring employees on these positions</w:delText>
        </w:r>
        <w:r w:rsidR="00D76BC2" w:rsidDel="0067054B">
          <w:delText>,</w:delText>
        </w:r>
        <w:r w:rsidR="00D76BC2" w:rsidRPr="00BB001D" w:rsidDel="0067054B">
          <w:delText xml:space="preserve"> </w:delText>
        </w:r>
        <w:r w:rsidR="00D76BC2" w:rsidDel="0067054B">
          <w:delText>you can</w:delText>
        </w:r>
        <w:r w:rsidR="00D76BC2" w:rsidRPr="00C61233" w:rsidDel="0067054B">
          <w:delText xml:space="preserve"> refer to test script of scope </w:delText>
        </w:r>
        <w:r w:rsidR="00D76BC2" w:rsidRPr="00BB001D" w:rsidDel="0067054B">
          <w:delText xml:space="preserve">item </w:delText>
        </w:r>
        <w:r w:rsidR="00D76BC2" w:rsidRPr="00DF0A6F" w:rsidDel="0067054B">
          <w:rPr>
            <w:rStyle w:val="SAPScreenElement"/>
            <w:color w:val="auto"/>
          </w:rPr>
          <w:delText>Add New Employee / Rehire (FJ0)</w:delText>
        </w:r>
        <w:r w:rsidR="00D76BC2" w:rsidRPr="00BB001D" w:rsidDel="0067054B">
          <w:delText>.</w:delText>
        </w:r>
      </w:del>
    </w:p>
    <w:p w14:paraId="2EFB3145" w14:textId="4C56D017" w:rsidR="00D76BC2" w:rsidRPr="00792B4E" w:rsidRDefault="00D76BC2" w:rsidP="00A506C1">
      <w:pPr>
        <w:pStyle w:val="ListBullet3"/>
        <w:numPr>
          <w:ilvl w:val="0"/>
          <w:numId w:val="0"/>
        </w:numPr>
        <w:ind w:left="720"/>
      </w:pPr>
      <w:del w:id="318" w:author="Author" w:date="2018-02-19T07:12:00Z">
        <w:r w:rsidDel="0067054B">
          <w:delText>In case employees already exist in the</w:delText>
        </w:r>
        <w:r w:rsidRPr="00E93142" w:rsidDel="0067054B">
          <w:rPr>
            <w:rStyle w:val="SAPEmphasis"/>
          </w:rPr>
          <w:delText xml:space="preserve"> </w:delText>
        </w:r>
        <w:r w:rsidRPr="00222F1E" w:rsidDel="0067054B">
          <w:delText>Employee Central</w:delText>
        </w:r>
        <w:r w:rsidRPr="00D334E4" w:rsidDel="0067054B">
          <w:rPr>
            <w:rStyle w:val="SAPEmphasis"/>
          </w:rPr>
          <w:delText xml:space="preserve"> </w:delText>
        </w:r>
        <w:r w:rsidRPr="00222F1E" w:rsidDel="0067054B">
          <w:delText>instance</w:delText>
        </w:r>
        <w:r w:rsidDel="0067054B">
          <w:delText xml:space="preserve"> at the point in time when </w:delText>
        </w:r>
        <w:r w:rsidRPr="00222F1E" w:rsidDel="0067054B">
          <w:rPr>
            <w:rStyle w:val="SAPEmphasis"/>
          </w:rPr>
          <w:delText>Position Management</w:delText>
        </w:r>
        <w:r w:rsidDel="0067054B">
          <w:delText xml:space="preserve"> is implemented, these employees can be assigned to newly created positions as appropriate. </w:delText>
        </w:r>
        <w:r w:rsidRPr="00C61233" w:rsidDel="0067054B">
          <w:delText>For more details on this</w:delText>
        </w:r>
        <w:r w:rsidDel="0067054B">
          <w:delText xml:space="preserve">, refer to chapter </w:delText>
        </w:r>
        <w:r w:rsidRPr="00222F1E" w:rsidDel="0067054B">
          <w:rPr>
            <w:rStyle w:val="SAPScreenElement"/>
            <w:color w:val="auto"/>
          </w:rPr>
          <w:delText>Assigning Employee to Position</w:delText>
        </w:r>
        <w:r w:rsidRPr="008D6DB7" w:rsidDel="0067054B">
          <w:delText xml:space="preserve"> </w:delText>
        </w:r>
        <w:r w:rsidDel="0067054B">
          <w:delText xml:space="preserve">in </w:delText>
        </w:r>
        <w:r w:rsidRPr="00CB7B5E" w:rsidDel="0067054B">
          <w:delText xml:space="preserve">the </w:delText>
        </w:r>
        <w:r w:rsidRPr="00CB7B5E" w:rsidDel="0067054B">
          <w:rPr>
            <w:rFonts w:ascii="BentonSans Bold" w:hAnsi="BentonSans Bold"/>
            <w:color w:val="666666"/>
          </w:rPr>
          <w:delText>Appendix</w:delText>
        </w:r>
        <w:r w:rsidRPr="003F5AF8" w:rsidDel="0067054B">
          <w:delText xml:space="preserve"> of</w:delText>
        </w:r>
        <w:r w:rsidDel="0067054B">
          <w:delText xml:space="preserve"> </w:delText>
        </w:r>
        <w:r w:rsidRPr="00C61233" w:rsidDel="0067054B">
          <w:delText xml:space="preserve">test script </w:delText>
        </w:r>
        <w:r w:rsidRPr="00DF0A6F" w:rsidDel="0067054B">
          <w:rPr>
            <w:rStyle w:val="SAPScreenElement"/>
            <w:color w:val="auto"/>
          </w:rPr>
          <w:delText>Manage</w:delText>
        </w:r>
        <w:r w:rsidDel="0067054B">
          <w:rPr>
            <w:rStyle w:val="SAPScreenElement"/>
            <w:color w:val="auto"/>
          </w:rPr>
          <w:delText xml:space="preserve"> </w:delText>
        </w:r>
        <w:r w:rsidRPr="00DF0A6F" w:rsidDel="0067054B">
          <w:rPr>
            <w:rStyle w:val="SAPScreenElement"/>
            <w:color w:val="auto"/>
          </w:rPr>
          <w:delText>Position</w:delText>
        </w:r>
        <w:r w:rsidDel="0067054B">
          <w:rPr>
            <w:rStyle w:val="SAPScreenElement"/>
            <w:color w:val="auto"/>
          </w:rPr>
          <w:delText>s</w:delText>
        </w:r>
        <w:r w:rsidRPr="00DF0A6F" w:rsidDel="0067054B">
          <w:rPr>
            <w:rStyle w:val="SAPScreenElement"/>
            <w:color w:val="auto"/>
          </w:rPr>
          <w:delText xml:space="preserve"> (FK1)</w:delText>
        </w:r>
      </w:del>
      <w:r>
        <w:t>.</w:t>
      </w:r>
    </w:p>
    <w:p w14:paraId="226503D9" w14:textId="4C118910" w:rsidR="00072B51" w:rsidRPr="00792B4E" w:rsidRDefault="00072B51" w:rsidP="002C6ED8">
      <w:pPr>
        <w:pStyle w:val="Heading2"/>
      </w:pPr>
      <w:bookmarkStart w:id="319" w:name="_Toc434238237"/>
      <w:bookmarkStart w:id="320" w:name="_Toc435799799"/>
      <w:bookmarkStart w:id="321" w:name="_Toc435805464"/>
      <w:bookmarkStart w:id="322" w:name="_Toc434238238"/>
      <w:bookmarkStart w:id="323" w:name="_Toc435799800"/>
      <w:bookmarkStart w:id="324" w:name="_Toc435805465"/>
      <w:bookmarkStart w:id="325" w:name="_Toc434238240"/>
      <w:bookmarkStart w:id="326" w:name="_Toc435799802"/>
      <w:bookmarkStart w:id="327" w:name="_Toc435805467"/>
      <w:bookmarkStart w:id="328" w:name="_Toc464218662"/>
      <w:bookmarkStart w:id="329" w:name="_Toc505864916"/>
      <w:bookmarkEnd w:id="319"/>
      <w:bookmarkEnd w:id="320"/>
      <w:bookmarkEnd w:id="321"/>
      <w:bookmarkEnd w:id="322"/>
      <w:bookmarkEnd w:id="323"/>
      <w:bookmarkEnd w:id="324"/>
      <w:bookmarkEnd w:id="325"/>
      <w:bookmarkEnd w:id="326"/>
      <w:bookmarkEnd w:id="327"/>
      <w:r w:rsidRPr="00792B4E">
        <w:t>Request</w:t>
      </w:r>
      <w:r w:rsidRPr="00792B4E">
        <w:rPr>
          <w:lang w:eastAsia="zh-CN"/>
        </w:rPr>
        <w:t>ing</w:t>
      </w:r>
      <w:r w:rsidRPr="00792B4E">
        <w:t xml:space="preserve"> </w:t>
      </w:r>
      <w:bookmarkEnd w:id="328"/>
      <w:r w:rsidR="0078353F" w:rsidRPr="00792B4E">
        <w:t>Leave of Absence</w:t>
      </w:r>
      <w:bookmarkEnd w:id="329"/>
    </w:p>
    <w:p w14:paraId="1851651D" w14:textId="77777777" w:rsidR="00072B51" w:rsidRPr="00792B4E" w:rsidRDefault="00072B51" w:rsidP="00072B51">
      <w:pPr>
        <w:pStyle w:val="SAPKeyblockTitle"/>
      </w:pPr>
      <w:r w:rsidRPr="00792B4E">
        <w:t>Test Administration</w:t>
      </w:r>
    </w:p>
    <w:p w14:paraId="05A0D5BE"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29288447"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06348317" w14:textId="77777777" w:rsidR="00072B51" w:rsidRPr="00792B4E" w:rsidRDefault="00072B51" w:rsidP="0078353F">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795AB26" w14:textId="77777777" w:rsidR="00072B51" w:rsidRPr="00792B4E" w:rsidRDefault="00072B51" w:rsidP="0078353F">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33D3A793" w14:textId="77777777" w:rsidR="00072B51" w:rsidRPr="00792B4E" w:rsidRDefault="00072B51" w:rsidP="0078353F">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59D072EA" w14:textId="77777777" w:rsidR="00072B51" w:rsidRPr="00792B4E" w:rsidRDefault="00072B51" w:rsidP="0078353F">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CD563E9" w14:textId="77777777" w:rsidR="00072B51" w:rsidRPr="00792B4E" w:rsidRDefault="00072B51" w:rsidP="0078353F">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166A083" w14:textId="08733E52" w:rsidR="00072B51" w:rsidRPr="00792B4E" w:rsidRDefault="006E7BAB" w:rsidP="0078353F">
            <w:pPr>
              <w:rPr>
                <w:lang w:eastAsia="zh-CN"/>
              </w:rPr>
            </w:pPr>
            <w:r>
              <w:rPr>
                <w:lang w:eastAsia="zh-CN"/>
              </w:rPr>
              <w:t>&lt;date&gt;</w:t>
            </w:r>
          </w:p>
        </w:tc>
      </w:tr>
      <w:tr w:rsidR="00072B51" w:rsidRPr="00792B4E" w14:paraId="25F36618"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12676499" w14:textId="77777777" w:rsidR="00072B51" w:rsidRPr="00792B4E" w:rsidRDefault="00072B51" w:rsidP="0078353F">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38AFC07" w14:textId="77777777" w:rsidR="00072B51" w:rsidRPr="00792B4E" w:rsidRDefault="00072B51" w:rsidP="0078353F">
            <w:pPr>
              <w:rPr>
                <w:lang w:eastAsia="zh-CN"/>
              </w:rPr>
            </w:pPr>
            <w:r w:rsidRPr="00792B4E">
              <w:rPr>
                <w:lang w:eastAsia="zh-CN"/>
              </w:rPr>
              <w:t>Employee</w:t>
            </w:r>
          </w:p>
        </w:tc>
      </w:tr>
      <w:tr w:rsidR="00072B51" w:rsidRPr="00792B4E" w14:paraId="06D5F514"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05A0807D" w14:textId="77777777" w:rsidR="00072B51" w:rsidRPr="00792B4E" w:rsidRDefault="00072B51" w:rsidP="0078353F">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96DDFBF" w14:textId="77777777" w:rsidR="00072B51" w:rsidRPr="00792B4E" w:rsidRDefault="00072B51" w:rsidP="0078353F">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72DA644" w14:textId="77777777" w:rsidR="00072B51" w:rsidRPr="00792B4E" w:rsidRDefault="00072B51" w:rsidP="0078353F">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7D502630" w14:textId="6B1CD51E" w:rsidR="00072B51" w:rsidRPr="00792B4E" w:rsidRDefault="00586CD2" w:rsidP="0078353F">
            <w:pPr>
              <w:rPr>
                <w:lang w:eastAsia="zh-CN"/>
              </w:rPr>
            </w:pPr>
            <w:r>
              <w:rPr>
                <w:lang w:eastAsia="zh-CN"/>
              </w:rPr>
              <w:t>&lt;duration&gt;</w:t>
            </w:r>
          </w:p>
        </w:tc>
      </w:tr>
    </w:tbl>
    <w:p w14:paraId="5927BAA2" w14:textId="77777777" w:rsidR="00072B51" w:rsidRPr="00792B4E" w:rsidRDefault="00072B51" w:rsidP="00072B51">
      <w:pPr>
        <w:pStyle w:val="SAPKeyblockTitle"/>
      </w:pPr>
      <w:r w:rsidRPr="00792B4E">
        <w:t>Purpose</w:t>
      </w:r>
    </w:p>
    <w:p w14:paraId="642FC5CC" w14:textId="3C170BEE" w:rsidR="00072B51" w:rsidRPr="00792B4E" w:rsidRDefault="00072B51" w:rsidP="00072B51">
      <w:r w:rsidRPr="00792B4E">
        <w:t xml:space="preserve">The Employee requests a </w:t>
      </w:r>
      <w:r w:rsidR="002C6ED8" w:rsidRPr="00792B4E">
        <w:t>leave of</w:t>
      </w:r>
      <w:r w:rsidRPr="00792B4E">
        <w:t xml:space="preserve"> </w:t>
      </w:r>
      <w:r w:rsidRPr="00032986">
        <w:t>absence</w:t>
      </w:r>
      <w:r w:rsidR="00032986" w:rsidRPr="00032986">
        <w:t>, f</w:t>
      </w:r>
      <w:r w:rsidRPr="00032986">
        <w:t>or example parental leave. This</w:t>
      </w:r>
      <w:r w:rsidRPr="00792B4E">
        <w:t xml:space="preserve"> request initiated by the employee generates a two-step workflow; the request must be approved by both the employee’s line manager and HR business partner.</w:t>
      </w:r>
    </w:p>
    <w:p w14:paraId="17C400FF" w14:textId="77777777" w:rsidR="00072B51" w:rsidRPr="00792B4E" w:rsidRDefault="00072B51" w:rsidP="00072B51">
      <w:pPr>
        <w:ind w:left="624"/>
        <w:rPr>
          <w:rFonts w:ascii="BentonSans Regular" w:hAnsi="BentonSans Regular"/>
          <w:color w:val="666666"/>
          <w:sz w:val="22"/>
        </w:rPr>
      </w:pPr>
      <w:r w:rsidRPr="00792B4E">
        <w:rPr>
          <w:noProof/>
        </w:rPr>
        <w:drawing>
          <wp:inline distT="0" distB="0" distL="0" distR="0" wp14:anchorId="57E408F0" wp14:editId="6237B26E">
            <wp:extent cx="225425" cy="225425"/>
            <wp:effectExtent l="0" t="0" r="0" b="3175"/>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w:t>
      </w:r>
      <w:r w:rsidRPr="00792B4E">
        <w:rPr>
          <w:rFonts w:ascii="BentonSans Regular" w:hAnsi="BentonSans Regular"/>
          <w:color w:val="666666"/>
          <w:sz w:val="22"/>
        </w:rPr>
        <w:t>Note</w:t>
      </w:r>
    </w:p>
    <w:p w14:paraId="556700F7" w14:textId="312FB452" w:rsidR="00072B51" w:rsidRPr="00792B4E" w:rsidRDefault="00072B51" w:rsidP="00072B51">
      <w:pPr>
        <w:ind w:left="624"/>
      </w:pPr>
      <w:r w:rsidRPr="00792B4E">
        <w:t xml:space="preserve">For more details on the workflow, refer to </w:t>
      </w:r>
      <w:del w:id="330" w:author="Author" w:date="2018-02-19T18:01:00Z">
        <w:r w:rsidRPr="00792B4E" w:rsidDel="00DB41DA">
          <w:delText xml:space="preserve">configuration guide of building block </w:delText>
        </w:r>
        <w:r w:rsidR="002C6ED8" w:rsidRPr="00792B4E" w:rsidDel="00DB41DA">
          <w:rPr>
            <w:rFonts w:cs="Arial"/>
            <w:b/>
            <w:bCs/>
          </w:rPr>
          <w:delText>1PW</w:delText>
        </w:r>
        <w:r w:rsidRPr="00792B4E" w:rsidDel="00DB41DA">
          <w:rPr>
            <w:b/>
          </w:rPr>
          <w:delText>(</w:delText>
        </w:r>
        <w:r w:rsidR="00032986" w:rsidDel="00DB41DA">
          <w:rPr>
            <w:b/>
          </w:rPr>
          <w:delText>US</w:delText>
        </w:r>
        <w:r w:rsidRPr="00792B4E" w:rsidDel="00DB41DA">
          <w:rPr>
            <w:b/>
          </w:rPr>
          <w:delText>)</w:delText>
        </w:r>
        <w:r w:rsidRPr="00792B4E" w:rsidDel="00DB41DA">
          <w:delText xml:space="preserve">, where in chapter </w:delText>
        </w:r>
        <w:r w:rsidRPr="00792B4E" w:rsidDel="00DB41DA">
          <w:rPr>
            <w:rStyle w:val="SAPScreenElement"/>
            <w:color w:val="auto"/>
          </w:rPr>
          <w:delText>Preparation / Prerequisites</w:delText>
        </w:r>
        <w:r w:rsidRPr="00792B4E" w:rsidDel="00DB41DA">
          <w:delText xml:space="preserve"> the reference to </w:delText>
        </w:r>
      </w:del>
      <w:r w:rsidRPr="00792B4E">
        <w:t xml:space="preserve">the </w:t>
      </w:r>
      <w:del w:id="331" w:author="Author" w:date="2018-02-19T18:01:00Z">
        <w:r w:rsidRPr="00792B4E" w:rsidDel="00DB41DA">
          <w:delText xml:space="preserve">appropriate </w:delText>
        </w:r>
      </w:del>
      <w:r w:rsidR="002C6ED8" w:rsidRPr="00792B4E">
        <w:rPr>
          <w:rStyle w:val="SAPScreenElement"/>
          <w:color w:val="auto"/>
        </w:rPr>
        <w:t>Leave of Absence</w:t>
      </w:r>
      <w:r w:rsidRPr="00792B4E">
        <w:t xml:space="preserve"> workbook </w:t>
      </w:r>
      <w:del w:id="332" w:author="Author" w:date="2018-02-19T18:01:00Z">
        <w:r w:rsidRPr="00792B4E" w:rsidDel="00DB41DA">
          <w:delText>is given</w:delText>
        </w:r>
      </w:del>
      <w:ins w:id="333" w:author="Author" w:date="2018-02-19T18:01:00Z">
        <w:r w:rsidR="00DB41DA">
          <w:t xml:space="preserve">for </w:t>
        </w:r>
        <w:r w:rsidR="00DB41DA" w:rsidRPr="00DB41DA">
          <w:rPr>
            <w:b/>
            <w:rPrChange w:id="334" w:author="Author" w:date="2018-02-19T18:01:00Z">
              <w:rPr/>
            </w:rPrChange>
          </w:rPr>
          <w:t>US</w:t>
        </w:r>
      </w:ins>
      <w:r w:rsidRPr="00792B4E">
        <w:t>.</w:t>
      </w:r>
      <w:bookmarkStart w:id="335" w:name="_GoBack"/>
      <w:bookmarkEnd w:id="335"/>
    </w:p>
    <w:p w14:paraId="6B9CE4C3" w14:textId="77777777" w:rsidR="00072B51" w:rsidRPr="00792B4E" w:rsidRDefault="00072B51" w:rsidP="00072B51">
      <w:pPr>
        <w:pStyle w:val="SAPKeyblockTitle"/>
      </w:pPr>
      <w:r w:rsidRPr="00792B4E">
        <w:lastRenderedPageBreak/>
        <w:t>Procedure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1"/>
        <w:gridCol w:w="1201"/>
        <w:gridCol w:w="3240"/>
        <w:gridCol w:w="2250"/>
        <w:gridCol w:w="2430"/>
        <w:gridCol w:w="3150"/>
        <w:gridCol w:w="1260"/>
      </w:tblGrid>
      <w:tr w:rsidR="00072B51" w:rsidRPr="00792B4E" w14:paraId="0DCD3D0E" w14:textId="77777777" w:rsidTr="00792B4E">
        <w:trPr>
          <w:trHeight w:val="848"/>
          <w:tblHeader/>
        </w:trPr>
        <w:tc>
          <w:tcPr>
            <w:tcW w:w="751" w:type="dxa"/>
            <w:shd w:val="clear" w:color="auto" w:fill="999999"/>
          </w:tcPr>
          <w:p w14:paraId="7D00EF4B"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w:t>
            </w:r>
          </w:p>
        </w:tc>
        <w:tc>
          <w:tcPr>
            <w:tcW w:w="1201" w:type="dxa"/>
            <w:shd w:val="clear" w:color="auto" w:fill="999999"/>
          </w:tcPr>
          <w:p w14:paraId="27E90429"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Name</w:t>
            </w:r>
          </w:p>
        </w:tc>
        <w:tc>
          <w:tcPr>
            <w:tcW w:w="3240" w:type="dxa"/>
            <w:shd w:val="clear" w:color="auto" w:fill="999999"/>
          </w:tcPr>
          <w:p w14:paraId="315172BC"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Instruction</w:t>
            </w:r>
          </w:p>
        </w:tc>
        <w:tc>
          <w:tcPr>
            <w:tcW w:w="2250" w:type="dxa"/>
            <w:shd w:val="clear" w:color="auto" w:fill="999999"/>
          </w:tcPr>
          <w:p w14:paraId="1CAB67F9"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User Entries:</w:t>
            </w:r>
            <w:r w:rsidRPr="00792B4E">
              <w:rPr>
                <w:rFonts w:ascii="BentonSans Bold" w:hAnsi="BentonSans Bold"/>
                <w:bCs/>
                <w:color w:val="FFFFFF"/>
                <w:sz w:val="18"/>
                <w:lang w:val="en-US"/>
              </w:rPr>
              <w:br/>
              <w:t>Field Name: User Action and Value</w:t>
            </w:r>
          </w:p>
        </w:tc>
        <w:tc>
          <w:tcPr>
            <w:tcW w:w="2430" w:type="dxa"/>
            <w:shd w:val="clear" w:color="auto" w:fill="999999"/>
          </w:tcPr>
          <w:p w14:paraId="76C06E7B"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Additional Information</w:t>
            </w:r>
          </w:p>
        </w:tc>
        <w:tc>
          <w:tcPr>
            <w:tcW w:w="3150" w:type="dxa"/>
            <w:shd w:val="clear" w:color="auto" w:fill="999999"/>
          </w:tcPr>
          <w:p w14:paraId="4F5B5945"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Expected Result</w:t>
            </w:r>
          </w:p>
        </w:tc>
        <w:tc>
          <w:tcPr>
            <w:tcW w:w="1260" w:type="dxa"/>
            <w:shd w:val="clear" w:color="auto" w:fill="999999"/>
          </w:tcPr>
          <w:p w14:paraId="7E7C9E2E"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Pass / Fail / Comment</w:t>
            </w:r>
          </w:p>
        </w:tc>
      </w:tr>
      <w:tr w:rsidR="00072B51" w:rsidRPr="00792B4E" w14:paraId="00C77CBE" w14:textId="77777777" w:rsidTr="00792B4E">
        <w:trPr>
          <w:trHeight w:val="288"/>
        </w:trPr>
        <w:tc>
          <w:tcPr>
            <w:tcW w:w="751" w:type="dxa"/>
            <w:shd w:val="clear" w:color="auto" w:fill="auto"/>
          </w:tcPr>
          <w:p w14:paraId="15ABFCC2" w14:textId="77777777" w:rsidR="00072B51" w:rsidRPr="00792B4E" w:rsidRDefault="00072B51" w:rsidP="0078353F">
            <w:r w:rsidRPr="00792B4E">
              <w:t>1</w:t>
            </w:r>
          </w:p>
        </w:tc>
        <w:tc>
          <w:tcPr>
            <w:tcW w:w="1201" w:type="dxa"/>
            <w:shd w:val="clear" w:color="auto" w:fill="auto"/>
          </w:tcPr>
          <w:p w14:paraId="020C5A93" w14:textId="77777777" w:rsidR="00072B51" w:rsidRPr="00792B4E" w:rsidRDefault="00072B51" w:rsidP="0078353F">
            <w:r w:rsidRPr="00EB7918">
              <w:rPr>
                <w:rStyle w:val="SAPEmphasis"/>
                <w:lang w:eastAsia="zh-CN"/>
              </w:rPr>
              <w:t>Log on</w:t>
            </w:r>
          </w:p>
        </w:tc>
        <w:tc>
          <w:tcPr>
            <w:tcW w:w="3240" w:type="dxa"/>
            <w:shd w:val="clear" w:color="auto" w:fill="auto"/>
          </w:tcPr>
          <w:p w14:paraId="2EFB6071" w14:textId="77777777" w:rsidR="00072B51" w:rsidRPr="00792B4E" w:rsidRDefault="00072B51" w:rsidP="0078353F">
            <w:r w:rsidRPr="00792B4E">
              <w:t xml:space="preserve">Log on to </w:t>
            </w:r>
            <w:r w:rsidRPr="00792B4E">
              <w:rPr>
                <w:rStyle w:val="SAPScreenElement"/>
                <w:color w:val="auto"/>
              </w:rPr>
              <w:t>Employee Central</w:t>
            </w:r>
            <w:r w:rsidRPr="00792B4E">
              <w:t xml:space="preserve"> as Employee.</w:t>
            </w:r>
          </w:p>
        </w:tc>
        <w:tc>
          <w:tcPr>
            <w:tcW w:w="2250" w:type="dxa"/>
            <w:shd w:val="clear" w:color="auto" w:fill="auto"/>
          </w:tcPr>
          <w:p w14:paraId="7CAF9AE1" w14:textId="77777777" w:rsidR="00072B51" w:rsidRPr="00792B4E" w:rsidRDefault="00072B51" w:rsidP="0078353F"/>
        </w:tc>
        <w:tc>
          <w:tcPr>
            <w:tcW w:w="2430" w:type="dxa"/>
          </w:tcPr>
          <w:p w14:paraId="77D593AF" w14:textId="77777777" w:rsidR="00072B51" w:rsidRPr="00792B4E" w:rsidRDefault="00072B51" w:rsidP="0078353F"/>
        </w:tc>
        <w:tc>
          <w:tcPr>
            <w:tcW w:w="3150" w:type="dxa"/>
            <w:shd w:val="clear" w:color="auto" w:fill="auto"/>
          </w:tcPr>
          <w:p w14:paraId="578F9AC8" w14:textId="77777777" w:rsidR="00072B51" w:rsidRPr="00792B4E" w:rsidRDefault="00072B51" w:rsidP="0078353F">
            <w:r w:rsidRPr="00792B4E">
              <w:t xml:space="preserve">The </w:t>
            </w:r>
            <w:r w:rsidRPr="00792B4E">
              <w:rPr>
                <w:rStyle w:val="SAPScreenElement"/>
              </w:rPr>
              <w:t xml:space="preserve">Home </w:t>
            </w:r>
            <w:r w:rsidRPr="00792B4E">
              <w:t>page is displayed.</w:t>
            </w:r>
          </w:p>
        </w:tc>
        <w:tc>
          <w:tcPr>
            <w:tcW w:w="1260" w:type="dxa"/>
          </w:tcPr>
          <w:p w14:paraId="3B31CE63" w14:textId="77777777" w:rsidR="00072B51" w:rsidRPr="00792B4E" w:rsidRDefault="00072B51" w:rsidP="0078353F">
            <w:pPr>
              <w:rPr>
                <w:rFonts w:cs="Arial"/>
                <w:bCs/>
              </w:rPr>
            </w:pPr>
          </w:p>
        </w:tc>
      </w:tr>
      <w:tr w:rsidR="00072B51" w:rsidRPr="00792B4E" w14:paraId="326B474E" w14:textId="77777777" w:rsidTr="00792B4E">
        <w:trPr>
          <w:trHeight w:val="357"/>
        </w:trPr>
        <w:tc>
          <w:tcPr>
            <w:tcW w:w="751" w:type="dxa"/>
            <w:shd w:val="clear" w:color="auto" w:fill="auto"/>
          </w:tcPr>
          <w:p w14:paraId="00093129" w14:textId="77777777" w:rsidR="00072B51" w:rsidRPr="00792B4E" w:rsidRDefault="00072B51" w:rsidP="0078353F">
            <w:r w:rsidRPr="00792B4E">
              <w:t>2</w:t>
            </w:r>
          </w:p>
        </w:tc>
        <w:tc>
          <w:tcPr>
            <w:tcW w:w="1201" w:type="dxa"/>
            <w:shd w:val="clear" w:color="auto" w:fill="auto"/>
          </w:tcPr>
          <w:p w14:paraId="7BAFA4D8" w14:textId="77777777" w:rsidR="00072B51" w:rsidRPr="00792B4E" w:rsidRDefault="00072B51" w:rsidP="0078353F">
            <w:pPr>
              <w:rPr>
                <w:b/>
              </w:rPr>
            </w:pPr>
            <w:r w:rsidRPr="00EB7918">
              <w:rPr>
                <w:rStyle w:val="SAPEmphasis"/>
                <w:lang w:eastAsia="zh-CN"/>
              </w:rPr>
              <w:t>Go to</w:t>
            </w:r>
            <w:r w:rsidRPr="00792B4E">
              <w:rPr>
                <w:b/>
              </w:rPr>
              <w:t xml:space="preserve"> </w:t>
            </w:r>
            <w:r w:rsidRPr="00792B4E">
              <w:rPr>
                <w:rStyle w:val="SAPScreenElement"/>
                <w:b/>
                <w:color w:val="auto"/>
              </w:rPr>
              <w:t>Time Off</w:t>
            </w:r>
            <w:r w:rsidRPr="00792B4E">
              <w:rPr>
                <w:rStyle w:val="SAPScreenElement"/>
                <w:color w:val="000000"/>
              </w:rPr>
              <w:t xml:space="preserve"> </w:t>
            </w:r>
            <w:r w:rsidRPr="00EB7918">
              <w:rPr>
                <w:rStyle w:val="SAPEmphasis"/>
                <w:lang w:eastAsia="zh-CN"/>
              </w:rPr>
              <w:t>Screen</w:t>
            </w:r>
          </w:p>
        </w:tc>
        <w:tc>
          <w:tcPr>
            <w:tcW w:w="3240" w:type="dxa"/>
            <w:shd w:val="clear" w:color="auto" w:fill="auto"/>
          </w:tcPr>
          <w:p w14:paraId="1C53EB97" w14:textId="4F02A1B6" w:rsidR="00072B51" w:rsidRDefault="00072B51" w:rsidP="0078353F">
            <w:pPr>
              <w:spacing w:after="0"/>
              <w:rPr>
                <w:ins w:id="336" w:author="Author" w:date="2018-02-08T14:38:00Z"/>
                <w:lang w:eastAsia="zh-TW"/>
              </w:rPr>
            </w:pPr>
            <w:r w:rsidRPr="00792B4E">
              <w:rPr>
                <w:u w:val="single"/>
              </w:rPr>
              <w:t>Option 1</w:t>
            </w:r>
            <w:r w:rsidRPr="00792B4E">
              <w:t xml:space="preserve">: On the </w:t>
            </w:r>
            <w:r w:rsidRPr="00792B4E">
              <w:rPr>
                <w:rStyle w:val="SAPScreenElement"/>
              </w:rPr>
              <w:t>Home</w:t>
            </w:r>
            <w:r w:rsidRPr="00792B4E">
              <w:t xml:space="preserve"> page select from the </w:t>
            </w:r>
            <w:r w:rsidRPr="00792B4E">
              <w:rPr>
                <w:rStyle w:val="SAPScreenElement"/>
              </w:rPr>
              <w:t>Home</w:t>
            </w:r>
            <w:r w:rsidRPr="00792B4E">
              <w:t xml:space="preserve"> drop-down </w:t>
            </w:r>
            <w:r w:rsidRPr="00792B4E">
              <w:rPr>
                <w:rStyle w:val="SAPScreenElement"/>
              </w:rPr>
              <w:t>My</w:t>
            </w:r>
            <w:r w:rsidRPr="00792B4E">
              <w:rPr>
                <w:i/>
              </w:rPr>
              <w:t xml:space="preserve"> </w:t>
            </w:r>
            <w:r w:rsidRPr="00792B4E">
              <w:rPr>
                <w:rStyle w:val="SAPScreenElement"/>
              </w:rPr>
              <w:t>Employee</w:t>
            </w:r>
            <w:r w:rsidRPr="00792B4E">
              <w:rPr>
                <w:i/>
              </w:rPr>
              <w:t xml:space="preserve"> </w:t>
            </w:r>
            <w:r w:rsidRPr="00792B4E">
              <w:rPr>
                <w:rStyle w:val="SAPScreenElement"/>
              </w:rPr>
              <w:t>File</w:t>
            </w:r>
            <w:r w:rsidRPr="00792B4E">
              <w:t xml:space="preserve">. On the </w:t>
            </w:r>
            <w:r w:rsidRPr="00792B4E">
              <w:rPr>
                <w:rStyle w:val="SAPScreenElement"/>
              </w:rPr>
              <w:t>My Employee File</w:t>
            </w:r>
            <w:r w:rsidRPr="00792B4E">
              <w:t xml:space="preserve"> screen, go to the </w:t>
            </w:r>
            <w:r w:rsidRPr="00792B4E">
              <w:rPr>
                <w:rStyle w:val="SAPScreenElement"/>
              </w:rPr>
              <w:t>Time Off</w:t>
            </w:r>
            <w:r w:rsidRPr="00792B4E">
              <w:t xml:space="preserve"> section.</w:t>
            </w:r>
            <w:r w:rsidRPr="00792B4E">
              <w:rPr>
                <w:lang w:eastAsia="zh-TW"/>
              </w:rPr>
              <w:t xml:space="preserve"> Select the </w:t>
            </w:r>
            <w:r w:rsidRPr="00792B4E">
              <w:rPr>
                <w:rStyle w:val="SAPScreenElement"/>
                <w:lang w:eastAsia="zh-TW"/>
              </w:rPr>
              <w:t>Go to Time Off</w:t>
            </w:r>
            <w:r w:rsidRPr="00792B4E">
              <w:rPr>
                <w:lang w:eastAsia="zh-TW"/>
              </w:rPr>
              <w:t xml:space="preserve"> link located in the </w:t>
            </w:r>
            <w:r w:rsidRPr="00792B4E">
              <w:rPr>
                <w:rStyle w:val="SAPScreenElement"/>
                <w:lang w:eastAsia="zh-TW"/>
              </w:rPr>
              <w:t xml:space="preserve">Upcoming Time Off </w:t>
            </w:r>
            <w:r w:rsidRPr="00792B4E">
              <w:rPr>
                <w:lang w:eastAsia="zh-TW"/>
              </w:rPr>
              <w:t xml:space="preserve">block of the </w:t>
            </w:r>
            <w:r w:rsidRPr="00792B4E">
              <w:rPr>
                <w:rStyle w:val="SAPScreenElement"/>
                <w:lang w:eastAsia="zh-TW"/>
              </w:rPr>
              <w:t xml:space="preserve">Time Off </w:t>
            </w:r>
            <w:r w:rsidRPr="00792B4E">
              <w:rPr>
                <w:lang w:eastAsia="zh-TW"/>
              </w:rPr>
              <w:t>subsection.</w:t>
            </w:r>
          </w:p>
          <w:p w14:paraId="3FE1F686" w14:textId="77777777" w:rsidR="00F85547" w:rsidRDefault="00F85547" w:rsidP="00F85547">
            <w:pPr>
              <w:rPr>
                <w:ins w:id="337" w:author="Author" w:date="2018-02-08T14:39:00Z"/>
                <w:rFonts w:ascii="BentonSans Book Italic" w:eastAsiaTheme="minorHAnsi" w:hAnsi="BentonSans Book Italic"/>
                <w:color w:val="003283"/>
                <w:sz w:val="22"/>
                <w:szCs w:val="22"/>
                <w:lang w:eastAsia="zh-TW"/>
              </w:rPr>
            </w:pPr>
            <w:ins w:id="338" w:author="Author" w:date="2018-02-08T14:39:00Z">
              <w:r>
                <w:rPr>
                  <w:u w:val="single"/>
                  <w:lang w:eastAsia="zh-TW"/>
                </w:rPr>
                <w:t>Option 2</w:t>
              </w:r>
              <w:r>
                <w:rPr>
                  <w:lang w:eastAsia="zh-TW"/>
                </w:rPr>
                <w:t xml:space="preserve">: On the </w:t>
              </w:r>
              <w:r>
                <w:rPr>
                  <w:rStyle w:val="SAPScreenElement"/>
                  <w:lang w:eastAsia="zh-TW"/>
                </w:rPr>
                <w:t>Home</w:t>
              </w:r>
              <w:r>
                <w:rPr>
                  <w:lang w:eastAsia="zh-TW"/>
                </w:rPr>
                <w:t xml:space="preserve"> page select from the </w:t>
              </w:r>
              <w:r>
                <w:rPr>
                  <w:rStyle w:val="SAPScreenElement"/>
                  <w:lang w:eastAsia="zh-TW"/>
                </w:rPr>
                <w:t>Home</w:t>
              </w:r>
              <w:r>
                <w:rPr>
                  <w:lang w:eastAsia="zh-TW"/>
                </w:rPr>
                <w:t xml:space="preserve"> drop-down </w:t>
              </w:r>
              <w:r>
                <w:rPr>
                  <w:rStyle w:val="SAPScreenElement"/>
                  <w:lang w:eastAsia="zh-TW"/>
                </w:rPr>
                <w:t>My</w:t>
              </w:r>
              <w:r>
                <w:rPr>
                  <w:i/>
                  <w:lang w:eastAsia="zh-TW"/>
                </w:rPr>
                <w:t xml:space="preserve"> </w:t>
              </w:r>
              <w:r>
                <w:rPr>
                  <w:rStyle w:val="SAPScreenElement"/>
                  <w:lang w:eastAsia="zh-TW"/>
                </w:rPr>
                <w:t>Employee</w:t>
              </w:r>
              <w:r>
                <w:rPr>
                  <w:i/>
                  <w:lang w:eastAsia="zh-TW"/>
                </w:rPr>
                <w:t xml:space="preserve"> </w:t>
              </w:r>
              <w:r>
                <w:rPr>
                  <w:rStyle w:val="SAPScreenElement"/>
                  <w:lang w:eastAsia="zh-TW"/>
                </w:rPr>
                <w:t>File</w:t>
              </w:r>
              <w:r>
                <w:rPr>
                  <w:lang w:eastAsia="zh-TW"/>
                </w:rPr>
                <w:t xml:space="preserve">. On the </w:t>
              </w:r>
              <w:r>
                <w:rPr>
                  <w:rStyle w:val="SAPScreenElement"/>
                  <w:lang w:eastAsia="zh-TW"/>
                </w:rPr>
                <w:t>My Employee File</w:t>
              </w:r>
              <w:r>
                <w:rPr>
                  <w:lang w:eastAsia="zh-TW"/>
                </w:rPr>
                <w:t xml:space="preserve"> screen,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p>
          <w:p w14:paraId="33029B29" w14:textId="5D18E618" w:rsidR="00F85547" w:rsidRPr="00792B4E" w:rsidDel="00F85547" w:rsidRDefault="00F85547" w:rsidP="0078353F">
            <w:pPr>
              <w:spacing w:after="0"/>
              <w:rPr>
                <w:del w:id="339" w:author="Author" w:date="2018-02-08T14:39:00Z"/>
              </w:rPr>
            </w:pPr>
          </w:p>
          <w:p w14:paraId="5A81C9A9" w14:textId="072DA9DF" w:rsidR="00072B51" w:rsidRPr="00792B4E" w:rsidRDefault="00072B51" w:rsidP="0078353F">
            <w:pPr>
              <w:rPr>
                <w:i/>
              </w:rPr>
            </w:pPr>
            <w:r w:rsidRPr="00792B4E">
              <w:rPr>
                <w:u w:val="single"/>
              </w:rPr>
              <w:t xml:space="preserve">Option </w:t>
            </w:r>
            <w:del w:id="340" w:author="Author" w:date="2018-02-08T14:39:00Z">
              <w:r w:rsidRPr="00792B4E" w:rsidDel="00F85547">
                <w:rPr>
                  <w:u w:val="single"/>
                </w:rPr>
                <w:delText>2</w:delText>
              </w:r>
            </w:del>
            <w:ins w:id="341" w:author="Author" w:date="2018-02-08T14:39:00Z">
              <w:r w:rsidR="00F85547">
                <w:rPr>
                  <w:u w:val="single"/>
                </w:rPr>
                <w:t>3</w:t>
              </w:r>
            </w:ins>
            <w:r w:rsidRPr="00792B4E">
              <w:t xml:space="preserve">: if configured, you can go on your </w:t>
            </w:r>
            <w:r w:rsidRPr="00792B4E">
              <w:rPr>
                <w:rStyle w:val="SAPScreenElement"/>
              </w:rPr>
              <w:t>Home</w:t>
            </w:r>
            <w:r w:rsidRPr="00792B4E">
              <w:t xml:space="preserve"> page to the </w:t>
            </w:r>
            <w:r w:rsidRPr="00792B4E">
              <w:rPr>
                <w:rStyle w:val="SAPScreenElement"/>
              </w:rPr>
              <w:t>My Info</w:t>
            </w:r>
            <w:r w:rsidRPr="00792B4E">
              <w:t xml:space="preserve"> </w:t>
            </w:r>
            <w:r w:rsidR="00361F77" w:rsidRPr="0009234C">
              <w:t xml:space="preserve">section and click on the </w:t>
            </w:r>
            <w:r w:rsidR="00361F77" w:rsidRPr="0009234C">
              <w:rPr>
                <w:rStyle w:val="SAPScreenElement"/>
              </w:rPr>
              <w:t>Time</w:t>
            </w:r>
            <w:r w:rsidR="00361F77" w:rsidRPr="0009234C">
              <w:rPr>
                <w:i/>
              </w:rPr>
              <w:t xml:space="preserve"> </w:t>
            </w:r>
            <w:r w:rsidR="00361F77" w:rsidRPr="0009234C">
              <w:rPr>
                <w:rStyle w:val="SAPScreenElement"/>
              </w:rPr>
              <w:t>Off</w:t>
            </w:r>
            <w:r w:rsidR="00361F77" w:rsidRPr="0009234C">
              <w:t xml:space="preserve"> tile</w:t>
            </w:r>
            <w:r w:rsidRPr="00792B4E">
              <w:t>.</w:t>
            </w:r>
          </w:p>
        </w:tc>
        <w:tc>
          <w:tcPr>
            <w:tcW w:w="2250" w:type="dxa"/>
            <w:shd w:val="clear" w:color="auto" w:fill="auto"/>
          </w:tcPr>
          <w:p w14:paraId="40222F03" w14:textId="77777777" w:rsidR="00072B51" w:rsidRPr="00792B4E" w:rsidRDefault="00072B51" w:rsidP="0078353F">
            <w:pPr>
              <w:rPr>
                <w:i/>
              </w:rPr>
            </w:pPr>
          </w:p>
        </w:tc>
        <w:tc>
          <w:tcPr>
            <w:tcW w:w="2430" w:type="dxa"/>
          </w:tcPr>
          <w:p w14:paraId="7A725F07" w14:textId="77777777" w:rsidR="00072B51" w:rsidRPr="00792B4E" w:rsidRDefault="00072B51" w:rsidP="0078353F"/>
        </w:tc>
        <w:tc>
          <w:tcPr>
            <w:tcW w:w="3150" w:type="dxa"/>
            <w:shd w:val="clear" w:color="auto" w:fill="auto"/>
          </w:tcPr>
          <w:p w14:paraId="10B480B0" w14:textId="77777777" w:rsidR="00072B51" w:rsidRPr="00792B4E" w:rsidRDefault="00072B51" w:rsidP="0078353F">
            <w:r w:rsidRPr="00792B4E">
              <w:t xml:space="preserve">The </w:t>
            </w:r>
            <w:r w:rsidRPr="00792B4E">
              <w:rPr>
                <w:rStyle w:val="SAPScreenElement"/>
              </w:rPr>
              <w:t>Time</w:t>
            </w:r>
            <w:r w:rsidRPr="00792B4E">
              <w:rPr>
                <w:i/>
              </w:rPr>
              <w:t xml:space="preserve"> </w:t>
            </w:r>
            <w:r w:rsidRPr="00792B4E">
              <w:rPr>
                <w:rStyle w:val="SAPScreenElement"/>
              </w:rPr>
              <w:t>Off</w:t>
            </w:r>
            <w:r w:rsidRPr="00792B4E">
              <w:t xml:space="preserve"> screen is displayed. It is structured into several horizontal parts: </w:t>
            </w:r>
          </w:p>
          <w:p w14:paraId="26F7088F" w14:textId="6D221F65" w:rsidR="00072B51" w:rsidRPr="00792B4E" w:rsidRDefault="00072B51" w:rsidP="00E55A2E">
            <w:pPr>
              <w:pStyle w:val="ListParagraph"/>
              <w:numPr>
                <w:ilvl w:val="0"/>
                <w:numId w:val="7"/>
              </w:numPr>
              <w:ind w:left="252" w:hanging="252"/>
            </w:pPr>
            <w:r w:rsidRPr="00792B4E">
              <w:t>In the upper part, the detailed calendar is displayed.</w:t>
            </w:r>
          </w:p>
          <w:p w14:paraId="6E101D81" w14:textId="77777777" w:rsidR="00072B51" w:rsidRPr="00792B4E" w:rsidRDefault="00072B51" w:rsidP="00072B51">
            <w:pPr>
              <w:pStyle w:val="ListParagraph"/>
              <w:numPr>
                <w:ilvl w:val="0"/>
                <w:numId w:val="7"/>
              </w:numPr>
              <w:ind w:left="252" w:hanging="252"/>
            </w:pPr>
            <w:r w:rsidRPr="00792B4E">
              <w:rPr>
                <w:lang w:eastAsia="zh-TW"/>
              </w:rPr>
              <w:t xml:space="preserve">In the lower part, the </w:t>
            </w:r>
            <w:r w:rsidRPr="00792B4E">
              <w:rPr>
                <w:rStyle w:val="SAPScreenElement"/>
                <w:lang w:eastAsia="zh-TW"/>
              </w:rPr>
              <w:t>View Team Absence Calendar</w:t>
            </w:r>
            <w:r w:rsidRPr="00792B4E">
              <w:rPr>
                <w:lang w:eastAsia="zh-TW"/>
              </w:rPr>
              <w:t xml:space="preserve"> link and the </w:t>
            </w:r>
            <w:r w:rsidRPr="00792B4E">
              <w:rPr>
                <w:rStyle w:val="SAPScreenElement"/>
                <w:lang w:eastAsia="zh-TW"/>
              </w:rPr>
              <w:t>My Requests</w:t>
            </w:r>
            <w:r w:rsidRPr="00792B4E">
              <w:rPr>
                <w:lang w:eastAsia="zh-TW"/>
              </w:rPr>
              <w:t xml:space="preserve"> section are displayed.</w:t>
            </w:r>
          </w:p>
        </w:tc>
        <w:tc>
          <w:tcPr>
            <w:tcW w:w="1260" w:type="dxa"/>
          </w:tcPr>
          <w:p w14:paraId="7B48C99B" w14:textId="77777777" w:rsidR="00072B51" w:rsidRPr="00792B4E" w:rsidRDefault="00072B51" w:rsidP="0078353F">
            <w:pPr>
              <w:rPr>
                <w:rFonts w:cs="Arial"/>
                <w:bCs/>
              </w:rPr>
            </w:pPr>
          </w:p>
        </w:tc>
      </w:tr>
      <w:tr w:rsidR="00072B51" w:rsidRPr="00792B4E" w14:paraId="436C45B5" w14:textId="77777777" w:rsidTr="00792B4E">
        <w:trPr>
          <w:trHeight w:val="357"/>
        </w:trPr>
        <w:tc>
          <w:tcPr>
            <w:tcW w:w="751" w:type="dxa"/>
            <w:shd w:val="clear" w:color="auto" w:fill="auto"/>
          </w:tcPr>
          <w:p w14:paraId="589B48E3" w14:textId="77777777" w:rsidR="00072B51" w:rsidRPr="00792B4E" w:rsidRDefault="00072B51" w:rsidP="0078353F">
            <w:r w:rsidRPr="00792B4E">
              <w:t>3</w:t>
            </w:r>
          </w:p>
        </w:tc>
        <w:tc>
          <w:tcPr>
            <w:tcW w:w="1201" w:type="dxa"/>
            <w:shd w:val="clear" w:color="auto" w:fill="auto"/>
          </w:tcPr>
          <w:p w14:paraId="5848063A" w14:textId="77777777" w:rsidR="00072B51" w:rsidRPr="00EB7918" w:rsidRDefault="00072B51" w:rsidP="0078353F">
            <w:pPr>
              <w:rPr>
                <w:rStyle w:val="SAPEmphasis"/>
                <w:lang w:eastAsia="zh-CN"/>
              </w:rPr>
            </w:pPr>
            <w:r w:rsidRPr="00EB7918">
              <w:rPr>
                <w:rStyle w:val="SAPEmphasis"/>
                <w:lang w:eastAsia="zh-CN"/>
              </w:rPr>
              <w:t>Select Time Type</w:t>
            </w:r>
          </w:p>
        </w:tc>
        <w:tc>
          <w:tcPr>
            <w:tcW w:w="3240" w:type="dxa"/>
            <w:shd w:val="clear" w:color="auto" w:fill="auto"/>
          </w:tcPr>
          <w:p w14:paraId="5E23D023" w14:textId="79F8FBBC" w:rsidR="00072B51" w:rsidRPr="00792B4E" w:rsidRDefault="00072B51" w:rsidP="002C6ED8">
            <w:r w:rsidRPr="00792B4E">
              <w:t xml:space="preserve">Select from the upper part of the screen the appropriate pushbutton of the time type for which you want to request </w:t>
            </w:r>
            <w:r w:rsidR="002C6ED8" w:rsidRPr="00792B4E">
              <w:t>leave of absence</w:t>
            </w:r>
            <w:r w:rsidRPr="00792B4E">
              <w:t>.</w:t>
            </w:r>
          </w:p>
        </w:tc>
        <w:tc>
          <w:tcPr>
            <w:tcW w:w="2250" w:type="dxa"/>
            <w:shd w:val="clear" w:color="auto" w:fill="auto"/>
          </w:tcPr>
          <w:p w14:paraId="1EF4AC3A" w14:textId="290C4948" w:rsidR="00072B51" w:rsidRPr="00792B4E" w:rsidRDefault="00826036" w:rsidP="0078353F">
            <w:r w:rsidRPr="00792B4E">
              <w:t>S</w:t>
            </w:r>
            <w:r w:rsidR="00072B51" w:rsidRPr="00792B4E">
              <w:t xml:space="preserve">elect from </w:t>
            </w:r>
            <w:r w:rsidR="00072B51" w:rsidRPr="00792B4E">
              <w:rPr>
                <w:rStyle w:val="SAPScreenElement"/>
              </w:rPr>
              <w:t>Other</w:t>
            </w:r>
            <w:r w:rsidR="00072B51" w:rsidRPr="00792B4E">
              <w:t xml:space="preserve"> drop-down value</w:t>
            </w:r>
            <w:r w:rsidR="00072B51" w:rsidRPr="008775E1">
              <w:rPr>
                <w:rStyle w:val="SAPUserEntry"/>
              </w:rPr>
              <w:t xml:space="preserve"> </w:t>
            </w:r>
            <w:r w:rsidR="00072B51" w:rsidRPr="00792B4E">
              <w:rPr>
                <w:rStyle w:val="SAPUserEntry"/>
              </w:rPr>
              <w:t>Parental</w:t>
            </w:r>
          </w:p>
        </w:tc>
        <w:tc>
          <w:tcPr>
            <w:tcW w:w="2430" w:type="dxa"/>
          </w:tcPr>
          <w:p w14:paraId="2B7FFAEC" w14:textId="77777777" w:rsidR="00072B51" w:rsidRPr="00792B4E" w:rsidRDefault="00072B51" w:rsidP="0078353F"/>
        </w:tc>
        <w:tc>
          <w:tcPr>
            <w:tcW w:w="3150" w:type="dxa"/>
            <w:shd w:val="clear" w:color="auto" w:fill="auto"/>
          </w:tcPr>
          <w:p w14:paraId="67C9FF02" w14:textId="1F920E65" w:rsidR="00072B51" w:rsidRPr="00792B4E" w:rsidRDefault="00072B51" w:rsidP="00F363D1">
            <w:r w:rsidRPr="00792B4E">
              <w:t>The fields to be filled by you appear</w:t>
            </w:r>
            <w:r w:rsidR="00F363D1" w:rsidRPr="00792B4E">
              <w:t xml:space="preserve"> on the screen</w:t>
            </w:r>
            <w:r w:rsidRPr="00792B4E">
              <w:t xml:space="preserve"> below the detailed calendar. </w:t>
            </w:r>
          </w:p>
        </w:tc>
        <w:tc>
          <w:tcPr>
            <w:tcW w:w="1260" w:type="dxa"/>
          </w:tcPr>
          <w:p w14:paraId="4B48D04F" w14:textId="77777777" w:rsidR="00072B51" w:rsidRPr="00792B4E" w:rsidRDefault="00072B51" w:rsidP="0078353F">
            <w:pPr>
              <w:rPr>
                <w:rFonts w:cs="Arial"/>
                <w:bCs/>
              </w:rPr>
            </w:pPr>
          </w:p>
        </w:tc>
      </w:tr>
      <w:tr w:rsidR="00072B51" w:rsidRPr="00792B4E" w14:paraId="6297BB43" w14:textId="77777777" w:rsidTr="00792B4E">
        <w:trPr>
          <w:trHeight w:val="357"/>
        </w:trPr>
        <w:tc>
          <w:tcPr>
            <w:tcW w:w="751" w:type="dxa"/>
            <w:vMerge w:val="restart"/>
            <w:shd w:val="clear" w:color="auto" w:fill="auto"/>
          </w:tcPr>
          <w:p w14:paraId="2BBB16E2" w14:textId="77777777" w:rsidR="00072B51" w:rsidRPr="00792B4E" w:rsidRDefault="00072B51" w:rsidP="0078353F">
            <w:r w:rsidRPr="00792B4E">
              <w:t>4</w:t>
            </w:r>
          </w:p>
        </w:tc>
        <w:tc>
          <w:tcPr>
            <w:tcW w:w="1201" w:type="dxa"/>
            <w:vMerge w:val="restart"/>
            <w:shd w:val="clear" w:color="auto" w:fill="auto"/>
          </w:tcPr>
          <w:p w14:paraId="4369A5AE" w14:textId="77777777" w:rsidR="00072B51" w:rsidRPr="00EB7918" w:rsidRDefault="00072B51" w:rsidP="0078353F">
            <w:pPr>
              <w:rPr>
                <w:rStyle w:val="SAPEmphasis"/>
                <w:lang w:eastAsia="zh-CN"/>
              </w:rPr>
            </w:pPr>
            <w:r w:rsidRPr="00EB7918">
              <w:rPr>
                <w:rStyle w:val="SAPEmphasis"/>
                <w:lang w:eastAsia="zh-CN"/>
              </w:rPr>
              <w:t>Enter Parental Leave Request Details</w:t>
            </w:r>
          </w:p>
        </w:tc>
        <w:tc>
          <w:tcPr>
            <w:tcW w:w="3240" w:type="dxa"/>
            <w:vMerge w:val="restart"/>
            <w:shd w:val="clear" w:color="auto" w:fill="auto"/>
          </w:tcPr>
          <w:p w14:paraId="4705EC49" w14:textId="7C35633A" w:rsidR="00072B51" w:rsidRPr="00792B4E" w:rsidRDefault="00072B51" w:rsidP="0078353F">
            <w:r w:rsidRPr="00792B4E">
              <w:t xml:space="preserve">Make the following entries regarding your </w:t>
            </w:r>
            <w:r w:rsidR="002C6ED8" w:rsidRPr="00792B4E">
              <w:t xml:space="preserve">leave of absence </w:t>
            </w:r>
            <w:r w:rsidRPr="00792B4E">
              <w:t>request:</w:t>
            </w:r>
          </w:p>
        </w:tc>
        <w:tc>
          <w:tcPr>
            <w:tcW w:w="2250" w:type="dxa"/>
            <w:shd w:val="clear" w:color="auto" w:fill="auto"/>
          </w:tcPr>
          <w:p w14:paraId="494691D3" w14:textId="0FD1345D" w:rsidR="00072B51" w:rsidRPr="00792B4E" w:rsidRDefault="00072B51" w:rsidP="0078353F">
            <w:r w:rsidRPr="00792B4E">
              <w:rPr>
                <w:rStyle w:val="SAPScreenElement"/>
              </w:rPr>
              <w:t>Time</w:t>
            </w:r>
            <w:r w:rsidRPr="00792B4E">
              <w:rPr>
                <w:i/>
              </w:rPr>
              <w:t xml:space="preserve"> </w:t>
            </w:r>
            <w:r w:rsidRPr="00792B4E">
              <w:rPr>
                <w:rStyle w:val="SAPScreenElement"/>
              </w:rPr>
              <w:t>Type:</w:t>
            </w:r>
            <w:r w:rsidRPr="00792B4E">
              <w:t xml:space="preserve"> value selected in </w:t>
            </w:r>
            <w:r w:rsidRPr="00792B4E">
              <w:rPr>
                <w:lang w:eastAsia="zh-TW"/>
              </w:rPr>
              <w:t>test step #</w:t>
            </w:r>
            <w:r w:rsidR="00D76BC2">
              <w:rPr>
                <w:lang w:eastAsia="zh-TW"/>
              </w:rPr>
              <w:t xml:space="preserve"> </w:t>
            </w:r>
            <w:r w:rsidRPr="00792B4E">
              <w:rPr>
                <w:lang w:eastAsia="zh-TW"/>
              </w:rPr>
              <w:t>3</w:t>
            </w:r>
            <w:r w:rsidRPr="00792B4E">
              <w:t xml:space="preserve"> is defaulted; leave as is</w:t>
            </w:r>
          </w:p>
        </w:tc>
        <w:tc>
          <w:tcPr>
            <w:tcW w:w="2430" w:type="dxa"/>
          </w:tcPr>
          <w:p w14:paraId="3355154F" w14:textId="77777777" w:rsidR="00072B51" w:rsidRPr="00792B4E" w:rsidRDefault="00072B51" w:rsidP="0078353F"/>
        </w:tc>
        <w:tc>
          <w:tcPr>
            <w:tcW w:w="3150" w:type="dxa"/>
            <w:shd w:val="clear" w:color="auto" w:fill="auto"/>
          </w:tcPr>
          <w:p w14:paraId="621F4061" w14:textId="77777777" w:rsidR="00072B51" w:rsidRPr="00792B4E" w:rsidRDefault="00072B51" w:rsidP="0078353F"/>
        </w:tc>
        <w:tc>
          <w:tcPr>
            <w:tcW w:w="1260" w:type="dxa"/>
          </w:tcPr>
          <w:p w14:paraId="63F5AA6B" w14:textId="77777777" w:rsidR="00072B51" w:rsidRPr="00792B4E" w:rsidRDefault="00072B51" w:rsidP="0078353F">
            <w:pPr>
              <w:rPr>
                <w:rFonts w:cs="Arial"/>
                <w:bCs/>
              </w:rPr>
            </w:pPr>
          </w:p>
        </w:tc>
      </w:tr>
      <w:tr w:rsidR="00072B51" w:rsidRPr="00792B4E" w14:paraId="53F60BBC" w14:textId="77777777" w:rsidTr="00792B4E">
        <w:trPr>
          <w:trHeight w:val="227"/>
        </w:trPr>
        <w:tc>
          <w:tcPr>
            <w:tcW w:w="751" w:type="dxa"/>
            <w:vMerge/>
            <w:shd w:val="clear" w:color="auto" w:fill="auto"/>
          </w:tcPr>
          <w:p w14:paraId="71F7E4DC" w14:textId="77777777" w:rsidR="00072B51" w:rsidRPr="00792B4E" w:rsidRDefault="00072B51" w:rsidP="0078353F"/>
        </w:tc>
        <w:tc>
          <w:tcPr>
            <w:tcW w:w="1201" w:type="dxa"/>
            <w:vMerge/>
            <w:shd w:val="clear" w:color="auto" w:fill="auto"/>
          </w:tcPr>
          <w:p w14:paraId="4E13BEDD" w14:textId="77777777" w:rsidR="00072B51" w:rsidRPr="00EB7918" w:rsidRDefault="00072B51" w:rsidP="0078353F">
            <w:pPr>
              <w:rPr>
                <w:rStyle w:val="SAPEmphasis"/>
                <w:lang w:eastAsia="zh-CN"/>
              </w:rPr>
            </w:pPr>
          </w:p>
        </w:tc>
        <w:tc>
          <w:tcPr>
            <w:tcW w:w="3240" w:type="dxa"/>
            <w:vMerge/>
            <w:shd w:val="clear" w:color="auto" w:fill="auto"/>
          </w:tcPr>
          <w:p w14:paraId="668DF056" w14:textId="77777777" w:rsidR="00072B51" w:rsidRPr="00792B4E" w:rsidRDefault="00072B51" w:rsidP="0078353F"/>
        </w:tc>
        <w:tc>
          <w:tcPr>
            <w:tcW w:w="2250" w:type="dxa"/>
            <w:shd w:val="clear" w:color="auto" w:fill="auto"/>
          </w:tcPr>
          <w:p w14:paraId="6E49FB17" w14:textId="77777777" w:rsidR="00072B51" w:rsidRPr="00792B4E" w:rsidRDefault="00072B51" w:rsidP="0078353F">
            <w:r w:rsidRPr="00792B4E">
              <w:rPr>
                <w:rStyle w:val="SAPScreenElement"/>
              </w:rPr>
              <w:t>Start</w:t>
            </w:r>
            <w:r w:rsidRPr="00792B4E">
              <w:rPr>
                <w:i/>
              </w:rPr>
              <w:t xml:space="preserve"> </w:t>
            </w:r>
            <w:r w:rsidRPr="00792B4E">
              <w:rPr>
                <w:rStyle w:val="SAPScreenElement"/>
              </w:rPr>
              <w:t>Date</w:t>
            </w:r>
            <w:r w:rsidRPr="00792B4E">
              <w:rPr>
                <w:i/>
              </w:rPr>
              <w:t xml:space="preserve">: </w:t>
            </w:r>
            <w:r w:rsidRPr="00792B4E">
              <w:t>defaults to today’s date; select appropriate value from calendar help</w:t>
            </w:r>
          </w:p>
        </w:tc>
        <w:tc>
          <w:tcPr>
            <w:tcW w:w="2430" w:type="dxa"/>
            <w:vMerge w:val="restart"/>
          </w:tcPr>
          <w:p w14:paraId="2732981E" w14:textId="750CF085" w:rsidR="00072B51" w:rsidRPr="00792B4E" w:rsidRDefault="00072B51" w:rsidP="0078353F">
            <w:r w:rsidRPr="00792B4E">
              <w:rPr>
                <w:rFonts w:cs="Arial"/>
                <w:bCs/>
                <w:lang w:eastAsia="zh-TW"/>
              </w:rPr>
              <w:t xml:space="preserve">Alternatively, you can use the paintbrush mouse over to mark the complete period for which you request </w:t>
            </w:r>
            <w:r w:rsidR="002C6ED8" w:rsidRPr="00792B4E">
              <w:t>leave of absence</w:t>
            </w:r>
            <w:r w:rsidRPr="00792B4E">
              <w:rPr>
                <w:rFonts w:cs="Arial"/>
                <w:bCs/>
                <w:lang w:eastAsia="zh-TW"/>
              </w:rPr>
              <w:t>.</w:t>
            </w:r>
          </w:p>
        </w:tc>
        <w:tc>
          <w:tcPr>
            <w:tcW w:w="3150" w:type="dxa"/>
            <w:vMerge w:val="restart"/>
            <w:shd w:val="clear" w:color="auto" w:fill="auto"/>
          </w:tcPr>
          <w:p w14:paraId="5B028CFD" w14:textId="5F0E3744" w:rsidR="00072B51" w:rsidRPr="00792B4E" w:rsidRDefault="00072B51" w:rsidP="0078353F">
            <w:r w:rsidRPr="00792B4E">
              <w:t xml:space="preserve">The </w:t>
            </w:r>
            <w:r w:rsidRPr="00792B4E">
              <w:rPr>
                <w:rStyle w:val="SAPScreenElement"/>
              </w:rPr>
              <w:t>Team</w:t>
            </w:r>
            <w:r w:rsidRPr="00792B4E">
              <w:rPr>
                <w:i/>
              </w:rPr>
              <w:t xml:space="preserve"> </w:t>
            </w:r>
            <w:r w:rsidRPr="00792B4E">
              <w:rPr>
                <w:rStyle w:val="SAPScreenElement"/>
              </w:rPr>
              <w:t>Absences</w:t>
            </w:r>
            <w:r w:rsidRPr="00792B4E">
              <w:rPr>
                <w:i/>
              </w:rPr>
              <w:t xml:space="preserve"> </w:t>
            </w:r>
            <w:r w:rsidRPr="00792B4E">
              <w:t xml:space="preserve">section </w:t>
            </w:r>
            <w:r w:rsidRPr="00792B4E">
              <w:rPr>
                <w:lang w:eastAsia="zh-TW"/>
              </w:rPr>
              <w:t xml:space="preserve">located at the bottom of the screen </w:t>
            </w:r>
            <w:r w:rsidRPr="00792B4E">
              <w:t>is expanded, informing you who is also absent during your planned absence.</w:t>
            </w:r>
            <w:r w:rsidRPr="00792B4E">
              <w:rPr>
                <w:lang w:eastAsia="zh-TW"/>
              </w:rPr>
              <w:t xml:space="preserve"> In case no other team member is absent during your </w:t>
            </w:r>
            <w:r w:rsidR="002C6ED8" w:rsidRPr="00792B4E">
              <w:t>leave of absence</w:t>
            </w:r>
            <w:r w:rsidRPr="00792B4E">
              <w:rPr>
                <w:lang w:eastAsia="zh-TW"/>
              </w:rPr>
              <w:t xml:space="preserve">, an appropriate </w:t>
            </w:r>
            <w:r w:rsidRPr="00792B4E">
              <w:rPr>
                <w:lang w:eastAsia="zh-TW"/>
              </w:rPr>
              <w:lastRenderedPageBreak/>
              <w:t xml:space="preserve">information message is displayed in the </w:t>
            </w:r>
            <w:r w:rsidRPr="00792B4E">
              <w:rPr>
                <w:rStyle w:val="SAPScreenElement"/>
                <w:lang w:eastAsia="zh-TW"/>
              </w:rPr>
              <w:t>Team</w:t>
            </w:r>
            <w:r w:rsidRPr="00792B4E">
              <w:rPr>
                <w:i/>
                <w:lang w:eastAsia="zh-TW"/>
              </w:rPr>
              <w:t xml:space="preserve"> </w:t>
            </w:r>
            <w:r w:rsidRPr="00792B4E">
              <w:rPr>
                <w:rStyle w:val="SAPScreenElement"/>
                <w:lang w:eastAsia="zh-TW"/>
              </w:rPr>
              <w:t>Absences</w:t>
            </w:r>
            <w:r w:rsidRPr="00792B4E">
              <w:rPr>
                <w:i/>
                <w:lang w:eastAsia="zh-TW"/>
              </w:rPr>
              <w:t xml:space="preserve"> </w:t>
            </w:r>
            <w:r w:rsidRPr="00792B4E">
              <w:rPr>
                <w:lang w:eastAsia="zh-TW"/>
              </w:rPr>
              <w:t>section.</w:t>
            </w:r>
          </w:p>
        </w:tc>
        <w:tc>
          <w:tcPr>
            <w:tcW w:w="1260" w:type="dxa"/>
          </w:tcPr>
          <w:p w14:paraId="0BE7BACD" w14:textId="77777777" w:rsidR="00072B51" w:rsidRPr="00792B4E" w:rsidRDefault="00072B51" w:rsidP="0078353F">
            <w:pPr>
              <w:rPr>
                <w:rFonts w:cs="Arial"/>
                <w:bCs/>
              </w:rPr>
            </w:pPr>
          </w:p>
        </w:tc>
      </w:tr>
      <w:tr w:rsidR="00072B51" w:rsidRPr="00792B4E" w14:paraId="0344AD0E" w14:textId="77777777" w:rsidTr="00792B4E">
        <w:trPr>
          <w:trHeight w:val="357"/>
        </w:trPr>
        <w:tc>
          <w:tcPr>
            <w:tcW w:w="751" w:type="dxa"/>
            <w:vMerge/>
            <w:shd w:val="clear" w:color="auto" w:fill="auto"/>
          </w:tcPr>
          <w:p w14:paraId="212D0D28" w14:textId="77777777" w:rsidR="00072B51" w:rsidRPr="00792B4E" w:rsidRDefault="00072B51" w:rsidP="0078353F"/>
        </w:tc>
        <w:tc>
          <w:tcPr>
            <w:tcW w:w="1201" w:type="dxa"/>
            <w:vMerge/>
            <w:shd w:val="clear" w:color="auto" w:fill="auto"/>
          </w:tcPr>
          <w:p w14:paraId="585E738C" w14:textId="77777777" w:rsidR="00072B51" w:rsidRPr="00EB7918" w:rsidRDefault="00072B51" w:rsidP="0078353F">
            <w:pPr>
              <w:rPr>
                <w:rStyle w:val="SAPEmphasis"/>
                <w:lang w:eastAsia="zh-CN"/>
              </w:rPr>
            </w:pPr>
          </w:p>
        </w:tc>
        <w:tc>
          <w:tcPr>
            <w:tcW w:w="3240" w:type="dxa"/>
            <w:vMerge/>
            <w:shd w:val="clear" w:color="auto" w:fill="auto"/>
          </w:tcPr>
          <w:p w14:paraId="3A83AEA8" w14:textId="77777777" w:rsidR="00072B51" w:rsidRPr="00792B4E" w:rsidRDefault="00072B51" w:rsidP="0078353F"/>
        </w:tc>
        <w:tc>
          <w:tcPr>
            <w:tcW w:w="2250" w:type="dxa"/>
            <w:shd w:val="clear" w:color="auto" w:fill="auto"/>
          </w:tcPr>
          <w:p w14:paraId="68D032FA" w14:textId="08246770" w:rsidR="00072B51" w:rsidRPr="00792B4E" w:rsidRDefault="00072B51" w:rsidP="0078353F">
            <w:r w:rsidRPr="00792B4E">
              <w:rPr>
                <w:rStyle w:val="SAPScreenElement"/>
              </w:rPr>
              <w:t>Expected Return</w:t>
            </w:r>
            <w:r w:rsidRPr="00792B4E">
              <w:rPr>
                <w:i/>
              </w:rPr>
              <w:t xml:space="preserve"> </w:t>
            </w:r>
            <w:r w:rsidRPr="00792B4E">
              <w:rPr>
                <w:rStyle w:val="SAPScreenElement"/>
              </w:rPr>
              <w:t>Date</w:t>
            </w:r>
            <w:r w:rsidRPr="00792B4E">
              <w:t xml:space="preserve">: defaults to </w:t>
            </w:r>
            <w:ins w:id="342" w:author="Author" w:date="2018-02-08T14:39:00Z">
              <w:r w:rsidR="00F85547">
                <w:t>tomorrow’s</w:t>
              </w:r>
              <w:r w:rsidR="00F85547" w:rsidRPr="00AA46A3">
                <w:t xml:space="preserve"> </w:t>
              </w:r>
            </w:ins>
            <w:del w:id="343" w:author="Author" w:date="2018-02-08T14:39:00Z">
              <w:r w:rsidRPr="00792B4E" w:rsidDel="00F85547">
                <w:lastRenderedPageBreak/>
                <w:delText xml:space="preserve">today’s </w:delText>
              </w:r>
            </w:del>
            <w:r w:rsidRPr="00792B4E">
              <w:t>date</w:t>
            </w:r>
            <w:del w:id="344" w:author="Author" w:date="2018-02-08T14:39:00Z">
              <w:r w:rsidRPr="00792B4E" w:rsidDel="00F85547">
                <w:delText xml:space="preserve"> + 1</w:delText>
              </w:r>
            </w:del>
            <w:r w:rsidRPr="00792B4E">
              <w:t>; select appropriate value from calendar help</w:t>
            </w:r>
          </w:p>
        </w:tc>
        <w:tc>
          <w:tcPr>
            <w:tcW w:w="2430" w:type="dxa"/>
            <w:vMerge/>
          </w:tcPr>
          <w:p w14:paraId="164099C2" w14:textId="77777777" w:rsidR="00072B51" w:rsidRPr="00792B4E" w:rsidRDefault="00072B51" w:rsidP="0078353F"/>
        </w:tc>
        <w:tc>
          <w:tcPr>
            <w:tcW w:w="3150" w:type="dxa"/>
            <w:vMerge/>
            <w:shd w:val="clear" w:color="auto" w:fill="auto"/>
          </w:tcPr>
          <w:p w14:paraId="47576165" w14:textId="77777777" w:rsidR="00072B51" w:rsidRPr="00792B4E" w:rsidRDefault="00072B51" w:rsidP="0078353F"/>
        </w:tc>
        <w:tc>
          <w:tcPr>
            <w:tcW w:w="1260" w:type="dxa"/>
          </w:tcPr>
          <w:p w14:paraId="7E404930" w14:textId="77777777" w:rsidR="00072B51" w:rsidRPr="00792B4E" w:rsidRDefault="00072B51" w:rsidP="0078353F">
            <w:pPr>
              <w:rPr>
                <w:rFonts w:cs="Arial"/>
                <w:bCs/>
              </w:rPr>
            </w:pPr>
          </w:p>
        </w:tc>
      </w:tr>
      <w:tr w:rsidR="00072B51" w:rsidRPr="00792B4E" w14:paraId="0FA61EEC" w14:textId="77777777" w:rsidTr="00792B4E">
        <w:trPr>
          <w:trHeight w:val="357"/>
        </w:trPr>
        <w:tc>
          <w:tcPr>
            <w:tcW w:w="751" w:type="dxa"/>
            <w:vMerge/>
            <w:shd w:val="clear" w:color="auto" w:fill="auto"/>
          </w:tcPr>
          <w:p w14:paraId="7CAF93E0" w14:textId="77777777" w:rsidR="00072B51" w:rsidRPr="00792B4E" w:rsidRDefault="00072B51" w:rsidP="0078353F"/>
        </w:tc>
        <w:tc>
          <w:tcPr>
            <w:tcW w:w="1201" w:type="dxa"/>
            <w:vMerge/>
            <w:shd w:val="clear" w:color="auto" w:fill="auto"/>
          </w:tcPr>
          <w:p w14:paraId="76C8F581" w14:textId="77777777" w:rsidR="00072B51" w:rsidRPr="00EB7918" w:rsidRDefault="00072B51" w:rsidP="0078353F">
            <w:pPr>
              <w:rPr>
                <w:rStyle w:val="SAPEmphasis"/>
                <w:lang w:eastAsia="zh-CN"/>
              </w:rPr>
            </w:pPr>
          </w:p>
        </w:tc>
        <w:tc>
          <w:tcPr>
            <w:tcW w:w="3240" w:type="dxa"/>
            <w:vMerge/>
            <w:shd w:val="clear" w:color="auto" w:fill="auto"/>
          </w:tcPr>
          <w:p w14:paraId="167F53D2" w14:textId="77777777" w:rsidR="00072B51" w:rsidRPr="00792B4E" w:rsidRDefault="00072B51" w:rsidP="0078353F"/>
        </w:tc>
        <w:tc>
          <w:tcPr>
            <w:tcW w:w="2250" w:type="dxa"/>
            <w:shd w:val="clear" w:color="auto" w:fill="auto"/>
          </w:tcPr>
          <w:p w14:paraId="2DBF5FCE" w14:textId="77777777" w:rsidR="00072B51" w:rsidRPr="00792B4E" w:rsidRDefault="00072B51" w:rsidP="0078353F">
            <w:r w:rsidRPr="00792B4E">
              <w:rPr>
                <w:rStyle w:val="SAPScreenElement"/>
              </w:rPr>
              <w:t>Comment</w:t>
            </w:r>
            <w:r w:rsidRPr="00792B4E">
              <w:t>: add explanation to request, if necessary</w:t>
            </w:r>
          </w:p>
        </w:tc>
        <w:tc>
          <w:tcPr>
            <w:tcW w:w="2430" w:type="dxa"/>
          </w:tcPr>
          <w:p w14:paraId="21CB2460" w14:textId="77777777" w:rsidR="00072B51" w:rsidRPr="00792B4E" w:rsidRDefault="00072B51" w:rsidP="0078353F"/>
        </w:tc>
        <w:tc>
          <w:tcPr>
            <w:tcW w:w="3150" w:type="dxa"/>
            <w:shd w:val="clear" w:color="auto" w:fill="auto"/>
          </w:tcPr>
          <w:p w14:paraId="093F35BE" w14:textId="77777777" w:rsidR="00072B51" w:rsidRPr="00792B4E" w:rsidRDefault="00072B51" w:rsidP="0078353F"/>
        </w:tc>
        <w:tc>
          <w:tcPr>
            <w:tcW w:w="1260" w:type="dxa"/>
          </w:tcPr>
          <w:p w14:paraId="58FD7CB5" w14:textId="77777777" w:rsidR="00072B51" w:rsidRPr="00792B4E" w:rsidRDefault="00072B51" w:rsidP="0078353F">
            <w:pPr>
              <w:rPr>
                <w:rFonts w:cs="Arial"/>
                <w:bCs/>
              </w:rPr>
            </w:pPr>
          </w:p>
        </w:tc>
      </w:tr>
      <w:tr w:rsidR="00072B51" w:rsidRPr="00792B4E" w14:paraId="30FF5B2A" w14:textId="77777777" w:rsidTr="00792B4E">
        <w:trPr>
          <w:trHeight w:val="357"/>
        </w:trPr>
        <w:tc>
          <w:tcPr>
            <w:tcW w:w="751" w:type="dxa"/>
            <w:shd w:val="clear" w:color="auto" w:fill="auto"/>
          </w:tcPr>
          <w:p w14:paraId="72FCFE2D" w14:textId="77777777" w:rsidR="00072B51" w:rsidRPr="00792B4E" w:rsidRDefault="00072B51" w:rsidP="0078353F">
            <w:r w:rsidRPr="00792B4E">
              <w:t>5</w:t>
            </w:r>
          </w:p>
        </w:tc>
        <w:tc>
          <w:tcPr>
            <w:tcW w:w="1201" w:type="dxa"/>
            <w:shd w:val="clear" w:color="auto" w:fill="auto"/>
          </w:tcPr>
          <w:p w14:paraId="6EAFF842" w14:textId="77777777" w:rsidR="00072B51" w:rsidRPr="00EB7918" w:rsidRDefault="00072B51" w:rsidP="0078353F">
            <w:pPr>
              <w:rPr>
                <w:rStyle w:val="SAPEmphasis"/>
                <w:lang w:eastAsia="zh-CN"/>
              </w:rPr>
            </w:pPr>
            <w:r w:rsidRPr="00EB7918">
              <w:rPr>
                <w:rStyle w:val="SAPEmphasis"/>
                <w:lang w:eastAsia="zh-CN"/>
              </w:rPr>
              <w:t>Submit Request</w:t>
            </w:r>
          </w:p>
        </w:tc>
        <w:tc>
          <w:tcPr>
            <w:tcW w:w="3240" w:type="dxa"/>
            <w:shd w:val="clear" w:color="auto" w:fill="auto"/>
          </w:tcPr>
          <w:p w14:paraId="6FD3FC2D" w14:textId="77777777" w:rsidR="00072B51" w:rsidRPr="00792B4E" w:rsidRDefault="00072B51" w:rsidP="0078353F">
            <w:r w:rsidRPr="00792B4E">
              <w:t xml:space="preserve">Choose the </w:t>
            </w:r>
            <w:r w:rsidRPr="00792B4E">
              <w:rPr>
                <w:rStyle w:val="SAPScreenElement"/>
              </w:rPr>
              <w:t>Submit</w:t>
            </w:r>
            <w:r w:rsidRPr="00792B4E">
              <w:t xml:space="preserve"> button.</w:t>
            </w:r>
          </w:p>
        </w:tc>
        <w:tc>
          <w:tcPr>
            <w:tcW w:w="2250" w:type="dxa"/>
            <w:shd w:val="clear" w:color="auto" w:fill="auto"/>
          </w:tcPr>
          <w:p w14:paraId="327E4275" w14:textId="77777777" w:rsidR="00072B51" w:rsidRPr="00792B4E" w:rsidRDefault="00072B51" w:rsidP="0078353F">
            <w:pPr>
              <w:rPr>
                <w:i/>
              </w:rPr>
            </w:pPr>
          </w:p>
        </w:tc>
        <w:tc>
          <w:tcPr>
            <w:tcW w:w="2430" w:type="dxa"/>
          </w:tcPr>
          <w:p w14:paraId="30C862F0" w14:textId="77777777" w:rsidR="00072B51" w:rsidRPr="00792B4E" w:rsidRDefault="00072B51" w:rsidP="0078353F"/>
        </w:tc>
        <w:tc>
          <w:tcPr>
            <w:tcW w:w="3150" w:type="dxa"/>
            <w:shd w:val="clear" w:color="auto" w:fill="auto"/>
          </w:tcPr>
          <w:p w14:paraId="12886243" w14:textId="77777777" w:rsidR="00072B51" w:rsidRPr="00792B4E" w:rsidRDefault="00072B51" w:rsidP="0078353F">
            <w:r w:rsidRPr="00792B4E">
              <w:t>A system message is generated about successful saving of your request and awaiting approval from your line manager.</w:t>
            </w:r>
          </w:p>
        </w:tc>
        <w:tc>
          <w:tcPr>
            <w:tcW w:w="1260" w:type="dxa"/>
          </w:tcPr>
          <w:p w14:paraId="152E6C59" w14:textId="77777777" w:rsidR="00072B51" w:rsidRPr="00792B4E" w:rsidRDefault="00072B51" w:rsidP="0078353F">
            <w:pPr>
              <w:rPr>
                <w:rFonts w:cs="Arial"/>
                <w:bCs/>
              </w:rPr>
            </w:pPr>
          </w:p>
        </w:tc>
      </w:tr>
    </w:tbl>
    <w:p w14:paraId="4F592303" w14:textId="77777777" w:rsidR="00072B51" w:rsidRPr="00792B4E" w:rsidRDefault="00072B51" w:rsidP="00072B51">
      <w:pPr>
        <w:pStyle w:val="SAPKeyblockTitle"/>
      </w:pPr>
      <w:r w:rsidRPr="00792B4E">
        <w:t>Result</w:t>
      </w:r>
    </w:p>
    <w:p w14:paraId="29A1123E" w14:textId="6B02A4DA" w:rsidR="00072B51" w:rsidRPr="00792B4E" w:rsidRDefault="00072B51" w:rsidP="00072B51">
      <w:r w:rsidRPr="00792B4E">
        <w:t xml:space="preserve">The employee requested for a </w:t>
      </w:r>
      <w:r w:rsidR="002C6ED8" w:rsidRPr="00792B4E">
        <w:t>leave of absence</w:t>
      </w:r>
      <w:r w:rsidRPr="00792B4E">
        <w:t xml:space="preserve">. The request has been sent to the line manager for approval. The period of absence planned by the employee is shaded in the calendar. The </w:t>
      </w:r>
      <w:r w:rsidRPr="00792B4E">
        <w:rPr>
          <w:rStyle w:val="SAPScreenElement"/>
        </w:rPr>
        <w:t>My Requests</w:t>
      </w:r>
      <w:r w:rsidRPr="00792B4E">
        <w:t xml:space="preserve"> section, located at the bottom of the </w:t>
      </w:r>
      <w:r w:rsidRPr="00792B4E">
        <w:rPr>
          <w:rStyle w:val="SAPScreenElement"/>
        </w:rPr>
        <w:t>Time</w:t>
      </w:r>
      <w:r w:rsidRPr="00792B4E">
        <w:rPr>
          <w:i/>
        </w:rPr>
        <w:t xml:space="preserve"> </w:t>
      </w:r>
      <w:r w:rsidRPr="00792B4E">
        <w:rPr>
          <w:rStyle w:val="SAPScreenElement"/>
        </w:rPr>
        <w:t>Off</w:t>
      </w:r>
      <w:r w:rsidRPr="00792B4E">
        <w:t xml:space="preserve"> screen, is expanded: it contains details to the employee’s planned absence. The employee’s request is in status</w:t>
      </w:r>
      <w:r w:rsidRPr="00792B4E">
        <w:rPr>
          <w:rStyle w:val="SAPUserEntry"/>
          <w:color w:val="auto"/>
        </w:rPr>
        <w:t xml:space="preserve"> Pending</w:t>
      </w:r>
      <w:r w:rsidRPr="00792B4E">
        <w:t>.</w:t>
      </w:r>
    </w:p>
    <w:p w14:paraId="23459A6F" w14:textId="708FB105" w:rsidR="00072B51" w:rsidRPr="00792B4E" w:rsidRDefault="00072B51" w:rsidP="00072B51">
      <w:r w:rsidRPr="00792B4E">
        <w:t xml:space="preserve">In case email is configured and the email address of the employee’s line manager is maintained in the system, the line manager receives an email about his or her needed approval for the employee’s </w:t>
      </w:r>
      <w:r w:rsidR="002C3A96" w:rsidRPr="00792B4E">
        <w:t xml:space="preserve">leave of absence </w:t>
      </w:r>
      <w:r w:rsidRPr="00792B4E">
        <w:t>request.</w:t>
      </w:r>
    </w:p>
    <w:p w14:paraId="404259DC" w14:textId="77777777" w:rsidR="00072B51" w:rsidRPr="00792B4E" w:rsidRDefault="00072B51" w:rsidP="00683592">
      <w:pPr>
        <w:pStyle w:val="SAPNoteHeading"/>
      </w:pPr>
      <w:r w:rsidRPr="00792B4E">
        <w:rPr>
          <w:noProof/>
        </w:rPr>
        <w:drawing>
          <wp:inline distT="0" distB="0" distL="0" distR="0" wp14:anchorId="0DC51E99" wp14:editId="5E3397FD">
            <wp:extent cx="225425" cy="225425"/>
            <wp:effectExtent l="0" t="0" r="0" b="3175"/>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Note</w:t>
      </w:r>
    </w:p>
    <w:p w14:paraId="4C7E15FA" w14:textId="1333E0B9" w:rsidR="00072B51" w:rsidRPr="00792B4E" w:rsidRDefault="00072B51" w:rsidP="00683592">
      <w:pPr>
        <w:pStyle w:val="NoteParagraph"/>
        <w:ind w:left="624"/>
      </w:pPr>
      <w:r w:rsidRPr="00792B4E">
        <w:t xml:space="preserve">To change or cancel the </w:t>
      </w:r>
      <w:r w:rsidR="002C6ED8" w:rsidRPr="00792B4E">
        <w:t>leave of absence</w:t>
      </w:r>
      <w:r w:rsidRPr="00792B4E">
        <w:t xml:space="preserve"> request, choose either </w:t>
      </w:r>
      <w:r w:rsidRPr="00792B4E">
        <w:rPr>
          <w:rStyle w:val="SAPScreenElement"/>
        </w:rPr>
        <w:t xml:space="preserve">Edit </w:t>
      </w:r>
      <w:r w:rsidRPr="00792B4E">
        <w:t xml:space="preserve">or </w:t>
      </w:r>
      <w:r w:rsidRPr="00792B4E">
        <w:rPr>
          <w:rStyle w:val="SAPScreenElement"/>
        </w:rPr>
        <w:t>Cancel Request</w:t>
      </w:r>
      <w:r w:rsidRPr="00792B4E">
        <w:t xml:space="preserve"> link located</w:t>
      </w:r>
      <w:r w:rsidRPr="00792B4E">
        <w:rPr>
          <w:i/>
        </w:rPr>
        <w:t xml:space="preserve"> </w:t>
      </w:r>
      <w:r w:rsidRPr="00792B4E">
        <w:t xml:space="preserve">below the appropriate request in the </w:t>
      </w:r>
      <w:r w:rsidRPr="00792B4E">
        <w:rPr>
          <w:rStyle w:val="SAPScreenElement"/>
        </w:rPr>
        <w:t>My Requests</w:t>
      </w:r>
      <w:r w:rsidRPr="00792B4E">
        <w:t xml:space="preserve"> section, and make the appropriate entries.</w:t>
      </w:r>
    </w:p>
    <w:p w14:paraId="1C1DF57C" w14:textId="77777777" w:rsidR="00072B51" w:rsidRPr="00792B4E" w:rsidRDefault="00072B51" w:rsidP="00072B51">
      <w:pPr>
        <w:pStyle w:val="NoteParagraph"/>
      </w:pPr>
    </w:p>
    <w:p w14:paraId="445F4B79" w14:textId="77777777" w:rsidR="00072B51" w:rsidRPr="00792B4E" w:rsidRDefault="00072B51" w:rsidP="00072B51">
      <w:pPr>
        <w:pStyle w:val="SAPNoteHeading"/>
        <w:ind w:left="0"/>
      </w:pPr>
      <w:r w:rsidRPr="00792B4E">
        <w:rPr>
          <w:noProof/>
        </w:rPr>
        <w:drawing>
          <wp:inline distT="0" distB="0" distL="0" distR="0" wp14:anchorId="7C5ABEE4" wp14:editId="405A25F1">
            <wp:extent cx="225425" cy="225425"/>
            <wp:effectExtent l="0" t="0" r="0" b="31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Note</w:t>
      </w:r>
    </w:p>
    <w:p w14:paraId="0A0DF63F" w14:textId="38BF146B" w:rsidR="00072B51" w:rsidRPr="00792B4E" w:rsidRDefault="00072B51" w:rsidP="00683592">
      <w:pPr>
        <w:pStyle w:val="NoteParagraph"/>
        <w:ind w:left="0"/>
      </w:pPr>
      <w:r w:rsidRPr="00792B4E">
        <w:t>The HR Administrator</w:t>
      </w:r>
      <w:r w:rsidRPr="00792B4E" w:rsidDel="00B8638D">
        <w:t xml:space="preserve"> </w:t>
      </w:r>
      <w:r w:rsidRPr="00792B4E">
        <w:t xml:space="preserve">can request </w:t>
      </w:r>
      <w:r w:rsidR="002C3A96" w:rsidRPr="00792B4E">
        <w:t xml:space="preserve">leave of absence </w:t>
      </w:r>
      <w:r w:rsidRPr="00792B4E">
        <w:t xml:space="preserve">for the employee on behalf of the employee, too. In this </w:t>
      </w:r>
      <w:r w:rsidR="00E7319F" w:rsidRPr="00792B4E">
        <w:t>case,</w:t>
      </w:r>
      <w:r w:rsidRPr="00792B4E">
        <w:t xml:space="preserve"> the </w:t>
      </w:r>
      <w:r w:rsidR="002C3A96" w:rsidRPr="00792B4E">
        <w:t xml:space="preserve">leave of absence </w:t>
      </w:r>
      <w:r w:rsidRPr="00792B4E">
        <w:t>is posted directly and no approval from the employee’s line manager and employee’s HR business partner is needed.</w:t>
      </w:r>
      <w:r w:rsidR="00683592">
        <w:t xml:space="preserve"> </w:t>
      </w:r>
      <w:r w:rsidRPr="00792B4E">
        <w:t>The procedure in this case is as follows:</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502"/>
        <w:gridCol w:w="3060"/>
        <w:gridCol w:w="4140"/>
        <w:gridCol w:w="3420"/>
        <w:gridCol w:w="1264"/>
      </w:tblGrid>
      <w:tr w:rsidR="00072B51" w:rsidRPr="00792B4E" w14:paraId="5A27F95B" w14:textId="77777777" w:rsidTr="00EB7918">
        <w:trPr>
          <w:trHeight w:val="576"/>
          <w:tblHeader/>
        </w:trPr>
        <w:tc>
          <w:tcPr>
            <w:tcW w:w="900" w:type="dxa"/>
            <w:shd w:val="clear" w:color="auto" w:fill="999999"/>
          </w:tcPr>
          <w:p w14:paraId="54AC807D"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w:t>
            </w:r>
          </w:p>
        </w:tc>
        <w:tc>
          <w:tcPr>
            <w:tcW w:w="1502" w:type="dxa"/>
            <w:shd w:val="clear" w:color="auto" w:fill="999999"/>
          </w:tcPr>
          <w:p w14:paraId="78CA1EB0"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Name</w:t>
            </w:r>
          </w:p>
        </w:tc>
        <w:tc>
          <w:tcPr>
            <w:tcW w:w="3060" w:type="dxa"/>
            <w:shd w:val="clear" w:color="auto" w:fill="999999"/>
          </w:tcPr>
          <w:p w14:paraId="7D0839A0"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Instruction</w:t>
            </w:r>
          </w:p>
        </w:tc>
        <w:tc>
          <w:tcPr>
            <w:tcW w:w="4140" w:type="dxa"/>
            <w:shd w:val="clear" w:color="auto" w:fill="999999"/>
          </w:tcPr>
          <w:p w14:paraId="3F979A59"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User Entries:</w:t>
            </w:r>
            <w:r w:rsidRPr="00792B4E">
              <w:rPr>
                <w:rFonts w:ascii="BentonSans Bold" w:hAnsi="BentonSans Bold"/>
                <w:bCs/>
                <w:color w:val="FFFFFF"/>
                <w:sz w:val="18"/>
                <w:lang w:val="en-US"/>
              </w:rPr>
              <w:br/>
              <w:t>Field Name: User Action and Value</w:t>
            </w:r>
          </w:p>
        </w:tc>
        <w:tc>
          <w:tcPr>
            <w:tcW w:w="3420" w:type="dxa"/>
            <w:shd w:val="clear" w:color="auto" w:fill="999999"/>
          </w:tcPr>
          <w:p w14:paraId="36091F79"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Expected Result</w:t>
            </w:r>
          </w:p>
        </w:tc>
        <w:tc>
          <w:tcPr>
            <w:tcW w:w="1264" w:type="dxa"/>
            <w:shd w:val="clear" w:color="auto" w:fill="999999"/>
          </w:tcPr>
          <w:p w14:paraId="17094851"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Pass / Fail / Comment</w:t>
            </w:r>
          </w:p>
        </w:tc>
      </w:tr>
      <w:tr w:rsidR="00072B51" w:rsidRPr="00792B4E" w14:paraId="5D720373" w14:textId="77777777" w:rsidTr="00EB7918">
        <w:trPr>
          <w:trHeight w:val="288"/>
        </w:trPr>
        <w:tc>
          <w:tcPr>
            <w:tcW w:w="900" w:type="dxa"/>
            <w:shd w:val="clear" w:color="auto" w:fill="auto"/>
          </w:tcPr>
          <w:p w14:paraId="4A95FF29" w14:textId="77777777" w:rsidR="00072B51" w:rsidRPr="00792B4E" w:rsidRDefault="00072B51" w:rsidP="0078353F">
            <w:r w:rsidRPr="00792B4E">
              <w:t>1</w:t>
            </w:r>
          </w:p>
        </w:tc>
        <w:tc>
          <w:tcPr>
            <w:tcW w:w="1502" w:type="dxa"/>
            <w:shd w:val="clear" w:color="auto" w:fill="auto"/>
          </w:tcPr>
          <w:p w14:paraId="776A9F55" w14:textId="77777777" w:rsidR="00072B51" w:rsidRPr="00EB7918" w:rsidRDefault="00072B51" w:rsidP="0078353F">
            <w:pPr>
              <w:rPr>
                <w:rStyle w:val="SAPEmphasis"/>
                <w:lang w:eastAsia="zh-CN"/>
              </w:rPr>
            </w:pPr>
            <w:r w:rsidRPr="00EB7918">
              <w:rPr>
                <w:rStyle w:val="SAPEmphasis"/>
                <w:lang w:eastAsia="zh-CN"/>
              </w:rPr>
              <w:t>Log on</w:t>
            </w:r>
          </w:p>
        </w:tc>
        <w:tc>
          <w:tcPr>
            <w:tcW w:w="3060" w:type="dxa"/>
            <w:shd w:val="clear" w:color="auto" w:fill="auto"/>
          </w:tcPr>
          <w:p w14:paraId="506F7F1B" w14:textId="77777777" w:rsidR="00072B51" w:rsidRPr="00792B4E" w:rsidRDefault="00072B51" w:rsidP="0078353F">
            <w:r w:rsidRPr="00792B4E">
              <w:t xml:space="preserve">Log on to </w:t>
            </w:r>
            <w:r w:rsidRPr="00792B4E">
              <w:rPr>
                <w:rStyle w:val="SAPScreenElement"/>
                <w:color w:val="auto"/>
              </w:rPr>
              <w:t>Employee Central</w:t>
            </w:r>
            <w:r w:rsidRPr="00792B4E">
              <w:t xml:space="preserve"> as HR Administrator.</w:t>
            </w:r>
          </w:p>
        </w:tc>
        <w:tc>
          <w:tcPr>
            <w:tcW w:w="4140" w:type="dxa"/>
            <w:shd w:val="clear" w:color="auto" w:fill="auto"/>
          </w:tcPr>
          <w:p w14:paraId="606C1921" w14:textId="77777777" w:rsidR="00072B51" w:rsidRPr="00792B4E" w:rsidRDefault="00072B51" w:rsidP="0078353F"/>
        </w:tc>
        <w:tc>
          <w:tcPr>
            <w:tcW w:w="3420" w:type="dxa"/>
            <w:shd w:val="clear" w:color="auto" w:fill="auto"/>
          </w:tcPr>
          <w:p w14:paraId="2E0CFD87" w14:textId="77777777" w:rsidR="00072B51" w:rsidRPr="00792B4E" w:rsidRDefault="00072B51" w:rsidP="0078353F">
            <w:r w:rsidRPr="00792B4E">
              <w:t xml:space="preserve">The </w:t>
            </w:r>
            <w:r w:rsidRPr="00792B4E">
              <w:rPr>
                <w:rStyle w:val="SAPScreenElement"/>
              </w:rPr>
              <w:t>Home</w:t>
            </w:r>
            <w:r w:rsidRPr="00792B4E">
              <w:t xml:space="preserve"> page is displayed.</w:t>
            </w:r>
          </w:p>
        </w:tc>
        <w:tc>
          <w:tcPr>
            <w:tcW w:w="1264" w:type="dxa"/>
          </w:tcPr>
          <w:p w14:paraId="4366E528" w14:textId="77777777" w:rsidR="00072B51" w:rsidRPr="00792B4E" w:rsidRDefault="00072B51" w:rsidP="0078353F">
            <w:pPr>
              <w:rPr>
                <w:rFonts w:cs="Arial"/>
                <w:bCs/>
              </w:rPr>
            </w:pPr>
          </w:p>
        </w:tc>
      </w:tr>
      <w:tr w:rsidR="00072B51" w:rsidRPr="00792B4E" w14:paraId="7F1A9502" w14:textId="77777777" w:rsidTr="00EB7918">
        <w:trPr>
          <w:trHeight w:val="357"/>
        </w:trPr>
        <w:tc>
          <w:tcPr>
            <w:tcW w:w="900" w:type="dxa"/>
            <w:shd w:val="clear" w:color="auto" w:fill="auto"/>
          </w:tcPr>
          <w:p w14:paraId="79FB3D66" w14:textId="77777777" w:rsidR="00072B51" w:rsidRPr="00792B4E" w:rsidRDefault="00072B51" w:rsidP="0078353F">
            <w:r w:rsidRPr="00792B4E">
              <w:lastRenderedPageBreak/>
              <w:t>2</w:t>
            </w:r>
          </w:p>
        </w:tc>
        <w:tc>
          <w:tcPr>
            <w:tcW w:w="1502" w:type="dxa"/>
            <w:shd w:val="clear" w:color="auto" w:fill="auto"/>
          </w:tcPr>
          <w:p w14:paraId="366F5E1A" w14:textId="77777777" w:rsidR="00072B51" w:rsidRPr="00EB7918" w:rsidRDefault="00072B51" w:rsidP="0078353F">
            <w:pPr>
              <w:rPr>
                <w:rStyle w:val="SAPEmphasis"/>
                <w:lang w:eastAsia="zh-CN"/>
              </w:rPr>
            </w:pPr>
            <w:r w:rsidRPr="00EB7918">
              <w:rPr>
                <w:rStyle w:val="SAPEmphasis"/>
                <w:lang w:eastAsia="zh-CN"/>
              </w:rPr>
              <w:t>Search Employee</w:t>
            </w:r>
          </w:p>
        </w:tc>
        <w:tc>
          <w:tcPr>
            <w:tcW w:w="3060" w:type="dxa"/>
            <w:shd w:val="clear" w:color="auto" w:fill="auto"/>
          </w:tcPr>
          <w:p w14:paraId="6979E296" w14:textId="3031F3A8" w:rsidR="00072B51" w:rsidRPr="00792B4E" w:rsidRDefault="00072B51" w:rsidP="0078353F">
            <w:r w:rsidRPr="00792B4E">
              <w:t>In the</w:t>
            </w:r>
            <w:r w:rsidRPr="00792B4E">
              <w:rPr>
                <w:i/>
              </w:rPr>
              <w:t xml:space="preserve"> </w:t>
            </w:r>
            <w:r w:rsidRPr="00792B4E">
              <w:rPr>
                <w:rStyle w:val="SAPScreenElement"/>
              </w:rPr>
              <w:t>Search</w:t>
            </w:r>
            <w:r w:rsidRPr="00792B4E">
              <w:t xml:space="preserve"> </w:t>
            </w:r>
            <w:r w:rsidRPr="00792B4E">
              <w:rPr>
                <w:rStyle w:val="SAPScreenElement"/>
              </w:rPr>
              <w:t>for actions or people</w:t>
            </w:r>
            <w:r w:rsidRPr="00792B4E">
              <w:t xml:space="preserve"> box, in the top right corner of the screen, enter the name (or name parts) of the employee on behalf of whom you want to request </w:t>
            </w:r>
            <w:r w:rsidR="00F363D1" w:rsidRPr="00792B4E">
              <w:t xml:space="preserve">a </w:t>
            </w:r>
            <w:r w:rsidR="002C3A96" w:rsidRPr="00792B4E">
              <w:t>leave of absence</w:t>
            </w:r>
            <w:r w:rsidRPr="00792B4E">
              <w:t>.</w:t>
            </w:r>
          </w:p>
        </w:tc>
        <w:tc>
          <w:tcPr>
            <w:tcW w:w="4140" w:type="dxa"/>
            <w:shd w:val="clear" w:color="auto" w:fill="auto"/>
          </w:tcPr>
          <w:p w14:paraId="03F677DA" w14:textId="77777777" w:rsidR="00072B51" w:rsidRPr="00792B4E" w:rsidRDefault="00072B51" w:rsidP="0078353F">
            <w:pPr>
              <w:rPr>
                <w:i/>
              </w:rPr>
            </w:pPr>
          </w:p>
        </w:tc>
        <w:tc>
          <w:tcPr>
            <w:tcW w:w="3420" w:type="dxa"/>
            <w:shd w:val="clear" w:color="auto" w:fill="auto"/>
          </w:tcPr>
          <w:p w14:paraId="21609421" w14:textId="2973CE54" w:rsidR="00072B51" w:rsidRPr="00792B4E" w:rsidRDefault="00715B8D" w:rsidP="0078353F">
            <w:r>
              <w:t xml:space="preserve">The autocomplete functionality suggests </w:t>
            </w:r>
            <w:r w:rsidR="00072B51" w:rsidRPr="00792B4E">
              <w:t>a list of employees matching your search criteria.</w:t>
            </w:r>
          </w:p>
        </w:tc>
        <w:tc>
          <w:tcPr>
            <w:tcW w:w="1264" w:type="dxa"/>
          </w:tcPr>
          <w:p w14:paraId="111F76BB" w14:textId="77777777" w:rsidR="00072B51" w:rsidRPr="00792B4E" w:rsidRDefault="00072B51" w:rsidP="0078353F">
            <w:pPr>
              <w:rPr>
                <w:rFonts w:cs="Arial"/>
                <w:bCs/>
              </w:rPr>
            </w:pPr>
          </w:p>
        </w:tc>
      </w:tr>
      <w:tr w:rsidR="00072B51" w:rsidRPr="00792B4E" w14:paraId="36C788B3" w14:textId="77777777" w:rsidTr="00EB7918">
        <w:trPr>
          <w:trHeight w:val="357"/>
        </w:trPr>
        <w:tc>
          <w:tcPr>
            <w:tcW w:w="900" w:type="dxa"/>
            <w:shd w:val="clear" w:color="auto" w:fill="auto"/>
          </w:tcPr>
          <w:p w14:paraId="39D36CF5" w14:textId="77777777" w:rsidR="00072B51" w:rsidRPr="00792B4E" w:rsidRDefault="00072B51" w:rsidP="0078353F">
            <w:r w:rsidRPr="00792B4E">
              <w:t>3</w:t>
            </w:r>
          </w:p>
        </w:tc>
        <w:tc>
          <w:tcPr>
            <w:tcW w:w="1502" w:type="dxa"/>
            <w:shd w:val="clear" w:color="auto" w:fill="auto"/>
          </w:tcPr>
          <w:p w14:paraId="7F07B6F6" w14:textId="77777777" w:rsidR="00072B51" w:rsidRPr="00EB7918" w:rsidRDefault="00072B51" w:rsidP="0078353F">
            <w:pPr>
              <w:rPr>
                <w:rStyle w:val="SAPEmphasis"/>
                <w:lang w:eastAsia="zh-CN"/>
              </w:rPr>
            </w:pPr>
            <w:r w:rsidRPr="00EB7918">
              <w:rPr>
                <w:rStyle w:val="SAPEmphasis"/>
                <w:lang w:eastAsia="zh-CN"/>
              </w:rPr>
              <w:t>Select Employee</w:t>
            </w:r>
          </w:p>
        </w:tc>
        <w:tc>
          <w:tcPr>
            <w:tcW w:w="3060" w:type="dxa"/>
            <w:shd w:val="clear" w:color="auto" w:fill="auto"/>
          </w:tcPr>
          <w:p w14:paraId="6602F1E7" w14:textId="5ABF3DF6" w:rsidR="00072B51" w:rsidRPr="00792B4E" w:rsidRDefault="00715B8D" w:rsidP="0078353F">
            <w:r w:rsidRPr="00715B8D">
              <w:t>Select the appropriate employee from the result list</w:t>
            </w:r>
            <w:r w:rsidR="00072B51" w:rsidRPr="00792B4E">
              <w:t>.</w:t>
            </w:r>
          </w:p>
        </w:tc>
        <w:tc>
          <w:tcPr>
            <w:tcW w:w="4140" w:type="dxa"/>
            <w:shd w:val="clear" w:color="auto" w:fill="auto"/>
          </w:tcPr>
          <w:p w14:paraId="1A07128C" w14:textId="77777777" w:rsidR="00072B51" w:rsidRPr="00792B4E" w:rsidRDefault="00072B51" w:rsidP="0078353F">
            <w:pPr>
              <w:rPr>
                <w:i/>
              </w:rPr>
            </w:pPr>
          </w:p>
        </w:tc>
        <w:tc>
          <w:tcPr>
            <w:tcW w:w="3420" w:type="dxa"/>
            <w:shd w:val="clear" w:color="auto" w:fill="auto"/>
          </w:tcPr>
          <w:p w14:paraId="1C5F405B" w14:textId="77777777" w:rsidR="00072B51" w:rsidRPr="00792B4E" w:rsidRDefault="00072B51" w:rsidP="0078353F">
            <w:r w:rsidRPr="00792B4E">
              <w:t xml:space="preserve">You are directed to the </w:t>
            </w:r>
            <w:r w:rsidRPr="00792B4E">
              <w:rPr>
                <w:rStyle w:val="SAPScreenElement"/>
              </w:rPr>
              <w:t>Employee Files</w:t>
            </w:r>
            <w:r w:rsidRPr="00792B4E">
              <w:t xml:space="preserve"> page in which the profile of the employee is displayed.</w:t>
            </w:r>
          </w:p>
        </w:tc>
        <w:tc>
          <w:tcPr>
            <w:tcW w:w="1264" w:type="dxa"/>
          </w:tcPr>
          <w:p w14:paraId="0D349F14" w14:textId="77777777" w:rsidR="00072B51" w:rsidRPr="00792B4E" w:rsidRDefault="00072B51" w:rsidP="0078353F">
            <w:pPr>
              <w:rPr>
                <w:rFonts w:cs="Arial"/>
                <w:bCs/>
              </w:rPr>
            </w:pPr>
          </w:p>
        </w:tc>
      </w:tr>
      <w:tr w:rsidR="00072B51" w:rsidRPr="00792B4E" w14:paraId="61205D89" w14:textId="77777777" w:rsidTr="00EB7918">
        <w:trPr>
          <w:trHeight w:val="357"/>
        </w:trPr>
        <w:tc>
          <w:tcPr>
            <w:tcW w:w="900" w:type="dxa"/>
            <w:shd w:val="clear" w:color="auto" w:fill="auto"/>
          </w:tcPr>
          <w:p w14:paraId="1FD40AFA" w14:textId="77777777" w:rsidR="00072B51" w:rsidRPr="00792B4E" w:rsidRDefault="00072B51" w:rsidP="0078353F">
            <w:r w:rsidRPr="00792B4E">
              <w:t>4</w:t>
            </w:r>
          </w:p>
        </w:tc>
        <w:tc>
          <w:tcPr>
            <w:tcW w:w="1502" w:type="dxa"/>
            <w:shd w:val="clear" w:color="auto" w:fill="auto"/>
          </w:tcPr>
          <w:p w14:paraId="24B5EB65" w14:textId="51DF6F4D" w:rsidR="00072B51" w:rsidRPr="00792B4E" w:rsidRDefault="00072B51" w:rsidP="0078353F">
            <w:pPr>
              <w:rPr>
                <w:b/>
              </w:rPr>
            </w:pPr>
            <w:r w:rsidRPr="00EB7918">
              <w:rPr>
                <w:rStyle w:val="SAPEmphasis"/>
                <w:lang w:eastAsia="zh-CN"/>
              </w:rPr>
              <w:t>Go to</w:t>
            </w:r>
            <w:r w:rsidRPr="00792B4E">
              <w:rPr>
                <w:b/>
              </w:rPr>
              <w:t xml:space="preserve"> </w:t>
            </w:r>
            <w:r w:rsidRPr="00792B4E">
              <w:rPr>
                <w:rStyle w:val="SAPScreenElement"/>
                <w:b/>
                <w:color w:val="000000"/>
              </w:rPr>
              <w:t xml:space="preserve">Time </w:t>
            </w:r>
            <w:ins w:id="345" w:author="Author" w:date="2018-02-08T14:40:00Z">
              <w:r w:rsidR="00F85547">
                <w:rPr>
                  <w:rStyle w:val="SAPScreenElement"/>
                  <w:b/>
                  <w:color w:val="000000"/>
                </w:rPr>
                <w:t>Information</w:t>
              </w:r>
              <w:r w:rsidR="00F85547" w:rsidRPr="00AA46A3">
                <w:rPr>
                  <w:b/>
                </w:rPr>
                <w:t xml:space="preserve"> </w:t>
              </w:r>
              <w:r w:rsidR="00F85547">
                <w:rPr>
                  <w:rStyle w:val="SAPEmphasis"/>
                  <w:lang w:eastAsia="zh-CN"/>
                </w:rPr>
                <w:t>Screen of Employee</w:t>
              </w:r>
            </w:ins>
            <w:del w:id="346" w:author="Author" w:date="2018-02-08T14:40:00Z">
              <w:r w:rsidRPr="00792B4E" w:rsidDel="00F85547">
                <w:rPr>
                  <w:rStyle w:val="SAPScreenElement"/>
                  <w:b/>
                  <w:color w:val="000000"/>
                </w:rPr>
                <w:delText>Off</w:delText>
              </w:r>
              <w:r w:rsidRPr="00792B4E" w:rsidDel="00F85547">
                <w:rPr>
                  <w:b/>
                </w:rPr>
                <w:delText xml:space="preserve"> </w:delText>
              </w:r>
              <w:r w:rsidRPr="00EB7918" w:rsidDel="00F85547">
                <w:rPr>
                  <w:rStyle w:val="SAPEmphasis"/>
                  <w:lang w:eastAsia="zh-CN"/>
                </w:rPr>
                <w:delText>Section</w:delText>
              </w:r>
            </w:del>
          </w:p>
        </w:tc>
        <w:tc>
          <w:tcPr>
            <w:tcW w:w="3060" w:type="dxa"/>
            <w:shd w:val="clear" w:color="auto" w:fill="auto"/>
          </w:tcPr>
          <w:p w14:paraId="07D8F552" w14:textId="77777777" w:rsidR="00072B51" w:rsidRDefault="00F85547" w:rsidP="0078353F">
            <w:pPr>
              <w:rPr>
                <w:ins w:id="347" w:author="Author" w:date="2018-02-08T14:40:00Z"/>
                <w:lang w:eastAsia="zh-TW"/>
              </w:rPr>
            </w:pPr>
            <w:ins w:id="348" w:author="Author" w:date="2018-02-08T14:40:00Z">
              <w:r>
                <w:rPr>
                  <w:u w:val="single"/>
                  <w:lang w:eastAsia="zh-TW"/>
                </w:rPr>
                <w:t>Option 1</w:t>
              </w:r>
              <w:r>
                <w:rPr>
                  <w:lang w:eastAsia="zh-TW"/>
                </w:rPr>
                <w:t xml:space="preserve">: </w:t>
              </w:r>
            </w:ins>
            <w:r w:rsidR="00072B51" w:rsidRPr="00792B4E">
              <w:t xml:space="preserve">On the </w:t>
            </w:r>
            <w:r w:rsidR="00072B51" w:rsidRPr="00792B4E">
              <w:rPr>
                <w:rStyle w:val="SAPScreenElement"/>
              </w:rPr>
              <w:t>Employee Files</w:t>
            </w:r>
            <w:r w:rsidR="00072B51" w:rsidRPr="00792B4E">
              <w:t xml:space="preserve"> screen, go to the </w:t>
            </w:r>
            <w:r w:rsidR="00072B51" w:rsidRPr="00792B4E">
              <w:rPr>
                <w:rStyle w:val="SAPScreenElement"/>
              </w:rPr>
              <w:t>Time Off</w:t>
            </w:r>
            <w:r w:rsidR="00072B51" w:rsidRPr="00792B4E">
              <w:rPr>
                <w:lang w:eastAsia="zh-TW"/>
              </w:rPr>
              <w:t xml:space="preserve"> section</w:t>
            </w:r>
            <w:r w:rsidR="00072B51" w:rsidRPr="00792B4E">
              <w:rPr>
                <w:rStyle w:val="SAPScreenElement"/>
              </w:rPr>
              <w:t>.</w:t>
            </w:r>
            <w:ins w:id="349" w:author="Author" w:date="2018-02-08T14:40:00Z">
              <w:r w:rsidRPr="00792B4E">
                <w:rPr>
                  <w:lang w:eastAsia="zh-TW"/>
                </w:rPr>
                <w:t xml:space="preserve"> Select the </w:t>
              </w:r>
              <w:r w:rsidRPr="00792B4E">
                <w:rPr>
                  <w:rStyle w:val="SAPScreenElement"/>
                  <w:lang w:eastAsia="zh-TW"/>
                </w:rPr>
                <w:t>Administer Time</w:t>
              </w:r>
              <w:r w:rsidRPr="00792B4E">
                <w:rPr>
                  <w:lang w:eastAsia="zh-TW"/>
                </w:rPr>
                <w:t xml:space="preserve"> link located in the </w:t>
              </w:r>
              <w:r w:rsidRPr="00792B4E">
                <w:rPr>
                  <w:rStyle w:val="SAPScreenElement"/>
                  <w:lang w:eastAsia="zh-TW"/>
                </w:rPr>
                <w:t xml:space="preserve">Upcoming Time Off </w:t>
              </w:r>
              <w:r w:rsidRPr="00792B4E">
                <w:rPr>
                  <w:lang w:eastAsia="zh-TW"/>
                </w:rPr>
                <w:t xml:space="preserve">block of the </w:t>
              </w:r>
              <w:r w:rsidRPr="00792B4E">
                <w:rPr>
                  <w:rStyle w:val="SAPScreenElement"/>
                  <w:lang w:eastAsia="zh-TW"/>
                </w:rPr>
                <w:t xml:space="preserve">Time Off </w:t>
              </w:r>
              <w:r w:rsidRPr="00792B4E">
                <w:rPr>
                  <w:lang w:eastAsia="zh-TW"/>
                </w:rPr>
                <w:t>subsection.</w:t>
              </w:r>
            </w:ins>
          </w:p>
          <w:p w14:paraId="72143B9C" w14:textId="67729F15" w:rsidR="00F85547" w:rsidRPr="00792B4E" w:rsidRDefault="00F85547" w:rsidP="0078353F">
            <w:pPr>
              <w:rPr>
                <w:i/>
              </w:rPr>
            </w:pPr>
            <w:ins w:id="350" w:author="Author" w:date="2018-02-08T14:40:00Z">
              <w:r>
                <w:rPr>
                  <w:u w:val="single"/>
                  <w:lang w:eastAsia="zh-TW"/>
                </w:rPr>
                <w:t>Option 2</w:t>
              </w:r>
              <w:r>
                <w:rPr>
                  <w:lang w:eastAsia="zh-TW"/>
                </w:rPr>
                <w:t xml:space="preserve">: On the </w:t>
              </w:r>
              <w:r>
                <w:rPr>
                  <w:rStyle w:val="SAPScreenElement"/>
                  <w:lang w:eastAsia="zh-TW"/>
                </w:rPr>
                <w:t>Employee Files</w:t>
              </w:r>
              <w:r>
                <w:rPr>
                  <w:lang w:eastAsia="zh-TW"/>
                </w:rPr>
                <w:t xml:space="preserve"> screen,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p>
        </w:tc>
        <w:tc>
          <w:tcPr>
            <w:tcW w:w="4140" w:type="dxa"/>
            <w:shd w:val="clear" w:color="auto" w:fill="auto"/>
          </w:tcPr>
          <w:p w14:paraId="0D3FB92D" w14:textId="77777777" w:rsidR="00072B51" w:rsidRPr="00792B4E" w:rsidRDefault="00072B51" w:rsidP="0078353F">
            <w:pPr>
              <w:rPr>
                <w:i/>
              </w:rPr>
            </w:pPr>
          </w:p>
        </w:tc>
        <w:tc>
          <w:tcPr>
            <w:tcW w:w="3420" w:type="dxa"/>
            <w:shd w:val="clear" w:color="auto" w:fill="auto"/>
          </w:tcPr>
          <w:p w14:paraId="60AF9D3B" w14:textId="47AC9699" w:rsidR="00072B51" w:rsidRPr="00792B4E" w:rsidRDefault="00072B51" w:rsidP="0078353F">
            <w:r w:rsidRPr="00792B4E">
              <w:rPr>
                <w:rFonts w:cs="Arial"/>
              </w:rPr>
              <w:t xml:space="preserve">The </w:t>
            </w:r>
            <w:r w:rsidRPr="00792B4E">
              <w:rPr>
                <w:rStyle w:val="SAPScreenElement"/>
              </w:rPr>
              <w:t>Time</w:t>
            </w:r>
            <w:r w:rsidRPr="00792B4E">
              <w:rPr>
                <w:rFonts w:cs="Arial"/>
                <w:i/>
              </w:rPr>
              <w:t xml:space="preserve"> </w:t>
            </w:r>
            <w:ins w:id="351" w:author="Author" w:date="2018-02-08T14:41:00Z">
              <w:r w:rsidR="00F85547" w:rsidRPr="0068201A">
                <w:rPr>
                  <w:rStyle w:val="SAPScreenElement"/>
                  <w:lang w:eastAsia="zh-TW"/>
                </w:rPr>
                <w:t>I</w:t>
              </w:r>
              <w:r w:rsidR="00F85547">
                <w:rPr>
                  <w:rStyle w:val="SAPScreenElement"/>
                  <w:lang w:eastAsia="zh-TW"/>
                </w:rPr>
                <w:t>nformation for &lt;employee name&gt;</w:t>
              </w:r>
              <w:r w:rsidR="00F85547">
                <w:rPr>
                  <w:lang w:eastAsia="zh-TW"/>
                </w:rPr>
                <w:t xml:space="preserve"> screen</w:t>
              </w:r>
              <w:r w:rsidR="00F85547">
                <w:rPr>
                  <w:rStyle w:val="SAPScreenElement"/>
                  <w:lang w:eastAsia="zh-TW"/>
                </w:rPr>
                <w:t xml:space="preserve"> </w:t>
              </w:r>
            </w:ins>
            <w:del w:id="352" w:author="Author" w:date="2018-02-08T14:41:00Z">
              <w:r w:rsidRPr="00792B4E" w:rsidDel="00F85547">
                <w:rPr>
                  <w:rStyle w:val="SAPScreenElement"/>
                </w:rPr>
                <w:delText>Off</w:delText>
              </w:r>
              <w:r w:rsidRPr="00792B4E" w:rsidDel="00F85547">
                <w:rPr>
                  <w:rFonts w:cs="Arial"/>
                </w:rPr>
                <w:delText xml:space="preserve"> </w:delText>
              </w:r>
              <w:r w:rsidRPr="00792B4E" w:rsidDel="00F85547">
                <w:rPr>
                  <w:lang w:eastAsia="zh-TW"/>
                </w:rPr>
                <w:delText>section</w:delText>
              </w:r>
              <w:r w:rsidRPr="00792B4E" w:rsidDel="00F85547">
                <w:rPr>
                  <w:rFonts w:cs="Arial"/>
                </w:rPr>
                <w:delText xml:space="preserve"> </w:delText>
              </w:r>
            </w:del>
            <w:r w:rsidRPr="00792B4E">
              <w:rPr>
                <w:rFonts w:cs="Arial"/>
              </w:rPr>
              <w:t>is displayed</w:t>
            </w:r>
            <w:ins w:id="353" w:author="Author" w:date="2018-02-09T14:00:00Z">
              <w:r w:rsidR="00F041EA">
                <w:t xml:space="preserve"> showing</w:t>
              </w:r>
              <w:r w:rsidR="00F041EA" w:rsidRPr="00AA46A3">
                <w:t xml:space="preserve"> per default the</w:t>
              </w:r>
              <w:r w:rsidR="00F041EA" w:rsidRPr="00AA46A3">
                <w:rPr>
                  <w:rStyle w:val="SAPScreenElement"/>
                </w:rPr>
                <w:t xml:space="preserve"> Time Record</w:t>
              </w:r>
              <w:r w:rsidR="00F041EA" w:rsidRPr="00AA46A3">
                <w:t xml:space="preserve"> section</w:t>
              </w:r>
            </w:ins>
            <w:r w:rsidRPr="00792B4E">
              <w:rPr>
                <w:rFonts w:cs="Arial"/>
              </w:rPr>
              <w:t>.</w:t>
            </w:r>
          </w:p>
        </w:tc>
        <w:tc>
          <w:tcPr>
            <w:tcW w:w="1264" w:type="dxa"/>
          </w:tcPr>
          <w:p w14:paraId="4C2FCEE1" w14:textId="77777777" w:rsidR="00072B51" w:rsidRPr="00792B4E" w:rsidRDefault="00072B51" w:rsidP="0078353F">
            <w:pPr>
              <w:rPr>
                <w:rFonts w:cs="Arial"/>
                <w:bCs/>
              </w:rPr>
            </w:pPr>
          </w:p>
        </w:tc>
      </w:tr>
      <w:tr w:rsidR="00072B51" w:rsidRPr="00792B4E" w14:paraId="15E62E56" w14:textId="77777777" w:rsidTr="00EB7918">
        <w:trPr>
          <w:trHeight w:val="357"/>
        </w:trPr>
        <w:tc>
          <w:tcPr>
            <w:tcW w:w="900" w:type="dxa"/>
            <w:shd w:val="clear" w:color="auto" w:fill="auto"/>
          </w:tcPr>
          <w:p w14:paraId="31B13BC5" w14:textId="77777777" w:rsidR="00072B51" w:rsidRPr="00792B4E" w:rsidRDefault="00072B51" w:rsidP="0078353F">
            <w:r w:rsidRPr="00792B4E">
              <w:t>5</w:t>
            </w:r>
          </w:p>
        </w:tc>
        <w:tc>
          <w:tcPr>
            <w:tcW w:w="1502" w:type="dxa"/>
            <w:shd w:val="clear" w:color="auto" w:fill="auto"/>
          </w:tcPr>
          <w:p w14:paraId="774EB6BA" w14:textId="6F4FB132" w:rsidR="00072B51" w:rsidRPr="00792B4E" w:rsidRDefault="00072B51" w:rsidP="002C3A96">
            <w:pPr>
              <w:rPr>
                <w:b/>
              </w:rPr>
            </w:pPr>
            <w:r w:rsidRPr="00EB7918">
              <w:rPr>
                <w:rStyle w:val="SAPEmphasis"/>
                <w:lang w:eastAsia="zh-CN"/>
              </w:rPr>
              <w:t xml:space="preserve">Request </w:t>
            </w:r>
            <w:r w:rsidR="002C3A96" w:rsidRPr="00EB7918">
              <w:rPr>
                <w:rStyle w:val="SAPEmphasis"/>
                <w:lang w:eastAsia="zh-CN"/>
              </w:rPr>
              <w:t>Leave of Absence</w:t>
            </w:r>
            <w:r w:rsidRPr="00EB7918">
              <w:rPr>
                <w:rStyle w:val="SAPEmphasis"/>
                <w:lang w:eastAsia="zh-CN"/>
              </w:rPr>
              <w:t xml:space="preserve"> on Behalf of Employee</w:t>
            </w:r>
          </w:p>
        </w:tc>
        <w:tc>
          <w:tcPr>
            <w:tcW w:w="3060" w:type="dxa"/>
            <w:shd w:val="clear" w:color="auto" w:fill="auto"/>
          </w:tcPr>
          <w:p w14:paraId="21C4E652" w14:textId="1131387D" w:rsidR="00072B51" w:rsidRPr="00792B4E" w:rsidDel="00F85547" w:rsidRDefault="00072B51" w:rsidP="0078353F">
            <w:pPr>
              <w:rPr>
                <w:del w:id="354" w:author="Author" w:date="2018-02-08T14:41:00Z"/>
                <w:rFonts w:asciiTheme="minorHAnsi" w:eastAsiaTheme="minorHAnsi" w:hAnsiTheme="minorHAnsi"/>
                <w:sz w:val="22"/>
                <w:szCs w:val="22"/>
                <w:lang w:eastAsia="zh-TW"/>
              </w:rPr>
            </w:pPr>
            <w:del w:id="355" w:author="Author" w:date="2018-02-08T14:40:00Z">
              <w:r w:rsidRPr="00792B4E" w:rsidDel="00F85547">
                <w:rPr>
                  <w:lang w:eastAsia="zh-TW"/>
                </w:rPr>
                <w:delText xml:space="preserve">Select the </w:delText>
              </w:r>
              <w:r w:rsidRPr="00792B4E" w:rsidDel="00F85547">
                <w:rPr>
                  <w:rStyle w:val="SAPScreenElement"/>
                  <w:lang w:eastAsia="zh-TW"/>
                </w:rPr>
                <w:delText>Administer Time</w:delText>
              </w:r>
              <w:r w:rsidRPr="00792B4E" w:rsidDel="00F85547">
                <w:rPr>
                  <w:lang w:eastAsia="zh-TW"/>
                </w:rPr>
                <w:delText xml:space="preserve"> link located in the </w:delText>
              </w:r>
              <w:r w:rsidRPr="00792B4E" w:rsidDel="00F85547">
                <w:rPr>
                  <w:rStyle w:val="SAPScreenElement"/>
                  <w:lang w:eastAsia="zh-TW"/>
                </w:rPr>
                <w:delText xml:space="preserve">Upcoming Time Off </w:delText>
              </w:r>
              <w:r w:rsidRPr="00792B4E" w:rsidDel="00F85547">
                <w:rPr>
                  <w:lang w:eastAsia="zh-TW"/>
                </w:rPr>
                <w:delText xml:space="preserve">block of the </w:delText>
              </w:r>
              <w:r w:rsidRPr="00792B4E" w:rsidDel="00F85547">
                <w:rPr>
                  <w:rStyle w:val="SAPScreenElement"/>
                  <w:lang w:eastAsia="zh-TW"/>
                </w:rPr>
                <w:delText xml:space="preserve">Time Off </w:delText>
              </w:r>
              <w:r w:rsidRPr="00792B4E" w:rsidDel="00F85547">
                <w:rPr>
                  <w:lang w:eastAsia="zh-TW"/>
                </w:rPr>
                <w:delText>subsection.</w:delText>
              </w:r>
              <w:r w:rsidRPr="00792B4E" w:rsidDel="00F85547">
                <w:rPr>
                  <w:rFonts w:cs="Arial"/>
                  <w:szCs w:val="18"/>
                  <w:lang w:eastAsia="zh-TW"/>
                </w:rPr>
                <w:delText xml:space="preserve"> </w:delText>
              </w:r>
            </w:del>
            <w:del w:id="356" w:author="Author" w:date="2018-02-08T14:41:00Z">
              <w:r w:rsidRPr="00792B4E" w:rsidDel="00F85547">
                <w:rPr>
                  <w:lang w:eastAsia="zh-TW"/>
                </w:rPr>
                <w:delText xml:space="preserve">In the upcoming </w:delText>
              </w:r>
              <w:r w:rsidRPr="00792B4E" w:rsidDel="00F85547">
                <w:rPr>
                  <w:rStyle w:val="SAPScreenElement"/>
                  <w:lang w:eastAsia="zh-TW"/>
                </w:rPr>
                <w:delText>Time information for &lt;employee name&gt;</w:delText>
              </w:r>
              <w:r w:rsidRPr="00792B4E" w:rsidDel="00F85547">
                <w:rPr>
                  <w:lang w:eastAsia="zh-TW"/>
                </w:rPr>
                <w:delText xml:space="preserve"> screen, go to the </w:delText>
              </w:r>
              <w:r w:rsidRPr="00792B4E" w:rsidDel="00F85547">
                <w:rPr>
                  <w:rStyle w:val="SAPScreenElement"/>
                  <w:lang w:eastAsia="zh-TW"/>
                </w:rPr>
                <w:delText xml:space="preserve">Time Record </w:delText>
              </w:r>
              <w:r w:rsidRPr="00792B4E" w:rsidDel="00F85547">
                <w:rPr>
                  <w:lang w:eastAsia="zh-TW"/>
                </w:rPr>
                <w:delText xml:space="preserve">section. </w:delText>
              </w:r>
            </w:del>
          </w:p>
          <w:p w14:paraId="19C4AF3C" w14:textId="7CEE1C54" w:rsidR="00072B51" w:rsidRPr="00792B4E" w:rsidRDefault="00072B51" w:rsidP="0078353F">
            <w:r w:rsidRPr="00792B4E">
              <w:rPr>
                <w:lang w:eastAsia="zh-TW"/>
              </w:rPr>
              <w:t>Select</w:t>
            </w:r>
            <w:ins w:id="357" w:author="Author" w:date="2018-02-08T14:41:00Z">
              <w:r w:rsidR="00F85547">
                <w:rPr>
                  <w:lang w:eastAsia="zh-TW"/>
                </w:rPr>
                <w:t xml:space="preserve"> the</w:t>
              </w:r>
            </w:ins>
            <w:r w:rsidRPr="00792B4E">
              <w:rPr>
                <w:lang w:eastAsia="zh-TW"/>
              </w:rPr>
              <w:t xml:space="preserve"> </w:t>
            </w:r>
            <w:r w:rsidRPr="00792B4E">
              <w:rPr>
                <w:rStyle w:val="SAPScreenElement"/>
                <w:lang w:eastAsia="zh-TW"/>
              </w:rPr>
              <w:t>+ New Absence</w:t>
            </w:r>
            <w:del w:id="358" w:author="Author" w:date="2018-02-08T14:41:00Z">
              <w:r w:rsidRPr="00792B4E" w:rsidDel="00F85547">
                <w:rPr>
                  <w:lang w:eastAsia="zh-TW"/>
                </w:rPr>
                <w:delText>,</w:delText>
              </w:r>
            </w:del>
            <w:r w:rsidRPr="00792B4E">
              <w:rPr>
                <w:lang w:eastAsia="zh-TW"/>
              </w:rPr>
              <w:t xml:space="preserve"> </w:t>
            </w:r>
            <w:ins w:id="359" w:author="Author" w:date="2018-02-08T14:41:00Z">
              <w:r w:rsidR="00F85547">
                <w:rPr>
                  <w:lang w:eastAsia="zh-TW"/>
                </w:rPr>
                <w:t xml:space="preserve">button </w:t>
              </w:r>
            </w:ins>
            <w:del w:id="360" w:author="Author" w:date="2018-02-08T14:41:00Z">
              <w:r w:rsidRPr="00792B4E" w:rsidDel="00F85547">
                <w:rPr>
                  <w:lang w:eastAsia="zh-TW"/>
                </w:rPr>
                <w:delText xml:space="preserve">which is </w:delText>
              </w:r>
            </w:del>
            <w:r w:rsidRPr="00792B4E">
              <w:rPr>
                <w:lang w:eastAsia="zh-TW"/>
              </w:rPr>
              <w:t xml:space="preserve">located in the right corner above the </w:t>
            </w:r>
            <w:r w:rsidRPr="00792B4E">
              <w:rPr>
                <w:rStyle w:val="SAPScreenElement"/>
                <w:lang w:eastAsia="zh-TW"/>
              </w:rPr>
              <w:t>Time Records (#)</w:t>
            </w:r>
            <w:r w:rsidRPr="00792B4E">
              <w:rPr>
                <w:lang w:eastAsia="zh-TW"/>
              </w:rPr>
              <w:t xml:space="preserve"> table.</w:t>
            </w:r>
          </w:p>
        </w:tc>
        <w:tc>
          <w:tcPr>
            <w:tcW w:w="4140" w:type="dxa"/>
            <w:shd w:val="clear" w:color="auto" w:fill="auto"/>
          </w:tcPr>
          <w:p w14:paraId="2983434D" w14:textId="77777777" w:rsidR="00072B51" w:rsidRPr="00792B4E" w:rsidRDefault="00072B51" w:rsidP="0078353F">
            <w:pPr>
              <w:rPr>
                <w:i/>
              </w:rPr>
            </w:pPr>
          </w:p>
        </w:tc>
        <w:tc>
          <w:tcPr>
            <w:tcW w:w="3420" w:type="dxa"/>
            <w:shd w:val="clear" w:color="auto" w:fill="auto"/>
          </w:tcPr>
          <w:p w14:paraId="2BB9A4C9" w14:textId="77777777" w:rsidR="00072B51" w:rsidRPr="00792B4E" w:rsidRDefault="00072B51" w:rsidP="0078353F">
            <w:r w:rsidRPr="00792B4E">
              <w:t xml:space="preserve">The </w:t>
            </w:r>
            <w:r w:rsidRPr="00792B4E">
              <w:rPr>
                <w:rStyle w:val="SAPScreenElement"/>
                <w:lang w:eastAsia="zh-TW"/>
              </w:rPr>
              <w:t>New Absence</w:t>
            </w:r>
            <w:r w:rsidRPr="00792B4E">
              <w:rPr>
                <w:lang w:eastAsia="zh-TW"/>
              </w:rPr>
              <w:t xml:space="preserve"> dialog box is displayed</w:t>
            </w:r>
            <w:r w:rsidRPr="00792B4E">
              <w:t>, containing the fields to be filled.</w:t>
            </w:r>
          </w:p>
        </w:tc>
        <w:tc>
          <w:tcPr>
            <w:tcW w:w="1264" w:type="dxa"/>
          </w:tcPr>
          <w:p w14:paraId="0BF37542" w14:textId="77777777" w:rsidR="00072B51" w:rsidRPr="00792B4E" w:rsidRDefault="00072B51" w:rsidP="0078353F">
            <w:pPr>
              <w:rPr>
                <w:rFonts w:cs="Arial"/>
                <w:bCs/>
              </w:rPr>
            </w:pPr>
          </w:p>
        </w:tc>
      </w:tr>
      <w:tr w:rsidR="00072B51" w:rsidRPr="00792B4E" w14:paraId="133D3878" w14:textId="77777777" w:rsidTr="00EB7918">
        <w:trPr>
          <w:trHeight w:val="357"/>
        </w:trPr>
        <w:tc>
          <w:tcPr>
            <w:tcW w:w="900" w:type="dxa"/>
            <w:vMerge w:val="restart"/>
            <w:shd w:val="clear" w:color="auto" w:fill="auto"/>
          </w:tcPr>
          <w:p w14:paraId="3A8C460D" w14:textId="77777777" w:rsidR="00072B51" w:rsidRPr="00792B4E" w:rsidRDefault="00072B51" w:rsidP="0078353F">
            <w:r w:rsidRPr="00792B4E">
              <w:t>6</w:t>
            </w:r>
          </w:p>
        </w:tc>
        <w:tc>
          <w:tcPr>
            <w:tcW w:w="1502" w:type="dxa"/>
            <w:vMerge w:val="restart"/>
            <w:shd w:val="clear" w:color="auto" w:fill="auto"/>
          </w:tcPr>
          <w:p w14:paraId="32682C07" w14:textId="77777777" w:rsidR="00072B51" w:rsidRPr="00EB7918" w:rsidRDefault="00072B51" w:rsidP="0078353F">
            <w:pPr>
              <w:rPr>
                <w:rStyle w:val="SAPEmphasis"/>
                <w:lang w:eastAsia="zh-CN"/>
              </w:rPr>
            </w:pPr>
            <w:r w:rsidRPr="00EB7918">
              <w:rPr>
                <w:rStyle w:val="SAPEmphasis"/>
                <w:lang w:eastAsia="zh-CN"/>
              </w:rPr>
              <w:t>Enter Request Details</w:t>
            </w:r>
          </w:p>
        </w:tc>
        <w:tc>
          <w:tcPr>
            <w:tcW w:w="3060" w:type="dxa"/>
            <w:vMerge w:val="restart"/>
            <w:shd w:val="clear" w:color="auto" w:fill="auto"/>
          </w:tcPr>
          <w:p w14:paraId="616DD112" w14:textId="5DE9EC01" w:rsidR="00072B51" w:rsidRPr="00792B4E" w:rsidRDefault="00072B51" w:rsidP="0078353F">
            <w:r w:rsidRPr="00792B4E">
              <w:t xml:space="preserve">Make the following entries regarding the </w:t>
            </w:r>
            <w:r w:rsidR="002C3A96" w:rsidRPr="00792B4E">
              <w:t xml:space="preserve">leave of absence </w:t>
            </w:r>
            <w:r w:rsidRPr="00792B4E">
              <w:t>request:</w:t>
            </w:r>
          </w:p>
        </w:tc>
        <w:tc>
          <w:tcPr>
            <w:tcW w:w="4140" w:type="dxa"/>
            <w:shd w:val="clear" w:color="auto" w:fill="auto"/>
          </w:tcPr>
          <w:p w14:paraId="4CFA9926" w14:textId="77777777" w:rsidR="00072B51" w:rsidRPr="00792B4E" w:rsidRDefault="00072B51" w:rsidP="0078353F">
            <w:r w:rsidRPr="00792B4E">
              <w:rPr>
                <w:rStyle w:val="SAPScreenElement"/>
              </w:rPr>
              <w:t>Time Type</w:t>
            </w:r>
            <w:r w:rsidRPr="00792B4E">
              <w:t>: select</w:t>
            </w:r>
            <w:r w:rsidRPr="00792B4E">
              <w:rPr>
                <w:rStyle w:val="SAPUserEntry"/>
              </w:rPr>
              <w:t xml:space="preserve"> Parental </w:t>
            </w:r>
            <w:r w:rsidRPr="00792B4E">
              <w:t>from drop-down</w:t>
            </w:r>
          </w:p>
        </w:tc>
        <w:tc>
          <w:tcPr>
            <w:tcW w:w="3420" w:type="dxa"/>
            <w:shd w:val="clear" w:color="auto" w:fill="auto"/>
          </w:tcPr>
          <w:p w14:paraId="44D21913" w14:textId="77777777" w:rsidR="00072B51" w:rsidRPr="00792B4E" w:rsidRDefault="00072B51" w:rsidP="0078353F"/>
        </w:tc>
        <w:tc>
          <w:tcPr>
            <w:tcW w:w="1264" w:type="dxa"/>
          </w:tcPr>
          <w:p w14:paraId="4B18D8AD" w14:textId="77777777" w:rsidR="00072B51" w:rsidRPr="00792B4E" w:rsidRDefault="00072B51" w:rsidP="0078353F">
            <w:pPr>
              <w:rPr>
                <w:rFonts w:cs="Arial"/>
                <w:bCs/>
              </w:rPr>
            </w:pPr>
          </w:p>
        </w:tc>
      </w:tr>
      <w:tr w:rsidR="00072B51" w:rsidRPr="00792B4E" w14:paraId="06399CC5" w14:textId="77777777" w:rsidTr="00EB7918">
        <w:trPr>
          <w:trHeight w:val="283"/>
        </w:trPr>
        <w:tc>
          <w:tcPr>
            <w:tcW w:w="900" w:type="dxa"/>
            <w:vMerge/>
            <w:shd w:val="clear" w:color="auto" w:fill="auto"/>
          </w:tcPr>
          <w:p w14:paraId="2EAC2258" w14:textId="77777777" w:rsidR="00072B51" w:rsidRPr="00792B4E" w:rsidRDefault="00072B51" w:rsidP="0078353F"/>
        </w:tc>
        <w:tc>
          <w:tcPr>
            <w:tcW w:w="1502" w:type="dxa"/>
            <w:vMerge/>
            <w:shd w:val="clear" w:color="auto" w:fill="auto"/>
          </w:tcPr>
          <w:p w14:paraId="1CAE6024" w14:textId="77777777" w:rsidR="00072B51" w:rsidRPr="00EB7918" w:rsidRDefault="00072B51" w:rsidP="0078353F">
            <w:pPr>
              <w:rPr>
                <w:rStyle w:val="SAPEmphasis"/>
                <w:lang w:eastAsia="zh-CN"/>
              </w:rPr>
            </w:pPr>
          </w:p>
        </w:tc>
        <w:tc>
          <w:tcPr>
            <w:tcW w:w="3060" w:type="dxa"/>
            <w:vMerge/>
            <w:shd w:val="clear" w:color="auto" w:fill="auto"/>
          </w:tcPr>
          <w:p w14:paraId="68AAF435" w14:textId="77777777" w:rsidR="00072B51" w:rsidRPr="00792B4E" w:rsidRDefault="00072B51" w:rsidP="0078353F"/>
        </w:tc>
        <w:tc>
          <w:tcPr>
            <w:tcW w:w="4140" w:type="dxa"/>
            <w:shd w:val="clear" w:color="auto" w:fill="auto"/>
          </w:tcPr>
          <w:p w14:paraId="016778C3" w14:textId="77777777" w:rsidR="00072B51" w:rsidRPr="00792B4E" w:rsidRDefault="00072B51" w:rsidP="0078353F">
            <w:r w:rsidRPr="00792B4E">
              <w:rPr>
                <w:rStyle w:val="SAPScreenElement"/>
              </w:rPr>
              <w:t>Start</w:t>
            </w:r>
            <w:r w:rsidRPr="00792B4E">
              <w:rPr>
                <w:i/>
              </w:rPr>
              <w:t xml:space="preserve"> </w:t>
            </w:r>
            <w:r w:rsidRPr="00792B4E">
              <w:rPr>
                <w:rStyle w:val="SAPScreenElement"/>
              </w:rPr>
              <w:t>Date</w:t>
            </w:r>
            <w:r w:rsidRPr="00792B4E">
              <w:t>: defaults to today’s date; select appropriate value from calendar help</w:t>
            </w:r>
          </w:p>
        </w:tc>
        <w:tc>
          <w:tcPr>
            <w:tcW w:w="3420" w:type="dxa"/>
            <w:shd w:val="clear" w:color="auto" w:fill="auto"/>
          </w:tcPr>
          <w:p w14:paraId="79908CB4" w14:textId="77777777" w:rsidR="00072B51" w:rsidRPr="00792B4E" w:rsidRDefault="00072B51" w:rsidP="0078353F"/>
        </w:tc>
        <w:tc>
          <w:tcPr>
            <w:tcW w:w="1264" w:type="dxa"/>
          </w:tcPr>
          <w:p w14:paraId="3972DA9D" w14:textId="77777777" w:rsidR="00072B51" w:rsidRPr="00792B4E" w:rsidRDefault="00072B51" w:rsidP="0078353F">
            <w:pPr>
              <w:rPr>
                <w:rFonts w:cs="Arial"/>
                <w:bCs/>
              </w:rPr>
            </w:pPr>
          </w:p>
        </w:tc>
      </w:tr>
      <w:tr w:rsidR="00072B51" w:rsidRPr="00792B4E" w14:paraId="2BB25B00" w14:textId="77777777" w:rsidTr="00EB7918">
        <w:trPr>
          <w:trHeight w:val="357"/>
        </w:trPr>
        <w:tc>
          <w:tcPr>
            <w:tcW w:w="900" w:type="dxa"/>
            <w:vMerge/>
            <w:shd w:val="clear" w:color="auto" w:fill="auto"/>
          </w:tcPr>
          <w:p w14:paraId="6B3FDBF9" w14:textId="77777777" w:rsidR="00072B51" w:rsidRPr="00792B4E" w:rsidRDefault="00072B51" w:rsidP="0078353F"/>
        </w:tc>
        <w:tc>
          <w:tcPr>
            <w:tcW w:w="1502" w:type="dxa"/>
            <w:vMerge/>
            <w:shd w:val="clear" w:color="auto" w:fill="auto"/>
          </w:tcPr>
          <w:p w14:paraId="0BE6D852" w14:textId="77777777" w:rsidR="00072B51" w:rsidRPr="00EB7918" w:rsidRDefault="00072B51" w:rsidP="0078353F">
            <w:pPr>
              <w:rPr>
                <w:rStyle w:val="SAPEmphasis"/>
                <w:lang w:eastAsia="zh-CN"/>
              </w:rPr>
            </w:pPr>
          </w:p>
        </w:tc>
        <w:tc>
          <w:tcPr>
            <w:tcW w:w="3060" w:type="dxa"/>
            <w:vMerge/>
            <w:shd w:val="clear" w:color="auto" w:fill="auto"/>
          </w:tcPr>
          <w:p w14:paraId="320574D1" w14:textId="77777777" w:rsidR="00072B51" w:rsidRPr="00792B4E" w:rsidRDefault="00072B51" w:rsidP="0078353F"/>
        </w:tc>
        <w:tc>
          <w:tcPr>
            <w:tcW w:w="4140" w:type="dxa"/>
            <w:shd w:val="clear" w:color="auto" w:fill="auto"/>
          </w:tcPr>
          <w:p w14:paraId="165F4427" w14:textId="1B636205" w:rsidR="00072B51" w:rsidRPr="00792B4E" w:rsidRDefault="00072B51" w:rsidP="0078353F">
            <w:r w:rsidRPr="00792B4E">
              <w:rPr>
                <w:rStyle w:val="SAPScreenElement"/>
              </w:rPr>
              <w:t>Expected Return</w:t>
            </w:r>
            <w:r w:rsidRPr="00792B4E">
              <w:rPr>
                <w:i/>
              </w:rPr>
              <w:t xml:space="preserve"> </w:t>
            </w:r>
            <w:r w:rsidRPr="00792B4E">
              <w:rPr>
                <w:rStyle w:val="SAPScreenElement"/>
              </w:rPr>
              <w:t>Date</w:t>
            </w:r>
            <w:r w:rsidRPr="00792B4E">
              <w:t xml:space="preserve">: defaults to </w:t>
            </w:r>
            <w:ins w:id="361" w:author="Author" w:date="2018-02-08T14:41:00Z">
              <w:r w:rsidR="00F85547">
                <w:t>tomorrow’s</w:t>
              </w:r>
              <w:r w:rsidR="00F85547" w:rsidRPr="00AA46A3">
                <w:t xml:space="preserve"> </w:t>
              </w:r>
            </w:ins>
            <w:del w:id="362" w:author="Author" w:date="2018-02-08T14:41:00Z">
              <w:r w:rsidRPr="00792B4E" w:rsidDel="00F85547">
                <w:delText xml:space="preserve">today’s </w:delText>
              </w:r>
            </w:del>
            <w:r w:rsidRPr="00792B4E">
              <w:t>date</w:t>
            </w:r>
            <w:del w:id="363" w:author="Author" w:date="2018-02-08T14:41:00Z">
              <w:r w:rsidRPr="00792B4E" w:rsidDel="00F85547">
                <w:delText xml:space="preserve"> + 1</w:delText>
              </w:r>
            </w:del>
            <w:r w:rsidRPr="00792B4E">
              <w:t>; select appropriate value from calendar help</w:t>
            </w:r>
          </w:p>
        </w:tc>
        <w:tc>
          <w:tcPr>
            <w:tcW w:w="3420" w:type="dxa"/>
            <w:shd w:val="clear" w:color="auto" w:fill="auto"/>
          </w:tcPr>
          <w:p w14:paraId="5FC657EB" w14:textId="77777777" w:rsidR="00072B51" w:rsidRPr="00792B4E" w:rsidRDefault="00072B51" w:rsidP="0078353F"/>
        </w:tc>
        <w:tc>
          <w:tcPr>
            <w:tcW w:w="1264" w:type="dxa"/>
          </w:tcPr>
          <w:p w14:paraId="5727C4B6" w14:textId="77777777" w:rsidR="00072B51" w:rsidRPr="00792B4E" w:rsidRDefault="00072B51" w:rsidP="0078353F">
            <w:pPr>
              <w:rPr>
                <w:rFonts w:cs="Arial"/>
                <w:bCs/>
              </w:rPr>
            </w:pPr>
          </w:p>
        </w:tc>
      </w:tr>
      <w:tr w:rsidR="00072B51" w:rsidRPr="00792B4E" w14:paraId="455EE184" w14:textId="77777777" w:rsidTr="00EB7918">
        <w:trPr>
          <w:trHeight w:val="357"/>
        </w:trPr>
        <w:tc>
          <w:tcPr>
            <w:tcW w:w="900" w:type="dxa"/>
            <w:vMerge/>
            <w:shd w:val="clear" w:color="auto" w:fill="auto"/>
          </w:tcPr>
          <w:p w14:paraId="7459E384" w14:textId="77777777" w:rsidR="00072B51" w:rsidRPr="00792B4E" w:rsidRDefault="00072B51" w:rsidP="0078353F"/>
        </w:tc>
        <w:tc>
          <w:tcPr>
            <w:tcW w:w="1502" w:type="dxa"/>
            <w:vMerge/>
            <w:shd w:val="clear" w:color="auto" w:fill="auto"/>
          </w:tcPr>
          <w:p w14:paraId="377A3AF6" w14:textId="77777777" w:rsidR="00072B51" w:rsidRPr="00EB7918" w:rsidRDefault="00072B51" w:rsidP="0078353F">
            <w:pPr>
              <w:rPr>
                <w:rStyle w:val="SAPEmphasis"/>
                <w:lang w:eastAsia="zh-CN"/>
              </w:rPr>
            </w:pPr>
          </w:p>
        </w:tc>
        <w:tc>
          <w:tcPr>
            <w:tcW w:w="3060" w:type="dxa"/>
            <w:vMerge/>
            <w:shd w:val="clear" w:color="auto" w:fill="auto"/>
          </w:tcPr>
          <w:p w14:paraId="6734BA85" w14:textId="77777777" w:rsidR="00072B51" w:rsidRPr="00792B4E" w:rsidRDefault="00072B51" w:rsidP="0078353F"/>
        </w:tc>
        <w:tc>
          <w:tcPr>
            <w:tcW w:w="4140" w:type="dxa"/>
            <w:shd w:val="clear" w:color="auto" w:fill="auto"/>
          </w:tcPr>
          <w:p w14:paraId="6CE46145" w14:textId="77777777" w:rsidR="00072B51" w:rsidRPr="00792B4E" w:rsidRDefault="00072B51" w:rsidP="0078353F">
            <w:pPr>
              <w:rPr>
                <w:rStyle w:val="SAPScreenElement"/>
              </w:rPr>
            </w:pPr>
            <w:r w:rsidRPr="00792B4E">
              <w:rPr>
                <w:rStyle w:val="SAPScreenElement"/>
              </w:rPr>
              <w:t>Requesting</w:t>
            </w:r>
            <w:r w:rsidRPr="00792B4E">
              <w:t xml:space="preserve">: </w:t>
            </w:r>
            <w:r w:rsidRPr="00792B4E">
              <w:rPr>
                <w:rFonts w:cs="Arial"/>
                <w:bCs/>
              </w:rPr>
              <w:t>is defaulted automatically based on the dates entered</w:t>
            </w:r>
          </w:p>
        </w:tc>
        <w:tc>
          <w:tcPr>
            <w:tcW w:w="3420" w:type="dxa"/>
            <w:shd w:val="clear" w:color="auto" w:fill="auto"/>
          </w:tcPr>
          <w:p w14:paraId="107495EC" w14:textId="77777777" w:rsidR="00072B51" w:rsidRPr="00792B4E" w:rsidRDefault="00072B51" w:rsidP="0078353F"/>
        </w:tc>
        <w:tc>
          <w:tcPr>
            <w:tcW w:w="1264" w:type="dxa"/>
          </w:tcPr>
          <w:p w14:paraId="63A829F7" w14:textId="77777777" w:rsidR="00072B51" w:rsidRPr="00792B4E" w:rsidRDefault="00072B51" w:rsidP="0078353F">
            <w:pPr>
              <w:rPr>
                <w:rFonts w:cs="Arial"/>
                <w:bCs/>
              </w:rPr>
            </w:pPr>
          </w:p>
        </w:tc>
      </w:tr>
      <w:tr w:rsidR="00072B51" w:rsidRPr="00792B4E" w14:paraId="0C0B2AA1" w14:textId="77777777" w:rsidTr="00EB7918">
        <w:trPr>
          <w:trHeight w:val="357"/>
        </w:trPr>
        <w:tc>
          <w:tcPr>
            <w:tcW w:w="900" w:type="dxa"/>
            <w:vMerge/>
            <w:shd w:val="clear" w:color="auto" w:fill="auto"/>
          </w:tcPr>
          <w:p w14:paraId="63FE574C" w14:textId="77777777" w:rsidR="00072B51" w:rsidRPr="00792B4E" w:rsidRDefault="00072B51" w:rsidP="0078353F"/>
        </w:tc>
        <w:tc>
          <w:tcPr>
            <w:tcW w:w="1502" w:type="dxa"/>
            <w:vMerge/>
            <w:shd w:val="clear" w:color="auto" w:fill="auto"/>
          </w:tcPr>
          <w:p w14:paraId="2F67F05A" w14:textId="77777777" w:rsidR="00072B51" w:rsidRPr="00EB7918" w:rsidRDefault="00072B51" w:rsidP="0078353F">
            <w:pPr>
              <w:rPr>
                <w:rStyle w:val="SAPEmphasis"/>
                <w:lang w:eastAsia="zh-CN"/>
              </w:rPr>
            </w:pPr>
          </w:p>
        </w:tc>
        <w:tc>
          <w:tcPr>
            <w:tcW w:w="3060" w:type="dxa"/>
            <w:vMerge/>
            <w:shd w:val="clear" w:color="auto" w:fill="auto"/>
          </w:tcPr>
          <w:p w14:paraId="417C7C32" w14:textId="77777777" w:rsidR="00072B51" w:rsidRPr="00792B4E" w:rsidRDefault="00072B51" w:rsidP="0078353F"/>
        </w:tc>
        <w:tc>
          <w:tcPr>
            <w:tcW w:w="4140" w:type="dxa"/>
            <w:shd w:val="clear" w:color="auto" w:fill="auto"/>
          </w:tcPr>
          <w:p w14:paraId="5FB55949" w14:textId="77777777" w:rsidR="00072B51" w:rsidRPr="00792B4E" w:rsidRDefault="00072B51" w:rsidP="0078353F">
            <w:r w:rsidRPr="00792B4E">
              <w:rPr>
                <w:rStyle w:val="SAPScreenElement"/>
              </w:rPr>
              <w:t>Comment:</w:t>
            </w:r>
            <w:r w:rsidRPr="00792B4E">
              <w:t xml:space="preserve"> add explanation to request, if necessary</w:t>
            </w:r>
          </w:p>
        </w:tc>
        <w:tc>
          <w:tcPr>
            <w:tcW w:w="3420" w:type="dxa"/>
            <w:shd w:val="clear" w:color="auto" w:fill="auto"/>
          </w:tcPr>
          <w:p w14:paraId="4B2F3E87" w14:textId="77777777" w:rsidR="00072B51" w:rsidRPr="00792B4E" w:rsidRDefault="00072B51" w:rsidP="0078353F"/>
        </w:tc>
        <w:tc>
          <w:tcPr>
            <w:tcW w:w="1264" w:type="dxa"/>
          </w:tcPr>
          <w:p w14:paraId="6E7EA84B" w14:textId="77777777" w:rsidR="00072B51" w:rsidRPr="00792B4E" w:rsidRDefault="00072B51" w:rsidP="0078353F">
            <w:pPr>
              <w:rPr>
                <w:rFonts w:cs="Arial"/>
                <w:bCs/>
              </w:rPr>
            </w:pPr>
          </w:p>
        </w:tc>
      </w:tr>
      <w:tr w:rsidR="00072B51" w:rsidRPr="00792B4E" w14:paraId="7C465A8A" w14:textId="77777777" w:rsidTr="00EB7918">
        <w:trPr>
          <w:trHeight w:val="357"/>
        </w:trPr>
        <w:tc>
          <w:tcPr>
            <w:tcW w:w="900" w:type="dxa"/>
            <w:shd w:val="clear" w:color="auto" w:fill="auto"/>
          </w:tcPr>
          <w:p w14:paraId="236F0CD3" w14:textId="77777777" w:rsidR="00072B51" w:rsidRPr="00792B4E" w:rsidRDefault="00072B51" w:rsidP="0078353F">
            <w:r w:rsidRPr="00792B4E">
              <w:lastRenderedPageBreak/>
              <w:t>7</w:t>
            </w:r>
          </w:p>
        </w:tc>
        <w:tc>
          <w:tcPr>
            <w:tcW w:w="1502" w:type="dxa"/>
            <w:shd w:val="clear" w:color="auto" w:fill="auto"/>
          </w:tcPr>
          <w:p w14:paraId="764BC62D" w14:textId="77777777" w:rsidR="00072B51" w:rsidRPr="00EB7918" w:rsidRDefault="00072B51" w:rsidP="0078353F">
            <w:pPr>
              <w:rPr>
                <w:rStyle w:val="SAPEmphasis"/>
                <w:lang w:eastAsia="zh-CN"/>
              </w:rPr>
            </w:pPr>
            <w:r w:rsidRPr="00EB7918">
              <w:rPr>
                <w:rStyle w:val="SAPEmphasis"/>
                <w:lang w:eastAsia="zh-CN"/>
              </w:rPr>
              <w:t>Submit Request</w:t>
            </w:r>
          </w:p>
        </w:tc>
        <w:tc>
          <w:tcPr>
            <w:tcW w:w="3060" w:type="dxa"/>
            <w:shd w:val="clear" w:color="auto" w:fill="auto"/>
          </w:tcPr>
          <w:p w14:paraId="53FEB025" w14:textId="77777777" w:rsidR="00072B51" w:rsidRPr="00792B4E" w:rsidRDefault="00072B51" w:rsidP="0078353F">
            <w:r w:rsidRPr="00792B4E">
              <w:t xml:space="preserve">Choose the </w:t>
            </w:r>
            <w:r w:rsidRPr="00792B4E">
              <w:rPr>
                <w:rStyle w:val="SAPScreenElement"/>
              </w:rPr>
              <w:t>Submit</w:t>
            </w:r>
            <w:r w:rsidRPr="00792B4E">
              <w:t xml:space="preserve"> button.</w:t>
            </w:r>
          </w:p>
        </w:tc>
        <w:tc>
          <w:tcPr>
            <w:tcW w:w="4140" w:type="dxa"/>
            <w:shd w:val="clear" w:color="auto" w:fill="auto"/>
          </w:tcPr>
          <w:p w14:paraId="6CB868C2" w14:textId="77777777" w:rsidR="00072B51" w:rsidRPr="00792B4E" w:rsidRDefault="00072B51" w:rsidP="0078353F">
            <w:pPr>
              <w:rPr>
                <w:i/>
              </w:rPr>
            </w:pPr>
          </w:p>
        </w:tc>
        <w:tc>
          <w:tcPr>
            <w:tcW w:w="3420" w:type="dxa"/>
            <w:shd w:val="clear" w:color="auto" w:fill="auto"/>
          </w:tcPr>
          <w:p w14:paraId="7997DB33" w14:textId="60DC26C0" w:rsidR="00072B51" w:rsidRPr="00792B4E" w:rsidRDefault="00072B51" w:rsidP="0078353F">
            <w:r w:rsidRPr="00792B4E">
              <w:t xml:space="preserve">A system message is generated about successful posting of the </w:t>
            </w:r>
            <w:r w:rsidR="002C3A96" w:rsidRPr="00792B4E">
              <w:t>leave of absence</w:t>
            </w:r>
            <w:r w:rsidRPr="00792B4E">
              <w:t>. The request is automatically approved.</w:t>
            </w:r>
          </w:p>
        </w:tc>
        <w:tc>
          <w:tcPr>
            <w:tcW w:w="1264" w:type="dxa"/>
          </w:tcPr>
          <w:p w14:paraId="51C13620" w14:textId="77777777" w:rsidR="00072B51" w:rsidRPr="00792B4E" w:rsidRDefault="00072B51" w:rsidP="0078353F">
            <w:pPr>
              <w:rPr>
                <w:rFonts w:cs="Arial"/>
                <w:bCs/>
              </w:rPr>
            </w:pPr>
          </w:p>
        </w:tc>
      </w:tr>
    </w:tbl>
    <w:p w14:paraId="320C5612" w14:textId="77777777" w:rsidR="00072B51" w:rsidRPr="00792B4E" w:rsidRDefault="00072B51" w:rsidP="00072B51"/>
    <w:p w14:paraId="1E4EC6C9" w14:textId="77777777" w:rsidR="00072B51" w:rsidRPr="00792B4E" w:rsidRDefault="00072B51" w:rsidP="00072B51">
      <w:pPr>
        <w:rPr>
          <w:rFonts w:ascii="BentonSans Bold" w:hAnsi="BentonSans Bold"/>
          <w:color w:val="666666"/>
          <w:sz w:val="24"/>
        </w:rPr>
      </w:pPr>
      <w:r w:rsidRPr="00792B4E">
        <w:rPr>
          <w:rFonts w:ascii="BentonSans Bold" w:hAnsi="BentonSans Bold"/>
          <w:color w:val="666666"/>
          <w:sz w:val="24"/>
        </w:rPr>
        <w:t>Result</w:t>
      </w:r>
    </w:p>
    <w:p w14:paraId="4F2CC31E" w14:textId="000B788D" w:rsidR="00072B51" w:rsidRPr="00792B4E" w:rsidRDefault="00072B51" w:rsidP="00072B51">
      <w:r w:rsidRPr="00792B4E">
        <w:t>The HR administrator</w:t>
      </w:r>
      <w:r w:rsidRPr="00792B4E" w:rsidDel="00B8638D">
        <w:t xml:space="preserve"> </w:t>
      </w:r>
      <w:r w:rsidRPr="00792B4E">
        <w:t xml:space="preserve">requested </w:t>
      </w:r>
      <w:r w:rsidR="002C3A96" w:rsidRPr="00792B4E">
        <w:t xml:space="preserve">leave of absence </w:t>
      </w:r>
      <w:r w:rsidRPr="00792B4E">
        <w:t xml:space="preserve">on behalf of the employee. The </w:t>
      </w:r>
      <w:r w:rsidR="002C3A96" w:rsidRPr="00792B4E">
        <w:t xml:space="preserve">leave of absence </w:t>
      </w:r>
      <w:r w:rsidRPr="00792B4E">
        <w:t xml:space="preserve">request has been automatically approved. The HR administrator can view it in the </w:t>
      </w:r>
      <w:r w:rsidRPr="00792B4E">
        <w:rPr>
          <w:rStyle w:val="SAPScreenElement"/>
        </w:rPr>
        <w:t>Time Records (#)</w:t>
      </w:r>
      <w:r w:rsidRPr="00792B4E">
        <w:t xml:space="preserve"> table on the </w:t>
      </w:r>
      <w:r w:rsidRPr="00792B4E">
        <w:rPr>
          <w:rStyle w:val="SAPScreenElement"/>
          <w:lang w:eastAsia="zh-TW"/>
        </w:rPr>
        <w:t xml:space="preserve">Time </w:t>
      </w:r>
      <w:del w:id="364" w:author="Author" w:date="2018-02-08T14:41:00Z">
        <w:r w:rsidRPr="00792B4E" w:rsidDel="00F85547">
          <w:rPr>
            <w:rStyle w:val="SAPScreenElement"/>
            <w:lang w:eastAsia="zh-TW"/>
          </w:rPr>
          <w:delText>i</w:delText>
        </w:r>
      </w:del>
      <w:ins w:id="365" w:author="Author" w:date="2018-02-08T14:41:00Z">
        <w:r w:rsidR="00F85547">
          <w:rPr>
            <w:rStyle w:val="SAPScreenElement"/>
            <w:lang w:eastAsia="zh-TW"/>
          </w:rPr>
          <w:t>I</w:t>
        </w:r>
      </w:ins>
      <w:r w:rsidRPr="00792B4E">
        <w:rPr>
          <w:rStyle w:val="SAPScreenElement"/>
          <w:lang w:eastAsia="zh-TW"/>
        </w:rPr>
        <w:t>nformation for &lt;employee name&gt;</w:t>
      </w:r>
      <w:r w:rsidRPr="00792B4E">
        <w:rPr>
          <w:lang w:eastAsia="zh-TW"/>
        </w:rPr>
        <w:t xml:space="preserve"> screen</w:t>
      </w:r>
      <w:r w:rsidRPr="00792B4E">
        <w:t>, or alternatively</w:t>
      </w:r>
      <w:ins w:id="366" w:author="Author" w:date="2018-02-08T14:42:00Z">
        <w:r w:rsidR="00F85547">
          <w:t>,</w:t>
        </w:r>
        <w:r w:rsidR="00F85547" w:rsidRPr="00F85547">
          <w:t xml:space="preserve"> </w:t>
        </w:r>
        <w:r w:rsidR="00F85547">
          <w:t xml:space="preserve">on the </w:t>
        </w:r>
        <w:r w:rsidR="00F85547" w:rsidRPr="00AA46A3">
          <w:t xml:space="preserve">employee’s </w:t>
        </w:r>
        <w:r w:rsidR="00F85547" w:rsidRPr="0068201A">
          <w:rPr>
            <w:rStyle w:val="SAPScreenElement"/>
          </w:rPr>
          <w:t>Employee Files</w:t>
        </w:r>
        <w:r w:rsidR="00F85547">
          <w:t xml:space="preserve"> screen</w:t>
        </w:r>
      </w:ins>
      <w:r w:rsidRPr="00792B4E">
        <w:t xml:space="preserve"> in the </w:t>
      </w:r>
      <w:r w:rsidRPr="00792B4E">
        <w:rPr>
          <w:rStyle w:val="SAPScreenElement"/>
        </w:rPr>
        <w:t>Upcoming Time Off</w:t>
      </w:r>
      <w:r w:rsidRPr="00792B4E">
        <w:t xml:space="preserve"> block located in the </w:t>
      </w:r>
      <w:r w:rsidRPr="00792B4E">
        <w:rPr>
          <w:rStyle w:val="SAPScreenElement"/>
        </w:rPr>
        <w:t>Time Off</w:t>
      </w:r>
      <w:r w:rsidRPr="00792B4E">
        <w:t xml:space="preserve"> subsection of the </w:t>
      </w:r>
      <w:del w:id="367" w:author="Author" w:date="2018-02-08T14:42:00Z">
        <w:r w:rsidRPr="00792B4E" w:rsidDel="00F85547">
          <w:delText xml:space="preserve">employee’s </w:delText>
        </w:r>
      </w:del>
      <w:r w:rsidRPr="00792B4E">
        <w:rPr>
          <w:rStyle w:val="SAPScreenElement"/>
        </w:rPr>
        <w:t>Time Off</w:t>
      </w:r>
      <w:r w:rsidRPr="00792B4E">
        <w:t xml:space="preserve"> section. For the employee, the </w:t>
      </w:r>
      <w:r w:rsidR="002C3A96" w:rsidRPr="00792B4E">
        <w:t xml:space="preserve">leave of absence </w:t>
      </w:r>
      <w:r w:rsidRPr="00792B4E">
        <w:t xml:space="preserve">request is visible in the </w:t>
      </w:r>
      <w:r w:rsidRPr="00792B4E">
        <w:rPr>
          <w:rStyle w:val="SAPScreenElement"/>
        </w:rPr>
        <w:t>My Requests</w:t>
      </w:r>
      <w:r w:rsidRPr="00792B4E">
        <w:t xml:space="preserve"> section of the </w:t>
      </w:r>
      <w:r w:rsidRPr="00792B4E">
        <w:rPr>
          <w:rStyle w:val="SAPScreenElement"/>
        </w:rPr>
        <w:t>Time Off</w:t>
      </w:r>
      <w:r w:rsidRPr="00792B4E">
        <w:t xml:space="preserve"> screen</w:t>
      </w:r>
      <w:ins w:id="368" w:author="Author" w:date="2018-02-08T14:42:00Z">
        <w:r w:rsidR="00F85547">
          <w:t>,</w:t>
        </w:r>
        <w:r w:rsidR="00F85547" w:rsidRPr="00F85547">
          <w:t xml:space="preserve"> </w:t>
        </w:r>
        <w:r w:rsidR="00F85547" w:rsidRPr="00AA46A3">
          <w:t>or alternatively</w:t>
        </w:r>
        <w:r w:rsidR="00F85547">
          <w:t xml:space="preserve">, on the </w:t>
        </w:r>
        <w:r w:rsidR="00F85547" w:rsidRPr="003D193B">
          <w:rPr>
            <w:rStyle w:val="SAPScreenElement"/>
          </w:rPr>
          <w:t>Employee Files</w:t>
        </w:r>
        <w:r w:rsidR="00F85547">
          <w:t xml:space="preserve"> screen,</w:t>
        </w:r>
        <w:r w:rsidR="00F85547" w:rsidRPr="00AA46A3">
          <w:t xml:space="preserve"> in the </w:t>
        </w:r>
        <w:r w:rsidR="00F85547" w:rsidRPr="00AA46A3">
          <w:rPr>
            <w:rStyle w:val="SAPScreenElement"/>
          </w:rPr>
          <w:t>Upcoming Time Off</w:t>
        </w:r>
        <w:r w:rsidR="00F85547" w:rsidRPr="00AA46A3">
          <w:t xml:space="preserve"> block located in the </w:t>
        </w:r>
        <w:r w:rsidR="00F85547" w:rsidRPr="00AA46A3">
          <w:rPr>
            <w:rStyle w:val="SAPScreenElement"/>
          </w:rPr>
          <w:t>Time Off</w:t>
        </w:r>
        <w:r w:rsidR="00F85547" w:rsidRPr="00AA46A3">
          <w:t xml:space="preserve"> subsection of the </w:t>
        </w:r>
        <w:r w:rsidR="00F85547" w:rsidRPr="00AA46A3">
          <w:rPr>
            <w:rStyle w:val="SAPScreenElement"/>
          </w:rPr>
          <w:t>Time Off</w:t>
        </w:r>
        <w:r w:rsidR="00F85547" w:rsidRPr="00AA46A3">
          <w:t xml:space="preserve"> section</w:t>
        </w:r>
      </w:ins>
      <w:r w:rsidRPr="00792B4E">
        <w:t>.</w:t>
      </w:r>
    </w:p>
    <w:p w14:paraId="03463549" w14:textId="77777777" w:rsidR="00072B51" w:rsidRPr="00792B4E" w:rsidRDefault="00072B51" w:rsidP="00683592">
      <w:pPr>
        <w:pStyle w:val="SAPNoteHeading"/>
      </w:pPr>
      <w:r w:rsidRPr="00792B4E">
        <w:rPr>
          <w:noProof/>
        </w:rPr>
        <w:drawing>
          <wp:inline distT="0" distB="0" distL="0" distR="0" wp14:anchorId="5D6E64CB" wp14:editId="6F1D9C34">
            <wp:extent cx="225425" cy="225425"/>
            <wp:effectExtent l="0" t="0" r="0" b="3175"/>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Note</w:t>
      </w:r>
    </w:p>
    <w:p w14:paraId="3776EDC3" w14:textId="7C1028BA" w:rsidR="00072B51" w:rsidRPr="00792B4E" w:rsidRDefault="00072B51" w:rsidP="00683592">
      <w:pPr>
        <w:pStyle w:val="NoteParagraph"/>
        <w:ind w:left="624"/>
      </w:pPr>
      <w:r w:rsidRPr="00792B4E">
        <w:t xml:space="preserve">To change or cancel the </w:t>
      </w:r>
      <w:r w:rsidR="002C3A96" w:rsidRPr="00792B4E">
        <w:t xml:space="preserve">leave of absence </w:t>
      </w:r>
      <w:r w:rsidRPr="00792B4E">
        <w:t>request, choose in the</w:t>
      </w:r>
      <w:r w:rsidRPr="00792B4E">
        <w:rPr>
          <w:i/>
        </w:rPr>
        <w:t xml:space="preserve"> </w:t>
      </w:r>
      <w:r w:rsidRPr="00792B4E">
        <w:rPr>
          <w:rStyle w:val="SAPScreenElement"/>
        </w:rPr>
        <w:t>Time Records (#)</w:t>
      </w:r>
      <w:r w:rsidRPr="00792B4E">
        <w:t xml:space="preserve"> table on the </w:t>
      </w:r>
      <w:r w:rsidRPr="00792B4E">
        <w:rPr>
          <w:rStyle w:val="SAPScreenElement"/>
          <w:lang w:eastAsia="zh-TW"/>
        </w:rPr>
        <w:t xml:space="preserve">Time information for </w:t>
      </w:r>
      <w:r w:rsidRPr="00792B4E">
        <w:rPr>
          <w:rStyle w:val="SAPScreenElement"/>
        </w:rPr>
        <w:t xml:space="preserve">&lt;employee name&gt; </w:t>
      </w:r>
      <w:r w:rsidRPr="00792B4E">
        <w:t xml:space="preserve">screen the </w:t>
      </w:r>
      <w:r w:rsidRPr="00792B4E">
        <w:rPr>
          <w:rStyle w:val="SAPScreenElement"/>
        </w:rPr>
        <w:t xml:space="preserve">Edit </w:t>
      </w:r>
      <w:r w:rsidRPr="00792B4E">
        <w:t>link located</w:t>
      </w:r>
      <w:r w:rsidRPr="00792B4E">
        <w:rPr>
          <w:i/>
        </w:rPr>
        <w:t xml:space="preserve"> </w:t>
      </w:r>
      <w:r w:rsidRPr="00792B4E">
        <w:t xml:space="preserve">next to the </w:t>
      </w:r>
      <w:r w:rsidRPr="00792B4E">
        <w:rPr>
          <w:rStyle w:val="SAPScreenElement"/>
        </w:rPr>
        <w:t>Status</w:t>
      </w:r>
      <w:r w:rsidRPr="00792B4E">
        <w:t xml:space="preserve"> of the request. In the upcoming </w:t>
      </w:r>
      <w:r w:rsidRPr="00792B4E">
        <w:rPr>
          <w:rStyle w:val="SAPScreenElement"/>
        </w:rPr>
        <w:t>Edit Absence</w:t>
      </w:r>
      <w:r w:rsidRPr="00792B4E">
        <w:t xml:space="preserve"> dialog box, proceed as follows:</w:t>
      </w:r>
    </w:p>
    <w:p w14:paraId="688C2D2D" w14:textId="77777777" w:rsidR="00072B51" w:rsidRPr="00792B4E" w:rsidRDefault="00072B51" w:rsidP="00683592">
      <w:pPr>
        <w:pStyle w:val="NoteParagraph"/>
        <w:numPr>
          <w:ilvl w:val="1"/>
          <w:numId w:val="8"/>
        </w:numPr>
        <w:ind w:left="990"/>
      </w:pPr>
      <w:r w:rsidRPr="00792B4E">
        <w:t>To change the request, make the appropriate adaptions and choose the</w:t>
      </w:r>
      <w:r w:rsidRPr="00792B4E">
        <w:rPr>
          <w:rStyle w:val="SAPScreenElement"/>
        </w:rPr>
        <w:t xml:space="preserve"> Submit</w:t>
      </w:r>
      <w:r w:rsidRPr="00792B4E">
        <w:t xml:space="preserve"> button.</w:t>
      </w:r>
    </w:p>
    <w:p w14:paraId="64AE184C" w14:textId="77777777" w:rsidR="00072B51" w:rsidRPr="00792B4E" w:rsidRDefault="00072B51" w:rsidP="00683592">
      <w:pPr>
        <w:pStyle w:val="NoteParagraph"/>
        <w:numPr>
          <w:ilvl w:val="1"/>
          <w:numId w:val="8"/>
        </w:numPr>
        <w:ind w:left="990"/>
      </w:pPr>
      <w:r w:rsidRPr="00792B4E">
        <w:t>To cancel the request, choose the</w:t>
      </w:r>
      <w:r w:rsidRPr="00792B4E">
        <w:rPr>
          <w:rStyle w:val="SAPScreenElement"/>
        </w:rPr>
        <w:t xml:space="preserve"> Cancel Request</w:t>
      </w:r>
      <w:r w:rsidRPr="00792B4E">
        <w:t xml:space="preserve"> button.</w:t>
      </w:r>
    </w:p>
    <w:p w14:paraId="05E70C9B" w14:textId="0291F325" w:rsidR="00072B51" w:rsidRPr="00792B4E" w:rsidRDefault="00072B51" w:rsidP="002C6ED8">
      <w:pPr>
        <w:pStyle w:val="Heading2"/>
      </w:pPr>
      <w:bookmarkStart w:id="369" w:name="_Toc464218663"/>
      <w:bookmarkStart w:id="370" w:name="_Toc505864917"/>
      <w:r w:rsidRPr="00792B4E">
        <w:t xml:space="preserve">Processing </w:t>
      </w:r>
      <w:bookmarkEnd w:id="369"/>
      <w:r w:rsidR="0078353F" w:rsidRPr="00792B4E">
        <w:t>Leave of Absence</w:t>
      </w:r>
      <w:r w:rsidR="00465840">
        <w:t xml:space="preserve"> Request</w:t>
      </w:r>
      <w:bookmarkEnd w:id="370"/>
    </w:p>
    <w:p w14:paraId="0BDB467E" w14:textId="77777777" w:rsidR="00072B51" w:rsidRPr="00792B4E" w:rsidRDefault="00072B51" w:rsidP="00072B51">
      <w:pPr>
        <w:pStyle w:val="SAPKeyblockTitle"/>
      </w:pPr>
      <w:r w:rsidRPr="00792B4E">
        <w:t>Test Administration</w:t>
      </w:r>
    </w:p>
    <w:p w14:paraId="762BFB61"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7F8587A2"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1057AD81" w14:textId="77777777" w:rsidR="00072B51" w:rsidRPr="00792B4E" w:rsidRDefault="00072B51" w:rsidP="0078353F">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EA7EBAF" w14:textId="77777777" w:rsidR="00072B51" w:rsidRPr="00792B4E" w:rsidRDefault="00072B51" w:rsidP="0078353F">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5B09466E" w14:textId="77777777" w:rsidR="00072B51" w:rsidRPr="00792B4E" w:rsidRDefault="00072B51" w:rsidP="0078353F">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DDFCA19" w14:textId="77777777" w:rsidR="00072B51" w:rsidRPr="00792B4E" w:rsidRDefault="00072B51" w:rsidP="0078353F">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D58D648" w14:textId="77777777" w:rsidR="00072B51" w:rsidRPr="00792B4E" w:rsidRDefault="00072B51" w:rsidP="0078353F">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342160A6" w14:textId="225A04A6" w:rsidR="00072B51" w:rsidRPr="00792B4E" w:rsidRDefault="006E7BAB" w:rsidP="0078353F">
            <w:pPr>
              <w:rPr>
                <w:lang w:eastAsia="zh-CN"/>
              </w:rPr>
            </w:pPr>
            <w:r>
              <w:rPr>
                <w:lang w:eastAsia="zh-CN"/>
              </w:rPr>
              <w:t>&lt;date&gt;</w:t>
            </w:r>
          </w:p>
        </w:tc>
      </w:tr>
      <w:tr w:rsidR="00072B51" w:rsidRPr="00792B4E" w14:paraId="4E16A41C"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40B14F0F" w14:textId="77777777" w:rsidR="00072B51" w:rsidRPr="00792B4E" w:rsidRDefault="00072B51" w:rsidP="0078353F">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D32BA01" w14:textId="77777777" w:rsidR="00072B51" w:rsidRPr="00792B4E" w:rsidRDefault="00072B51" w:rsidP="0078353F">
            <w:pPr>
              <w:rPr>
                <w:lang w:eastAsia="zh-CN"/>
              </w:rPr>
            </w:pPr>
            <w:r w:rsidRPr="00792B4E">
              <w:t>Line Manager</w:t>
            </w:r>
          </w:p>
        </w:tc>
      </w:tr>
      <w:tr w:rsidR="00072B51" w:rsidRPr="00792B4E" w14:paraId="73B1A485"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55A2A7CD" w14:textId="77777777" w:rsidR="00072B51" w:rsidRPr="00792B4E" w:rsidRDefault="00072B51" w:rsidP="0078353F">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C0C574F" w14:textId="77777777" w:rsidR="00072B51" w:rsidRPr="00792B4E" w:rsidRDefault="00072B51" w:rsidP="0078353F">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07E6ADB" w14:textId="77777777" w:rsidR="00072B51" w:rsidRPr="00792B4E" w:rsidRDefault="00072B51" w:rsidP="0078353F">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CD648BE" w14:textId="35F02EF2" w:rsidR="00072B51" w:rsidRPr="00792B4E" w:rsidRDefault="00586CD2" w:rsidP="0078353F">
            <w:pPr>
              <w:rPr>
                <w:lang w:eastAsia="zh-CN"/>
              </w:rPr>
            </w:pPr>
            <w:r>
              <w:rPr>
                <w:lang w:eastAsia="zh-CN"/>
              </w:rPr>
              <w:t>&lt;duration&gt;</w:t>
            </w:r>
          </w:p>
        </w:tc>
      </w:tr>
    </w:tbl>
    <w:p w14:paraId="01017A22" w14:textId="77777777" w:rsidR="00072B51" w:rsidRPr="00792B4E" w:rsidRDefault="00072B51" w:rsidP="00072B51">
      <w:pPr>
        <w:pStyle w:val="SAPKeyblockTitle"/>
      </w:pPr>
      <w:r w:rsidRPr="00792B4E">
        <w:t>Purpose</w:t>
      </w:r>
    </w:p>
    <w:p w14:paraId="30B7088D" w14:textId="4C30B688" w:rsidR="00072B51" w:rsidRPr="00792B4E" w:rsidRDefault="00072B51" w:rsidP="00072B51">
      <w:r w:rsidRPr="00792B4E">
        <w:t xml:space="preserve">The Line Manager processes the </w:t>
      </w:r>
      <w:r w:rsidR="002C3A96" w:rsidRPr="00792B4E">
        <w:t xml:space="preserve">leave of absence </w:t>
      </w:r>
      <w:r w:rsidRPr="00792B4E">
        <w:t>request of type</w:t>
      </w:r>
      <w:r w:rsidRPr="00792B4E">
        <w:rPr>
          <w:rStyle w:val="SAPUserEntry"/>
          <w:color w:val="auto"/>
        </w:rPr>
        <w:t xml:space="preserve"> Parental </w:t>
      </w:r>
      <w:r w:rsidRPr="00792B4E">
        <w:t>sent by his or her subordinated employee.</w:t>
      </w:r>
    </w:p>
    <w:p w14:paraId="78CFC46A" w14:textId="77777777" w:rsidR="00072B51" w:rsidRPr="00792B4E" w:rsidRDefault="00072B51" w:rsidP="00072B51">
      <w:pPr>
        <w:pStyle w:val="SAPKeyblockTitle"/>
      </w:pPr>
      <w:r w:rsidRPr="00792B4E">
        <w:lastRenderedPageBreak/>
        <w:t>Prerequisites</w:t>
      </w:r>
    </w:p>
    <w:p w14:paraId="55AF0EE1" w14:textId="1BAA1B51" w:rsidR="00072B51" w:rsidRPr="00792B4E" w:rsidRDefault="00072B51" w:rsidP="00072B51">
      <w:r w:rsidRPr="00792B4E">
        <w:t xml:space="preserve">The </w:t>
      </w:r>
      <w:r w:rsidR="002C3A96" w:rsidRPr="00792B4E">
        <w:t xml:space="preserve">leave of absence </w:t>
      </w:r>
      <w:r w:rsidRPr="00792B4E">
        <w:t>request must have been maintained by the employee and sent for approval to his or her line manager.</w:t>
      </w:r>
    </w:p>
    <w:p w14:paraId="37DAB36B" w14:textId="5AFA8A55" w:rsidR="00072B51" w:rsidRDefault="00072B51" w:rsidP="00072B51">
      <w:pPr>
        <w:pStyle w:val="SAPKeyblockTitle"/>
      </w:pPr>
      <w:r w:rsidRPr="00792B4E">
        <w:t>Procedure</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09"/>
        <w:gridCol w:w="3961"/>
        <w:gridCol w:w="6474"/>
        <w:gridCol w:w="1264"/>
      </w:tblGrid>
      <w:tr w:rsidR="00361F77" w:rsidRPr="001E17A0" w14:paraId="1A3CF2AF" w14:textId="77777777" w:rsidTr="008775E1">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432B97B1" w14:textId="77777777" w:rsidR="00361F77" w:rsidRPr="008775E1" w:rsidRDefault="00361F77" w:rsidP="003F5FCC">
            <w:pPr>
              <w:pStyle w:val="TableHeading"/>
              <w:rPr>
                <w:rFonts w:ascii="BentonSans Bold" w:eastAsiaTheme="minorHAnsi" w:hAnsi="BentonSans Bold"/>
                <w:bCs/>
                <w:color w:val="FFFFFF"/>
                <w:sz w:val="18"/>
                <w:szCs w:val="22"/>
                <w:lang w:val="en-US" w:eastAsia="zh-TW"/>
              </w:rPr>
            </w:pPr>
            <w:r w:rsidRPr="008775E1">
              <w:rPr>
                <w:rFonts w:ascii="BentonSans Bold" w:hAnsi="BentonSans Bold"/>
                <w:bCs/>
                <w:color w:val="FFFFFF"/>
                <w:sz w:val="18"/>
                <w:lang w:val="en-US" w:eastAsia="zh-TW"/>
              </w:rPr>
              <w:t>Test Step #</w:t>
            </w:r>
          </w:p>
        </w:tc>
        <w:tc>
          <w:tcPr>
            <w:tcW w:w="1709" w:type="dxa"/>
            <w:tcBorders>
              <w:top w:val="single" w:sz="8" w:space="0" w:color="999999"/>
              <w:left w:val="single" w:sz="8" w:space="0" w:color="999999"/>
              <w:bottom w:val="single" w:sz="8" w:space="0" w:color="999999"/>
              <w:right w:val="single" w:sz="8" w:space="0" w:color="999999"/>
            </w:tcBorders>
            <w:shd w:val="clear" w:color="auto" w:fill="999999"/>
            <w:hideMark/>
          </w:tcPr>
          <w:p w14:paraId="7A673D16" w14:textId="77777777" w:rsidR="00361F77" w:rsidRPr="008775E1" w:rsidRDefault="00361F77"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Test Step Name</w:t>
            </w:r>
          </w:p>
        </w:tc>
        <w:tc>
          <w:tcPr>
            <w:tcW w:w="3961" w:type="dxa"/>
            <w:tcBorders>
              <w:top w:val="single" w:sz="8" w:space="0" w:color="999999"/>
              <w:left w:val="single" w:sz="8" w:space="0" w:color="999999"/>
              <w:bottom w:val="single" w:sz="8" w:space="0" w:color="999999"/>
              <w:right w:val="single" w:sz="8" w:space="0" w:color="999999"/>
            </w:tcBorders>
            <w:shd w:val="clear" w:color="auto" w:fill="999999"/>
            <w:hideMark/>
          </w:tcPr>
          <w:p w14:paraId="659F6263" w14:textId="77777777" w:rsidR="00361F77" w:rsidRPr="008775E1" w:rsidRDefault="00361F77"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Instruction</w:t>
            </w:r>
          </w:p>
        </w:tc>
        <w:tc>
          <w:tcPr>
            <w:tcW w:w="6474" w:type="dxa"/>
            <w:tcBorders>
              <w:top w:val="single" w:sz="8" w:space="0" w:color="999999"/>
              <w:left w:val="single" w:sz="8" w:space="0" w:color="999999"/>
              <w:bottom w:val="single" w:sz="8" w:space="0" w:color="999999"/>
              <w:right w:val="single" w:sz="8" w:space="0" w:color="999999"/>
            </w:tcBorders>
            <w:shd w:val="clear" w:color="auto" w:fill="999999"/>
            <w:hideMark/>
          </w:tcPr>
          <w:p w14:paraId="2E8E514C" w14:textId="77777777" w:rsidR="00361F77" w:rsidRPr="008775E1" w:rsidRDefault="00361F77"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24D1A894" w14:textId="77777777" w:rsidR="00361F77" w:rsidRPr="008775E1" w:rsidRDefault="00361F77"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Pass / Fail / Comment</w:t>
            </w:r>
          </w:p>
        </w:tc>
      </w:tr>
      <w:tr w:rsidR="00361F77" w:rsidRPr="001E17A0" w14:paraId="62B4C2C3" w14:textId="77777777" w:rsidTr="008775E1">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2F36F0E7" w14:textId="77777777" w:rsidR="00361F77" w:rsidRPr="001E17A0" w:rsidRDefault="00361F77" w:rsidP="003F5FCC">
            <w:pPr>
              <w:rPr>
                <w:lang w:eastAsia="zh-TW"/>
              </w:rPr>
            </w:pPr>
            <w:r w:rsidRPr="001E17A0">
              <w:rPr>
                <w:lang w:eastAsia="zh-TW"/>
              </w:rPr>
              <w:t>1</w:t>
            </w:r>
          </w:p>
        </w:tc>
        <w:tc>
          <w:tcPr>
            <w:tcW w:w="1709" w:type="dxa"/>
            <w:tcBorders>
              <w:top w:val="single" w:sz="8" w:space="0" w:color="999999"/>
              <w:left w:val="single" w:sz="8" w:space="0" w:color="999999"/>
              <w:bottom w:val="single" w:sz="8" w:space="0" w:color="999999"/>
              <w:right w:val="single" w:sz="8" w:space="0" w:color="999999"/>
            </w:tcBorders>
            <w:hideMark/>
          </w:tcPr>
          <w:p w14:paraId="69C492C6" w14:textId="77777777" w:rsidR="00361F77" w:rsidRPr="00EB7918" w:rsidRDefault="00361F77" w:rsidP="003F5FCC">
            <w:pPr>
              <w:rPr>
                <w:rStyle w:val="SAPEmphasis"/>
                <w:lang w:eastAsia="zh-CN"/>
              </w:rPr>
            </w:pPr>
            <w:r w:rsidRPr="00EB7918">
              <w:rPr>
                <w:rStyle w:val="SAPEmphasis"/>
                <w:lang w:eastAsia="zh-CN"/>
              </w:rPr>
              <w:t>Log on</w:t>
            </w:r>
          </w:p>
        </w:tc>
        <w:tc>
          <w:tcPr>
            <w:tcW w:w="3961" w:type="dxa"/>
            <w:tcBorders>
              <w:top w:val="single" w:sz="8" w:space="0" w:color="999999"/>
              <w:left w:val="single" w:sz="8" w:space="0" w:color="999999"/>
              <w:bottom w:val="single" w:sz="8" w:space="0" w:color="999999"/>
              <w:right w:val="single" w:sz="8" w:space="0" w:color="999999"/>
            </w:tcBorders>
            <w:hideMark/>
          </w:tcPr>
          <w:p w14:paraId="353FB35C" w14:textId="77777777" w:rsidR="00361F77" w:rsidRPr="001E17A0" w:rsidRDefault="00361F77" w:rsidP="003F5FCC">
            <w:pPr>
              <w:rPr>
                <w:lang w:eastAsia="zh-TW"/>
              </w:rPr>
            </w:pPr>
            <w:r w:rsidRPr="001E17A0">
              <w:rPr>
                <w:lang w:eastAsia="zh-TW"/>
              </w:rPr>
              <w:t xml:space="preserve">Log on to </w:t>
            </w:r>
            <w:r w:rsidRPr="001E17A0">
              <w:rPr>
                <w:rStyle w:val="SAPScreenElement"/>
                <w:lang w:eastAsia="zh-TW"/>
              </w:rPr>
              <w:t>Employee Central</w:t>
            </w:r>
            <w:r w:rsidRPr="001E17A0">
              <w:rPr>
                <w:lang w:eastAsia="zh-TW"/>
              </w:rPr>
              <w:t xml:space="preserve"> as Line Manager.</w:t>
            </w:r>
          </w:p>
        </w:tc>
        <w:tc>
          <w:tcPr>
            <w:tcW w:w="6474" w:type="dxa"/>
            <w:tcBorders>
              <w:top w:val="single" w:sz="8" w:space="0" w:color="999999"/>
              <w:left w:val="single" w:sz="8" w:space="0" w:color="999999"/>
              <w:bottom w:val="single" w:sz="8" w:space="0" w:color="999999"/>
              <w:right w:val="single" w:sz="8" w:space="0" w:color="999999"/>
            </w:tcBorders>
            <w:hideMark/>
          </w:tcPr>
          <w:p w14:paraId="67D0ACCE" w14:textId="77777777" w:rsidR="00361F77" w:rsidRPr="001E17A0" w:rsidRDefault="00361F77" w:rsidP="003F5FCC">
            <w:pPr>
              <w:rPr>
                <w:lang w:eastAsia="zh-TW"/>
              </w:rPr>
            </w:pPr>
            <w:r w:rsidRPr="001E17A0">
              <w:rPr>
                <w:rFonts w:cs="Arial"/>
                <w:bCs/>
                <w:lang w:eastAsia="zh-TW"/>
              </w:rPr>
              <w:t xml:space="preserve">The </w:t>
            </w:r>
            <w:r w:rsidRPr="001E17A0">
              <w:rPr>
                <w:rStyle w:val="SAPScreenElement"/>
                <w:lang w:eastAsia="zh-TW"/>
              </w:rPr>
              <w:t>Home</w:t>
            </w:r>
            <w:r w:rsidRPr="001E17A0">
              <w:rPr>
                <w:rFonts w:cs="Arial"/>
                <w:bCs/>
                <w:i/>
                <w:lang w:eastAsia="zh-TW"/>
              </w:rPr>
              <w:t xml:space="preserve"> </w:t>
            </w:r>
            <w:r w:rsidRPr="001E17A0">
              <w:rPr>
                <w:rFonts w:cs="Arial"/>
                <w:bCs/>
                <w:lang w:eastAsia="zh-TW"/>
              </w:rPr>
              <w:t>page is displayed.</w:t>
            </w:r>
          </w:p>
        </w:tc>
        <w:tc>
          <w:tcPr>
            <w:tcW w:w="1264" w:type="dxa"/>
            <w:tcBorders>
              <w:top w:val="single" w:sz="8" w:space="0" w:color="999999"/>
              <w:left w:val="single" w:sz="8" w:space="0" w:color="999999"/>
              <w:bottom w:val="single" w:sz="8" w:space="0" w:color="999999"/>
              <w:right w:val="single" w:sz="8" w:space="0" w:color="999999"/>
            </w:tcBorders>
          </w:tcPr>
          <w:p w14:paraId="4B82599D" w14:textId="77777777" w:rsidR="00361F77" w:rsidRPr="001E17A0" w:rsidRDefault="00361F77" w:rsidP="003F5FCC">
            <w:pPr>
              <w:rPr>
                <w:rFonts w:cs="Arial"/>
                <w:bCs/>
                <w:lang w:eastAsia="zh-TW"/>
              </w:rPr>
            </w:pPr>
          </w:p>
        </w:tc>
      </w:tr>
      <w:tr w:rsidR="00361F77" w:rsidRPr="001E17A0" w14:paraId="6A9EC92F" w14:textId="77777777" w:rsidTr="008775E1">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4BA08DCD" w14:textId="77777777" w:rsidR="00361F77" w:rsidRPr="001E17A0" w:rsidRDefault="00361F77" w:rsidP="003F5FCC">
            <w:pPr>
              <w:rPr>
                <w:lang w:eastAsia="zh-TW"/>
              </w:rPr>
            </w:pPr>
            <w:r w:rsidRPr="001E17A0">
              <w:rPr>
                <w:lang w:eastAsia="zh-TW"/>
              </w:rPr>
              <w:t>2</w:t>
            </w:r>
          </w:p>
        </w:tc>
        <w:tc>
          <w:tcPr>
            <w:tcW w:w="1709" w:type="dxa"/>
            <w:tcBorders>
              <w:top w:val="single" w:sz="8" w:space="0" w:color="999999"/>
              <w:left w:val="single" w:sz="8" w:space="0" w:color="999999"/>
              <w:bottom w:val="single" w:sz="8" w:space="0" w:color="999999"/>
              <w:right w:val="single" w:sz="8" w:space="0" w:color="999999"/>
            </w:tcBorders>
            <w:hideMark/>
          </w:tcPr>
          <w:p w14:paraId="696CDEF1" w14:textId="77777777" w:rsidR="00361F77" w:rsidRPr="00EB7918" w:rsidRDefault="00361F77" w:rsidP="003F5FCC">
            <w:pPr>
              <w:rPr>
                <w:rStyle w:val="SAPEmphasis"/>
                <w:lang w:eastAsia="zh-CN"/>
              </w:rPr>
            </w:pPr>
            <w:r w:rsidRPr="00EB7918">
              <w:rPr>
                <w:rStyle w:val="SAPEmphasis"/>
                <w:lang w:eastAsia="zh-CN"/>
              </w:rPr>
              <w:t>Access Requests Tile</w:t>
            </w:r>
          </w:p>
        </w:tc>
        <w:tc>
          <w:tcPr>
            <w:tcW w:w="3961" w:type="dxa"/>
            <w:tcBorders>
              <w:top w:val="single" w:sz="8" w:space="0" w:color="999999"/>
              <w:left w:val="single" w:sz="8" w:space="0" w:color="999999"/>
              <w:bottom w:val="single" w:sz="8" w:space="0" w:color="999999"/>
              <w:right w:val="single" w:sz="8" w:space="0" w:color="999999"/>
            </w:tcBorders>
            <w:hideMark/>
          </w:tcPr>
          <w:p w14:paraId="10B1ABDB" w14:textId="77777777" w:rsidR="00361F77" w:rsidRPr="001E17A0" w:rsidRDefault="00361F77" w:rsidP="003F5FCC">
            <w:pPr>
              <w:rPr>
                <w:lang w:eastAsia="zh-CN"/>
              </w:rPr>
            </w:pPr>
            <w:r w:rsidRPr="001E17A0">
              <w:rPr>
                <w:lang w:eastAsia="zh-TW"/>
              </w:rPr>
              <w:t xml:space="preserve">On the </w:t>
            </w:r>
            <w:r w:rsidRPr="001E17A0">
              <w:rPr>
                <w:rStyle w:val="SAPScreenElement"/>
                <w:lang w:eastAsia="zh-TW"/>
              </w:rPr>
              <w:t xml:space="preserve">Home </w:t>
            </w:r>
            <w:r w:rsidRPr="001E17A0">
              <w:rPr>
                <w:rFonts w:cs="Arial"/>
                <w:bCs/>
                <w:lang w:eastAsia="zh-TW"/>
              </w:rPr>
              <w:t>page</w:t>
            </w:r>
            <w:r w:rsidRPr="001E17A0">
              <w:rPr>
                <w:rStyle w:val="SAPScreenElement"/>
                <w:lang w:eastAsia="zh-TW"/>
              </w:rPr>
              <w:t>,</w:t>
            </w:r>
            <w:r w:rsidRPr="001E17A0">
              <w:rPr>
                <w:lang w:eastAsia="zh-TW"/>
              </w:rPr>
              <w:t xml:space="preserve"> go to the</w:t>
            </w:r>
            <w:r w:rsidRPr="001E17A0">
              <w:rPr>
                <w:i/>
                <w:lang w:eastAsia="zh-TW"/>
              </w:rPr>
              <w:t xml:space="preserve"> </w:t>
            </w:r>
            <w:r w:rsidRPr="001E17A0">
              <w:rPr>
                <w:rStyle w:val="SAPScreenElement"/>
                <w:lang w:eastAsia="zh-TW"/>
              </w:rPr>
              <w:t>To Do</w:t>
            </w:r>
            <w:r w:rsidRPr="001E17A0">
              <w:rPr>
                <w:i/>
                <w:lang w:eastAsia="zh-CN"/>
              </w:rPr>
              <w:t xml:space="preserve"> </w:t>
            </w:r>
            <w:r w:rsidRPr="001E17A0">
              <w:rPr>
                <w:lang w:eastAsia="zh-CN"/>
              </w:rPr>
              <w:t>section</w:t>
            </w:r>
            <w:r w:rsidRPr="001E17A0">
              <w:rPr>
                <w:i/>
                <w:lang w:eastAsia="zh-CN"/>
              </w:rPr>
              <w:t xml:space="preserve"> </w:t>
            </w:r>
            <w:r w:rsidRPr="001E17A0">
              <w:rPr>
                <w:lang w:eastAsia="zh-CN"/>
              </w:rPr>
              <w:t xml:space="preserve">and click on the </w:t>
            </w:r>
            <w:r w:rsidRPr="001E17A0">
              <w:rPr>
                <w:rStyle w:val="SAPScreenElement"/>
                <w:lang w:eastAsia="zh-TW"/>
              </w:rPr>
              <w:t>Approve Requests</w:t>
            </w:r>
            <w:r w:rsidRPr="001E17A0">
              <w:rPr>
                <w:lang w:eastAsia="zh-TW"/>
              </w:rPr>
              <w:t xml:space="preserve"> tile.</w:t>
            </w:r>
          </w:p>
        </w:tc>
        <w:tc>
          <w:tcPr>
            <w:tcW w:w="6474" w:type="dxa"/>
            <w:tcBorders>
              <w:top w:val="single" w:sz="8" w:space="0" w:color="999999"/>
              <w:left w:val="single" w:sz="8" w:space="0" w:color="999999"/>
              <w:bottom w:val="single" w:sz="8" w:space="0" w:color="999999"/>
              <w:right w:val="single" w:sz="8" w:space="0" w:color="999999"/>
            </w:tcBorders>
            <w:hideMark/>
          </w:tcPr>
          <w:p w14:paraId="0B1A9E0B" w14:textId="77777777" w:rsidR="00361F77" w:rsidRPr="001E17A0" w:rsidRDefault="00361F77" w:rsidP="003F5FCC">
            <w:pPr>
              <w:rPr>
                <w:rFonts w:cs="Arial"/>
                <w:bCs/>
                <w:lang w:eastAsia="zh-TW"/>
              </w:rPr>
            </w:pPr>
            <w:r w:rsidRPr="001E17A0">
              <w:rPr>
                <w:rFonts w:cs="Arial"/>
                <w:bCs/>
                <w:lang w:eastAsia="zh-TW"/>
              </w:rPr>
              <w:t xml:space="preserve">The </w:t>
            </w:r>
            <w:r w:rsidRPr="001E17A0">
              <w:rPr>
                <w:rStyle w:val="SAPScreenElement"/>
                <w:lang w:eastAsia="zh-TW"/>
              </w:rPr>
              <w:t>Approve Requests</w:t>
            </w:r>
            <w:r w:rsidRPr="001E17A0">
              <w:rPr>
                <w:lang w:eastAsia="zh-TW"/>
              </w:rPr>
              <w:t xml:space="preserve"> </w:t>
            </w:r>
            <w:r w:rsidRPr="001E17A0">
              <w:rPr>
                <w:rFonts w:cs="Arial"/>
                <w:bCs/>
                <w:lang w:eastAsia="zh-TW"/>
              </w:rPr>
              <w:t xml:space="preserve">dialog box is displayed, containing a list of all the requests you need to approve. For each request, high level details are given, which depend on the request type. </w:t>
            </w:r>
          </w:p>
          <w:p w14:paraId="172DC94A" w14:textId="77777777" w:rsidR="00361F77" w:rsidRPr="001E17A0" w:rsidRDefault="00361F77" w:rsidP="003F5FCC">
            <w:pPr>
              <w:rPr>
                <w:rFonts w:cs="Arial"/>
                <w:bCs/>
                <w:lang w:eastAsia="zh-TW"/>
              </w:rPr>
            </w:pPr>
            <w:r w:rsidRPr="001E17A0">
              <w:rPr>
                <w:rFonts w:cs="Arial"/>
                <w:bCs/>
                <w:lang w:eastAsia="zh-TW"/>
              </w:rPr>
              <w:t>Starting with this list, you have different options:</w:t>
            </w:r>
          </w:p>
          <w:p w14:paraId="528FE5B0" w14:textId="77777777" w:rsidR="00361F77" w:rsidRPr="001E17A0" w:rsidRDefault="00361F77" w:rsidP="00361F77">
            <w:pPr>
              <w:pStyle w:val="ListParagraph"/>
              <w:numPr>
                <w:ilvl w:val="0"/>
                <w:numId w:val="7"/>
              </w:numPr>
              <w:ind w:left="290" w:hanging="270"/>
              <w:rPr>
                <w:lang w:eastAsia="zh-TW"/>
              </w:rPr>
            </w:pPr>
            <w:r w:rsidRPr="001E17A0">
              <w:rPr>
                <w:lang w:eastAsia="zh-TW"/>
              </w:rPr>
              <w:t>Approve directly a single request</w:t>
            </w:r>
            <w:r w:rsidRPr="001E17A0">
              <w:rPr>
                <w:lang w:eastAsia="zh-CN"/>
              </w:rPr>
              <w:t>.</w:t>
            </w:r>
          </w:p>
          <w:p w14:paraId="756B678D" w14:textId="4FCB33EB" w:rsidR="00361F77" w:rsidRPr="001E17A0" w:rsidRDefault="00361F77" w:rsidP="00361F77">
            <w:pPr>
              <w:pStyle w:val="ListParagraph"/>
              <w:numPr>
                <w:ilvl w:val="0"/>
                <w:numId w:val="7"/>
              </w:numPr>
              <w:ind w:left="290" w:hanging="270"/>
              <w:rPr>
                <w:rFonts w:cs="Arial"/>
                <w:bCs/>
                <w:lang w:eastAsia="zh-TW"/>
              </w:rPr>
            </w:pPr>
            <w:r w:rsidRPr="001E17A0">
              <w:rPr>
                <w:lang w:eastAsia="zh-TW"/>
              </w:rPr>
              <w:t xml:space="preserve">Select a single </w:t>
            </w:r>
            <w:r>
              <w:rPr>
                <w:lang w:eastAsia="zh-TW"/>
              </w:rPr>
              <w:t>leave of absence</w:t>
            </w:r>
            <w:r w:rsidRPr="001E17A0">
              <w:rPr>
                <w:lang w:eastAsia="zh-TW"/>
              </w:rPr>
              <w:t xml:space="preserve"> request, review its details and process it</w:t>
            </w:r>
            <w:r w:rsidRPr="001E17A0">
              <w:rPr>
                <w:rFonts w:cs="Arial"/>
                <w:bCs/>
                <w:lang w:eastAsia="zh-TW"/>
              </w:rPr>
              <w:t>.</w:t>
            </w:r>
          </w:p>
          <w:p w14:paraId="34708B87" w14:textId="1A1FEE72" w:rsidR="00361F77" w:rsidRPr="001E17A0" w:rsidRDefault="00361F77" w:rsidP="00361F77">
            <w:pPr>
              <w:pStyle w:val="ListParagraph"/>
              <w:numPr>
                <w:ilvl w:val="0"/>
                <w:numId w:val="7"/>
              </w:numPr>
              <w:ind w:left="290" w:hanging="270"/>
              <w:rPr>
                <w:rFonts w:cs="Arial"/>
                <w:bCs/>
                <w:lang w:eastAsia="zh-TW"/>
              </w:rPr>
            </w:pPr>
            <w:r w:rsidRPr="001E17A0">
              <w:rPr>
                <w:lang w:eastAsia="zh-TW"/>
              </w:rPr>
              <w:t xml:space="preserve">Filter for the relevant </w:t>
            </w:r>
            <w:r>
              <w:rPr>
                <w:lang w:eastAsia="zh-TW"/>
              </w:rPr>
              <w:t>leave of absence</w:t>
            </w:r>
            <w:r w:rsidRPr="00CA3F09">
              <w:rPr>
                <w:lang w:eastAsia="zh-TW"/>
              </w:rPr>
              <w:t xml:space="preserve"> </w:t>
            </w:r>
            <w:r w:rsidRPr="001E17A0">
              <w:rPr>
                <w:lang w:eastAsia="zh-TW"/>
              </w:rPr>
              <w:t>request and approve it.</w:t>
            </w:r>
          </w:p>
          <w:p w14:paraId="5CA584E5" w14:textId="77777777" w:rsidR="00361F77" w:rsidRPr="001E17A0" w:rsidRDefault="00361F77" w:rsidP="003F5FCC">
            <w:pPr>
              <w:rPr>
                <w:lang w:eastAsia="zh-TW"/>
              </w:rPr>
            </w:pPr>
            <w:r w:rsidRPr="001E17A0">
              <w:rPr>
                <w:lang w:eastAsia="zh-TW"/>
              </w:rPr>
              <w:t xml:space="preserve">Each of these </w:t>
            </w:r>
            <w:r w:rsidRPr="00A506C1">
              <w:rPr>
                <w:rStyle w:val="SAPEmphasis"/>
                <w:lang w:eastAsia="zh-CN"/>
              </w:rPr>
              <w:t xml:space="preserve">options </w:t>
            </w:r>
            <w:r w:rsidRPr="001E17A0">
              <w:rPr>
                <w:lang w:eastAsia="zh-TW"/>
              </w:rPr>
              <w:t xml:space="preserve">is detailed in a separate </w:t>
            </w:r>
            <w:r w:rsidRPr="001E17A0">
              <w:rPr>
                <w:rFonts w:ascii="BentonSans Regular" w:hAnsi="BentonSans Regular"/>
                <w:color w:val="666666"/>
                <w:lang w:eastAsia="zh-TW"/>
              </w:rPr>
              <w:t>Procedure</w:t>
            </w:r>
            <w:r w:rsidRPr="001E17A0">
              <w:rPr>
                <w:lang w:eastAsia="zh-TW"/>
              </w:rPr>
              <w:t xml:space="preserve"> table below. Continue </w:t>
            </w:r>
            <w:r w:rsidRPr="001E17A0">
              <w:rPr>
                <w:rFonts w:cs="Arial"/>
                <w:bCs/>
                <w:lang w:eastAsia="zh-CN"/>
              </w:rPr>
              <w:t>the process execution with one of these options.</w:t>
            </w:r>
          </w:p>
        </w:tc>
        <w:tc>
          <w:tcPr>
            <w:tcW w:w="1264" w:type="dxa"/>
            <w:tcBorders>
              <w:top w:val="single" w:sz="8" w:space="0" w:color="999999"/>
              <w:left w:val="single" w:sz="8" w:space="0" w:color="999999"/>
              <w:bottom w:val="single" w:sz="8" w:space="0" w:color="999999"/>
              <w:right w:val="single" w:sz="8" w:space="0" w:color="999999"/>
            </w:tcBorders>
          </w:tcPr>
          <w:p w14:paraId="54E830A3" w14:textId="77777777" w:rsidR="00361F77" w:rsidRPr="001E17A0" w:rsidRDefault="00361F77" w:rsidP="003F5FCC">
            <w:pPr>
              <w:rPr>
                <w:rFonts w:cs="Arial"/>
                <w:bCs/>
                <w:lang w:eastAsia="zh-TW"/>
              </w:rPr>
            </w:pPr>
          </w:p>
        </w:tc>
      </w:tr>
    </w:tbl>
    <w:p w14:paraId="556A725F" w14:textId="77777777" w:rsidR="00381B77" w:rsidRDefault="00381B77" w:rsidP="00361F77">
      <w:pPr>
        <w:rPr>
          <w:rStyle w:val="SAPEmphasis"/>
          <w:sz w:val="20"/>
          <w:u w:val="single"/>
        </w:rPr>
      </w:pPr>
    </w:p>
    <w:p w14:paraId="68990675" w14:textId="1604E8FA" w:rsidR="00361F77" w:rsidRDefault="00361F77" w:rsidP="00361F77">
      <w:pPr>
        <w:rPr>
          <w:rStyle w:val="SAPEmphasis"/>
          <w:rFonts w:eastAsiaTheme="minorHAnsi"/>
          <w:szCs w:val="22"/>
        </w:rPr>
      </w:pPr>
      <w:r>
        <w:rPr>
          <w:rStyle w:val="SAPEmphasis"/>
          <w:sz w:val="20"/>
          <w:u w:val="single"/>
        </w:rPr>
        <w:t>Option 1</w:t>
      </w:r>
      <w:r>
        <w:rPr>
          <w:sz w:val="20"/>
        </w:rPr>
        <w:t xml:space="preserve">: </w:t>
      </w:r>
      <w:r>
        <w:rPr>
          <w:rStyle w:val="SAPEmphasis"/>
          <w:sz w:val="20"/>
        </w:rPr>
        <w:t>Approving Directly Single Leave of Absence Request</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1"/>
        <w:gridCol w:w="1260"/>
        <w:gridCol w:w="6477"/>
        <w:gridCol w:w="4408"/>
        <w:gridCol w:w="1264"/>
      </w:tblGrid>
      <w:tr w:rsidR="00361F77" w14:paraId="4D43FAF2" w14:textId="77777777" w:rsidTr="003F5FCC">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5199B668" w14:textId="77777777" w:rsidR="00361F77" w:rsidRPr="00CA3F09" w:rsidRDefault="00361F77" w:rsidP="003F5FCC">
            <w:pPr>
              <w:pStyle w:val="TableHeading"/>
              <w:rPr>
                <w:rFonts w:ascii="BentonSans Bold" w:hAnsi="BentonSans Bold"/>
                <w:bCs/>
                <w:color w:val="FFFFFF"/>
                <w:sz w:val="18"/>
                <w:lang w:val="en-US" w:eastAsia="zh-TW"/>
              </w:rPr>
            </w:pPr>
            <w:r w:rsidRPr="00CA3F09">
              <w:rPr>
                <w:rFonts w:ascii="BentonSans Bold" w:hAnsi="BentonSans Bold"/>
                <w:bCs/>
                <w:color w:val="FFFFFF"/>
                <w:sz w:val="18"/>
                <w:lang w:val="en-US" w:eastAsia="zh-TW"/>
              </w:rPr>
              <w:t>Test Step #</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0F78FF2" w14:textId="77777777" w:rsidR="00361F77" w:rsidRPr="00CA3F09" w:rsidRDefault="00361F77" w:rsidP="003F5FCC">
            <w:pPr>
              <w:pStyle w:val="TableHeading"/>
              <w:rPr>
                <w:rFonts w:ascii="BentonSans Bold" w:hAnsi="BentonSans Bold"/>
                <w:bCs/>
                <w:color w:val="FFFFFF"/>
                <w:sz w:val="18"/>
                <w:lang w:val="en-US" w:eastAsia="zh-TW"/>
              </w:rPr>
            </w:pPr>
            <w:r w:rsidRPr="00CA3F09">
              <w:rPr>
                <w:rFonts w:ascii="BentonSans Bold" w:hAnsi="BentonSans Bold"/>
                <w:bCs/>
                <w:color w:val="FFFFFF"/>
                <w:sz w:val="18"/>
                <w:lang w:val="en-US" w:eastAsia="zh-TW"/>
              </w:rPr>
              <w:t>Test Step Name</w:t>
            </w:r>
          </w:p>
        </w:tc>
        <w:tc>
          <w:tcPr>
            <w:tcW w:w="6480" w:type="dxa"/>
            <w:tcBorders>
              <w:top w:val="single" w:sz="8" w:space="0" w:color="999999"/>
              <w:left w:val="single" w:sz="8" w:space="0" w:color="999999"/>
              <w:bottom w:val="single" w:sz="8" w:space="0" w:color="999999"/>
              <w:right w:val="single" w:sz="8" w:space="0" w:color="999999"/>
            </w:tcBorders>
            <w:shd w:val="clear" w:color="auto" w:fill="999999"/>
            <w:hideMark/>
          </w:tcPr>
          <w:p w14:paraId="0459FA6E" w14:textId="77777777" w:rsidR="00361F77" w:rsidRPr="00CA3F09" w:rsidRDefault="00361F77" w:rsidP="003F5FCC">
            <w:pPr>
              <w:pStyle w:val="TableHeading"/>
              <w:rPr>
                <w:rFonts w:ascii="BentonSans Bold" w:hAnsi="BentonSans Bold"/>
                <w:bCs/>
                <w:color w:val="FFFFFF"/>
                <w:sz w:val="18"/>
                <w:lang w:val="en-US" w:eastAsia="zh-TW"/>
              </w:rPr>
            </w:pPr>
            <w:r w:rsidRPr="00CA3F09">
              <w:rPr>
                <w:rFonts w:ascii="BentonSans Bold" w:hAnsi="BentonSans Bold"/>
                <w:bCs/>
                <w:color w:val="FFFFFF"/>
                <w:sz w:val="18"/>
                <w:lang w:val="en-US" w:eastAsia="zh-TW"/>
              </w:rPr>
              <w:t>Instruction</w:t>
            </w:r>
          </w:p>
        </w:tc>
        <w:tc>
          <w:tcPr>
            <w:tcW w:w="4410" w:type="dxa"/>
            <w:tcBorders>
              <w:top w:val="single" w:sz="8" w:space="0" w:color="999999"/>
              <w:left w:val="single" w:sz="8" w:space="0" w:color="999999"/>
              <w:bottom w:val="single" w:sz="8" w:space="0" w:color="999999"/>
              <w:right w:val="single" w:sz="8" w:space="0" w:color="999999"/>
            </w:tcBorders>
            <w:shd w:val="clear" w:color="auto" w:fill="999999"/>
            <w:hideMark/>
          </w:tcPr>
          <w:p w14:paraId="0AE8F454" w14:textId="77777777" w:rsidR="00361F77" w:rsidRPr="00CA3F09" w:rsidRDefault="00361F77" w:rsidP="003F5FCC">
            <w:pPr>
              <w:pStyle w:val="TableHeading"/>
              <w:rPr>
                <w:rFonts w:ascii="BentonSans Bold" w:hAnsi="BentonSans Bold"/>
                <w:bCs/>
                <w:color w:val="FFFFFF"/>
                <w:sz w:val="18"/>
                <w:lang w:val="en-US" w:eastAsia="zh-TW"/>
              </w:rPr>
            </w:pPr>
            <w:r w:rsidRPr="00CA3F09">
              <w:rPr>
                <w:rFonts w:ascii="BentonSans Bold" w:hAnsi="BentonSans Bold"/>
                <w:bCs/>
                <w:color w:val="FFFFFF"/>
                <w:sz w:val="18"/>
                <w:lang w:val="en-US"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25F1EDFE" w14:textId="77777777" w:rsidR="00361F77" w:rsidRDefault="00361F77" w:rsidP="003F5FCC">
            <w:pPr>
              <w:pStyle w:val="TableHeading"/>
              <w:rPr>
                <w:rFonts w:ascii="BentonSans Bold" w:hAnsi="BentonSans Bold"/>
                <w:bCs/>
                <w:color w:val="FFFFFF"/>
                <w:sz w:val="18"/>
                <w:lang w:eastAsia="zh-TW"/>
              </w:rPr>
            </w:pPr>
            <w:r>
              <w:rPr>
                <w:rFonts w:ascii="BentonSans Bold" w:hAnsi="BentonSans Bold"/>
                <w:bCs/>
                <w:color w:val="FFFFFF"/>
                <w:sz w:val="18"/>
                <w:lang w:eastAsia="zh-TW"/>
              </w:rPr>
              <w:t>Pass / Fail / Comment</w:t>
            </w:r>
          </w:p>
        </w:tc>
      </w:tr>
      <w:tr w:rsidR="00361F77" w14:paraId="6D75A855" w14:textId="77777777" w:rsidTr="003F5FCC">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43FEEF4E" w14:textId="77777777" w:rsidR="00361F77" w:rsidRDefault="00361F77" w:rsidP="003F5FCC">
            <w:pPr>
              <w:rPr>
                <w:lang w:val="de-DE" w:eastAsia="zh-TW"/>
              </w:rPr>
            </w:pPr>
            <w:r>
              <w:rPr>
                <w:lang w:val="de-DE" w:eastAsia="zh-TW"/>
              </w:rPr>
              <w:t>3</w:t>
            </w:r>
          </w:p>
        </w:tc>
        <w:tc>
          <w:tcPr>
            <w:tcW w:w="1260" w:type="dxa"/>
            <w:tcBorders>
              <w:top w:val="single" w:sz="8" w:space="0" w:color="999999"/>
              <w:left w:val="single" w:sz="8" w:space="0" w:color="999999"/>
              <w:bottom w:val="single" w:sz="8" w:space="0" w:color="999999"/>
              <w:right w:val="single" w:sz="8" w:space="0" w:color="999999"/>
            </w:tcBorders>
            <w:hideMark/>
          </w:tcPr>
          <w:p w14:paraId="262F5190" w14:textId="25ABD014" w:rsidR="00361F77" w:rsidRPr="00EB7918" w:rsidRDefault="00361F77" w:rsidP="003F5FCC">
            <w:pPr>
              <w:rPr>
                <w:rStyle w:val="SAPEmphasis"/>
                <w:lang w:eastAsia="zh-CN"/>
              </w:rPr>
            </w:pPr>
            <w:r w:rsidRPr="00EB7918">
              <w:rPr>
                <w:rStyle w:val="SAPEmphasis"/>
                <w:lang w:eastAsia="zh-CN"/>
              </w:rPr>
              <w:t>Approve Directly Single Leave of Absence Request</w:t>
            </w:r>
          </w:p>
        </w:tc>
        <w:tc>
          <w:tcPr>
            <w:tcW w:w="6480" w:type="dxa"/>
            <w:tcBorders>
              <w:top w:val="single" w:sz="8" w:space="0" w:color="999999"/>
              <w:left w:val="single" w:sz="8" w:space="0" w:color="999999"/>
              <w:bottom w:val="single" w:sz="8" w:space="0" w:color="999999"/>
              <w:right w:val="single" w:sz="8" w:space="0" w:color="999999"/>
            </w:tcBorders>
            <w:hideMark/>
          </w:tcPr>
          <w:p w14:paraId="0058CD12" w14:textId="77777777" w:rsidR="00361F77" w:rsidRDefault="00361F77" w:rsidP="003F5FCC">
            <w:pPr>
              <w:rPr>
                <w:lang w:eastAsia="zh-CN"/>
              </w:rPr>
            </w:pPr>
            <w:r>
              <w:rPr>
                <w:rFonts w:cs="Arial"/>
                <w:bCs/>
                <w:lang w:eastAsia="zh-TW"/>
              </w:rPr>
              <w:t xml:space="preserve">In the </w:t>
            </w:r>
            <w:r>
              <w:rPr>
                <w:rStyle w:val="SAPScreenElement"/>
                <w:lang w:eastAsia="zh-TW"/>
              </w:rPr>
              <w:t>Approve Requests</w:t>
            </w:r>
            <w:r>
              <w:rPr>
                <w:lang w:eastAsia="zh-TW"/>
              </w:rPr>
              <w:t xml:space="preserve"> </w:t>
            </w:r>
            <w:r>
              <w:rPr>
                <w:rFonts w:cs="Arial"/>
                <w:bCs/>
                <w:lang w:eastAsia="zh-TW"/>
              </w:rPr>
              <w:t xml:space="preserve">dialog box, review the high-level details of the </w:t>
            </w:r>
            <w:r>
              <w:rPr>
                <w:rStyle w:val="SAPScreenElement"/>
                <w:lang w:eastAsia="zh-TW"/>
              </w:rPr>
              <w:t>Time Off Requests for &lt;employee name&gt;</w:t>
            </w:r>
            <w:r>
              <w:rPr>
                <w:lang w:eastAsia="zh-CN"/>
              </w:rPr>
              <w:t xml:space="preserve"> you need to approve. These high-level details refer to the time type (for example, </w:t>
            </w:r>
            <w:r w:rsidRPr="00CA3F09">
              <w:rPr>
                <w:rStyle w:val="UserInput"/>
                <w:sz w:val="18"/>
                <w:lang w:eastAsia="zh-TW"/>
              </w:rPr>
              <w:t>Parental</w:t>
            </w:r>
            <w:r>
              <w:rPr>
                <w:lang w:eastAsia="zh-CN"/>
              </w:rPr>
              <w:t>) and the duration of this absence.</w:t>
            </w:r>
          </w:p>
          <w:p w14:paraId="69BFD127" w14:textId="5F103D7E" w:rsidR="00361F77" w:rsidRDefault="00361F77" w:rsidP="003F5FCC">
            <w:pPr>
              <w:rPr>
                <w:rFonts w:cstheme="minorBidi"/>
                <w:lang w:eastAsia="zh-TW"/>
              </w:rPr>
            </w:pPr>
            <w:r>
              <w:rPr>
                <w:lang w:eastAsia="zh-TW"/>
              </w:rPr>
              <w:t xml:space="preserve">If </w:t>
            </w:r>
            <w:r>
              <w:rPr>
                <w:lang w:eastAsia="zh-CN"/>
              </w:rPr>
              <w:t>everything is fine</w:t>
            </w:r>
            <w:r>
              <w:rPr>
                <w:lang w:eastAsia="zh-TW"/>
              </w:rPr>
              <w:t xml:space="preserve">, choose the </w:t>
            </w:r>
            <w:r>
              <w:rPr>
                <w:rStyle w:val="SAPScreenElement"/>
                <w:lang w:eastAsia="zh-TW"/>
              </w:rPr>
              <w:t>Approve</w:t>
            </w:r>
            <w:r>
              <w:rPr>
                <w:i/>
                <w:lang w:eastAsia="zh-CN"/>
              </w:rPr>
              <w:t xml:space="preserve"> </w:t>
            </w:r>
            <w:r>
              <w:rPr>
                <w:lang w:eastAsia="zh-CN"/>
              </w:rPr>
              <w:t xml:space="preserve">button next to the </w:t>
            </w:r>
            <w:r w:rsidRPr="00792B4E">
              <w:rPr>
                <w:lang w:eastAsia="zh-CN"/>
              </w:rPr>
              <w:t xml:space="preserve">leave of absence </w:t>
            </w:r>
            <w:r>
              <w:rPr>
                <w:lang w:eastAsia="zh-CN"/>
              </w:rPr>
              <w:t>request.</w:t>
            </w:r>
          </w:p>
        </w:tc>
        <w:tc>
          <w:tcPr>
            <w:tcW w:w="4410" w:type="dxa"/>
            <w:tcBorders>
              <w:top w:val="single" w:sz="8" w:space="0" w:color="999999"/>
              <w:left w:val="single" w:sz="8" w:space="0" w:color="999999"/>
              <w:bottom w:val="single" w:sz="8" w:space="0" w:color="999999"/>
              <w:right w:val="single" w:sz="8" w:space="0" w:color="999999"/>
            </w:tcBorders>
            <w:hideMark/>
          </w:tcPr>
          <w:p w14:paraId="7EC7A60C" w14:textId="77777777" w:rsidR="00361F77" w:rsidRDefault="00361F77" w:rsidP="003F5FCC">
            <w:pPr>
              <w:rPr>
                <w:rFonts w:cs="Arial"/>
                <w:bCs/>
                <w:lang w:eastAsia="zh-TW"/>
              </w:rPr>
            </w:pPr>
            <w:r>
              <w:rPr>
                <w:lang w:eastAsia="zh-TW"/>
              </w:rPr>
              <w:t>The system generates a message about the successful approval of the workflow and</w:t>
            </w:r>
            <w:r>
              <w:rPr>
                <w:lang w:eastAsia="zh-CN"/>
              </w:rPr>
              <w:t xml:space="preserve"> the request disappeared from the </w:t>
            </w:r>
            <w:r>
              <w:rPr>
                <w:rStyle w:val="SAPScreenElement"/>
                <w:lang w:eastAsia="zh-TW"/>
              </w:rPr>
              <w:t>Approve Requests</w:t>
            </w:r>
            <w:r>
              <w:rPr>
                <w:lang w:eastAsia="zh-TW"/>
              </w:rPr>
              <w:t xml:space="preserve"> </w:t>
            </w:r>
            <w:r>
              <w:rPr>
                <w:rFonts w:cs="Arial"/>
                <w:bCs/>
                <w:lang w:eastAsia="zh-TW"/>
              </w:rPr>
              <w:t>dialog box.</w:t>
            </w:r>
          </w:p>
        </w:tc>
        <w:tc>
          <w:tcPr>
            <w:tcW w:w="1264" w:type="dxa"/>
            <w:tcBorders>
              <w:top w:val="single" w:sz="8" w:space="0" w:color="999999"/>
              <w:left w:val="single" w:sz="8" w:space="0" w:color="999999"/>
              <w:bottom w:val="single" w:sz="8" w:space="0" w:color="999999"/>
              <w:right w:val="single" w:sz="8" w:space="0" w:color="999999"/>
            </w:tcBorders>
          </w:tcPr>
          <w:p w14:paraId="4C3A23A1" w14:textId="77777777" w:rsidR="00361F77" w:rsidRDefault="00361F77" w:rsidP="003F5FCC">
            <w:pPr>
              <w:rPr>
                <w:rFonts w:cs="Arial"/>
                <w:bCs/>
                <w:lang w:eastAsia="zh-TW"/>
              </w:rPr>
            </w:pPr>
          </w:p>
        </w:tc>
      </w:tr>
      <w:tr w:rsidR="00361F77" w14:paraId="1AA326A3" w14:textId="77777777" w:rsidTr="003F5FCC">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55C7C4B5" w14:textId="77777777" w:rsidR="00361F77" w:rsidRDefault="00361F77" w:rsidP="003F5FCC">
            <w:pPr>
              <w:rPr>
                <w:lang w:val="de-DE" w:eastAsia="zh-TW"/>
              </w:rPr>
            </w:pPr>
            <w:r>
              <w:rPr>
                <w:lang w:val="de-DE" w:eastAsia="zh-TW"/>
              </w:rPr>
              <w:t>4</w:t>
            </w:r>
          </w:p>
        </w:tc>
        <w:tc>
          <w:tcPr>
            <w:tcW w:w="1260" w:type="dxa"/>
            <w:tcBorders>
              <w:top w:val="single" w:sz="8" w:space="0" w:color="999999"/>
              <w:left w:val="single" w:sz="8" w:space="0" w:color="999999"/>
              <w:bottom w:val="single" w:sz="8" w:space="0" w:color="999999"/>
              <w:right w:val="single" w:sz="8" w:space="0" w:color="999999"/>
            </w:tcBorders>
            <w:hideMark/>
          </w:tcPr>
          <w:p w14:paraId="6BD22918" w14:textId="77777777" w:rsidR="00361F77" w:rsidRPr="00EB7918" w:rsidRDefault="00361F77" w:rsidP="003F5FCC">
            <w:pPr>
              <w:rPr>
                <w:rStyle w:val="SAPEmphasis"/>
                <w:lang w:eastAsia="zh-CN"/>
              </w:rPr>
            </w:pPr>
            <w:r w:rsidRPr="00EB7918">
              <w:rPr>
                <w:rStyle w:val="SAPEmphasis"/>
                <w:lang w:eastAsia="zh-CN"/>
              </w:rPr>
              <w:t>Return to Home page</w:t>
            </w:r>
          </w:p>
        </w:tc>
        <w:tc>
          <w:tcPr>
            <w:tcW w:w="6480" w:type="dxa"/>
            <w:tcBorders>
              <w:top w:val="single" w:sz="8" w:space="0" w:color="999999"/>
              <w:left w:val="single" w:sz="8" w:space="0" w:color="999999"/>
              <w:bottom w:val="single" w:sz="8" w:space="0" w:color="999999"/>
              <w:right w:val="single" w:sz="8" w:space="0" w:color="999999"/>
            </w:tcBorders>
            <w:hideMark/>
          </w:tcPr>
          <w:p w14:paraId="787F79A6" w14:textId="77777777" w:rsidR="00361F77" w:rsidRDefault="00361F77" w:rsidP="003F5FCC">
            <w:pPr>
              <w:rPr>
                <w:lang w:eastAsia="zh-CN"/>
              </w:rPr>
            </w:pPr>
            <w:r>
              <w:rPr>
                <w:lang w:eastAsia="zh-CN"/>
              </w:rPr>
              <w:t xml:space="preserve">If appropriate, approve directly other single requests, otherwise </w:t>
            </w:r>
            <w:r>
              <w:rPr>
                <w:lang w:eastAsia="zh-TW"/>
              </w:rPr>
              <w:t xml:space="preserve">choose </w:t>
            </w:r>
            <w:r>
              <w:rPr>
                <w:rStyle w:val="SAPScreenElement"/>
                <w:lang w:eastAsia="zh-TW"/>
              </w:rPr>
              <w:t xml:space="preserve">X </w:t>
            </w:r>
            <w:r>
              <w:rPr>
                <w:lang w:eastAsia="zh-CN"/>
              </w:rPr>
              <w:t xml:space="preserve">to close the </w:t>
            </w:r>
            <w:r>
              <w:rPr>
                <w:rStyle w:val="SAPScreenElement"/>
                <w:lang w:eastAsia="zh-TW"/>
              </w:rPr>
              <w:t>Approve Requests</w:t>
            </w:r>
            <w:r>
              <w:rPr>
                <w:lang w:eastAsia="zh-TW"/>
              </w:rPr>
              <w:t xml:space="preserve"> </w:t>
            </w:r>
            <w:r>
              <w:rPr>
                <w:rFonts w:cs="Arial"/>
                <w:bCs/>
                <w:lang w:eastAsia="zh-TW"/>
              </w:rPr>
              <w:t xml:space="preserve">dialog box and return to the </w:t>
            </w:r>
            <w:r>
              <w:rPr>
                <w:rStyle w:val="SAPScreenElement"/>
                <w:lang w:eastAsia="zh-TW"/>
              </w:rPr>
              <w:t>Home</w:t>
            </w:r>
            <w:r>
              <w:rPr>
                <w:rFonts w:cs="Arial"/>
                <w:bCs/>
                <w:lang w:eastAsia="zh-TW"/>
              </w:rPr>
              <w:t xml:space="preserve"> page.</w:t>
            </w:r>
          </w:p>
        </w:tc>
        <w:tc>
          <w:tcPr>
            <w:tcW w:w="4410" w:type="dxa"/>
            <w:tcBorders>
              <w:top w:val="single" w:sz="8" w:space="0" w:color="999999"/>
              <w:left w:val="single" w:sz="8" w:space="0" w:color="999999"/>
              <w:bottom w:val="single" w:sz="8" w:space="0" w:color="999999"/>
              <w:right w:val="single" w:sz="8" w:space="0" w:color="999999"/>
            </w:tcBorders>
            <w:hideMark/>
          </w:tcPr>
          <w:p w14:paraId="4D6ABFED" w14:textId="77777777" w:rsidR="00361F77" w:rsidRDefault="00361F77" w:rsidP="003F5FCC">
            <w:pPr>
              <w:pStyle w:val="SAPNoteHeading"/>
              <w:ind w:left="0"/>
              <w:rPr>
                <w:lang w:eastAsia="zh-TW"/>
              </w:rPr>
            </w:pPr>
            <w:r>
              <w:rPr>
                <w:noProof/>
              </w:rPr>
              <w:drawing>
                <wp:inline distT="0" distB="0" distL="0" distR="0" wp14:anchorId="5E53985D" wp14:editId="48091302">
                  <wp:extent cx="228600" cy="2286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eastAsia="zh-TW"/>
              </w:rPr>
              <w:t> Note</w:t>
            </w:r>
          </w:p>
          <w:p w14:paraId="1351D339" w14:textId="77777777" w:rsidR="00361F77" w:rsidRDefault="00361F77" w:rsidP="008775E1">
            <w:pPr>
              <w:rPr>
                <w:lang w:eastAsia="zh-TW"/>
              </w:rPr>
            </w:pPr>
            <w:r>
              <w:rPr>
                <w:lang w:eastAsia="zh-CN"/>
              </w:rPr>
              <w:t xml:space="preserve">Once there is no request left for you to approve, </w:t>
            </w:r>
            <w:r>
              <w:rPr>
                <w:rFonts w:cs="Arial"/>
                <w:bCs/>
                <w:lang w:eastAsia="zh-TW"/>
              </w:rPr>
              <w:t>the</w:t>
            </w:r>
            <w:r>
              <w:rPr>
                <w:lang w:eastAsia="zh-TW"/>
              </w:rPr>
              <w:t xml:space="preserve"> </w:t>
            </w:r>
            <w:r>
              <w:rPr>
                <w:rStyle w:val="SAPScreenElement"/>
                <w:lang w:eastAsia="zh-TW"/>
              </w:rPr>
              <w:t>Approve Requests</w:t>
            </w:r>
            <w:r>
              <w:rPr>
                <w:lang w:eastAsia="zh-TW"/>
              </w:rPr>
              <w:t xml:space="preserve"> tile will no longer be visible in the </w:t>
            </w:r>
            <w:r>
              <w:rPr>
                <w:rStyle w:val="SAPScreenElement"/>
                <w:lang w:eastAsia="zh-TW"/>
              </w:rPr>
              <w:t>To Do</w:t>
            </w:r>
            <w:r>
              <w:rPr>
                <w:i/>
                <w:lang w:eastAsia="zh-CN"/>
              </w:rPr>
              <w:t xml:space="preserve"> </w:t>
            </w:r>
            <w:r>
              <w:rPr>
                <w:lang w:eastAsia="zh-CN"/>
              </w:rPr>
              <w:t xml:space="preserve">section of your </w:t>
            </w:r>
            <w:r>
              <w:rPr>
                <w:rStyle w:val="SAPScreenElement"/>
                <w:lang w:eastAsia="zh-TW"/>
              </w:rPr>
              <w:t>Home</w:t>
            </w:r>
            <w:r>
              <w:rPr>
                <w:lang w:eastAsia="zh-CN"/>
              </w:rPr>
              <w:t xml:space="preserve"> page.</w:t>
            </w:r>
          </w:p>
        </w:tc>
        <w:tc>
          <w:tcPr>
            <w:tcW w:w="1264" w:type="dxa"/>
            <w:tcBorders>
              <w:top w:val="single" w:sz="8" w:space="0" w:color="999999"/>
              <w:left w:val="single" w:sz="8" w:space="0" w:color="999999"/>
              <w:bottom w:val="single" w:sz="8" w:space="0" w:color="999999"/>
              <w:right w:val="single" w:sz="8" w:space="0" w:color="999999"/>
            </w:tcBorders>
          </w:tcPr>
          <w:p w14:paraId="4520E94E" w14:textId="77777777" w:rsidR="00361F77" w:rsidRDefault="00361F77" w:rsidP="003F5FCC">
            <w:pPr>
              <w:rPr>
                <w:rFonts w:cs="Arial"/>
                <w:bCs/>
                <w:lang w:eastAsia="zh-TW"/>
              </w:rPr>
            </w:pPr>
          </w:p>
        </w:tc>
      </w:tr>
    </w:tbl>
    <w:p w14:paraId="000DF1C4" w14:textId="77777777" w:rsidR="00361F77" w:rsidRPr="0009234C" w:rsidRDefault="00361F77" w:rsidP="00361F77"/>
    <w:p w14:paraId="5899C9CD" w14:textId="43DEAF97" w:rsidR="00361F77" w:rsidRDefault="00361F77" w:rsidP="008775E1">
      <w:r>
        <w:rPr>
          <w:rStyle w:val="SAPEmphasis"/>
          <w:sz w:val="20"/>
          <w:u w:val="single"/>
        </w:rPr>
        <w:t>Option 2</w:t>
      </w:r>
      <w:r>
        <w:rPr>
          <w:sz w:val="20"/>
        </w:rPr>
        <w:t xml:space="preserve">: </w:t>
      </w:r>
      <w:r>
        <w:rPr>
          <w:rStyle w:val="SAPEmphasis"/>
        </w:rPr>
        <w:t>Detailed</w:t>
      </w:r>
      <w:r>
        <w:rPr>
          <w:sz w:val="20"/>
        </w:rPr>
        <w:t xml:space="preserve"> </w:t>
      </w:r>
      <w:r>
        <w:rPr>
          <w:rStyle w:val="SAPEmphasis"/>
          <w:sz w:val="20"/>
        </w:rPr>
        <w:t xml:space="preserve">Processing of Single </w:t>
      </w:r>
      <w:r w:rsidR="001E17A0">
        <w:rPr>
          <w:rStyle w:val="SAPEmphasis"/>
          <w:sz w:val="20"/>
        </w:rPr>
        <w:t xml:space="preserve">Leave of Absence </w:t>
      </w:r>
      <w:r>
        <w:rPr>
          <w:rStyle w:val="SAPEmphasis"/>
          <w:sz w:val="20"/>
        </w:rPr>
        <w:t>Request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080"/>
        <w:gridCol w:w="3150"/>
        <w:gridCol w:w="3690"/>
        <w:gridCol w:w="4230"/>
        <w:gridCol w:w="1260"/>
      </w:tblGrid>
      <w:tr w:rsidR="00361F77" w:rsidRPr="00792B4E" w14:paraId="3F083E1A" w14:textId="77777777" w:rsidTr="008775E1">
        <w:trPr>
          <w:trHeight w:val="432"/>
          <w:tblHeader/>
        </w:trPr>
        <w:tc>
          <w:tcPr>
            <w:tcW w:w="872" w:type="dxa"/>
            <w:shd w:val="clear" w:color="auto" w:fill="999999"/>
          </w:tcPr>
          <w:p w14:paraId="5C21D601" w14:textId="77777777" w:rsidR="00361F77" w:rsidRPr="00792B4E" w:rsidRDefault="00361F77"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lastRenderedPageBreak/>
              <w:t>Test Step #</w:t>
            </w:r>
          </w:p>
        </w:tc>
        <w:tc>
          <w:tcPr>
            <w:tcW w:w="1080" w:type="dxa"/>
            <w:shd w:val="clear" w:color="auto" w:fill="999999"/>
          </w:tcPr>
          <w:p w14:paraId="191BBECE" w14:textId="77777777" w:rsidR="00361F77" w:rsidRPr="00792B4E" w:rsidRDefault="00361F77"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Name</w:t>
            </w:r>
          </w:p>
        </w:tc>
        <w:tc>
          <w:tcPr>
            <w:tcW w:w="3150" w:type="dxa"/>
            <w:shd w:val="clear" w:color="auto" w:fill="999999"/>
          </w:tcPr>
          <w:p w14:paraId="5873A187" w14:textId="77777777" w:rsidR="00361F77" w:rsidRPr="00792B4E" w:rsidRDefault="00361F77"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Instruction</w:t>
            </w:r>
          </w:p>
        </w:tc>
        <w:tc>
          <w:tcPr>
            <w:tcW w:w="3690" w:type="dxa"/>
            <w:shd w:val="clear" w:color="auto" w:fill="999999"/>
          </w:tcPr>
          <w:p w14:paraId="4D48569C" w14:textId="020BCE17" w:rsidR="00361F77" w:rsidRPr="00792B4E" w:rsidRDefault="001E17A0" w:rsidP="0078353F">
            <w:pPr>
              <w:pStyle w:val="TableHeading"/>
              <w:rPr>
                <w:rFonts w:ascii="BentonSans Bold" w:hAnsi="BentonSans Bold"/>
                <w:bCs/>
                <w:color w:val="FFFFFF"/>
                <w:sz w:val="18"/>
                <w:lang w:val="en-US"/>
              </w:rPr>
            </w:pPr>
            <w:r>
              <w:rPr>
                <w:rFonts w:ascii="BentonSans Bold" w:hAnsi="BentonSans Bold"/>
                <w:bCs/>
                <w:color w:val="FFFFFF"/>
                <w:sz w:val="18"/>
              </w:rPr>
              <w:t>Additional Information</w:t>
            </w:r>
          </w:p>
        </w:tc>
        <w:tc>
          <w:tcPr>
            <w:tcW w:w="4230" w:type="dxa"/>
            <w:shd w:val="clear" w:color="auto" w:fill="999999"/>
          </w:tcPr>
          <w:p w14:paraId="670896D3" w14:textId="39214B08" w:rsidR="00361F77" w:rsidRPr="00792B4E" w:rsidRDefault="00361F77"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Expected Result</w:t>
            </w:r>
          </w:p>
        </w:tc>
        <w:tc>
          <w:tcPr>
            <w:tcW w:w="1260" w:type="dxa"/>
            <w:shd w:val="clear" w:color="auto" w:fill="999999"/>
          </w:tcPr>
          <w:p w14:paraId="4F8F143D" w14:textId="77777777" w:rsidR="00361F77" w:rsidRPr="00792B4E" w:rsidRDefault="00361F77"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Pass / Fail / Comment</w:t>
            </w:r>
          </w:p>
        </w:tc>
      </w:tr>
      <w:tr w:rsidR="00361F77" w:rsidRPr="00792B4E" w14:paraId="3D22B6EB" w14:textId="77777777" w:rsidTr="008775E1">
        <w:trPr>
          <w:trHeight w:val="357"/>
        </w:trPr>
        <w:tc>
          <w:tcPr>
            <w:tcW w:w="872" w:type="dxa"/>
            <w:shd w:val="clear" w:color="auto" w:fill="auto"/>
          </w:tcPr>
          <w:p w14:paraId="52CC777B" w14:textId="0C8E49B5" w:rsidR="00361F77" w:rsidRPr="00792B4E" w:rsidRDefault="00361F77" w:rsidP="0078353F">
            <w:r>
              <w:t>3</w:t>
            </w:r>
          </w:p>
        </w:tc>
        <w:tc>
          <w:tcPr>
            <w:tcW w:w="1080" w:type="dxa"/>
            <w:shd w:val="clear" w:color="auto" w:fill="auto"/>
          </w:tcPr>
          <w:p w14:paraId="091078D0" w14:textId="5D3AB020" w:rsidR="00361F77" w:rsidRPr="00EB7918" w:rsidRDefault="00361F77" w:rsidP="0078353F">
            <w:pPr>
              <w:rPr>
                <w:rStyle w:val="SAPEmphasis"/>
                <w:lang w:eastAsia="zh-CN"/>
              </w:rPr>
            </w:pPr>
            <w:r w:rsidRPr="00EB7918">
              <w:rPr>
                <w:rStyle w:val="SAPEmphasis"/>
                <w:lang w:eastAsia="zh-CN"/>
              </w:rPr>
              <w:t>Select Leave of Absence Request</w:t>
            </w:r>
          </w:p>
        </w:tc>
        <w:tc>
          <w:tcPr>
            <w:tcW w:w="3150" w:type="dxa"/>
            <w:shd w:val="clear" w:color="auto" w:fill="auto"/>
          </w:tcPr>
          <w:p w14:paraId="56C85327" w14:textId="56371D36" w:rsidR="00361F77" w:rsidRDefault="00361F77" w:rsidP="00361F77">
            <w:pPr>
              <w:rPr>
                <w:rFonts w:asciiTheme="minorHAnsi" w:eastAsiaTheme="minorHAnsi" w:hAnsiTheme="minorHAnsi"/>
                <w:sz w:val="22"/>
                <w:szCs w:val="22"/>
                <w:lang w:eastAsia="zh-CN"/>
              </w:rPr>
            </w:pPr>
            <w:r>
              <w:rPr>
                <w:rFonts w:cs="Arial"/>
                <w:bCs/>
                <w:lang w:eastAsia="zh-TW"/>
              </w:rPr>
              <w:t xml:space="preserve">In the </w:t>
            </w:r>
            <w:r>
              <w:rPr>
                <w:rStyle w:val="SAPScreenElement"/>
                <w:lang w:eastAsia="zh-TW"/>
              </w:rPr>
              <w:t>Approve Requests</w:t>
            </w:r>
            <w:r>
              <w:rPr>
                <w:lang w:eastAsia="zh-TW"/>
              </w:rPr>
              <w:t xml:space="preserve"> </w:t>
            </w:r>
            <w:r>
              <w:rPr>
                <w:rFonts w:cs="Arial"/>
                <w:bCs/>
                <w:lang w:eastAsia="zh-TW"/>
              </w:rPr>
              <w:t>dialog box, c</w:t>
            </w:r>
            <w:r>
              <w:rPr>
                <w:lang w:eastAsia="zh-CN"/>
              </w:rPr>
              <w:t xml:space="preserve">lick on the </w:t>
            </w:r>
            <w:r>
              <w:rPr>
                <w:rStyle w:val="SAPScreenElement"/>
                <w:lang w:eastAsia="zh-TW"/>
              </w:rPr>
              <w:t>Time Off Requests for &lt;employee name&gt;</w:t>
            </w:r>
            <w:r>
              <w:rPr>
                <w:lang w:eastAsia="zh-CN"/>
              </w:rPr>
              <w:t xml:space="preserve"> link, which has time type, for example, </w:t>
            </w:r>
            <w:r w:rsidRPr="00084FE1">
              <w:rPr>
                <w:rStyle w:val="UserInput"/>
                <w:sz w:val="18"/>
                <w:lang w:eastAsia="zh-TW"/>
              </w:rPr>
              <w:t>Parental</w:t>
            </w:r>
            <w:r>
              <w:rPr>
                <w:lang w:eastAsia="zh-CN"/>
              </w:rPr>
              <w:t>.</w:t>
            </w:r>
          </w:p>
          <w:p w14:paraId="5E2AF301" w14:textId="77777777" w:rsidR="00361F77" w:rsidRDefault="00361F77" w:rsidP="00361F77">
            <w:pPr>
              <w:pStyle w:val="SAPNoteHeading"/>
              <w:ind w:left="0"/>
              <w:rPr>
                <w:lang w:eastAsia="zh-TW"/>
              </w:rPr>
            </w:pPr>
            <w:r>
              <w:rPr>
                <w:noProof/>
              </w:rPr>
              <w:drawing>
                <wp:inline distT="0" distB="0" distL="0" distR="0" wp14:anchorId="539EF181" wp14:editId="13A3BF01">
                  <wp:extent cx="228600" cy="228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eastAsia="zh-TW"/>
              </w:rPr>
              <w:t> Note</w:t>
            </w:r>
          </w:p>
          <w:p w14:paraId="4211B039" w14:textId="2E941FE9" w:rsidR="00361F77" w:rsidRPr="00792B4E" w:rsidRDefault="00361F77" w:rsidP="008775E1">
            <w:r>
              <w:rPr>
                <w:lang w:eastAsia="zh-CN"/>
              </w:rPr>
              <w:t>In case there are several leave of absence requests submitted by this employee, pay attention to the displayed high level details (more precisely the time type and absence period) to choose the correct request.</w:t>
            </w:r>
          </w:p>
        </w:tc>
        <w:tc>
          <w:tcPr>
            <w:tcW w:w="3690" w:type="dxa"/>
          </w:tcPr>
          <w:p w14:paraId="4F53BAE0" w14:textId="77777777" w:rsidR="00361F77" w:rsidRPr="00792B4E" w:rsidRDefault="00361F77" w:rsidP="0078353F">
            <w:pPr>
              <w:rPr>
                <w:rFonts w:cs="Arial"/>
                <w:bCs/>
              </w:rPr>
            </w:pPr>
          </w:p>
        </w:tc>
        <w:tc>
          <w:tcPr>
            <w:tcW w:w="4230" w:type="dxa"/>
            <w:shd w:val="clear" w:color="auto" w:fill="auto"/>
          </w:tcPr>
          <w:p w14:paraId="3BA24B55" w14:textId="146A5BE2" w:rsidR="00361F77" w:rsidRPr="00792B4E" w:rsidRDefault="00361F77" w:rsidP="0078353F">
            <w:pPr>
              <w:rPr>
                <w:rFonts w:cs="Arial"/>
                <w:bCs/>
              </w:rPr>
            </w:pPr>
            <w:r w:rsidRPr="00792B4E">
              <w:rPr>
                <w:rFonts w:cs="Arial"/>
                <w:bCs/>
              </w:rPr>
              <w:t xml:space="preserve">The </w:t>
            </w:r>
            <w:r w:rsidRPr="00792B4E">
              <w:rPr>
                <w:rStyle w:val="SAPScreenElement"/>
              </w:rPr>
              <w:t>Employee</w:t>
            </w:r>
            <w:r w:rsidRPr="00792B4E">
              <w:rPr>
                <w:rFonts w:cs="Arial"/>
                <w:bCs/>
                <w:i/>
              </w:rPr>
              <w:t xml:space="preserve"> </w:t>
            </w:r>
            <w:r w:rsidRPr="00792B4E">
              <w:rPr>
                <w:rStyle w:val="SAPScreenElement"/>
              </w:rPr>
              <w:t xml:space="preserve">Files </w:t>
            </w:r>
            <w:r w:rsidRPr="00792B4E">
              <w:rPr>
                <w:rStyle w:val="SAPScreenElement"/>
                <w:lang w:eastAsia="zh-TW"/>
              </w:rPr>
              <w:t>&gt; Workflow Details</w:t>
            </w:r>
            <w:r w:rsidRPr="00792B4E">
              <w:rPr>
                <w:rFonts w:cs="Arial"/>
                <w:bCs/>
              </w:rPr>
              <w:t xml:space="preserve"> screen is displayed containing details to the employee’s </w:t>
            </w:r>
            <w:r w:rsidRPr="00792B4E">
              <w:rPr>
                <w:lang w:eastAsia="zh-CN"/>
              </w:rPr>
              <w:t>leave of absence</w:t>
            </w:r>
            <w:r w:rsidRPr="00792B4E">
              <w:rPr>
                <w:rFonts w:cs="Arial"/>
                <w:bCs/>
              </w:rPr>
              <w:t xml:space="preserve"> request. The screen is divided in several sections:</w:t>
            </w:r>
          </w:p>
          <w:p w14:paraId="5C30C070" w14:textId="77777777" w:rsidR="00361F77" w:rsidRPr="00792B4E" w:rsidRDefault="00361F77" w:rsidP="00072B51">
            <w:pPr>
              <w:numPr>
                <w:ilvl w:val="0"/>
                <w:numId w:val="7"/>
              </w:numPr>
              <w:spacing w:line="240" w:lineRule="auto"/>
              <w:ind w:left="176" w:hanging="176"/>
              <w:rPr>
                <w:rFonts w:cs="Arial"/>
                <w:bCs/>
              </w:rPr>
            </w:pPr>
            <w:r w:rsidRPr="00792B4E">
              <w:rPr>
                <w:rFonts w:cs="Arial"/>
                <w:bCs/>
              </w:rPr>
              <w:t xml:space="preserve">The </w:t>
            </w:r>
            <w:r w:rsidRPr="00792B4E">
              <w:rPr>
                <w:rStyle w:val="SAPScreenElement"/>
              </w:rPr>
              <w:t>Do you approve this request?</w:t>
            </w:r>
            <w:r w:rsidRPr="00792B4E">
              <w:rPr>
                <w:rFonts w:cs="Arial"/>
                <w:bCs/>
              </w:rPr>
              <w:t xml:space="preserve"> section contains a short overview of the request, its initiator, and the workflow participants.</w:t>
            </w:r>
          </w:p>
          <w:p w14:paraId="55536A3E" w14:textId="5956DDBD" w:rsidR="00361F77" w:rsidRPr="00792B4E" w:rsidRDefault="00361F77" w:rsidP="00072B51">
            <w:pPr>
              <w:numPr>
                <w:ilvl w:val="0"/>
                <w:numId w:val="7"/>
              </w:numPr>
              <w:spacing w:line="240" w:lineRule="auto"/>
              <w:ind w:left="176" w:hanging="176"/>
              <w:rPr>
                <w:rFonts w:cs="Arial"/>
                <w:bCs/>
              </w:rPr>
            </w:pPr>
            <w:r w:rsidRPr="00792B4E">
              <w:rPr>
                <w:rFonts w:cs="Arial"/>
                <w:bCs/>
              </w:rPr>
              <w:t xml:space="preserve">The </w:t>
            </w:r>
            <w:r w:rsidRPr="00792B4E">
              <w:rPr>
                <w:rStyle w:val="SAPScreenElement"/>
              </w:rPr>
              <w:t>Time Off Requests</w:t>
            </w:r>
            <w:r w:rsidRPr="00792B4E">
              <w:rPr>
                <w:rFonts w:cs="Arial"/>
                <w:bCs/>
              </w:rPr>
              <w:t xml:space="preserve"> section contains the detailed request, and the section immediately below </w:t>
            </w:r>
            <w:ins w:id="371" w:author="Author" w:date="2018-02-08T14:43:00Z">
              <w:r w:rsidR="00F85547" w:rsidRPr="00792B4E">
                <w:rPr>
                  <w:rFonts w:cs="Arial"/>
                  <w:bCs/>
                </w:rPr>
                <w:t xml:space="preserve">contains </w:t>
              </w:r>
            </w:ins>
            <w:r w:rsidRPr="00792B4E">
              <w:rPr>
                <w:rFonts w:cs="Arial"/>
                <w:bCs/>
              </w:rPr>
              <w:t>the absences of other team members during the same period.</w:t>
            </w:r>
          </w:p>
          <w:p w14:paraId="7C1FB964" w14:textId="77777777" w:rsidR="00361F77" w:rsidRPr="00792B4E" w:rsidRDefault="00361F77" w:rsidP="00072B51">
            <w:pPr>
              <w:numPr>
                <w:ilvl w:val="0"/>
                <w:numId w:val="7"/>
              </w:numPr>
              <w:spacing w:line="240" w:lineRule="auto"/>
              <w:ind w:left="176" w:hanging="176"/>
              <w:rPr>
                <w:rFonts w:cs="Arial"/>
                <w:bCs/>
              </w:rPr>
            </w:pPr>
            <w:r w:rsidRPr="00792B4E">
              <w:rPr>
                <w:rFonts w:cs="Arial"/>
                <w:bCs/>
              </w:rPr>
              <w:t xml:space="preserve">In the </w:t>
            </w:r>
            <w:r w:rsidRPr="00792B4E">
              <w:rPr>
                <w:rStyle w:val="SAPScreenElement"/>
              </w:rPr>
              <w:t xml:space="preserve">Comment </w:t>
            </w:r>
            <w:r w:rsidRPr="00792B4E">
              <w:rPr>
                <w:rFonts w:cs="Arial"/>
                <w:bCs/>
              </w:rPr>
              <w:t>section, you can post your remarks to the employee’s request.</w:t>
            </w:r>
          </w:p>
          <w:p w14:paraId="68182E9B" w14:textId="77777777" w:rsidR="00361F77" w:rsidRPr="00792B4E" w:rsidRDefault="00361F77" w:rsidP="00072B51">
            <w:pPr>
              <w:numPr>
                <w:ilvl w:val="0"/>
                <w:numId w:val="7"/>
              </w:numPr>
              <w:spacing w:line="240" w:lineRule="auto"/>
              <w:ind w:left="176" w:hanging="176"/>
              <w:rPr>
                <w:rFonts w:cs="Arial"/>
                <w:bCs/>
              </w:rPr>
            </w:pPr>
            <w:r w:rsidRPr="00792B4E">
              <w:rPr>
                <w:rFonts w:cs="Arial"/>
                <w:bCs/>
              </w:rPr>
              <w:t>On the right part of the screen a short profile of the requesting employee is given, as well as administrative details to the request initiation.</w:t>
            </w:r>
          </w:p>
        </w:tc>
        <w:tc>
          <w:tcPr>
            <w:tcW w:w="1260" w:type="dxa"/>
          </w:tcPr>
          <w:p w14:paraId="02C0E520" w14:textId="77777777" w:rsidR="00361F77" w:rsidRPr="00792B4E" w:rsidRDefault="00361F77" w:rsidP="0078353F">
            <w:pPr>
              <w:rPr>
                <w:rFonts w:cs="Arial"/>
                <w:bCs/>
              </w:rPr>
            </w:pPr>
          </w:p>
        </w:tc>
      </w:tr>
      <w:tr w:rsidR="00361F77" w:rsidRPr="00792B4E" w14:paraId="3F5C3F53" w14:textId="77777777" w:rsidTr="008775E1">
        <w:trPr>
          <w:trHeight w:val="357"/>
        </w:trPr>
        <w:tc>
          <w:tcPr>
            <w:tcW w:w="872" w:type="dxa"/>
            <w:shd w:val="clear" w:color="auto" w:fill="auto"/>
          </w:tcPr>
          <w:p w14:paraId="77D03B59" w14:textId="14CB3603" w:rsidR="00361F77" w:rsidRPr="00792B4E" w:rsidRDefault="00361F77" w:rsidP="0078353F">
            <w:r>
              <w:t>4</w:t>
            </w:r>
          </w:p>
        </w:tc>
        <w:tc>
          <w:tcPr>
            <w:tcW w:w="1080" w:type="dxa"/>
            <w:shd w:val="clear" w:color="auto" w:fill="auto"/>
          </w:tcPr>
          <w:p w14:paraId="0A81BE58" w14:textId="667702FC" w:rsidR="00361F77" w:rsidRPr="00EB7918" w:rsidRDefault="00361F77" w:rsidP="0078353F">
            <w:pPr>
              <w:rPr>
                <w:rStyle w:val="SAPEmphasis"/>
                <w:lang w:eastAsia="zh-CN"/>
              </w:rPr>
            </w:pPr>
            <w:r w:rsidRPr="00EB7918">
              <w:rPr>
                <w:rStyle w:val="SAPEmphasis"/>
                <w:lang w:eastAsia="zh-CN"/>
              </w:rPr>
              <w:t xml:space="preserve">Review Leave of Absence Request </w:t>
            </w:r>
          </w:p>
        </w:tc>
        <w:tc>
          <w:tcPr>
            <w:tcW w:w="3150" w:type="dxa"/>
            <w:shd w:val="clear" w:color="auto" w:fill="auto"/>
          </w:tcPr>
          <w:p w14:paraId="2E6FF6EF" w14:textId="5FB9B0FC" w:rsidR="00361F77" w:rsidRPr="00792B4E" w:rsidRDefault="00361F77" w:rsidP="0078353F">
            <w:pPr>
              <w:pStyle w:val="List"/>
              <w:ind w:left="0" w:firstLine="0"/>
            </w:pPr>
            <w:r w:rsidRPr="00792B4E">
              <w:t>Review the detailed request.</w:t>
            </w:r>
            <w:r w:rsidRPr="00792B4E">
              <w:rPr>
                <w:lang w:eastAsia="zh-CN"/>
              </w:rPr>
              <w:t xml:space="preserve"> If needed, you can enter a note to this leave of absence request in the </w:t>
            </w:r>
            <w:r w:rsidRPr="00792B4E">
              <w:rPr>
                <w:rStyle w:val="SAPScreenElement"/>
              </w:rPr>
              <w:t>Comment</w:t>
            </w:r>
            <w:r w:rsidRPr="00792B4E">
              <w:rPr>
                <w:lang w:eastAsia="zh-CN"/>
              </w:rPr>
              <w:t xml:space="preserve"> section.</w:t>
            </w:r>
          </w:p>
        </w:tc>
        <w:tc>
          <w:tcPr>
            <w:tcW w:w="3690" w:type="dxa"/>
          </w:tcPr>
          <w:p w14:paraId="410214B3" w14:textId="77777777" w:rsidR="00361F77" w:rsidRPr="00792B4E" w:rsidRDefault="00361F77" w:rsidP="0078353F">
            <w:pPr>
              <w:rPr>
                <w:rFonts w:cs="Arial"/>
                <w:bCs/>
              </w:rPr>
            </w:pPr>
          </w:p>
        </w:tc>
        <w:tc>
          <w:tcPr>
            <w:tcW w:w="4230" w:type="dxa"/>
            <w:shd w:val="clear" w:color="auto" w:fill="auto"/>
          </w:tcPr>
          <w:p w14:paraId="1860F4CF" w14:textId="5A35120B" w:rsidR="00361F77" w:rsidRPr="00792B4E" w:rsidRDefault="00361F77" w:rsidP="0078353F">
            <w:pPr>
              <w:rPr>
                <w:rFonts w:cs="Arial"/>
                <w:bCs/>
              </w:rPr>
            </w:pPr>
          </w:p>
        </w:tc>
        <w:tc>
          <w:tcPr>
            <w:tcW w:w="1260" w:type="dxa"/>
          </w:tcPr>
          <w:p w14:paraId="5A9C75B3" w14:textId="77777777" w:rsidR="00361F77" w:rsidRPr="00792B4E" w:rsidRDefault="00361F77" w:rsidP="0078353F">
            <w:pPr>
              <w:rPr>
                <w:rFonts w:cs="Arial"/>
                <w:bCs/>
              </w:rPr>
            </w:pPr>
          </w:p>
        </w:tc>
      </w:tr>
      <w:tr w:rsidR="00361F77" w:rsidRPr="00792B4E" w14:paraId="0350C6FE" w14:textId="77777777" w:rsidTr="008775E1">
        <w:trPr>
          <w:trHeight w:val="357"/>
        </w:trPr>
        <w:tc>
          <w:tcPr>
            <w:tcW w:w="872" w:type="dxa"/>
            <w:shd w:val="clear" w:color="auto" w:fill="auto"/>
          </w:tcPr>
          <w:p w14:paraId="50F63130" w14:textId="52E3C65D" w:rsidR="00361F77" w:rsidRPr="00792B4E" w:rsidRDefault="00361F77" w:rsidP="0078353F">
            <w:r>
              <w:t>5</w:t>
            </w:r>
          </w:p>
        </w:tc>
        <w:tc>
          <w:tcPr>
            <w:tcW w:w="1080" w:type="dxa"/>
            <w:shd w:val="clear" w:color="auto" w:fill="auto"/>
          </w:tcPr>
          <w:p w14:paraId="0FC9D6B5" w14:textId="52ED06A1" w:rsidR="00361F77" w:rsidRPr="00792B4E" w:rsidRDefault="00361F77" w:rsidP="0078353F">
            <w:pPr>
              <w:rPr>
                <w:rFonts w:cs="Arial"/>
                <w:b/>
                <w:bCs/>
              </w:rPr>
            </w:pPr>
            <w:r w:rsidRPr="00EB7918">
              <w:rPr>
                <w:rStyle w:val="SAPEmphasis"/>
                <w:lang w:eastAsia="zh-CN"/>
              </w:rPr>
              <w:t>Approve Leave of Absence Request</w:t>
            </w:r>
          </w:p>
        </w:tc>
        <w:tc>
          <w:tcPr>
            <w:tcW w:w="3150" w:type="dxa"/>
            <w:shd w:val="clear" w:color="auto" w:fill="auto"/>
          </w:tcPr>
          <w:p w14:paraId="4D3E902E" w14:textId="17982A1D" w:rsidR="00361F77" w:rsidRPr="00792B4E" w:rsidRDefault="00361F77" w:rsidP="0078353F">
            <w:pPr>
              <w:rPr>
                <w:lang w:eastAsia="zh-CN"/>
              </w:rPr>
            </w:pPr>
            <w:r w:rsidRPr="00792B4E">
              <w:t xml:space="preserve">If </w:t>
            </w:r>
            <w:r w:rsidRPr="00792B4E">
              <w:rPr>
                <w:lang w:eastAsia="zh-CN"/>
              </w:rPr>
              <w:t>everything is fine</w:t>
            </w:r>
            <w:r w:rsidRPr="00792B4E">
              <w:t xml:space="preserve">, choose the </w:t>
            </w:r>
            <w:r w:rsidRPr="00792B4E">
              <w:rPr>
                <w:rStyle w:val="SAPScreenElement"/>
              </w:rPr>
              <w:t>Approve</w:t>
            </w:r>
            <w:r w:rsidRPr="00792B4E">
              <w:rPr>
                <w:i/>
                <w:lang w:eastAsia="zh-CN"/>
              </w:rPr>
              <w:t xml:space="preserve"> </w:t>
            </w:r>
            <w:r w:rsidRPr="00792B4E">
              <w:rPr>
                <w:lang w:eastAsia="zh-CN"/>
              </w:rPr>
              <w:t>button</w:t>
            </w:r>
            <w:r w:rsidRPr="00792B4E">
              <w:t xml:space="preserve"> to approve the </w:t>
            </w:r>
            <w:r w:rsidRPr="00792B4E">
              <w:rPr>
                <w:lang w:eastAsia="zh-CN"/>
              </w:rPr>
              <w:t>leave of absence</w:t>
            </w:r>
            <w:r w:rsidRPr="00792B4E">
              <w:t xml:space="preserve"> request. </w:t>
            </w:r>
          </w:p>
        </w:tc>
        <w:tc>
          <w:tcPr>
            <w:tcW w:w="3690" w:type="dxa"/>
          </w:tcPr>
          <w:p w14:paraId="5C3D3E0B" w14:textId="5909C00C" w:rsidR="00361F77" w:rsidRPr="00792B4E" w:rsidRDefault="00361F77" w:rsidP="0078353F">
            <w:r>
              <w:rPr>
                <w:lang w:eastAsia="zh-TW"/>
              </w:rPr>
              <w:t xml:space="preserve">You may also pass the request to someone else to approve. For this choose the </w:t>
            </w:r>
            <w:r>
              <w:rPr>
                <w:rStyle w:val="SAPScreenElement"/>
                <w:lang w:eastAsia="zh-TW"/>
              </w:rPr>
              <w:t>Delegate</w:t>
            </w:r>
            <w:r>
              <w:rPr>
                <w:lang w:eastAsia="zh-TW"/>
              </w:rPr>
              <w:t xml:space="preserve"> button, select in the upcoming </w:t>
            </w:r>
            <w:r>
              <w:rPr>
                <w:rStyle w:val="SAPScreenElement"/>
                <w:lang w:eastAsia="zh-TW"/>
              </w:rPr>
              <w:t>Delegate</w:t>
            </w:r>
            <w:r>
              <w:rPr>
                <w:i/>
                <w:lang w:eastAsia="zh-TW"/>
              </w:rPr>
              <w:t xml:space="preserve"> </w:t>
            </w:r>
            <w:r>
              <w:rPr>
                <w:rStyle w:val="SAPScreenElement"/>
                <w:lang w:eastAsia="zh-TW"/>
              </w:rPr>
              <w:t>Request</w:t>
            </w:r>
            <w:r>
              <w:rPr>
                <w:lang w:eastAsia="zh-TW"/>
              </w:rPr>
              <w:t xml:space="preserve"> dialog box from the drop-down the person to whom you want to delegate the request, and choose the </w:t>
            </w:r>
            <w:r>
              <w:rPr>
                <w:rStyle w:val="SAPScreenElement"/>
                <w:lang w:eastAsia="zh-TW"/>
              </w:rPr>
              <w:t>Send</w:t>
            </w:r>
            <w:r>
              <w:rPr>
                <w:lang w:eastAsia="zh-TW"/>
              </w:rPr>
              <w:t xml:space="preserve"> button.</w:t>
            </w:r>
          </w:p>
        </w:tc>
        <w:tc>
          <w:tcPr>
            <w:tcW w:w="4230" w:type="dxa"/>
            <w:shd w:val="clear" w:color="auto" w:fill="auto"/>
          </w:tcPr>
          <w:p w14:paraId="4839E4BD" w14:textId="77777777" w:rsidR="00361F77" w:rsidRDefault="00361F77" w:rsidP="0078353F">
            <w:pPr>
              <w:rPr>
                <w:lang w:eastAsia="zh-CN"/>
              </w:rPr>
            </w:pPr>
            <w:r w:rsidRPr="00792B4E">
              <w:t>The system generates a message about the successful approval of the workflow</w:t>
            </w:r>
            <w:r w:rsidRPr="00792B4E">
              <w:rPr>
                <w:lang w:eastAsia="zh-CN"/>
              </w:rPr>
              <w:t>.</w:t>
            </w:r>
          </w:p>
          <w:p w14:paraId="214C8FB3" w14:textId="77777777" w:rsidR="001E17A0" w:rsidRDefault="001E17A0" w:rsidP="001E17A0">
            <w:pPr>
              <w:pStyle w:val="SAPNoteHeading"/>
              <w:ind w:left="0"/>
              <w:rPr>
                <w:lang w:eastAsia="zh-TW"/>
              </w:rPr>
            </w:pPr>
            <w:r>
              <w:rPr>
                <w:noProof/>
              </w:rPr>
              <w:drawing>
                <wp:inline distT="0" distB="0" distL="0" distR="0" wp14:anchorId="360E6D7F" wp14:editId="628B713C">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eastAsia="zh-TW"/>
              </w:rPr>
              <w:t> Note</w:t>
            </w:r>
          </w:p>
          <w:p w14:paraId="742E17EA" w14:textId="1131942E" w:rsidR="001E17A0" w:rsidRPr="00792B4E" w:rsidRDefault="001E17A0" w:rsidP="008775E1">
            <w:r>
              <w:rPr>
                <w:lang w:eastAsia="zh-CN"/>
              </w:rPr>
              <w:t xml:space="preserve">Once there is no request left for you to approve, </w:t>
            </w:r>
            <w:r>
              <w:rPr>
                <w:rFonts w:cs="Arial"/>
                <w:bCs/>
                <w:lang w:eastAsia="zh-TW"/>
              </w:rPr>
              <w:t>the</w:t>
            </w:r>
            <w:r>
              <w:rPr>
                <w:lang w:eastAsia="zh-TW"/>
              </w:rPr>
              <w:t xml:space="preserve"> </w:t>
            </w:r>
            <w:r>
              <w:rPr>
                <w:rStyle w:val="SAPScreenElement"/>
                <w:lang w:eastAsia="zh-TW"/>
              </w:rPr>
              <w:t>Approve Requests</w:t>
            </w:r>
            <w:r>
              <w:rPr>
                <w:lang w:eastAsia="zh-TW"/>
              </w:rPr>
              <w:t xml:space="preserve"> tile will no longer be visible in the </w:t>
            </w:r>
            <w:r>
              <w:rPr>
                <w:rStyle w:val="SAPScreenElement"/>
                <w:lang w:eastAsia="zh-TW"/>
              </w:rPr>
              <w:t>To Do</w:t>
            </w:r>
            <w:r>
              <w:rPr>
                <w:i/>
                <w:lang w:eastAsia="zh-CN"/>
              </w:rPr>
              <w:t xml:space="preserve"> </w:t>
            </w:r>
            <w:r>
              <w:rPr>
                <w:lang w:eastAsia="zh-CN"/>
              </w:rPr>
              <w:t xml:space="preserve">section of your </w:t>
            </w:r>
            <w:r>
              <w:rPr>
                <w:rStyle w:val="SAPScreenElement"/>
                <w:lang w:eastAsia="zh-TW"/>
              </w:rPr>
              <w:t>Home</w:t>
            </w:r>
            <w:r>
              <w:rPr>
                <w:lang w:eastAsia="zh-CN"/>
              </w:rPr>
              <w:t xml:space="preserve"> page.</w:t>
            </w:r>
          </w:p>
        </w:tc>
        <w:tc>
          <w:tcPr>
            <w:tcW w:w="1260" w:type="dxa"/>
          </w:tcPr>
          <w:p w14:paraId="275858BB" w14:textId="77777777" w:rsidR="00361F77" w:rsidRPr="00792B4E" w:rsidRDefault="00361F77" w:rsidP="0078353F">
            <w:pPr>
              <w:rPr>
                <w:rFonts w:cs="Arial"/>
                <w:bCs/>
              </w:rPr>
            </w:pPr>
          </w:p>
        </w:tc>
      </w:tr>
    </w:tbl>
    <w:p w14:paraId="0890AC0E" w14:textId="77777777" w:rsidR="001E17A0" w:rsidRDefault="001E17A0" w:rsidP="001E17A0">
      <w:pPr>
        <w:rPr>
          <w:rStyle w:val="SAPEmphasis"/>
          <w:sz w:val="20"/>
          <w:u w:val="single"/>
        </w:rPr>
      </w:pPr>
    </w:p>
    <w:p w14:paraId="21A12D94" w14:textId="1BA3CD07" w:rsidR="001E17A0" w:rsidRDefault="001E17A0" w:rsidP="001E17A0">
      <w:pPr>
        <w:rPr>
          <w:rStyle w:val="SAPEmphasis"/>
          <w:rFonts w:eastAsiaTheme="minorHAnsi"/>
          <w:sz w:val="20"/>
        </w:rPr>
      </w:pPr>
      <w:r>
        <w:rPr>
          <w:rStyle w:val="SAPEmphasis"/>
          <w:sz w:val="20"/>
          <w:u w:val="single"/>
        </w:rPr>
        <w:t>Option 3</w:t>
      </w:r>
      <w:r>
        <w:rPr>
          <w:sz w:val="20"/>
        </w:rPr>
        <w:t xml:space="preserve">: </w:t>
      </w:r>
      <w:r>
        <w:rPr>
          <w:rStyle w:val="SAPEmphasis"/>
        </w:rPr>
        <w:t>Filtering for</w:t>
      </w:r>
      <w:r>
        <w:rPr>
          <w:rStyle w:val="SAPEmphasis"/>
          <w:sz w:val="20"/>
        </w:rPr>
        <w:t xml:space="preserve"> Leave of Absence Request to be Approved</w:t>
      </w:r>
    </w:p>
    <w:p w14:paraId="3F5E433C" w14:textId="07038C00" w:rsidR="001E17A0" w:rsidRPr="00EF64EF" w:rsidRDefault="001E17A0" w:rsidP="001E17A0">
      <w:pPr>
        <w:pStyle w:val="NoteParagraph"/>
        <w:ind w:left="0"/>
      </w:pPr>
      <w:r>
        <w:t xml:space="preserve">In case you have several requests in the </w:t>
      </w:r>
      <w:r w:rsidRPr="0009234C">
        <w:rPr>
          <w:rStyle w:val="SAPScreenElement"/>
        </w:rPr>
        <w:t>Approve Requests</w:t>
      </w:r>
      <w:r w:rsidRPr="0009234C">
        <w:t xml:space="preserve"> </w:t>
      </w:r>
      <w:r>
        <w:t>tile, you might want to filter for the appropriate leave of absence request submitted by your direct report.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67"/>
        <w:gridCol w:w="3273"/>
        <w:gridCol w:w="2160"/>
        <w:gridCol w:w="4950"/>
        <w:gridCol w:w="1260"/>
      </w:tblGrid>
      <w:tr w:rsidR="001E17A0" w:rsidRPr="0009234C" w14:paraId="1B6E21B3" w14:textId="77777777" w:rsidTr="003F5FCC">
        <w:trPr>
          <w:trHeight w:val="576"/>
          <w:tblHeader/>
        </w:trPr>
        <w:tc>
          <w:tcPr>
            <w:tcW w:w="872" w:type="dxa"/>
            <w:shd w:val="clear" w:color="auto" w:fill="999999"/>
          </w:tcPr>
          <w:p w14:paraId="1E461EAE" w14:textId="77777777" w:rsidR="001E17A0" w:rsidRPr="008775E1" w:rsidRDefault="001E17A0" w:rsidP="003F5FCC">
            <w:pPr>
              <w:pStyle w:val="TableHeading"/>
              <w:rPr>
                <w:rFonts w:ascii="BentonSans Bold" w:hAnsi="BentonSans Bold"/>
                <w:bCs/>
                <w:color w:val="FFFFFF"/>
                <w:sz w:val="18"/>
                <w:lang w:val="en-US"/>
              </w:rPr>
            </w:pPr>
            <w:r w:rsidRPr="008775E1">
              <w:rPr>
                <w:rFonts w:ascii="BentonSans Bold" w:hAnsi="BentonSans Bold"/>
                <w:bCs/>
                <w:color w:val="FFFFFF"/>
                <w:sz w:val="18"/>
                <w:lang w:val="en-US"/>
              </w:rPr>
              <w:t>Test Step #</w:t>
            </w:r>
          </w:p>
        </w:tc>
        <w:tc>
          <w:tcPr>
            <w:tcW w:w="1767" w:type="dxa"/>
            <w:shd w:val="clear" w:color="auto" w:fill="999999"/>
          </w:tcPr>
          <w:p w14:paraId="0313B070" w14:textId="77777777" w:rsidR="001E17A0" w:rsidRPr="008775E1" w:rsidRDefault="001E17A0" w:rsidP="003F5FCC">
            <w:pPr>
              <w:pStyle w:val="TableHeading"/>
              <w:rPr>
                <w:rFonts w:ascii="BentonSans Bold" w:hAnsi="BentonSans Bold"/>
                <w:bCs/>
                <w:color w:val="FFFFFF"/>
                <w:sz w:val="18"/>
                <w:lang w:val="en-US"/>
              </w:rPr>
            </w:pPr>
            <w:r w:rsidRPr="008775E1">
              <w:rPr>
                <w:rFonts w:ascii="BentonSans Bold" w:hAnsi="BentonSans Bold"/>
                <w:bCs/>
                <w:color w:val="FFFFFF"/>
                <w:sz w:val="18"/>
                <w:lang w:val="en-US"/>
              </w:rPr>
              <w:t>Test Step Name</w:t>
            </w:r>
          </w:p>
        </w:tc>
        <w:tc>
          <w:tcPr>
            <w:tcW w:w="3273" w:type="dxa"/>
            <w:shd w:val="clear" w:color="auto" w:fill="999999"/>
          </w:tcPr>
          <w:p w14:paraId="25646725" w14:textId="77777777" w:rsidR="001E17A0" w:rsidRPr="008775E1" w:rsidRDefault="001E17A0" w:rsidP="003F5FCC">
            <w:pPr>
              <w:pStyle w:val="TableHeading"/>
              <w:rPr>
                <w:rFonts w:ascii="BentonSans Bold" w:hAnsi="BentonSans Bold"/>
                <w:bCs/>
                <w:color w:val="FFFFFF"/>
                <w:sz w:val="18"/>
                <w:lang w:val="en-US"/>
              </w:rPr>
            </w:pPr>
            <w:r w:rsidRPr="008775E1">
              <w:rPr>
                <w:rFonts w:ascii="BentonSans Bold" w:hAnsi="BentonSans Bold"/>
                <w:bCs/>
                <w:color w:val="FFFFFF"/>
                <w:sz w:val="18"/>
                <w:lang w:val="en-US"/>
              </w:rPr>
              <w:t>Instruction</w:t>
            </w:r>
          </w:p>
        </w:tc>
        <w:tc>
          <w:tcPr>
            <w:tcW w:w="2160" w:type="dxa"/>
            <w:shd w:val="clear" w:color="auto" w:fill="999999"/>
          </w:tcPr>
          <w:p w14:paraId="17D5C199" w14:textId="77777777" w:rsidR="001E17A0" w:rsidRPr="008775E1" w:rsidRDefault="001E17A0" w:rsidP="003F5FCC">
            <w:pPr>
              <w:pStyle w:val="TableHeading"/>
              <w:rPr>
                <w:rFonts w:ascii="BentonSans Bold" w:hAnsi="BentonSans Bold"/>
                <w:bCs/>
                <w:color w:val="FFFFFF"/>
                <w:sz w:val="18"/>
                <w:lang w:val="en-US"/>
              </w:rPr>
            </w:pPr>
            <w:r w:rsidRPr="008775E1">
              <w:rPr>
                <w:rFonts w:ascii="BentonSans Bold" w:hAnsi="BentonSans Bold"/>
                <w:bCs/>
                <w:color w:val="FFFFFF"/>
                <w:sz w:val="18"/>
                <w:lang w:val="en-US"/>
              </w:rPr>
              <w:t>Additional Information</w:t>
            </w:r>
          </w:p>
        </w:tc>
        <w:tc>
          <w:tcPr>
            <w:tcW w:w="4950" w:type="dxa"/>
            <w:shd w:val="clear" w:color="auto" w:fill="999999"/>
          </w:tcPr>
          <w:p w14:paraId="7E70DC2D" w14:textId="77777777" w:rsidR="001E17A0" w:rsidRPr="008775E1" w:rsidRDefault="001E17A0" w:rsidP="003F5FCC">
            <w:pPr>
              <w:pStyle w:val="TableHeading"/>
              <w:rPr>
                <w:rFonts w:ascii="BentonSans Bold" w:hAnsi="BentonSans Bold"/>
                <w:bCs/>
                <w:color w:val="FFFFFF"/>
                <w:sz w:val="18"/>
                <w:lang w:val="en-US"/>
              </w:rPr>
            </w:pPr>
            <w:r w:rsidRPr="008775E1">
              <w:rPr>
                <w:rFonts w:ascii="BentonSans Bold" w:hAnsi="BentonSans Bold"/>
                <w:bCs/>
                <w:color w:val="FFFFFF"/>
                <w:sz w:val="18"/>
                <w:lang w:val="en-US"/>
              </w:rPr>
              <w:t>Expected Result</w:t>
            </w:r>
          </w:p>
        </w:tc>
        <w:tc>
          <w:tcPr>
            <w:tcW w:w="1260" w:type="dxa"/>
            <w:shd w:val="clear" w:color="auto" w:fill="999999"/>
          </w:tcPr>
          <w:p w14:paraId="4ABBA322" w14:textId="77777777" w:rsidR="001E17A0" w:rsidRPr="0009234C" w:rsidRDefault="001E17A0" w:rsidP="003F5FCC">
            <w:pPr>
              <w:pStyle w:val="TableHeading"/>
              <w:rPr>
                <w:rFonts w:ascii="BentonSans Bold" w:hAnsi="BentonSans Bold"/>
                <w:bCs/>
                <w:color w:val="FFFFFF"/>
                <w:sz w:val="18"/>
              </w:rPr>
            </w:pPr>
            <w:r w:rsidRPr="0009234C">
              <w:rPr>
                <w:rFonts w:ascii="BentonSans Bold" w:hAnsi="BentonSans Bold"/>
                <w:bCs/>
                <w:color w:val="FFFFFF"/>
                <w:sz w:val="18"/>
              </w:rPr>
              <w:t>Pass / Fail / Comment</w:t>
            </w:r>
          </w:p>
        </w:tc>
      </w:tr>
      <w:tr w:rsidR="001E17A0" w:rsidRPr="0009234C" w14:paraId="3EB0F87C" w14:textId="77777777" w:rsidTr="003F5FCC">
        <w:trPr>
          <w:trHeight w:val="357"/>
        </w:trPr>
        <w:tc>
          <w:tcPr>
            <w:tcW w:w="872" w:type="dxa"/>
            <w:shd w:val="clear" w:color="auto" w:fill="auto"/>
          </w:tcPr>
          <w:p w14:paraId="6B0F9B67" w14:textId="77777777" w:rsidR="001E17A0" w:rsidRPr="0009234C" w:rsidRDefault="001E17A0" w:rsidP="003F5FCC">
            <w:r w:rsidRPr="0009234C">
              <w:t>3</w:t>
            </w:r>
          </w:p>
        </w:tc>
        <w:tc>
          <w:tcPr>
            <w:tcW w:w="1767" w:type="dxa"/>
            <w:shd w:val="clear" w:color="auto" w:fill="auto"/>
          </w:tcPr>
          <w:p w14:paraId="50C9B448" w14:textId="77777777" w:rsidR="001E17A0" w:rsidRPr="0009234C" w:rsidRDefault="001E17A0" w:rsidP="003F5FCC">
            <w:pPr>
              <w:rPr>
                <w:rFonts w:cs="Arial"/>
                <w:b/>
                <w:bCs/>
              </w:rPr>
            </w:pPr>
            <w:r w:rsidRPr="00EB7918">
              <w:rPr>
                <w:rStyle w:val="SAPEmphasis"/>
                <w:lang w:eastAsia="zh-CN"/>
              </w:rPr>
              <w:t>Go to</w:t>
            </w:r>
            <w:r w:rsidRPr="0009234C">
              <w:rPr>
                <w:rFonts w:cs="Arial"/>
                <w:b/>
                <w:bCs/>
              </w:rPr>
              <w:t xml:space="preserve"> </w:t>
            </w:r>
            <w:r w:rsidRPr="0009234C">
              <w:rPr>
                <w:rStyle w:val="SAPScreenElement"/>
                <w:b/>
                <w:color w:val="auto"/>
              </w:rPr>
              <w:t>My Workflow Requests</w:t>
            </w:r>
            <w:r w:rsidRPr="0009234C">
              <w:rPr>
                <w:b/>
              </w:rPr>
              <w:t xml:space="preserve"> </w:t>
            </w:r>
            <w:r w:rsidRPr="00EB7918">
              <w:rPr>
                <w:rStyle w:val="SAPEmphasis"/>
                <w:lang w:eastAsia="zh-CN"/>
              </w:rPr>
              <w:t>Screen</w:t>
            </w:r>
          </w:p>
        </w:tc>
        <w:tc>
          <w:tcPr>
            <w:tcW w:w="3273" w:type="dxa"/>
            <w:shd w:val="clear" w:color="auto" w:fill="auto"/>
          </w:tcPr>
          <w:p w14:paraId="6515FD5B" w14:textId="344B545F" w:rsidR="001E17A0" w:rsidRPr="0009234C" w:rsidRDefault="001E17A0" w:rsidP="003F5FCC">
            <w:r w:rsidRPr="0009234C">
              <w:t xml:space="preserve">Select the </w:t>
            </w:r>
            <w:r w:rsidRPr="0009234C">
              <w:rPr>
                <w:rStyle w:val="SAPScreenElement"/>
              </w:rPr>
              <w:t>Go to Workflow Requests</w:t>
            </w:r>
            <w:r w:rsidRPr="0009234C">
              <w:t xml:space="preserve"> </w:t>
            </w:r>
            <w:del w:id="372" w:author="Author" w:date="2018-02-08T14:43:00Z">
              <w:r w:rsidRPr="0009234C" w:rsidDel="00F85547">
                <w:delText xml:space="preserve">link </w:delText>
              </w:r>
            </w:del>
            <w:ins w:id="373" w:author="Author" w:date="2018-02-08T14:43:00Z">
              <w:r w:rsidR="00F85547">
                <w:t>button</w:t>
              </w:r>
              <w:r w:rsidR="00F85547" w:rsidRPr="0009234C">
                <w:t xml:space="preserve"> </w:t>
              </w:r>
            </w:ins>
            <w:r w:rsidRPr="0009234C">
              <w:t xml:space="preserve">located at the bottom right of the </w:t>
            </w:r>
            <w:r w:rsidRPr="0009234C">
              <w:rPr>
                <w:rStyle w:val="SAPScreenElement"/>
              </w:rPr>
              <w:t>Approve Requests</w:t>
            </w:r>
            <w:r w:rsidRPr="0009234C">
              <w:t xml:space="preserve"> </w:t>
            </w:r>
            <w:r w:rsidRPr="0009234C">
              <w:rPr>
                <w:rFonts w:cs="Arial"/>
                <w:bCs/>
              </w:rPr>
              <w:t>dialog box.</w:t>
            </w:r>
          </w:p>
        </w:tc>
        <w:tc>
          <w:tcPr>
            <w:tcW w:w="2160" w:type="dxa"/>
          </w:tcPr>
          <w:p w14:paraId="17A565AD" w14:textId="77777777" w:rsidR="001E17A0" w:rsidRPr="0009234C" w:rsidRDefault="001E17A0" w:rsidP="003F5FCC">
            <w:pPr>
              <w:rPr>
                <w:rFonts w:cs="Arial"/>
                <w:bCs/>
              </w:rPr>
            </w:pPr>
          </w:p>
        </w:tc>
        <w:tc>
          <w:tcPr>
            <w:tcW w:w="4950" w:type="dxa"/>
            <w:shd w:val="clear" w:color="auto" w:fill="auto"/>
          </w:tcPr>
          <w:p w14:paraId="3F3A5A9D" w14:textId="77777777" w:rsidR="001E17A0" w:rsidRPr="0009234C" w:rsidRDefault="001E17A0" w:rsidP="003F5FCC">
            <w:pPr>
              <w:rPr>
                <w:rFonts w:cs="Arial"/>
                <w:bCs/>
              </w:rPr>
            </w:pPr>
            <w:r w:rsidRPr="0009234C">
              <w:rPr>
                <w:rFonts w:cs="Arial"/>
                <w:bCs/>
              </w:rPr>
              <w:t xml:space="preserve">The </w:t>
            </w:r>
            <w:r w:rsidRPr="0009234C">
              <w:rPr>
                <w:rStyle w:val="SAPScreenElement"/>
              </w:rPr>
              <w:t>My Workflow Requests (#)</w:t>
            </w:r>
            <w:r w:rsidRPr="0009234C">
              <w:rPr>
                <w:rFonts w:cs="Arial"/>
                <w:bCs/>
              </w:rPr>
              <w:t xml:space="preserve"> screen is displayed. If appropriate, click </w:t>
            </w:r>
            <w:r w:rsidRPr="0009234C">
              <w:rPr>
                <w:rStyle w:val="SAPScreenElement"/>
              </w:rPr>
              <w:t>More</w:t>
            </w:r>
            <w:r w:rsidRPr="0009234C">
              <w:rPr>
                <w:rFonts w:cs="Arial"/>
                <w:bCs/>
              </w:rPr>
              <w:t>, to have the complete list of requests.</w:t>
            </w:r>
          </w:p>
        </w:tc>
        <w:tc>
          <w:tcPr>
            <w:tcW w:w="1260" w:type="dxa"/>
          </w:tcPr>
          <w:p w14:paraId="3CB31ECA" w14:textId="77777777" w:rsidR="001E17A0" w:rsidRPr="0009234C" w:rsidRDefault="001E17A0" w:rsidP="003F5FCC">
            <w:pPr>
              <w:rPr>
                <w:rFonts w:cs="Arial"/>
                <w:bCs/>
              </w:rPr>
            </w:pPr>
          </w:p>
        </w:tc>
      </w:tr>
      <w:tr w:rsidR="001E17A0" w:rsidRPr="0009234C" w14:paraId="04295D28" w14:textId="77777777" w:rsidTr="003F5FCC">
        <w:trPr>
          <w:trHeight w:val="357"/>
        </w:trPr>
        <w:tc>
          <w:tcPr>
            <w:tcW w:w="872" w:type="dxa"/>
            <w:vMerge w:val="restart"/>
            <w:shd w:val="clear" w:color="auto" w:fill="auto"/>
          </w:tcPr>
          <w:p w14:paraId="2639835E" w14:textId="77777777" w:rsidR="001E17A0" w:rsidRPr="0009234C" w:rsidRDefault="001E17A0" w:rsidP="003F5FCC">
            <w:r>
              <w:lastRenderedPageBreak/>
              <w:t>4</w:t>
            </w:r>
          </w:p>
        </w:tc>
        <w:tc>
          <w:tcPr>
            <w:tcW w:w="1767" w:type="dxa"/>
            <w:vMerge w:val="restart"/>
            <w:shd w:val="clear" w:color="auto" w:fill="auto"/>
          </w:tcPr>
          <w:p w14:paraId="07716A38" w14:textId="6E326CB5" w:rsidR="001E17A0" w:rsidRPr="00EB7918" w:rsidRDefault="001E17A0" w:rsidP="003F5FCC">
            <w:pPr>
              <w:rPr>
                <w:rStyle w:val="SAPEmphasis"/>
                <w:lang w:eastAsia="zh-CN"/>
              </w:rPr>
            </w:pPr>
            <w:r w:rsidRPr="00EB7918">
              <w:rPr>
                <w:rStyle w:val="SAPEmphasis"/>
                <w:lang w:eastAsia="zh-CN"/>
              </w:rPr>
              <w:t>Filter for Leave of Absence Requests</w:t>
            </w:r>
          </w:p>
        </w:tc>
        <w:tc>
          <w:tcPr>
            <w:tcW w:w="3273" w:type="dxa"/>
            <w:shd w:val="clear" w:color="auto" w:fill="auto"/>
          </w:tcPr>
          <w:p w14:paraId="25049B3F" w14:textId="06A3D7B5" w:rsidR="001E17A0" w:rsidRPr="0009234C" w:rsidRDefault="001E17A0" w:rsidP="003F5FCC">
            <w:r w:rsidRPr="0009234C">
              <w:t xml:space="preserve">To filter </w:t>
            </w:r>
            <w:r>
              <w:t xml:space="preserve">for the leave of absence </w:t>
            </w:r>
            <w:r w:rsidRPr="0009234C">
              <w:t xml:space="preserve">request, select the </w:t>
            </w:r>
            <w:r w:rsidRPr="0009234C">
              <w:rPr>
                <w:rStyle w:val="SAPScreenElement"/>
              </w:rPr>
              <w:t>Filter</w:t>
            </w:r>
            <w:r w:rsidRPr="0009234C">
              <w:t xml:space="preserve"> </w:t>
            </w:r>
            <w:r w:rsidRPr="0009234C">
              <w:rPr>
                <w:noProof/>
              </w:rPr>
              <w:drawing>
                <wp:inline distT="0" distB="0" distL="0" distR="0" wp14:anchorId="7ED85121" wp14:editId="4BAD6872">
                  <wp:extent cx="333375" cy="2762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09234C">
              <w:t xml:space="preserve"> icon. </w:t>
            </w:r>
          </w:p>
        </w:tc>
        <w:tc>
          <w:tcPr>
            <w:tcW w:w="2160" w:type="dxa"/>
          </w:tcPr>
          <w:p w14:paraId="3CC47C81" w14:textId="77777777" w:rsidR="001E17A0" w:rsidRPr="0009234C" w:rsidRDefault="001E17A0" w:rsidP="003F5FCC">
            <w:pPr>
              <w:rPr>
                <w:rFonts w:cs="Arial"/>
                <w:bCs/>
              </w:rPr>
            </w:pPr>
          </w:p>
        </w:tc>
        <w:tc>
          <w:tcPr>
            <w:tcW w:w="4950" w:type="dxa"/>
            <w:shd w:val="clear" w:color="auto" w:fill="auto"/>
          </w:tcPr>
          <w:p w14:paraId="58E938AE" w14:textId="77777777" w:rsidR="001E17A0" w:rsidRPr="0009234C" w:rsidRDefault="001E17A0" w:rsidP="003F5FCC">
            <w:pPr>
              <w:rPr>
                <w:rFonts w:cs="Arial"/>
                <w:bCs/>
              </w:rPr>
            </w:pPr>
            <w:r w:rsidRPr="0009234C">
              <w:rPr>
                <w:rFonts w:cs="Arial"/>
                <w:bCs/>
              </w:rPr>
              <w:t xml:space="preserve">Several fields are displayed on top of the </w:t>
            </w:r>
            <w:r w:rsidRPr="0009234C">
              <w:rPr>
                <w:rStyle w:val="SAPScreenElement"/>
              </w:rPr>
              <w:t>My Workflow Requests (#)</w:t>
            </w:r>
            <w:r w:rsidRPr="0009234C">
              <w:rPr>
                <w:rFonts w:cs="Arial"/>
                <w:bCs/>
              </w:rPr>
              <w:t xml:space="preserve"> screen, which can be used as filter criteria.</w:t>
            </w:r>
          </w:p>
        </w:tc>
        <w:tc>
          <w:tcPr>
            <w:tcW w:w="1260" w:type="dxa"/>
          </w:tcPr>
          <w:p w14:paraId="0630408F" w14:textId="77777777" w:rsidR="001E17A0" w:rsidRPr="0009234C" w:rsidRDefault="001E17A0" w:rsidP="003F5FCC">
            <w:pPr>
              <w:rPr>
                <w:rFonts w:cs="Arial"/>
                <w:bCs/>
              </w:rPr>
            </w:pPr>
          </w:p>
        </w:tc>
      </w:tr>
      <w:tr w:rsidR="001E17A0" w:rsidRPr="0009234C" w14:paraId="25DAE942" w14:textId="77777777" w:rsidTr="003F5FCC">
        <w:trPr>
          <w:trHeight w:val="357"/>
        </w:trPr>
        <w:tc>
          <w:tcPr>
            <w:tcW w:w="872" w:type="dxa"/>
            <w:vMerge/>
            <w:shd w:val="clear" w:color="auto" w:fill="auto"/>
          </w:tcPr>
          <w:p w14:paraId="41E78BA4" w14:textId="77777777" w:rsidR="001E17A0" w:rsidRPr="0009234C" w:rsidRDefault="001E17A0" w:rsidP="003F5FCC"/>
        </w:tc>
        <w:tc>
          <w:tcPr>
            <w:tcW w:w="1767" w:type="dxa"/>
            <w:vMerge/>
            <w:shd w:val="clear" w:color="auto" w:fill="auto"/>
          </w:tcPr>
          <w:p w14:paraId="6AE4F0B0" w14:textId="77777777" w:rsidR="001E17A0" w:rsidRPr="00EB7918" w:rsidRDefault="001E17A0" w:rsidP="003F5FCC">
            <w:pPr>
              <w:rPr>
                <w:rStyle w:val="SAPEmphasis"/>
                <w:lang w:eastAsia="zh-CN"/>
              </w:rPr>
            </w:pPr>
          </w:p>
        </w:tc>
        <w:tc>
          <w:tcPr>
            <w:tcW w:w="3273" w:type="dxa"/>
            <w:shd w:val="clear" w:color="auto" w:fill="auto"/>
          </w:tcPr>
          <w:p w14:paraId="6BF26F2B" w14:textId="58D64E41" w:rsidR="001E17A0" w:rsidRPr="0009234C" w:rsidRDefault="001E17A0" w:rsidP="003F5FCC">
            <w:r w:rsidRPr="0009234C">
              <w:t>To filter for</w:t>
            </w:r>
            <w:r>
              <w:t xml:space="preserve"> the leave of absence </w:t>
            </w:r>
            <w:r w:rsidRPr="0009234C">
              <w:t>request</w:t>
            </w:r>
            <w:r>
              <w:t xml:space="preserve"> (</w:t>
            </w:r>
            <w:r>
              <w:rPr>
                <w:lang w:eastAsia="zh-CN"/>
              </w:rPr>
              <w:t xml:space="preserve">for example, of type </w:t>
            </w:r>
            <w:r w:rsidRPr="00737444">
              <w:rPr>
                <w:rStyle w:val="UserInput"/>
                <w:sz w:val="18"/>
                <w:lang w:eastAsia="zh-TW"/>
              </w:rPr>
              <w:t>Parental</w:t>
            </w:r>
            <w:r>
              <w:t xml:space="preserve">) submitted by your direct report, </w:t>
            </w:r>
            <w:r w:rsidRPr="0009234C">
              <w:t xml:space="preserve">select for field </w:t>
            </w:r>
            <w:r w:rsidRPr="0009234C">
              <w:rPr>
                <w:rStyle w:val="SAPScreenElement"/>
              </w:rPr>
              <w:t>Request Type</w:t>
            </w:r>
            <w:r w:rsidRPr="0009234C">
              <w:t xml:space="preserve"> value</w:t>
            </w:r>
            <w:r w:rsidRPr="0009234C">
              <w:rPr>
                <w:rStyle w:val="SAPUserEntry"/>
              </w:rPr>
              <w:t xml:space="preserve"> Change Generic Object </w:t>
            </w:r>
            <w:r w:rsidRPr="00F077ED">
              <w:rPr>
                <w:rStyle w:val="SAPUserEntry"/>
              </w:rPr>
              <w:t>Actions</w:t>
            </w:r>
            <w:r w:rsidR="003F50B0" w:rsidRPr="00F077ED">
              <w:rPr>
                <w:rFonts w:cs="Arial"/>
                <w:bCs/>
              </w:rPr>
              <w:t>,</w:t>
            </w:r>
            <w:r w:rsidR="003F50B0" w:rsidRPr="00F077ED">
              <w:rPr>
                <w:b/>
              </w:rPr>
              <w:t xml:space="preserve"> </w:t>
            </w:r>
            <w:r w:rsidR="003F50B0" w:rsidRPr="00F077ED">
              <w:t xml:space="preserve">for field </w:t>
            </w:r>
            <w:r w:rsidR="003F50B0" w:rsidRPr="00F077ED">
              <w:rPr>
                <w:rStyle w:val="SAPScreenElement"/>
              </w:rPr>
              <w:t>Object</w:t>
            </w:r>
            <w:r w:rsidR="003F50B0" w:rsidRPr="00F077ED">
              <w:t xml:space="preserve"> value</w:t>
            </w:r>
            <w:r w:rsidR="003F50B0" w:rsidRPr="00F077ED">
              <w:rPr>
                <w:rStyle w:val="SAPUserEntry"/>
                <w:b w:val="0"/>
              </w:rPr>
              <w:t xml:space="preserve"> </w:t>
            </w:r>
            <w:r w:rsidR="003F50B0" w:rsidRPr="00F077ED">
              <w:rPr>
                <w:rStyle w:val="SAPUserEntry"/>
              </w:rPr>
              <w:t>Time Off Requests</w:t>
            </w:r>
            <w:r w:rsidR="003F50B0" w:rsidRPr="00F077ED">
              <w:rPr>
                <w:rFonts w:cs="Arial"/>
                <w:bCs/>
              </w:rPr>
              <w:t>,</w:t>
            </w:r>
            <w:r w:rsidR="003F50B0" w:rsidRPr="00F077ED">
              <w:t xml:space="preserve"> </w:t>
            </w:r>
            <w:r w:rsidRPr="00F077ED">
              <w:t>and</w:t>
            </w:r>
            <w:r>
              <w:t xml:space="preserve"> in field </w:t>
            </w:r>
            <w:r>
              <w:rPr>
                <w:rStyle w:val="SAPScreenElement"/>
              </w:rPr>
              <w:t>Initiated By</w:t>
            </w:r>
            <w:r>
              <w:t xml:space="preserve"> the name of the employee who has submitted the request. Then</w:t>
            </w:r>
            <w:r w:rsidRPr="0009234C">
              <w:t xml:space="preserve"> choose the </w:t>
            </w:r>
            <w:r w:rsidRPr="0009234C">
              <w:rPr>
                <w:rStyle w:val="SAPScreenElement"/>
              </w:rPr>
              <w:t>Go</w:t>
            </w:r>
            <w:r w:rsidRPr="0009234C">
              <w:t xml:space="preserve"> button. </w:t>
            </w:r>
          </w:p>
        </w:tc>
        <w:tc>
          <w:tcPr>
            <w:tcW w:w="2160" w:type="dxa"/>
          </w:tcPr>
          <w:p w14:paraId="4E9FBFBA" w14:textId="77777777" w:rsidR="001E17A0" w:rsidRDefault="001E17A0" w:rsidP="003F5FCC">
            <w:pPr>
              <w:rPr>
                <w:rFonts w:cs="Arial"/>
                <w:bCs/>
              </w:rPr>
            </w:pPr>
          </w:p>
        </w:tc>
        <w:tc>
          <w:tcPr>
            <w:tcW w:w="4950" w:type="dxa"/>
            <w:shd w:val="clear" w:color="auto" w:fill="auto"/>
          </w:tcPr>
          <w:p w14:paraId="618B2D31" w14:textId="3569E33C" w:rsidR="001E17A0" w:rsidRPr="00B61FA7" w:rsidRDefault="001E17A0" w:rsidP="003F5FCC">
            <w:pPr>
              <w:rPr>
                <w:rFonts w:cs="Arial"/>
                <w:bCs/>
              </w:rPr>
            </w:pPr>
            <w:r>
              <w:rPr>
                <w:rFonts w:cs="Arial"/>
                <w:bCs/>
              </w:rPr>
              <w:t xml:space="preserve">The </w:t>
            </w:r>
            <w:r>
              <w:t xml:space="preserve">leave of absence </w:t>
            </w:r>
            <w:r w:rsidRPr="00B61FA7">
              <w:rPr>
                <w:rFonts w:cs="Arial"/>
                <w:bCs/>
              </w:rPr>
              <w:t xml:space="preserve">requests submitted by that employee for you to approve are listed. </w:t>
            </w:r>
          </w:p>
          <w:p w14:paraId="2567FF13" w14:textId="3005837C" w:rsidR="001E17A0" w:rsidRPr="0009234C" w:rsidRDefault="001E17A0" w:rsidP="003F5FCC">
            <w:pPr>
              <w:rPr>
                <w:rFonts w:cs="Arial"/>
                <w:bCs/>
              </w:rPr>
            </w:pPr>
            <w:r w:rsidRPr="0009234C">
              <w:rPr>
                <w:rFonts w:cs="Arial"/>
                <w:bCs/>
              </w:rPr>
              <w:t xml:space="preserve">For each </w:t>
            </w:r>
            <w:r>
              <w:t>leave of absence</w:t>
            </w:r>
            <w:r w:rsidRPr="0009234C">
              <w:rPr>
                <w:rFonts w:cs="Arial"/>
                <w:bCs/>
              </w:rPr>
              <w:t xml:space="preserve"> request in the list, the name of the requesting employee, the start date, end date, and time type (absence) are displayed.</w:t>
            </w:r>
          </w:p>
        </w:tc>
        <w:tc>
          <w:tcPr>
            <w:tcW w:w="1260" w:type="dxa"/>
          </w:tcPr>
          <w:p w14:paraId="21B13214" w14:textId="77777777" w:rsidR="001E17A0" w:rsidRPr="0009234C" w:rsidRDefault="001E17A0" w:rsidP="003F5FCC">
            <w:pPr>
              <w:rPr>
                <w:rFonts w:cs="Arial"/>
                <w:bCs/>
              </w:rPr>
            </w:pPr>
          </w:p>
        </w:tc>
      </w:tr>
      <w:tr w:rsidR="001E17A0" w:rsidRPr="0009234C" w14:paraId="4689095A" w14:textId="77777777" w:rsidTr="003F5FCC">
        <w:trPr>
          <w:trHeight w:val="357"/>
        </w:trPr>
        <w:tc>
          <w:tcPr>
            <w:tcW w:w="872" w:type="dxa"/>
            <w:shd w:val="clear" w:color="auto" w:fill="auto"/>
          </w:tcPr>
          <w:p w14:paraId="5A334119" w14:textId="77777777" w:rsidR="001E17A0" w:rsidRPr="0009234C" w:rsidRDefault="001E17A0" w:rsidP="003F5FCC">
            <w:r>
              <w:t>5</w:t>
            </w:r>
          </w:p>
        </w:tc>
        <w:tc>
          <w:tcPr>
            <w:tcW w:w="1767" w:type="dxa"/>
            <w:shd w:val="clear" w:color="auto" w:fill="auto"/>
          </w:tcPr>
          <w:p w14:paraId="7B5537CA" w14:textId="1E9EC010" w:rsidR="001E17A0" w:rsidRPr="00EB7918" w:rsidRDefault="001E17A0" w:rsidP="003F5FCC">
            <w:pPr>
              <w:rPr>
                <w:rStyle w:val="SAPEmphasis"/>
                <w:lang w:eastAsia="zh-CN"/>
              </w:rPr>
            </w:pPr>
            <w:r w:rsidRPr="00EB7918">
              <w:rPr>
                <w:rStyle w:val="SAPEmphasis"/>
                <w:lang w:eastAsia="zh-CN"/>
              </w:rPr>
              <w:t>Select Leave of Absence Request to be approved</w:t>
            </w:r>
          </w:p>
        </w:tc>
        <w:tc>
          <w:tcPr>
            <w:tcW w:w="3273" w:type="dxa"/>
            <w:shd w:val="clear" w:color="auto" w:fill="auto"/>
          </w:tcPr>
          <w:p w14:paraId="0F4A4D2D" w14:textId="77777777" w:rsidR="001E17A0" w:rsidRPr="0009234C" w:rsidRDefault="001E17A0" w:rsidP="003F5FCC">
            <w:pPr>
              <w:rPr>
                <w:lang w:eastAsia="zh-CN"/>
              </w:rPr>
            </w:pPr>
            <w:r w:rsidRPr="0009234C">
              <w:t xml:space="preserve">Flag the checkbox on the very left of </w:t>
            </w:r>
            <w:r>
              <w:t>the</w:t>
            </w:r>
            <w:r w:rsidRPr="0009234C">
              <w:t xml:space="preserve"> </w:t>
            </w:r>
            <w:r w:rsidRPr="0009234C">
              <w:rPr>
                <w:rStyle w:val="SAPScreenElement"/>
                <w:lang w:eastAsia="zh-TW"/>
              </w:rPr>
              <w:t>Time Off Requests for &lt;employee name&gt;</w:t>
            </w:r>
            <w:r w:rsidRPr="0009234C">
              <w:rPr>
                <w:lang w:eastAsia="zh-CN"/>
              </w:rPr>
              <w:t xml:space="preserve"> link you want to approve, </w:t>
            </w:r>
            <w:r>
              <w:rPr>
                <w:lang w:eastAsia="zh-CN"/>
              </w:rPr>
              <w:t xml:space="preserve">namely the one of </w:t>
            </w:r>
            <w:r w:rsidRPr="0009234C">
              <w:rPr>
                <w:lang w:eastAsia="zh-CN"/>
              </w:rPr>
              <w:t>time type</w:t>
            </w:r>
            <w:r w:rsidRPr="0009234C">
              <w:rPr>
                <w:rStyle w:val="UserInput"/>
                <w:sz w:val="18"/>
              </w:rPr>
              <w:t xml:space="preserve"> </w:t>
            </w:r>
            <w:r w:rsidRPr="00737444">
              <w:rPr>
                <w:rStyle w:val="UserInput"/>
                <w:sz w:val="18"/>
                <w:lang w:eastAsia="zh-TW"/>
              </w:rPr>
              <w:t>Parental</w:t>
            </w:r>
            <w:r w:rsidRPr="0009234C">
              <w:rPr>
                <w:lang w:eastAsia="zh-CN"/>
              </w:rPr>
              <w:t>.</w:t>
            </w:r>
          </w:p>
        </w:tc>
        <w:tc>
          <w:tcPr>
            <w:tcW w:w="2160" w:type="dxa"/>
            <w:vMerge w:val="restart"/>
          </w:tcPr>
          <w:p w14:paraId="307F7683" w14:textId="77777777" w:rsidR="001E17A0" w:rsidRPr="0009234C" w:rsidRDefault="001E17A0" w:rsidP="003F5FCC">
            <w:pPr>
              <w:rPr>
                <w:rFonts w:cs="Arial"/>
                <w:bCs/>
              </w:rPr>
            </w:pPr>
            <w:r>
              <w:rPr>
                <w:lang w:eastAsia="zh-CN"/>
              </w:rPr>
              <w:t xml:space="preserve">Alternatively, instead of executing test steps # 5 and # 6, separately, you can combine them by selecting the </w:t>
            </w:r>
            <w:r w:rsidRPr="0009234C">
              <w:rPr>
                <w:rStyle w:val="SAPScreenElement"/>
              </w:rPr>
              <w:t>Approve</w:t>
            </w:r>
            <w:r w:rsidRPr="0009234C">
              <w:t xml:space="preserve"> button next</w:t>
            </w:r>
            <w:r>
              <w:t xml:space="preserve"> to the appropriate</w:t>
            </w:r>
            <w:r w:rsidRPr="0009234C">
              <w:rPr>
                <w:rStyle w:val="SAPScreenElement"/>
                <w:lang w:eastAsia="zh-TW"/>
              </w:rPr>
              <w:t xml:space="preserve"> Time Off Requests for &lt;employee name&gt;</w:t>
            </w:r>
            <w:r w:rsidRPr="0009234C">
              <w:rPr>
                <w:lang w:eastAsia="zh-CN"/>
              </w:rPr>
              <w:t xml:space="preserve"> link</w:t>
            </w:r>
            <w:r>
              <w:rPr>
                <w:lang w:eastAsia="zh-CN"/>
              </w:rPr>
              <w:t>.</w:t>
            </w:r>
          </w:p>
        </w:tc>
        <w:tc>
          <w:tcPr>
            <w:tcW w:w="4950" w:type="dxa"/>
            <w:shd w:val="clear" w:color="auto" w:fill="auto"/>
          </w:tcPr>
          <w:p w14:paraId="24F25E27" w14:textId="77777777" w:rsidR="001E17A0" w:rsidRPr="00D254B1" w:rsidRDefault="001E17A0" w:rsidP="003F5FCC">
            <w:pPr>
              <w:rPr>
                <w:rFonts w:cs="Arial"/>
                <w:bCs/>
              </w:rPr>
            </w:pPr>
            <w:r w:rsidRPr="0009234C">
              <w:rPr>
                <w:rFonts w:cs="Arial"/>
                <w:bCs/>
              </w:rPr>
              <w:t>The number of selected requests is displayed on the top right of the list of requests.</w:t>
            </w:r>
          </w:p>
        </w:tc>
        <w:tc>
          <w:tcPr>
            <w:tcW w:w="1260" w:type="dxa"/>
          </w:tcPr>
          <w:p w14:paraId="0112BA7D" w14:textId="77777777" w:rsidR="001E17A0" w:rsidRPr="0009234C" w:rsidRDefault="001E17A0" w:rsidP="003F5FCC">
            <w:pPr>
              <w:rPr>
                <w:rFonts w:cs="Arial"/>
                <w:bCs/>
              </w:rPr>
            </w:pPr>
          </w:p>
        </w:tc>
      </w:tr>
      <w:tr w:rsidR="001E17A0" w:rsidRPr="0009234C" w14:paraId="2B914387" w14:textId="77777777" w:rsidTr="003F5FCC">
        <w:trPr>
          <w:trHeight w:val="357"/>
        </w:trPr>
        <w:tc>
          <w:tcPr>
            <w:tcW w:w="872" w:type="dxa"/>
            <w:shd w:val="clear" w:color="auto" w:fill="auto"/>
          </w:tcPr>
          <w:p w14:paraId="1238A787" w14:textId="77777777" w:rsidR="001E17A0" w:rsidRPr="0009234C" w:rsidRDefault="001E17A0" w:rsidP="003F5FCC">
            <w:r>
              <w:t>6</w:t>
            </w:r>
          </w:p>
        </w:tc>
        <w:tc>
          <w:tcPr>
            <w:tcW w:w="1767" w:type="dxa"/>
            <w:shd w:val="clear" w:color="auto" w:fill="auto"/>
          </w:tcPr>
          <w:p w14:paraId="227F9F37" w14:textId="6B3FD4E9" w:rsidR="001E17A0" w:rsidRPr="0009234C" w:rsidRDefault="001E17A0" w:rsidP="003F5FCC">
            <w:pPr>
              <w:rPr>
                <w:rFonts w:cs="Arial"/>
                <w:b/>
                <w:bCs/>
              </w:rPr>
            </w:pPr>
            <w:r w:rsidRPr="00EB7918">
              <w:rPr>
                <w:rStyle w:val="SAPEmphasis"/>
                <w:lang w:eastAsia="zh-CN"/>
              </w:rPr>
              <w:t xml:space="preserve">Approve </w:t>
            </w:r>
            <w:r w:rsidR="00F84E78" w:rsidRPr="00EB7918">
              <w:rPr>
                <w:rStyle w:val="SAPEmphasis"/>
                <w:lang w:eastAsia="zh-CN"/>
              </w:rPr>
              <w:t>Leave of Absence</w:t>
            </w:r>
            <w:r w:rsidRPr="00EB7918">
              <w:rPr>
                <w:rStyle w:val="SAPEmphasis"/>
                <w:lang w:eastAsia="zh-CN"/>
              </w:rPr>
              <w:t xml:space="preserve"> Request</w:t>
            </w:r>
          </w:p>
        </w:tc>
        <w:tc>
          <w:tcPr>
            <w:tcW w:w="3273" w:type="dxa"/>
            <w:shd w:val="clear" w:color="auto" w:fill="auto"/>
          </w:tcPr>
          <w:p w14:paraId="150BCB2A" w14:textId="0398A845" w:rsidR="001E17A0" w:rsidRPr="0009234C" w:rsidRDefault="001E17A0" w:rsidP="003F5FCC">
            <w:r w:rsidRPr="0009234C">
              <w:t xml:space="preserve">Select the </w:t>
            </w:r>
            <w:r w:rsidRPr="0009234C">
              <w:rPr>
                <w:rStyle w:val="SAPScreenElement"/>
              </w:rPr>
              <w:t>Approve</w:t>
            </w:r>
            <w:ins w:id="374" w:author="Author" w:date="2018-02-08T14:44:00Z">
              <w:r w:rsidR="00F85547">
                <w:rPr>
                  <w:rStyle w:val="SAPScreenElement"/>
                </w:rPr>
                <w:t xml:space="preserve"> (#)</w:t>
              </w:r>
            </w:ins>
            <w:r w:rsidRPr="0009234C">
              <w:t xml:space="preserve"> button </w:t>
            </w:r>
            <w:del w:id="375" w:author="Author" w:date="2018-02-08T14:44:00Z">
              <w:r w:rsidRPr="0009234C" w:rsidDel="00F85547">
                <w:delText xml:space="preserve">next to the </w:delText>
              </w:r>
              <w:r w:rsidRPr="0009234C" w:rsidDel="00F85547">
                <w:rPr>
                  <w:rStyle w:val="SAPScreenElement"/>
                </w:rPr>
                <w:delText>&lt;#&gt; requests selected</w:delText>
              </w:r>
              <w:r w:rsidRPr="0009234C" w:rsidDel="00F85547">
                <w:rPr>
                  <w:rFonts w:cs="Arial"/>
                  <w:bCs/>
                </w:rPr>
                <w:delText xml:space="preserve"> </w:delText>
              </w:r>
            </w:del>
            <w:r w:rsidRPr="0009234C">
              <w:rPr>
                <w:rFonts w:cs="Arial"/>
                <w:bCs/>
              </w:rPr>
              <w:t>on the top right of the list of requests.</w:t>
            </w:r>
          </w:p>
        </w:tc>
        <w:tc>
          <w:tcPr>
            <w:tcW w:w="2160" w:type="dxa"/>
            <w:vMerge/>
          </w:tcPr>
          <w:p w14:paraId="007DB6FF" w14:textId="77777777" w:rsidR="001E17A0" w:rsidRDefault="001E17A0" w:rsidP="003F5FCC">
            <w:pPr>
              <w:rPr>
                <w:rFonts w:cs="Arial"/>
                <w:bCs/>
              </w:rPr>
            </w:pPr>
          </w:p>
        </w:tc>
        <w:tc>
          <w:tcPr>
            <w:tcW w:w="4950" w:type="dxa"/>
            <w:shd w:val="clear" w:color="auto" w:fill="auto"/>
          </w:tcPr>
          <w:p w14:paraId="71E1F29B" w14:textId="793382EA" w:rsidR="001E17A0" w:rsidRDefault="001E17A0" w:rsidP="003F5FCC">
            <w:pPr>
              <w:rPr>
                <w:lang w:eastAsia="zh-CN"/>
              </w:rPr>
            </w:pPr>
            <w:r>
              <w:rPr>
                <w:rFonts w:cs="Arial"/>
                <w:bCs/>
              </w:rPr>
              <w:t>T</w:t>
            </w:r>
            <w:r w:rsidRPr="0009234C">
              <w:rPr>
                <w:rFonts w:cs="Arial"/>
                <w:bCs/>
              </w:rPr>
              <w:t xml:space="preserve">he selected </w:t>
            </w:r>
            <w:r>
              <w:t>leave of absence</w:t>
            </w:r>
            <w:r w:rsidRPr="0009234C">
              <w:rPr>
                <w:rFonts w:cs="Arial"/>
                <w:bCs/>
              </w:rPr>
              <w:t xml:space="preserve"> request </w:t>
            </w:r>
            <w:r>
              <w:rPr>
                <w:rFonts w:cs="Arial"/>
                <w:bCs/>
              </w:rPr>
              <w:t>has been approved</w:t>
            </w:r>
            <w:r w:rsidRPr="0009234C">
              <w:rPr>
                <w:rFonts w:cs="Arial"/>
                <w:bCs/>
              </w:rPr>
              <w:t xml:space="preserve">. The number </w:t>
            </w:r>
            <w:r w:rsidRPr="0009234C">
              <w:rPr>
                <w:lang w:eastAsia="zh-CN"/>
              </w:rPr>
              <w:t xml:space="preserve">of </w:t>
            </w:r>
            <w:r>
              <w:rPr>
                <w:lang w:eastAsia="zh-CN"/>
              </w:rPr>
              <w:t xml:space="preserve">filtered </w:t>
            </w:r>
            <w:r w:rsidRPr="0009234C">
              <w:rPr>
                <w:lang w:eastAsia="zh-CN"/>
              </w:rPr>
              <w:t xml:space="preserve">requests you still need to approve has decreased accordingly. </w:t>
            </w:r>
          </w:p>
          <w:p w14:paraId="04251754" w14:textId="77777777" w:rsidR="001E17A0" w:rsidRPr="00CA3F09" w:rsidRDefault="001E17A0" w:rsidP="00683592">
            <w:pPr>
              <w:pStyle w:val="SAPNoteHeading"/>
              <w:ind w:left="380"/>
            </w:pPr>
            <w:r w:rsidRPr="00CA3F09">
              <w:rPr>
                <w:noProof/>
              </w:rPr>
              <w:drawing>
                <wp:inline distT="0" distB="0" distL="0" distR="0" wp14:anchorId="010BAF70" wp14:editId="38561B27">
                  <wp:extent cx="225425" cy="225425"/>
                  <wp:effectExtent l="0" t="0" r="0" b="3175"/>
                  <wp:docPr id="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A3F09">
              <w:t> Note</w:t>
            </w:r>
          </w:p>
          <w:p w14:paraId="1DFCA9A4" w14:textId="77777777" w:rsidR="001E17A0" w:rsidRPr="0009234C" w:rsidRDefault="001E17A0" w:rsidP="00683592">
            <w:pPr>
              <w:ind w:left="380"/>
              <w:rPr>
                <w:rFonts w:cs="Arial"/>
                <w:bCs/>
              </w:rPr>
            </w:pPr>
            <w:r w:rsidRPr="0009234C">
              <w:rPr>
                <w:lang w:eastAsia="zh-CN"/>
              </w:rPr>
              <w:t xml:space="preserve">If appropriate, you can remove the filter and process other requests as per your requirement. Once there is no request left for you to approve, </w:t>
            </w:r>
            <w:r w:rsidRPr="0009234C">
              <w:t>the</w:t>
            </w:r>
            <w:r w:rsidRPr="0009234C">
              <w:rPr>
                <w:rStyle w:val="SAPScreenElement"/>
              </w:rPr>
              <w:t xml:space="preserve"> My Workflow Requests (#)</w:t>
            </w:r>
            <w:r w:rsidRPr="0009234C">
              <w:rPr>
                <w:rFonts w:cs="Arial"/>
                <w:bCs/>
              </w:rPr>
              <w:t xml:space="preserve"> screen will have no entry anymore and the</w:t>
            </w:r>
            <w:r w:rsidRPr="0009234C">
              <w:t xml:space="preserve"> </w:t>
            </w:r>
            <w:r w:rsidRPr="0009234C">
              <w:rPr>
                <w:rStyle w:val="SAPScreenElement"/>
              </w:rPr>
              <w:t>Approve Requests</w:t>
            </w:r>
            <w:r w:rsidRPr="0009234C">
              <w:t xml:space="preserve"> tile will no longer be visible in the </w:t>
            </w:r>
            <w:r w:rsidRPr="0009234C">
              <w:rPr>
                <w:rStyle w:val="SAPScreenElement"/>
              </w:rPr>
              <w:t>To Do</w:t>
            </w:r>
            <w:r w:rsidRPr="0009234C">
              <w:rPr>
                <w:i/>
                <w:lang w:eastAsia="zh-CN"/>
              </w:rPr>
              <w:t xml:space="preserve"> </w:t>
            </w:r>
            <w:r w:rsidRPr="0009234C">
              <w:rPr>
                <w:lang w:eastAsia="zh-CN"/>
              </w:rPr>
              <w:t xml:space="preserve">section of your </w:t>
            </w:r>
            <w:r w:rsidRPr="0009234C">
              <w:rPr>
                <w:rStyle w:val="SAPScreenElement"/>
              </w:rPr>
              <w:t>Home</w:t>
            </w:r>
            <w:r w:rsidRPr="0009234C">
              <w:rPr>
                <w:lang w:eastAsia="zh-CN"/>
              </w:rPr>
              <w:t xml:space="preserve"> page.</w:t>
            </w:r>
          </w:p>
        </w:tc>
        <w:tc>
          <w:tcPr>
            <w:tcW w:w="1260" w:type="dxa"/>
          </w:tcPr>
          <w:p w14:paraId="0104ADEE" w14:textId="77777777" w:rsidR="001E17A0" w:rsidRPr="0009234C" w:rsidRDefault="001E17A0" w:rsidP="003F5FCC">
            <w:pPr>
              <w:rPr>
                <w:rFonts w:cs="Arial"/>
                <w:bCs/>
              </w:rPr>
            </w:pPr>
          </w:p>
        </w:tc>
      </w:tr>
    </w:tbl>
    <w:p w14:paraId="7E9B270F" w14:textId="77777777" w:rsidR="00072B51" w:rsidRPr="00792B4E" w:rsidRDefault="00072B51" w:rsidP="00072B51">
      <w:pPr>
        <w:pStyle w:val="SAPKeyblockTitle"/>
      </w:pPr>
      <w:r w:rsidRPr="00792B4E">
        <w:t>Result</w:t>
      </w:r>
    </w:p>
    <w:p w14:paraId="21367093" w14:textId="0B138A08" w:rsidR="00072B51" w:rsidRPr="00792B4E" w:rsidRDefault="00072B51" w:rsidP="00072B51">
      <w:pPr>
        <w:rPr>
          <w:lang w:eastAsia="zh-CN"/>
        </w:rPr>
      </w:pPr>
      <w:r w:rsidRPr="00792B4E">
        <w:rPr>
          <w:lang w:eastAsia="zh-CN"/>
        </w:rPr>
        <w:t xml:space="preserve">The </w:t>
      </w:r>
      <w:r w:rsidRPr="00792B4E">
        <w:t xml:space="preserve">line manager </w:t>
      </w:r>
      <w:r w:rsidRPr="00792B4E">
        <w:rPr>
          <w:lang w:eastAsia="zh-CN"/>
        </w:rPr>
        <w:t xml:space="preserve">has processed the </w:t>
      </w:r>
      <w:r w:rsidR="002C3A96" w:rsidRPr="00792B4E">
        <w:rPr>
          <w:lang w:eastAsia="zh-CN"/>
        </w:rPr>
        <w:t xml:space="preserve">leave of absence </w:t>
      </w:r>
      <w:r w:rsidRPr="00792B4E">
        <w:rPr>
          <w:lang w:eastAsia="zh-CN"/>
        </w:rPr>
        <w:t>request.</w:t>
      </w:r>
    </w:p>
    <w:p w14:paraId="40897046" w14:textId="7893A3BB" w:rsidR="00072B51" w:rsidRPr="00792B4E" w:rsidRDefault="00072B51" w:rsidP="00072B51">
      <w:pPr>
        <w:rPr>
          <w:lang w:eastAsia="zh-CN"/>
        </w:rPr>
      </w:pPr>
      <w:r w:rsidRPr="00792B4E">
        <w:t>The workflow is sent for further processing to the employee’s HR Business Partner</w:t>
      </w:r>
      <w:r w:rsidRPr="00792B4E" w:rsidDel="00480DFA">
        <w:t xml:space="preserve"> </w:t>
      </w:r>
      <w:r w:rsidRPr="00792B4E">
        <w:t xml:space="preserve">(described in process step </w:t>
      </w:r>
      <w:r w:rsidRPr="00792B4E">
        <w:rPr>
          <w:rStyle w:val="SAPScreenElement"/>
          <w:color w:val="auto"/>
        </w:rPr>
        <w:t xml:space="preserve">Processing Approved </w:t>
      </w:r>
      <w:r w:rsidR="002C3A96" w:rsidRPr="00792B4E">
        <w:rPr>
          <w:rStyle w:val="SAPScreenElement"/>
          <w:color w:val="auto"/>
        </w:rPr>
        <w:t>Leave of Absence</w:t>
      </w:r>
      <w:r w:rsidRPr="00792B4E">
        <w:rPr>
          <w:rStyle w:val="SAPScreenElement"/>
          <w:color w:val="auto"/>
        </w:rPr>
        <w:t xml:space="preserve"> Request</w:t>
      </w:r>
      <w:r w:rsidRPr="00792B4E">
        <w:t xml:space="preserve"> below). </w:t>
      </w:r>
      <w:r w:rsidRPr="00792B4E">
        <w:rPr>
          <w:lang w:eastAsia="zh-CN"/>
        </w:rPr>
        <w:t>The status of the request is still</w:t>
      </w:r>
      <w:r w:rsidRPr="00792B4E">
        <w:rPr>
          <w:rStyle w:val="UserInput"/>
          <w:sz w:val="18"/>
        </w:rPr>
        <w:t xml:space="preserve"> Pending</w:t>
      </w:r>
      <w:r w:rsidRPr="00792B4E">
        <w:rPr>
          <w:lang w:eastAsia="zh-CN"/>
        </w:rPr>
        <w:t xml:space="preserve">. </w:t>
      </w:r>
    </w:p>
    <w:p w14:paraId="73A50219" w14:textId="122BFCDD" w:rsidR="00072B51" w:rsidRPr="00792B4E" w:rsidRDefault="00072B51" w:rsidP="00072B51">
      <w:r w:rsidRPr="00792B4E">
        <w:lastRenderedPageBreak/>
        <w:t>In case email is configured and the email address of the employee’s HR Business Partner</w:t>
      </w:r>
      <w:r w:rsidRPr="00792B4E" w:rsidDel="00480DFA">
        <w:t xml:space="preserve"> </w:t>
      </w:r>
      <w:r w:rsidRPr="00792B4E">
        <w:t xml:space="preserve">is maintained in the system, he or she receives an automatic email about the needed approval for the employee’s </w:t>
      </w:r>
      <w:r w:rsidR="002C3A96" w:rsidRPr="00792B4E">
        <w:rPr>
          <w:lang w:eastAsia="zh-CN"/>
        </w:rPr>
        <w:t>leave of absence</w:t>
      </w:r>
      <w:r w:rsidR="002C3A96" w:rsidRPr="00792B4E">
        <w:t xml:space="preserve"> </w:t>
      </w:r>
      <w:r w:rsidRPr="00792B4E">
        <w:t>request.</w:t>
      </w:r>
    </w:p>
    <w:p w14:paraId="1C4E5CAA" w14:textId="5722F1CA" w:rsidR="00072B51" w:rsidRPr="00792B4E" w:rsidRDefault="00072B51" w:rsidP="002C6ED8">
      <w:pPr>
        <w:pStyle w:val="Heading2"/>
      </w:pPr>
      <w:bookmarkStart w:id="376" w:name="_Toc464218664"/>
      <w:bookmarkStart w:id="377" w:name="_Toc505864918"/>
      <w:r w:rsidRPr="00792B4E">
        <w:t xml:space="preserve">Processing Approved </w:t>
      </w:r>
      <w:bookmarkEnd w:id="376"/>
      <w:r w:rsidR="0078353F" w:rsidRPr="00792B4E">
        <w:t>Leave of Absence</w:t>
      </w:r>
      <w:r w:rsidR="00465840">
        <w:t xml:space="preserve"> Request</w:t>
      </w:r>
      <w:bookmarkEnd w:id="377"/>
    </w:p>
    <w:p w14:paraId="0545A8AC" w14:textId="77777777" w:rsidR="00072B51" w:rsidRPr="00792B4E" w:rsidRDefault="00072B51" w:rsidP="00072B51">
      <w:pPr>
        <w:pStyle w:val="SAPKeyblockTitle"/>
      </w:pPr>
      <w:r w:rsidRPr="00792B4E">
        <w:t>Test Administration</w:t>
      </w:r>
    </w:p>
    <w:p w14:paraId="5C6489D4"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1CB7BBE6"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18085E76" w14:textId="77777777" w:rsidR="00072B51" w:rsidRPr="00792B4E" w:rsidRDefault="00072B51" w:rsidP="0078353F">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41CA38B" w14:textId="77777777" w:rsidR="00072B51" w:rsidRPr="00792B4E" w:rsidRDefault="00072B51" w:rsidP="0078353F">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29BADAB2" w14:textId="77777777" w:rsidR="00072B51" w:rsidRPr="00792B4E" w:rsidRDefault="00072B51" w:rsidP="0078353F">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064B848" w14:textId="77777777" w:rsidR="00072B51" w:rsidRPr="00792B4E" w:rsidRDefault="00072B51" w:rsidP="0078353F">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2FE5EED" w14:textId="77777777" w:rsidR="00072B51" w:rsidRPr="00792B4E" w:rsidRDefault="00072B51" w:rsidP="0078353F">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38C697D" w14:textId="086CC8C9" w:rsidR="00072B51" w:rsidRPr="00792B4E" w:rsidRDefault="006E7BAB" w:rsidP="0078353F">
            <w:pPr>
              <w:rPr>
                <w:lang w:eastAsia="zh-CN"/>
              </w:rPr>
            </w:pPr>
            <w:r>
              <w:rPr>
                <w:lang w:eastAsia="zh-CN"/>
              </w:rPr>
              <w:t>&lt;date&gt;</w:t>
            </w:r>
          </w:p>
        </w:tc>
      </w:tr>
      <w:tr w:rsidR="00072B51" w:rsidRPr="00792B4E" w14:paraId="3A94C350"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4FB03813" w14:textId="77777777" w:rsidR="00072B51" w:rsidRPr="00792B4E" w:rsidRDefault="00072B51" w:rsidP="0078353F">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66422B8" w14:textId="77777777" w:rsidR="00072B51" w:rsidRPr="00792B4E" w:rsidRDefault="00072B51" w:rsidP="0078353F">
            <w:pPr>
              <w:rPr>
                <w:lang w:eastAsia="zh-CN"/>
              </w:rPr>
            </w:pPr>
            <w:r w:rsidRPr="00792B4E">
              <w:rPr>
                <w:lang w:eastAsia="zh-CN"/>
              </w:rPr>
              <w:t xml:space="preserve">HR </w:t>
            </w:r>
            <w:r w:rsidRPr="00792B4E">
              <w:t>Business Partner</w:t>
            </w:r>
            <w:r w:rsidRPr="00792B4E" w:rsidDel="00480DFA">
              <w:rPr>
                <w:lang w:eastAsia="zh-CN"/>
              </w:rPr>
              <w:t xml:space="preserve"> </w:t>
            </w:r>
            <w:r w:rsidRPr="00792B4E">
              <w:rPr>
                <w:lang w:eastAsia="zh-CN"/>
              </w:rPr>
              <w:t>(of employee)</w:t>
            </w:r>
          </w:p>
        </w:tc>
      </w:tr>
      <w:tr w:rsidR="00072B51" w:rsidRPr="00792B4E" w14:paraId="1AFB861A"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78159F10" w14:textId="77777777" w:rsidR="00072B51" w:rsidRPr="00792B4E" w:rsidRDefault="00072B51" w:rsidP="0078353F">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0842232" w14:textId="77777777" w:rsidR="00072B51" w:rsidRPr="00792B4E" w:rsidRDefault="00072B51" w:rsidP="0078353F">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1820BBE5" w14:textId="77777777" w:rsidR="00072B51" w:rsidRPr="00792B4E" w:rsidRDefault="00072B51" w:rsidP="0078353F">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AD5110A" w14:textId="4DEC9E1A" w:rsidR="00072B51" w:rsidRPr="00792B4E" w:rsidRDefault="00586CD2" w:rsidP="0078353F">
            <w:pPr>
              <w:rPr>
                <w:lang w:eastAsia="zh-CN"/>
              </w:rPr>
            </w:pPr>
            <w:r>
              <w:rPr>
                <w:lang w:eastAsia="zh-CN"/>
              </w:rPr>
              <w:t>&lt;duration&gt;</w:t>
            </w:r>
          </w:p>
        </w:tc>
      </w:tr>
    </w:tbl>
    <w:p w14:paraId="3E544247" w14:textId="77777777" w:rsidR="00072B51" w:rsidRPr="00792B4E" w:rsidRDefault="00072B51" w:rsidP="00072B51">
      <w:pPr>
        <w:pStyle w:val="SAPKeyblockTitle"/>
      </w:pPr>
      <w:r w:rsidRPr="00792B4E">
        <w:t>Purpose</w:t>
      </w:r>
    </w:p>
    <w:p w14:paraId="417F656D" w14:textId="2CFE88BC" w:rsidR="00072B51" w:rsidRPr="00792B4E" w:rsidRDefault="00072B51" w:rsidP="00072B51">
      <w:r w:rsidRPr="00792B4E">
        <w:t xml:space="preserve">In case of a </w:t>
      </w:r>
      <w:r w:rsidR="002C3A96" w:rsidRPr="00792B4E">
        <w:rPr>
          <w:lang w:eastAsia="zh-CN"/>
        </w:rPr>
        <w:t>leave of absence</w:t>
      </w:r>
      <w:r w:rsidR="002C3A96" w:rsidRPr="00792B4E">
        <w:t xml:space="preserve"> </w:t>
      </w:r>
      <w:r w:rsidRPr="00792B4E">
        <w:t>of type</w:t>
      </w:r>
      <w:r w:rsidRPr="00792B4E">
        <w:rPr>
          <w:rStyle w:val="SAPUserEntry"/>
          <w:color w:val="auto"/>
        </w:rPr>
        <w:t xml:space="preserve"> Parental</w:t>
      </w:r>
      <w:r w:rsidRPr="00792B4E">
        <w:t>, the request needs to be approved by the HR Business Partner</w:t>
      </w:r>
      <w:r w:rsidRPr="00792B4E" w:rsidDel="00480DFA">
        <w:t xml:space="preserve"> </w:t>
      </w:r>
      <w:r w:rsidRPr="00792B4E">
        <w:t>of the employee, too.</w:t>
      </w:r>
    </w:p>
    <w:p w14:paraId="4F62D2F3" w14:textId="77777777" w:rsidR="00072B51" w:rsidRPr="00792B4E" w:rsidRDefault="00072B51" w:rsidP="00072B51">
      <w:pPr>
        <w:pStyle w:val="SAPKeyblockTitle"/>
      </w:pPr>
      <w:r w:rsidRPr="00792B4E">
        <w:t>Prerequisites</w:t>
      </w:r>
    </w:p>
    <w:p w14:paraId="1D4391A4" w14:textId="605B967A" w:rsidR="00072B51" w:rsidRPr="00792B4E" w:rsidRDefault="00072B51" w:rsidP="00072B51">
      <w:r w:rsidRPr="00792B4E">
        <w:t xml:space="preserve">The </w:t>
      </w:r>
      <w:r w:rsidR="002C3A96" w:rsidRPr="00792B4E">
        <w:rPr>
          <w:lang w:eastAsia="zh-CN"/>
        </w:rPr>
        <w:t>leave of absence</w:t>
      </w:r>
      <w:r w:rsidR="002C3A96" w:rsidRPr="00792B4E">
        <w:t xml:space="preserve"> </w:t>
      </w:r>
      <w:r w:rsidRPr="00792B4E">
        <w:t>request has been approved by the employee’s line manager.</w:t>
      </w:r>
    </w:p>
    <w:p w14:paraId="4437007E" w14:textId="2223F9B1" w:rsidR="00072B51" w:rsidRDefault="00072B51" w:rsidP="00072B51">
      <w:pPr>
        <w:pStyle w:val="SAPKeyblockTitle"/>
      </w:pPr>
      <w:r w:rsidRPr="00792B4E">
        <w:t>Procedure</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709"/>
        <w:gridCol w:w="4501"/>
        <w:gridCol w:w="5934"/>
        <w:gridCol w:w="1264"/>
      </w:tblGrid>
      <w:tr w:rsidR="00EB5052" w:rsidRPr="0009234C" w14:paraId="28FEE227" w14:textId="77777777" w:rsidTr="008775E1">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364569D7" w14:textId="77777777" w:rsidR="00EB5052" w:rsidRPr="008775E1" w:rsidRDefault="00EB5052" w:rsidP="003F5FCC">
            <w:pPr>
              <w:pStyle w:val="TableHeading"/>
              <w:rPr>
                <w:rFonts w:ascii="BentonSans Bold" w:eastAsiaTheme="minorHAnsi" w:hAnsi="BentonSans Bold"/>
                <w:bCs/>
                <w:color w:val="FFFFFF"/>
                <w:sz w:val="18"/>
                <w:szCs w:val="22"/>
                <w:lang w:val="en-US" w:eastAsia="zh-TW"/>
              </w:rPr>
            </w:pPr>
            <w:r w:rsidRPr="008775E1">
              <w:rPr>
                <w:rFonts w:ascii="BentonSans Bold" w:hAnsi="BentonSans Bold"/>
                <w:bCs/>
                <w:color w:val="FFFFFF"/>
                <w:sz w:val="18"/>
                <w:lang w:val="en-US" w:eastAsia="zh-TW"/>
              </w:rPr>
              <w:t>Test Step #</w:t>
            </w:r>
          </w:p>
        </w:tc>
        <w:tc>
          <w:tcPr>
            <w:tcW w:w="1709" w:type="dxa"/>
            <w:tcBorders>
              <w:top w:val="single" w:sz="8" w:space="0" w:color="999999"/>
              <w:left w:val="single" w:sz="8" w:space="0" w:color="999999"/>
              <w:bottom w:val="single" w:sz="8" w:space="0" w:color="999999"/>
              <w:right w:val="single" w:sz="8" w:space="0" w:color="999999"/>
            </w:tcBorders>
            <w:shd w:val="clear" w:color="auto" w:fill="999999"/>
            <w:hideMark/>
          </w:tcPr>
          <w:p w14:paraId="1FFA3D64" w14:textId="77777777" w:rsidR="00EB5052" w:rsidRPr="008775E1" w:rsidRDefault="00EB5052"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Test Step Name</w:t>
            </w:r>
          </w:p>
        </w:tc>
        <w:tc>
          <w:tcPr>
            <w:tcW w:w="4501" w:type="dxa"/>
            <w:tcBorders>
              <w:top w:val="single" w:sz="8" w:space="0" w:color="999999"/>
              <w:left w:val="single" w:sz="8" w:space="0" w:color="999999"/>
              <w:bottom w:val="single" w:sz="8" w:space="0" w:color="999999"/>
              <w:right w:val="single" w:sz="8" w:space="0" w:color="999999"/>
            </w:tcBorders>
            <w:shd w:val="clear" w:color="auto" w:fill="999999"/>
            <w:hideMark/>
          </w:tcPr>
          <w:p w14:paraId="5E11E876" w14:textId="77777777" w:rsidR="00EB5052" w:rsidRPr="008775E1" w:rsidRDefault="00EB5052"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Instruction</w:t>
            </w:r>
          </w:p>
        </w:tc>
        <w:tc>
          <w:tcPr>
            <w:tcW w:w="5934" w:type="dxa"/>
            <w:tcBorders>
              <w:top w:val="single" w:sz="8" w:space="0" w:color="999999"/>
              <w:left w:val="single" w:sz="8" w:space="0" w:color="999999"/>
              <w:bottom w:val="single" w:sz="8" w:space="0" w:color="999999"/>
              <w:right w:val="single" w:sz="8" w:space="0" w:color="999999"/>
            </w:tcBorders>
            <w:shd w:val="clear" w:color="auto" w:fill="999999"/>
            <w:hideMark/>
          </w:tcPr>
          <w:p w14:paraId="700FED7A" w14:textId="77777777" w:rsidR="00EB5052" w:rsidRPr="008775E1" w:rsidRDefault="00EB5052"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2E164FC4" w14:textId="77777777" w:rsidR="00EB5052" w:rsidRPr="0009234C" w:rsidRDefault="00EB5052" w:rsidP="003F5FCC">
            <w:pPr>
              <w:pStyle w:val="TableHeading"/>
              <w:rPr>
                <w:rFonts w:ascii="BentonSans Bold" w:hAnsi="BentonSans Bold"/>
                <w:bCs/>
                <w:color w:val="FFFFFF"/>
                <w:sz w:val="18"/>
                <w:lang w:eastAsia="zh-TW"/>
              </w:rPr>
            </w:pPr>
            <w:r w:rsidRPr="0009234C">
              <w:rPr>
                <w:rFonts w:ascii="BentonSans Bold" w:hAnsi="BentonSans Bold"/>
                <w:bCs/>
                <w:color w:val="FFFFFF"/>
                <w:sz w:val="18"/>
                <w:lang w:eastAsia="zh-TW"/>
              </w:rPr>
              <w:t>Pass / Fail / Comment</w:t>
            </w:r>
          </w:p>
        </w:tc>
      </w:tr>
      <w:tr w:rsidR="00EB5052" w:rsidRPr="0009234C" w14:paraId="3B84F0EF" w14:textId="77777777" w:rsidTr="008775E1">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5536C4BD" w14:textId="77777777" w:rsidR="00EB5052" w:rsidRPr="0009234C" w:rsidRDefault="00EB5052" w:rsidP="003F5FCC">
            <w:pPr>
              <w:rPr>
                <w:lang w:eastAsia="zh-TW"/>
              </w:rPr>
            </w:pPr>
            <w:r w:rsidRPr="0009234C">
              <w:rPr>
                <w:lang w:eastAsia="zh-TW"/>
              </w:rPr>
              <w:t>1</w:t>
            </w:r>
          </w:p>
        </w:tc>
        <w:tc>
          <w:tcPr>
            <w:tcW w:w="1709" w:type="dxa"/>
            <w:tcBorders>
              <w:top w:val="single" w:sz="8" w:space="0" w:color="999999"/>
              <w:left w:val="single" w:sz="8" w:space="0" w:color="999999"/>
              <w:bottom w:val="single" w:sz="8" w:space="0" w:color="999999"/>
              <w:right w:val="single" w:sz="8" w:space="0" w:color="999999"/>
            </w:tcBorders>
            <w:hideMark/>
          </w:tcPr>
          <w:p w14:paraId="312666F2" w14:textId="77777777" w:rsidR="00EB5052" w:rsidRPr="00EB7918" w:rsidRDefault="00EB5052" w:rsidP="003F5FCC">
            <w:pPr>
              <w:rPr>
                <w:rStyle w:val="SAPEmphasis"/>
                <w:lang w:eastAsia="zh-CN"/>
              </w:rPr>
            </w:pPr>
            <w:r w:rsidRPr="00EB7918">
              <w:rPr>
                <w:rStyle w:val="SAPEmphasis"/>
                <w:lang w:eastAsia="zh-CN"/>
              </w:rPr>
              <w:t>Log on</w:t>
            </w:r>
          </w:p>
        </w:tc>
        <w:tc>
          <w:tcPr>
            <w:tcW w:w="4501" w:type="dxa"/>
            <w:tcBorders>
              <w:top w:val="single" w:sz="8" w:space="0" w:color="999999"/>
              <w:left w:val="single" w:sz="8" w:space="0" w:color="999999"/>
              <w:bottom w:val="single" w:sz="8" w:space="0" w:color="999999"/>
              <w:right w:val="single" w:sz="8" w:space="0" w:color="999999"/>
            </w:tcBorders>
            <w:hideMark/>
          </w:tcPr>
          <w:p w14:paraId="2948150D" w14:textId="56889E79" w:rsidR="00EB5052" w:rsidRPr="0009234C" w:rsidRDefault="00EB5052" w:rsidP="003F5FCC">
            <w:pPr>
              <w:rPr>
                <w:lang w:eastAsia="zh-TW"/>
              </w:rPr>
            </w:pPr>
            <w:r w:rsidRPr="0009234C">
              <w:rPr>
                <w:lang w:eastAsia="zh-TW"/>
              </w:rPr>
              <w:t xml:space="preserve">Log on to </w:t>
            </w:r>
            <w:r w:rsidRPr="0009234C">
              <w:rPr>
                <w:rStyle w:val="SAPScreenElement"/>
                <w:lang w:eastAsia="zh-TW"/>
              </w:rPr>
              <w:t>Employee Central</w:t>
            </w:r>
            <w:r w:rsidRPr="0009234C">
              <w:rPr>
                <w:lang w:eastAsia="zh-TW"/>
              </w:rPr>
              <w:t xml:space="preserve"> as </w:t>
            </w:r>
            <w:r w:rsidR="00166119">
              <w:t>HR Business Partner</w:t>
            </w:r>
            <w:r w:rsidRPr="0009234C">
              <w:rPr>
                <w:lang w:eastAsia="zh-TW"/>
              </w:rPr>
              <w:t>.</w:t>
            </w:r>
          </w:p>
        </w:tc>
        <w:tc>
          <w:tcPr>
            <w:tcW w:w="5934" w:type="dxa"/>
            <w:tcBorders>
              <w:top w:val="single" w:sz="8" w:space="0" w:color="999999"/>
              <w:left w:val="single" w:sz="8" w:space="0" w:color="999999"/>
              <w:bottom w:val="single" w:sz="8" w:space="0" w:color="999999"/>
              <w:right w:val="single" w:sz="8" w:space="0" w:color="999999"/>
            </w:tcBorders>
            <w:hideMark/>
          </w:tcPr>
          <w:p w14:paraId="4D5C63F8" w14:textId="77777777" w:rsidR="00EB5052" w:rsidRPr="0009234C" w:rsidRDefault="00EB5052" w:rsidP="003F5FCC">
            <w:pPr>
              <w:rPr>
                <w:lang w:eastAsia="zh-TW"/>
              </w:rPr>
            </w:pPr>
            <w:r w:rsidRPr="0009234C">
              <w:rPr>
                <w:rFonts w:cs="Arial"/>
                <w:bCs/>
                <w:lang w:eastAsia="zh-TW"/>
              </w:rPr>
              <w:t xml:space="preserve">The </w:t>
            </w:r>
            <w:r w:rsidRPr="0009234C">
              <w:rPr>
                <w:rStyle w:val="SAPScreenElement"/>
                <w:lang w:eastAsia="zh-TW"/>
              </w:rPr>
              <w:t>Home</w:t>
            </w:r>
            <w:r w:rsidRPr="0009234C">
              <w:rPr>
                <w:rFonts w:cs="Arial"/>
                <w:bCs/>
                <w:i/>
                <w:lang w:eastAsia="zh-TW"/>
              </w:rPr>
              <w:t xml:space="preserve"> </w:t>
            </w:r>
            <w:r w:rsidRPr="0009234C">
              <w:rPr>
                <w:rFonts w:cs="Arial"/>
                <w:bCs/>
                <w:lang w:eastAsia="zh-TW"/>
              </w:rPr>
              <w:t>page is displayed.</w:t>
            </w:r>
          </w:p>
        </w:tc>
        <w:tc>
          <w:tcPr>
            <w:tcW w:w="1264" w:type="dxa"/>
            <w:tcBorders>
              <w:top w:val="single" w:sz="8" w:space="0" w:color="999999"/>
              <w:left w:val="single" w:sz="8" w:space="0" w:color="999999"/>
              <w:bottom w:val="single" w:sz="8" w:space="0" w:color="999999"/>
              <w:right w:val="single" w:sz="8" w:space="0" w:color="999999"/>
            </w:tcBorders>
          </w:tcPr>
          <w:p w14:paraId="6C740F89" w14:textId="77777777" w:rsidR="00EB5052" w:rsidRPr="0009234C" w:rsidRDefault="00EB5052" w:rsidP="003F5FCC">
            <w:pPr>
              <w:rPr>
                <w:rFonts w:cs="Arial"/>
                <w:bCs/>
                <w:lang w:eastAsia="zh-TW"/>
              </w:rPr>
            </w:pPr>
          </w:p>
        </w:tc>
      </w:tr>
      <w:tr w:rsidR="00EB5052" w:rsidRPr="0009234C" w14:paraId="336B4F8E" w14:textId="77777777" w:rsidTr="008775E1">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761BC588" w14:textId="77777777" w:rsidR="00EB5052" w:rsidRPr="0009234C" w:rsidRDefault="00EB5052" w:rsidP="003F5FCC">
            <w:pPr>
              <w:rPr>
                <w:lang w:eastAsia="zh-TW"/>
              </w:rPr>
            </w:pPr>
            <w:r w:rsidRPr="0009234C">
              <w:rPr>
                <w:lang w:eastAsia="zh-TW"/>
              </w:rPr>
              <w:t>2</w:t>
            </w:r>
          </w:p>
        </w:tc>
        <w:tc>
          <w:tcPr>
            <w:tcW w:w="1709" w:type="dxa"/>
            <w:tcBorders>
              <w:top w:val="single" w:sz="8" w:space="0" w:color="999999"/>
              <w:left w:val="single" w:sz="8" w:space="0" w:color="999999"/>
              <w:bottom w:val="single" w:sz="8" w:space="0" w:color="999999"/>
              <w:right w:val="single" w:sz="8" w:space="0" w:color="999999"/>
            </w:tcBorders>
            <w:hideMark/>
          </w:tcPr>
          <w:p w14:paraId="2275E1E7" w14:textId="77777777" w:rsidR="00EB5052" w:rsidRPr="00EB7918" w:rsidRDefault="00EB5052" w:rsidP="003F5FCC">
            <w:pPr>
              <w:rPr>
                <w:rStyle w:val="SAPEmphasis"/>
                <w:lang w:eastAsia="zh-CN"/>
              </w:rPr>
            </w:pPr>
            <w:r w:rsidRPr="00EB7918">
              <w:rPr>
                <w:rStyle w:val="SAPEmphasis"/>
                <w:lang w:eastAsia="zh-CN"/>
              </w:rPr>
              <w:t>Access Requests Tile</w:t>
            </w:r>
          </w:p>
        </w:tc>
        <w:tc>
          <w:tcPr>
            <w:tcW w:w="4501" w:type="dxa"/>
            <w:tcBorders>
              <w:top w:val="single" w:sz="8" w:space="0" w:color="999999"/>
              <w:left w:val="single" w:sz="8" w:space="0" w:color="999999"/>
              <w:bottom w:val="single" w:sz="8" w:space="0" w:color="999999"/>
              <w:right w:val="single" w:sz="8" w:space="0" w:color="999999"/>
            </w:tcBorders>
            <w:hideMark/>
          </w:tcPr>
          <w:p w14:paraId="1F681930" w14:textId="77777777" w:rsidR="00EB5052" w:rsidRPr="0009234C" w:rsidRDefault="00EB5052" w:rsidP="003F5FCC">
            <w:pPr>
              <w:rPr>
                <w:lang w:eastAsia="zh-CN"/>
              </w:rPr>
            </w:pPr>
            <w:r w:rsidRPr="0009234C">
              <w:rPr>
                <w:lang w:eastAsia="zh-TW"/>
              </w:rPr>
              <w:t xml:space="preserve">On the </w:t>
            </w:r>
            <w:r w:rsidRPr="0009234C">
              <w:rPr>
                <w:rStyle w:val="SAPScreenElement"/>
                <w:lang w:eastAsia="zh-TW"/>
              </w:rPr>
              <w:t xml:space="preserve">Home </w:t>
            </w:r>
            <w:r w:rsidRPr="0009234C">
              <w:rPr>
                <w:rFonts w:cs="Arial"/>
                <w:bCs/>
                <w:lang w:eastAsia="zh-TW"/>
              </w:rPr>
              <w:t>page</w:t>
            </w:r>
            <w:r w:rsidRPr="0009234C">
              <w:rPr>
                <w:rStyle w:val="SAPScreenElement"/>
                <w:lang w:eastAsia="zh-TW"/>
              </w:rPr>
              <w:t>,</w:t>
            </w:r>
            <w:r w:rsidRPr="0009234C">
              <w:rPr>
                <w:lang w:eastAsia="zh-TW"/>
              </w:rPr>
              <w:t xml:space="preserve"> go to the</w:t>
            </w:r>
            <w:r w:rsidRPr="0009234C">
              <w:rPr>
                <w:i/>
                <w:lang w:eastAsia="zh-TW"/>
              </w:rPr>
              <w:t xml:space="preserve"> </w:t>
            </w:r>
            <w:r w:rsidRPr="0009234C">
              <w:rPr>
                <w:rStyle w:val="SAPScreenElement"/>
                <w:lang w:eastAsia="zh-TW"/>
              </w:rPr>
              <w:t>To Do</w:t>
            </w:r>
            <w:r w:rsidRPr="0009234C">
              <w:rPr>
                <w:i/>
                <w:lang w:eastAsia="zh-CN"/>
              </w:rPr>
              <w:t xml:space="preserve"> </w:t>
            </w:r>
            <w:r w:rsidRPr="0009234C">
              <w:rPr>
                <w:lang w:eastAsia="zh-CN"/>
              </w:rPr>
              <w:t>section</w:t>
            </w:r>
            <w:r w:rsidRPr="0009234C">
              <w:rPr>
                <w:i/>
                <w:lang w:eastAsia="zh-CN"/>
              </w:rPr>
              <w:t xml:space="preserve"> </w:t>
            </w:r>
            <w:r w:rsidRPr="0009234C">
              <w:rPr>
                <w:lang w:eastAsia="zh-CN"/>
              </w:rPr>
              <w:t xml:space="preserve">and click on the </w:t>
            </w:r>
            <w:r w:rsidRPr="0009234C">
              <w:rPr>
                <w:rStyle w:val="SAPScreenElement"/>
                <w:lang w:eastAsia="zh-TW"/>
              </w:rPr>
              <w:t>Approve Requests</w:t>
            </w:r>
            <w:r w:rsidRPr="0009234C">
              <w:rPr>
                <w:lang w:eastAsia="zh-TW"/>
              </w:rPr>
              <w:t xml:space="preserve"> tile.</w:t>
            </w:r>
          </w:p>
        </w:tc>
        <w:tc>
          <w:tcPr>
            <w:tcW w:w="5934" w:type="dxa"/>
            <w:tcBorders>
              <w:top w:val="single" w:sz="8" w:space="0" w:color="999999"/>
              <w:left w:val="single" w:sz="8" w:space="0" w:color="999999"/>
              <w:bottom w:val="single" w:sz="8" w:space="0" w:color="999999"/>
              <w:right w:val="single" w:sz="8" w:space="0" w:color="999999"/>
            </w:tcBorders>
            <w:hideMark/>
          </w:tcPr>
          <w:p w14:paraId="779AF7BD" w14:textId="77777777" w:rsidR="00EB5052" w:rsidRPr="0009234C" w:rsidRDefault="00EB5052" w:rsidP="003F5FCC">
            <w:pPr>
              <w:rPr>
                <w:rFonts w:cs="Arial"/>
                <w:bCs/>
                <w:lang w:eastAsia="zh-TW"/>
              </w:rPr>
            </w:pPr>
            <w:r w:rsidRPr="0009234C">
              <w:rPr>
                <w:rFonts w:cs="Arial"/>
                <w:bCs/>
                <w:lang w:eastAsia="zh-TW"/>
              </w:rPr>
              <w:t xml:space="preserve">The </w:t>
            </w:r>
            <w:r w:rsidRPr="0009234C">
              <w:rPr>
                <w:rStyle w:val="SAPScreenElement"/>
                <w:lang w:eastAsia="zh-TW"/>
              </w:rPr>
              <w:t>Approve Requests</w:t>
            </w:r>
            <w:r w:rsidRPr="0009234C">
              <w:rPr>
                <w:lang w:eastAsia="zh-TW"/>
              </w:rPr>
              <w:t xml:space="preserve"> </w:t>
            </w:r>
            <w:r w:rsidRPr="0009234C">
              <w:rPr>
                <w:rFonts w:cs="Arial"/>
                <w:bCs/>
                <w:lang w:eastAsia="zh-TW"/>
              </w:rPr>
              <w:t xml:space="preserve">dialog box is displayed, containing a list of all the requests you need to approve. For each request, high level details are given, which depend on the request type. </w:t>
            </w:r>
          </w:p>
          <w:p w14:paraId="0F1EFB6F" w14:textId="77777777" w:rsidR="00EB5052" w:rsidRPr="0009234C" w:rsidRDefault="00EB5052" w:rsidP="003F5FCC">
            <w:pPr>
              <w:rPr>
                <w:rFonts w:cs="Arial"/>
                <w:bCs/>
                <w:lang w:eastAsia="zh-TW"/>
              </w:rPr>
            </w:pPr>
            <w:r w:rsidRPr="0009234C">
              <w:rPr>
                <w:rFonts w:cs="Arial"/>
                <w:bCs/>
                <w:lang w:eastAsia="zh-TW"/>
              </w:rPr>
              <w:t>Starting with this list, you have different options:</w:t>
            </w:r>
          </w:p>
          <w:p w14:paraId="32A088D9" w14:textId="77777777" w:rsidR="00EB5052" w:rsidRPr="0009234C" w:rsidRDefault="00EB5052" w:rsidP="00EB5052">
            <w:pPr>
              <w:pStyle w:val="ListParagraph"/>
              <w:numPr>
                <w:ilvl w:val="0"/>
                <w:numId w:val="7"/>
              </w:numPr>
              <w:ind w:left="290" w:hanging="270"/>
              <w:rPr>
                <w:lang w:eastAsia="zh-TW"/>
              </w:rPr>
            </w:pPr>
            <w:r w:rsidRPr="0009234C">
              <w:rPr>
                <w:lang w:eastAsia="zh-TW"/>
              </w:rPr>
              <w:t>Approve directly a single request</w:t>
            </w:r>
            <w:r w:rsidRPr="0009234C">
              <w:rPr>
                <w:lang w:eastAsia="zh-CN"/>
              </w:rPr>
              <w:t>.</w:t>
            </w:r>
          </w:p>
          <w:p w14:paraId="53AEB729" w14:textId="76986492" w:rsidR="00EB5052" w:rsidRPr="0009234C" w:rsidRDefault="00EB5052" w:rsidP="00EB5052">
            <w:pPr>
              <w:pStyle w:val="ListParagraph"/>
              <w:numPr>
                <w:ilvl w:val="0"/>
                <w:numId w:val="7"/>
              </w:numPr>
              <w:ind w:left="290" w:hanging="270"/>
              <w:rPr>
                <w:rFonts w:cs="Arial"/>
                <w:bCs/>
                <w:lang w:eastAsia="zh-TW"/>
              </w:rPr>
            </w:pPr>
            <w:r w:rsidRPr="0009234C">
              <w:rPr>
                <w:lang w:eastAsia="zh-TW"/>
              </w:rPr>
              <w:lastRenderedPageBreak/>
              <w:t xml:space="preserve">Select a single </w:t>
            </w:r>
            <w:r>
              <w:t>leave of absence</w:t>
            </w:r>
            <w:r w:rsidRPr="0009234C">
              <w:rPr>
                <w:rFonts w:cs="Arial"/>
                <w:bCs/>
              </w:rPr>
              <w:t xml:space="preserve"> </w:t>
            </w:r>
            <w:r w:rsidRPr="0009234C">
              <w:rPr>
                <w:lang w:eastAsia="zh-TW"/>
              </w:rPr>
              <w:t>request, review its details</w:t>
            </w:r>
            <w:r w:rsidR="00381B77">
              <w:rPr>
                <w:lang w:eastAsia="zh-TW"/>
              </w:rPr>
              <w:t>,</w:t>
            </w:r>
            <w:r w:rsidRPr="0009234C">
              <w:rPr>
                <w:lang w:eastAsia="zh-TW"/>
              </w:rPr>
              <w:t xml:space="preserve"> and process it</w:t>
            </w:r>
            <w:r w:rsidRPr="0009234C">
              <w:rPr>
                <w:rFonts w:cs="Arial"/>
                <w:bCs/>
                <w:lang w:eastAsia="zh-TW"/>
              </w:rPr>
              <w:t>.</w:t>
            </w:r>
          </w:p>
          <w:p w14:paraId="70B580ED" w14:textId="22F564B9" w:rsidR="00EB5052" w:rsidRPr="0009234C" w:rsidRDefault="00EB5052" w:rsidP="00EB5052">
            <w:pPr>
              <w:pStyle w:val="ListParagraph"/>
              <w:numPr>
                <w:ilvl w:val="0"/>
                <w:numId w:val="7"/>
              </w:numPr>
              <w:ind w:left="290" w:hanging="270"/>
              <w:rPr>
                <w:rFonts w:cs="Arial"/>
                <w:bCs/>
                <w:lang w:eastAsia="zh-TW"/>
              </w:rPr>
            </w:pPr>
            <w:r>
              <w:rPr>
                <w:lang w:eastAsia="zh-TW"/>
              </w:rPr>
              <w:t xml:space="preserve">Filter for the relevant </w:t>
            </w:r>
            <w:r>
              <w:t>leave of absence</w:t>
            </w:r>
            <w:r w:rsidRPr="0009234C">
              <w:rPr>
                <w:rFonts w:cs="Arial"/>
                <w:bCs/>
              </w:rPr>
              <w:t xml:space="preserve"> </w:t>
            </w:r>
            <w:r>
              <w:rPr>
                <w:lang w:eastAsia="zh-TW"/>
              </w:rPr>
              <w:t>request and a</w:t>
            </w:r>
            <w:r w:rsidRPr="0009234C">
              <w:rPr>
                <w:lang w:eastAsia="zh-TW"/>
              </w:rPr>
              <w:t xml:space="preserve">pprove </w:t>
            </w:r>
            <w:r>
              <w:rPr>
                <w:lang w:eastAsia="zh-TW"/>
              </w:rPr>
              <w:t>it</w:t>
            </w:r>
            <w:r w:rsidRPr="0009234C">
              <w:rPr>
                <w:lang w:eastAsia="zh-TW"/>
              </w:rPr>
              <w:t>.</w:t>
            </w:r>
          </w:p>
          <w:p w14:paraId="7E1FE68D" w14:textId="77777777" w:rsidR="00EB5052" w:rsidRPr="0009234C" w:rsidRDefault="00EB5052" w:rsidP="003F5FCC">
            <w:pPr>
              <w:rPr>
                <w:lang w:eastAsia="zh-TW"/>
              </w:rPr>
            </w:pPr>
            <w:r w:rsidRPr="0009234C">
              <w:rPr>
                <w:lang w:eastAsia="zh-TW"/>
              </w:rPr>
              <w:t xml:space="preserve">Each of these </w:t>
            </w:r>
            <w:r w:rsidRPr="00A506C1">
              <w:rPr>
                <w:rStyle w:val="SAPEmphasis"/>
                <w:lang w:eastAsia="zh-CN"/>
              </w:rPr>
              <w:t>options</w:t>
            </w:r>
            <w:r w:rsidRPr="0009234C">
              <w:rPr>
                <w:lang w:eastAsia="zh-TW"/>
              </w:rPr>
              <w:t xml:space="preserve"> is detailed in a separate </w:t>
            </w:r>
            <w:r w:rsidRPr="0009234C">
              <w:rPr>
                <w:rFonts w:ascii="BentonSans Regular" w:hAnsi="BentonSans Regular"/>
                <w:color w:val="666666"/>
                <w:lang w:eastAsia="zh-TW"/>
              </w:rPr>
              <w:t>Procedure</w:t>
            </w:r>
            <w:r w:rsidRPr="0009234C">
              <w:rPr>
                <w:lang w:eastAsia="zh-TW"/>
              </w:rPr>
              <w:t xml:space="preserve"> table below. Continue </w:t>
            </w:r>
            <w:r w:rsidRPr="0009234C">
              <w:rPr>
                <w:rFonts w:cs="Arial"/>
                <w:bCs/>
                <w:lang w:eastAsia="zh-CN"/>
              </w:rPr>
              <w:t>the process execution with one of these options.</w:t>
            </w:r>
          </w:p>
        </w:tc>
        <w:tc>
          <w:tcPr>
            <w:tcW w:w="1264" w:type="dxa"/>
            <w:tcBorders>
              <w:top w:val="single" w:sz="8" w:space="0" w:color="999999"/>
              <w:left w:val="single" w:sz="8" w:space="0" w:color="999999"/>
              <w:bottom w:val="single" w:sz="8" w:space="0" w:color="999999"/>
              <w:right w:val="single" w:sz="8" w:space="0" w:color="999999"/>
            </w:tcBorders>
          </w:tcPr>
          <w:p w14:paraId="28DCA323" w14:textId="77777777" w:rsidR="00EB5052" w:rsidRPr="0009234C" w:rsidRDefault="00EB5052" w:rsidP="003F5FCC">
            <w:pPr>
              <w:rPr>
                <w:rFonts w:cs="Arial"/>
                <w:bCs/>
                <w:lang w:eastAsia="zh-TW"/>
              </w:rPr>
            </w:pPr>
          </w:p>
        </w:tc>
      </w:tr>
    </w:tbl>
    <w:p w14:paraId="45EEF571" w14:textId="77777777" w:rsidR="00EB5052" w:rsidRDefault="00EB5052" w:rsidP="00EB5052">
      <w:pPr>
        <w:rPr>
          <w:rStyle w:val="SAPEmphasis"/>
          <w:sz w:val="20"/>
          <w:u w:val="single"/>
        </w:rPr>
      </w:pPr>
    </w:p>
    <w:p w14:paraId="36D7CC42" w14:textId="7361ACBA" w:rsidR="00EB5052" w:rsidRDefault="00EB5052" w:rsidP="00EB5052">
      <w:pPr>
        <w:rPr>
          <w:rStyle w:val="SAPEmphasis"/>
          <w:rFonts w:eastAsiaTheme="minorHAnsi"/>
          <w:szCs w:val="22"/>
        </w:rPr>
      </w:pPr>
      <w:r>
        <w:rPr>
          <w:rStyle w:val="SAPEmphasis"/>
          <w:sz w:val="20"/>
          <w:u w:val="single"/>
        </w:rPr>
        <w:t>Option 1</w:t>
      </w:r>
      <w:r>
        <w:rPr>
          <w:sz w:val="20"/>
        </w:rPr>
        <w:t xml:space="preserve">: </w:t>
      </w:r>
      <w:r>
        <w:rPr>
          <w:rStyle w:val="SAPEmphasis"/>
          <w:sz w:val="20"/>
        </w:rPr>
        <w:t>Approving Directly Single Leave of Absence Request</w:t>
      </w:r>
    </w:p>
    <w:tbl>
      <w:tblPr>
        <w:tblW w:w="1428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1"/>
        <w:gridCol w:w="1260"/>
        <w:gridCol w:w="6477"/>
        <w:gridCol w:w="4408"/>
        <w:gridCol w:w="1264"/>
      </w:tblGrid>
      <w:tr w:rsidR="00EB5052" w14:paraId="344A860E" w14:textId="77777777" w:rsidTr="003F5FCC">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0FC3D95F" w14:textId="77777777" w:rsidR="00EB5052" w:rsidRPr="008775E1" w:rsidRDefault="00EB5052"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Test Step #</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6776B95F" w14:textId="77777777" w:rsidR="00EB5052" w:rsidRPr="008775E1" w:rsidRDefault="00EB5052"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Test Step Name</w:t>
            </w:r>
          </w:p>
        </w:tc>
        <w:tc>
          <w:tcPr>
            <w:tcW w:w="6480" w:type="dxa"/>
            <w:tcBorders>
              <w:top w:val="single" w:sz="8" w:space="0" w:color="999999"/>
              <w:left w:val="single" w:sz="8" w:space="0" w:color="999999"/>
              <w:bottom w:val="single" w:sz="8" w:space="0" w:color="999999"/>
              <w:right w:val="single" w:sz="8" w:space="0" w:color="999999"/>
            </w:tcBorders>
            <w:shd w:val="clear" w:color="auto" w:fill="999999"/>
            <w:hideMark/>
          </w:tcPr>
          <w:p w14:paraId="50B263A0" w14:textId="77777777" w:rsidR="00EB5052" w:rsidRPr="008775E1" w:rsidRDefault="00EB5052"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Instruction</w:t>
            </w:r>
          </w:p>
        </w:tc>
        <w:tc>
          <w:tcPr>
            <w:tcW w:w="4410" w:type="dxa"/>
            <w:tcBorders>
              <w:top w:val="single" w:sz="8" w:space="0" w:color="999999"/>
              <w:left w:val="single" w:sz="8" w:space="0" w:color="999999"/>
              <w:bottom w:val="single" w:sz="8" w:space="0" w:color="999999"/>
              <w:right w:val="single" w:sz="8" w:space="0" w:color="999999"/>
            </w:tcBorders>
            <w:shd w:val="clear" w:color="auto" w:fill="999999"/>
            <w:hideMark/>
          </w:tcPr>
          <w:p w14:paraId="66A4E377" w14:textId="77777777" w:rsidR="00EB5052" w:rsidRPr="008775E1" w:rsidRDefault="00EB5052" w:rsidP="003F5FCC">
            <w:pPr>
              <w:pStyle w:val="TableHeading"/>
              <w:rPr>
                <w:rFonts w:ascii="BentonSans Bold" w:hAnsi="BentonSans Bold"/>
                <w:bCs/>
                <w:color w:val="FFFFFF"/>
                <w:sz w:val="18"/>
                <w:lang w:val="en-US" w:eastAsia="zh-TW"/>
              </w:rPr>
            </w:pPr>
            <w:r w:rsidRPr="008775E1">
              <w:rPr>
                <w:rFonts w:ascii="BentonSans Bold" w:hAnsi="BentonSans Bold"/>
                <w:bCs/>
                <w:color w:val="FFFFFF"/>
                <w:sz w:val="18"/>
                <w:lang w:val="en-US" w:eastAsia="zh-TW"/>
              </w:rPr>
              <w:t>Expected Result</w:t>
            </w:r>
          </w:p>
        </w:tc>
        <w:tc>
          <w:tcPr>
            <w:tcW w:w="1264" w:type="dxa"/>
            <w:tcBorders>
              <w:top w:val="single" w:sz="8" w:space="0" w:color="999999"/>
              <w:left w:val="single" w:sz="8" w:space="0" w:color="999999"/>
              <w:bottom w:val="single" w:sz="8" w:space="0" w:color="999999"/>
              <w:right w:val="single" w:sz="8" w:space="0" w:color="999999"/>
            </w:tcBorders>
            <w:shd w:val="clear" w:color="auto" w:fill="999999"/>
            <w:hideMark/>
          </w:tcPr>
          <w:p w14:paraId="5EB72D1C" w14:textId="77777777" w:rsidR="00EB5052" w:rsidRDefault="00EB5052" w:rsidP="003F5FCC">
            <w:pPr>
              <w:pStyle w:val="TableHeading"/>
              <w:rPr>
                <w:rFonts w:ascii="BentonSans Bold" w:hAnsi="BentonSans Bold"/>
                <w:bCs/>
                <w:color w:val="FFFFFF"/>
                <w:sz w:val="18"/>
                <w:lang w:eastAsia="zh-TW"/>
              </w:rPr>
            </w:pPr>
            <w:r>
              <w:rPr>
                <w:rFonts w:ascii="BentonSans Bold" w:hAnsi="BentonSans Bold"/>
                <w:bCs/>
                <w:color w:val="FFFFFF"/>
                <w:sz w:val="18"/>
                <w:lang w:eastAsia="zh-TW"/>
              </w:rPr>
              <w:t>Pass / Fail / Comment</w:t>
            </w:r>
          </w:p>
        </w:tc>
      </w:tr>
      <w:tr w:rsidR="00EB5052" w14:paraId="63B746BD" w14:textId="77777777" w:rsidTr="003F5FCC">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2A059CBB" w14:textId="77777777" w:rsidR="00EB5052" w:rsidRDefault="00EB5052" w:rsidP="003F5FCC">
            <w:pPr>
              <w:rPr>
                <w:lang w:val="de-DE" w:eastAsia="zh-TW"/>
              </w:rPr>
            </w:pPr>
            <w:r>
              <w:rPr>
                <w:lang w:val="de-DE" w:eastAsia="zh-TW"/>
              </w:rPr>
              <w:t>3</w:t>
            </w:r>
          </w:p>
        </w:tc>
        <w:tc>
          <w:tcPr>
            <w:tcW w:w="1260" w:type="dxa"/>
            <w:tcBorders>
              <w:top w:val="single" w:sz="8" w:space="0" w:color="999999"/>
              <w:left w:val="single" w:sz="8" w:space="0" w:color="999999"/>
              <w:bottom w:val="single" w:sz="8" w:space="0" w:color="999999"/>
              <w:right w:val="single" w:sz="8" w:space="0" w:color="999999"/>
            </w:tcBorders>
            <w:hideMark/>
          </w:tcPr>
          <w:p w14:paraId="345A7D03" w14:textId="1F187BFC" w:rsidR="00EB5052" w:rsidRDefault="00EB5052" w:rsidP="003F5FCC">
            <w:pPr>
              <w:rPr>
                <w:rFonts w:asciiTheme="minorHAnsi" w:hAnsiTheme="minorHAnsi" w:cs="Arial"/>
                <w:b/>
                <w:bCs/>
                <w:sz w:val="22"/>
                <w:lang w:eastAsia="zh-TW"/>
              </w:rPr>
            </w:pPr>
            <w:r w:rsidRPr="00EB7918">
              <w:rPr>
                <w:rStyle w:val="SAPEmphasis"/>
                <w:lang w:eastAsia="zh-CN"/>
              </w:rPr>
              <w:t>Approve Directly Single Leave of Absence Request</w:t>
            </w:r>
          </w:p>
        </w:tc>
        <w:tc>
          <w:tcPr>
            <w:tcW w:w="6480" w:type="dxa"/>
            <w:tcBorders>
              <w:top w:val="single" w:sz="8" w:space="0" w:color="999999"/>
              <w:left w:val="single" w:sz="8" w:space="0" w:color="999999"/>
              <w:bottom w:val="single" w:sz="8" w:space="0" w:color="999999"/>
              <w:right w:val="single" w:sz="8" w:space="0" w:color="999999"/>
            </w:tcBorders>
            <w:hideMark/>
          </w:tcPr>
          <w:p w14:paraId="0E7AB615" w14:textId="77777777" w:rsidR="00EB5052" w:rsidRDefault="00EB5052" w:rsidP="003F5FCC">
            <w:pPr>
              <w:rPr>
                <w:lang w:eastAsia="zh-CN"/>
              </w:rPr>
            </w:pPr>
            <w:r>
              <w:rPr>
                <w:rFonts w:cs="Arial"/>
                <w:bCs/>
                <w:lang w:eastAsia="zh-TW"/>
              </w:rPr>
              <w:t xml:space="preserve">In the </w:t>
            </w:r>
            <w:r>
              <w:rPr>
                <w:rStyle w:val="SAPScreenElement"/>
                <w:lang w:eastAsia="zh-TW"/>
              </w:rPr>
              <w:t>Approve Requests</w:t>
            </w:r>
            <w:r>
              <w:rPr>
                <w:lang w:eastAsia="zh-TW"/>
              </w:rPr>
              <w:t xml:space="preserve"> </w:t>
            </w:r>
            <w:r>
              <w:rPr>
                <w:rFonts w:cs="Arial"/>
                <w:bCs/>
                <w:lang w:eastAsia="zh-TW"/>
              </w:rPr>
              <w:t xml:space="preserve">dialog box, review the high-level details of the </w:t>
            </w:r>
            <w:r>
              <w:rPr>
                <w:rStyle w:val="SAPScreenElement"/>
                <w:lang w:eastAsia="zh-TW"/>
              </w:rPr>
              <w:t>Time Off Requests for &lt;employee name&gt;</w:t>
            </w:r>
            <w:r>
              <w:rPr>
                <w:lang w:eastAsia="zh-CN"/>
              </w:rPr>
              <w:t xml:space="preserve"> you need to approve. These high-level details refer to the time type (for example, </w:t>
            </w:r>
            <w:r w:rsidRPr="00084FE1">
              <w:rPr>
                <w:rStyle w:val="UserInput"/>
                <w:sz w:val="18"/>
                <w:lang w:eastAsia="zh-TW"/>
              </w:rPr>
              <w:t>Parental</w:t>
            </w:r>
            <w:r>
              <w:rPr>
                <w:lang w:eastAsia="zh-CN"/>
              </w:rPr>
              <w:t>) and the duration of this absence.</w:t>
            </w:r>
          </w:p>
          <w:p w14:paraId="14A7FCE1" w14:textId="4AD81725" w:rsidR="00EB5052" w:rsidRDefault="00EB5052" w:rsidP="003F5FCC">
            <w:pPr>
              <w:rPr>
                <w:rFonts w:cstheme="minorBidi"/>
                <w:lang w:eastAsia="zh-TW"/>
              </w:rPr>
            </w:pPr>
            <w:r>
              <w:rPr>
                <w:lang w:eastAsia="zh-TW"/>
              </w:rPr>
              <w:t xml:space="preserve">If </w:t>
            </w:r>
            <w:r>
              <w:rPr>
                <w:lang w:eastAsia="zh-CN"/>
              </w:rPr>
              <w:t>everything is fine</w:t>
            </w:r>
            <w:r>
              <w:rPr>
                <w:lang w:eastAsia="zh-TW"/>
              </w:rPr>
              <w:t xml:space="preserve">, choose the </w:t>
            </w:r>
            <w:r>
              <w:rPr>
                <w:rStyle w:val="SAPScreenElement"/>
                <w:lang w:eastAsia="zh-TW"/>
              </w:rPr>
              <w:t>Approve</w:t>
            </w:r>
            <w:r>
              <w:rPr>
                <w:i/>
                <w:lang w:eastAsia="zh-CN"/>
              </w:rPr>
              <w:t xml:space="preserve"> </w:t>
            </w:r>
            <w:r>
              <w:rPr>
                <w:lang w:eastAsia="zh-CN"/>
              </w:rPr>
              <w:t xml:space="preserve">button next to the </w:t>
            </w:r>
            <w:r w:rsidR="003F5FCC">
              <w:rPr>
                <w:lang w:eastAsia="zh-CN"/>
              </w:rPr>
              <w:t>leave of absence</w:t>
            </w:r>
            <w:r>
              <w:rPr>
                <w:lang w:eastAsia="zh-CN"/>
              </w:rPr>
              <w:t xml:space="preserve"> request.</w:t>
            </w:r>
          </w:p>
        </w:tc>
        <w:tc>
          <w:tcPr>
            <w:tcW w:w="4410" w:type="dxa"/>
            <w:tcBorders>
              <w:top w:val="single" w:sz="8" w:space="0" w:color="999999"/>
              <w:left w:val="single" w:sz="8" w:space="0" w:color="999999"/>
              <w:bottom w:val="single" w:sz="8" w:space="0" w:color="999999"/>
              <w:right w:val="single" w:sz="8" w:space="0" w:color="999999"/>
            </w:tcBorders>
            <w:hideMark/>
          </w:tcPr>
          <w:p w14:paraId="0B9CEE87" w14:textId="77777777" w:rsidR="00EB5052" w:rsidRDefault="00EB5052" w:rsidP="003F5FCC">
            <w:pPr>
              <w:rPr>
                <w:rFonts w:cs="Arial"/>
                <w:bCs/>
                <w:lang w:eastAsia="zh-TW"/>
              </w:rPr>
            </w:pPr>
            <w:r>
              <w:rPr>
                <w:lang w:eastAsia="zh-TW"/>
              </w:rPr>
              <w:t>The system generates a message about the successful approval of the workflow and</w:t>
            </w:r>
            <w:r>
              <w:rPr>
                <w:lang w:eastAsia="zh-CN"/>
              </w:rPr>
              <w:t xml:space="preserve"> the request disappeared from the </w:t>
            </w:r>
            <w:r>
              <w:rPr>
                <w:rStyle w:val="SAPScreenElement"/>
                <w:lang w:eastAsia="zh-TW"/>
              </w:rPr>
              <w:t>Approve Requests</w:t>
            </w:r>
            <w:r>
              <w:rPr>
                <w:lang w:eastAsia="zh-TW"/>
              </w:rPr>
              <w:t xml:space="preserve"> </w:t>
            </w:r>
            <w:r>
              <w:rPr>
                <w:rFonts w:cs="Arial"/>
                <w:bCs/>
                <w:lang w:eastAsia="zh-TW"/>
              </w:rPr>
              <w:t>dialog box.</w:t>
            </w:r>
          </w:p>
        </w:tc>
        <w:tc>
          <w:tcPr>
            <w:tcW w:w="1264" w:type="dxa"/>
            <w:tcBorders>
              <w:top w:val="single" w:sz="8" w:space="0" w:color="999999"/>
              <w:left w:val="single" w:sz="8" w:space="0" w:color="999999"/>
              <w:bottom w:val="single" w:sz="8" w:space="0" w:color="999999"/>
              <w:right w:val="single" w:sz="8" w:space="0" w:color="999999"/>
            </w:tcBorders>
          </w:tcPr>
          <w:p w14:paraId="1E7759A8" w14:textId="77777777" w:rsidR="00EB5052" w:rsidRDefault="00EB5052" w:rsidP="003F5FCC">
            <w:pPr>
              <w:rPr>
                <w:rFonts w:cs="Arial"/>
                <w:bCs/>
                <w:lang w:eastAsia="zh-TW"/>
              </w:rPr>
            </w:pPr>
          </w:p>
        </w:tc>
      </w:tr>
      <w:tr w:rsidR="00EB5052" w14:paraId="1B28ABCB" w14:textId="77777777" w:rsidTr="003F5FCC">
        <w:trPr>
          <w:trHeight w:val="357"/>
        </w:trPr>
        <w:tc>
          <w:tcPr>
            <w:tcW w:w="872" w:type="dxa"/>
            <w:tcBorders>
              <w:top w:val="single" w:sz="8" w:space="0" w:color="999999"/>
              <w:left w:val="single" w:sz="8" w:space="0" w:color="999999"/>
              <w:bottom w:val="single" w:sz="8" w:space="0" w:color="999999"/>
              <w:right w:val="single" w:sz="8" w:space="0" w:color="999999"/>
            </w:tcBorders>
            <w:hideMark/>
          </w:tcPr>
          <w:p w14:paraId="0921B028" w14:textId="77777777" w:rsidR="00EB5052" w:rsidRDefault="00EB5052" w:rsidP="003F5FCC">
            <w:pPr>
              <w:rPr>
                <w:lang w:val="de-DE" w:eastAsia="zh-TW"/>
              </w:rPr>
            </w:pPr>
            <w:r>
              <w:rPr>
                <w:lang w:val="de-DE" w:eastAsia="zh-TW"/>
              </w:rPr>
              <w:t>4</w:t>
            </w:r>
          </w:p>
        </w:tc>
        <w:tc>
          <w:tcPr>
            <w:tcW w:w="1260" w:type="dxa"/>
            <w:tcBorders>
              <w:top w:val="single" w:sz="8" w:space="0" w:color="999999"/>
              <w:left w:val="single" w:sz="8" w:space="0" w:color="999999"/>
              <w:bottom w:val="single" w:sz="8" w:space="0" w:color="999999"/>
              <w:right w:val="single" w:sz="8" w:space="0" w:color="999999"/>
            </w:tcBorders>
            <w:hideMark/>
          </w:tcPr>
          <w:p w14:paraId="6C6FACCB" w14:textId="77777777" w:rsidR="00EB5052" w:rsidRDefault="00EB5052" w:rsidP="003F5FCC">
            <w:pPr>
              <w:rPr>
                <w:rFonts w:cs="Arial"/>
                <w:b/>
                <w:bCs/>
                <w:lang w:val="de-DE" w:eastAsia="zh-TW"/>
              </w:rPr>
            </w:pPr>
            <w:r w:rsidRPr="00EB7918">
              <w:rPr>
                <w:rStyle w:val="SAPEmphasis"/>
                <w:lang w:eastAsia="zh-CN"/>
              </w:rPr>
              <w:t>Return to Home page</w:t>
            </w:r>
          </w:p>
        </w:tc>
        <w:tc>
          <w:tcPr>
            <w:tcW w:w="6480" w:type="dxa"/>
            <w:tcBorders>
              <w:top w:val="single" w:sz="8" w:space="0" w:color="999999"/>
              <w:left w:val="single" w:sz="8" w:space="0" w:color="999999"/>
              <w:bottom w:val="single" w:sz="8" w:space="0" w:color="999999"/>
              <w:right w:val="single" w:sz="8" w:space="0" w:color="999999"/>
            </w:tcBorders>
            <w:hideMark/>
          </w:tcPr>
          <w:p w14:paraId="1344E5C7" w14:textId="77777777" w:rsidR="00EB5052" w:rsidRDefault="00EB5052" w:rsidP="003F5FCC">
            <w:pPr>
              <w:rPr>
                <w:lang w:eastAsia="zh-CN"/>
              </w:rPr>
            </w:pPr>
            <w:r>
              <w:rPr>
                <w:lang w:eastAsia="zh-CN"/>
              </w:rPr>
              <w:t xml:space="preserve">If appropriate, approve directly other single requests, otherwise </w:t>
            </w:r>
            <w:r>
              <w:rPr>
                <w:lang w:eastAsia="zh-TW"/>
              </w:rPr>
              <w:t xml:space="preserve">choose </w:t>
            </w:r>
            <w:r>
              <w:rPr>
                <w:rStyle w:val="SAPScreenElement"/>
                <w:lang w:eastAsia="zh-TW"/>
              </w:rPr>
              <w:t xml:space="preserve">X </w:t>
            </w:r>
            <w:r>
              <w:rPr>
                <w:lang w:eastAsia="zh-CN"/>
              </w:rPr>
              <w:t xml:space="preserve">to close the </w:t>
            </w:r>
            <w:r>
              <w:rPr>
                <w:rStyle w:val="SAPScreenElement"/>
                <w:lang w:eastAsia="zh-TW"/>
              </w:rPr>
              <w:t>Approve Requests</w:t>
            </w:r>
            <w:r>
              <w:rPr>
                <w:lang w:eastAsia="zh-TW"/>
              </w:rPr>
              <w:t xml:space="preserve"> </w:t>
            </w:r>
            <w:r>
              <w:rPr>
                <w:rFonts w:cs="Arial"/>
                <w:bCs/>
                <w:lang w:eastAsia="zh-TW"/>
              </w:rPr>
              <w:t xml:space="preserve">dialog box and return to the </w:t>
            </w:r>
            <w:r>
              <w:rPr>
                <w:rStyle w:val="SAPScreenElement"/>
                <w:lang w:eastAsia="zh-TW"/>
              </w:rPr>
              <w:t>Home</w:t>
            </w:r>
            <w:r>
              <w:rPr>
                <w:rFonts w:cs="Arial"/>
                <w:bCs/>
                <w:lang w:eastAsia="zh-TW"/>
              </w:rPr>
              <w:t xml:space="preserve"> page.</w:t>
            </w:r>
          </w:p>
        </w:tc>
        <w:tc>
          <w:tcPr>
            <w:tcW w:w="4410" w:type="dxa"/>
            <w:tcBorders>
              <w:top w:val="single" w:sz="8" w:space="0" w:color="999999"/>
              <w:left w:val="single" w:sz="8" w:space="0" w:color="999999"/>
              <w:bottom w:val="single" w:sz="8" w:space="0" w:color="999999"/>
              <w:right w:val="single" w:sz="8" w:space="0" w:color="999999"/>
            </w:tcBorders>
            <w:hideMark/>
          </w:tcPr>
          <w:p w14:paraId="552FCAD9" w14:textId="77777777" w:rsidR="00EB5052" w:rsidRDefault="00EB5052" w:rsidP="002B4FFE">
            <w:pPr>
              <w:pStyle w:val="SAPNoteHeading"/>
              <w:ind w:left="0"/>
              <w:rPr>
                <w:lang w:eastAsia="zh-TW"/>
              </w:rPr>
            </w:pPr>
            <w:r>
              <w:rPr>
                <w:noProof/>
              </w:rPr>
              <w:drawing>
                <wp:inline distT="0" distB="0" distL="0" distR="0" wp14:anchorId="0C0E1AE2" wp14:editId="142A14F7">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eastAsia="zh-TW"/>
              </w:rPr>
              <w:t> Note</w:t>
            </w:r>
          </w:p>
          <w:p w14:paraId="2585D295" w14:textId="77777777" w:rsidR="00EB5052" w:rsidRDefault="00EB5052" w:rsidP="002B4FFE">
            <w:pPr>
              <w:rPr>
                <w:lang w:eastAsia="zh-TW"/>
              </w:rPr>
            </w:pPr>
            <w:r>
              <w:rPr>
                <w:lang w:eastAsia="zh-CN"/>
              </w:rPr>
              <w:t xml:space="preserve">Once there is no request left for you to approve, </w:t>
            </w:r>
            <w:r>
              <w:rPr>
                <w:rFonts w:cs="Arial"/>
                <w:bCs/>
                <w:lang w:eastAsia="zh-TW"/>
              </w:rPr>
              <w:t>the</w:t>
            </w:r>
            <w:r>
              <w:rPr>
                <w:lang w:eastAsia="zh-TW"/>
              </w:rPr>
              <w:t xml:space="preserve"> </w:t>
            </w:r>
            <w:r>
              <w:rPr>
                <w:rStyle w:val="SAPScreenElement"/>
                <w:lang w:eastAsia="zh-TW"/>
              </w:rPr>
              <w:t>Approve Requests</w:t>
            </w:r>
            <w:r>
              <w:rPr>
                <w:lang w:eastAsia="zh-TW"/>
              </w:rPr>
              <w:t xml:space="preserve"> tile will no longer be visible in the </w:t>
            </w:r>
            <w:r>
              <w:rPr>
                <w:rStyle w:val="SAPScreenElement"/>
                <w:lang w:eastAsia="zh-TW"/>
              </w:rPr>
              <w:t>To Do</w:t>
            </w:r>
            <w:r>
              <w:rPr>
                <w:i/>
                <w:lang w:eastAsia="zh-CN"/>
              </w:rPr>
              <w:t xml:space="preserve"> </w:t>
            </w:r>
            <w:r>
              <w:rPr>
                <w:lang w:eastAsia="zh-CN"/>
              </w:rPr>
              <w:t xml:space="preserve">section of your </w:t>
            </w:r>
            <w:r>
              <w:rPr>
                <w:rStyle w:val="SAPScreenElement"/>
                <w:lang w:eastAsia="zh-TW"/>
              </w:rPr>
              <w:t>Home</w:t>
            </w:r>
            <w:r>
              <w:rPr>
                <w:lang w:eastAsia="zh-CN"/>
              </w:rPr>
              <w:t xml:space="preserve"> page.</w:t>
            </w:r>
          </w:p>
        </w:tc>
        <w:tc>
          <w:tcPr>
            <w:tcW w:w="1264" w:type="dxa"/>
            <w:tcBorders>
              <w:top w:val="single" w:sz="8" w:space="0" w:color="999999"/>
              <w:left w:val="single" w:sz="8" w:space="0" w:color="999999"/>
              <w:bottom w:val="single" w:sz="8" w:space="0" w:color="999999"/>
              <w:right w:val="single" w:sz="8" w:space="0" w:color="999999"/>
            </w:tcBorders>
          </w:tcPr>
          <w:p w14:paraId="19EC5940" w14:textId="77777777" w:rsidR="00EB5052" w:rsidRDefault="00EB5052" w:rsidP="003F5FCC">
            <w:pPr>
              <w:rPr>
                <w:rFonts w:cs="Arial"/>
                <w:bCs/>
                <w:lang w:eastAsia="zh-TW"/>
              </w:rPr>
            </w:pPr>
          </w:p>
        </w:tc>
      </w:tr>
    </w:tbl>
    <w:p w14:paraId="02533F6D" w14:textId="77777777" w:rsidR="00EB5052" w:rsidRDefault="00EB5052" w:rsidP="00EB5052"/>
    <w:p w14:paraId="592ECAE0" w14:textId="77777777" w:rsidR="00EB5052" w:rsidRDefault="00EB5052" w:rsidP="008775E1">
      <w:r>
        <w:rPr>
          <w:rStyle w:val="SAPEmphasis"/>
          <w:sz w:val="20"/>
          <w:u w:val="single"/>
        </w:rPr>
        <w:t>Option 2</w:t>
      </w:r>
      <w:r>
        <w:rPr>
          <w:sz w:val="20"/>
        </w:rPr>
        <w:t xml:space="preserve">: </w:t>
      </w:r>
      <w:r>
        <w:rPr>
          <w:rStyle w:val="SAPEmphasis"/>
        </w:rPr>
        <w:t>Detailed</w:t>
      </w:r>
      <w:r>
        <w:rPr>
          <w:sz w:val="20"/>
        </w:rPr>
        <w:t xml:space="preserve"> </w:t>
      </w:r>
      <w:r>
        <w:rPr>
          <w:rStyle w:val="SAPEmphasis"/>
          <w:sz w:val="20"/>
        </w:rPr>
        <w:t>Processing of Single Leave of Absence Request</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101"/>
        <w:gridCol w:w="3150"/>
        <w:gridCol w:w="3060"/>
        <w:gridCol w:w="4860"/>
        <w:gridCol w:w="1260"/>
      </w:tblGrid>
      <w:tr w:rsidR="00050646" w:rsidRPr="00792B4E" w14:paraId="3E36D741" w14:textId="77777777" w:rsidTr="0020175D">
        <w:trPr>
          <w:trHeight w:val="567"/>
          <w:tblHeader/>
        </w:trPr>
        <w:tc>
          <w:tcPr>
            <w:tcW w:w="851" w:type="dxa"/>
            <w:shd w:val="clear" w:color="auto" w:fill="999999"/>
          </w:tcPr>
          <w:p w14:paraId="0D1AB94B" w14:textId="77777777" w:rsidR="00050646" w:rsidRPr="00792B4E" w:rsidRDefault="00050646"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w:t>
            </w:r>
          </w:p>
        </w:tc>
        <w:tc>
          <w:tcPr>
            <w:tcW w:w="1101" w:type="dxa"/>
            <w:shd w:val="clear" w:color="auto" w:fill="999999"/>
          </w:tcPr>
          <w:p w14:paraId="55432BB7" w14:textId="77777777" w:rsidR="00050646" w:rsidRPr="00792B4E" w:rsidRDefault="00050646"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Name</w:t>
            </w:r>
          </w:p>
        </w:tc>
        <w:tc>
          <w:tcPr>
            <w:tcW w:w="3150" w:type="dxa"/>
            <w:shd w:val="clear" w:color="auto" w:fill="999999"/>
          </w:tcPr>
          <w:p w14:paraId="0CF0F189" w14:textId="77777777" w:rsidR="00050646" w:rsidRPr="00792B4E" w:rsidRDefault="00050646"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Instruction</w:t>
            </w:r>
          </w:p>
        </w:tc>
        <w:tc>
          <w:tcPr>
            <w:tcW w:w="3060" w:type="dxa"/>
            <w:shd w:val="clear" w:color="auto" w:fill="999999"/>
          </w:tcPr>
          <w:p w14:paraId="26BEC920" w14:textId="0A4F5EDB" w:rsidR="00050646" w:rsidRPr="00792B4E" w:rsidRDefault="00050646" w:rsidP="0078353F">
            <w:pPr>
              <w:pStyle w:val="TableHeading"/>
              <w:rPr>
                <w:rFonts w:ascii="BentonSans Bold" w:hAnsi="BentonSans Bold"/>
                <w:bCs/>
                <w:color w:val="FFFFFF"/>
                <w:sz w:val="18"/>
                <w:lang w:val="en-US"/>
              </w:rPr>
            </w:pPr>
            <w:r>
              <w:rPr>
                <w:rFonts w:ascii="BentonSans Bold" w:hAnsi="BentonSans Bold"/>
                <w:bCs/>
                <w:color w:val="FFFFFF"/>
                <w:sz w:val="18"/>
              </w:rPr>
              <w:t>Additional Information</w:t>
            </w:r>
          </w:p>
        </w:tc>
        <w:tc>
          <w:tcPr>
            <w:tcW w:w="4860" w:type="dxa"/>
            <w:shd w:val="clear" w:color="auto" w:fill="999999"/>
          </w:tcPr>
          <w:p w14:paraId="126ED762" w14:textId="3634E841" w:rsidR="00050646" w:rsidRPr="00792B4E" w:rsidRDefault="00050646"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Expected Result</w:t>
            </w:r>
          </w:p>
        </w:tc>
        <w:tc>
          <w:tcPr>
            <w:tcW w:w="1260" w:type="dxa"/>
            <w:shd w:val="clear" w:color="auto" w:fill="999999"/>
          </w:tcPr>
          <w:p w14:paraId="4149906F" w14:textId="77777777" w:rsidR="00050646" w:rsidRPr="00792B4E" w:rsidRDefault="00050646"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Pass / Fail / Comment</w:t>
            </w:r>
          </w:p>
        </w:tc>
      </w:tr>
      <w:tr w:rsidR="00050646" w:rsidRPr="00792B4E" w14:paraId="6B10CFE8" w14:textId="77777777" w:rsidTr="0020175D">
        <w:trPr>
          <w:trHeight w:val="357"/>
        </w:trPr>
        <w:tc>
          <w:tcPr>
            <w:tcW w:w="851" w:type="dxa"/>
            <w:shd w:val="clear" w:color="auto" w:fill="auto"/>
          </w:tcPr>
          <w:p w14:paraId="117FDB8C" w14:textId="5181669B" w:rsidR="00050646" w:rsidRPr="00792B4E" w:rsidRDefault="00050646" w:rsidP="0078353F">
            <w:r>
              <w:t>3</w:t>
            </w:r>
          </w:p>
        </w:tc>
        <w:tc>
          <w:tcPr>
            <w:tcW w:w="1101" w:type="dxa"/>
            <w:shd w:val="clear" w:color="auto" w:fill="auto"/>
          </w:tcPr>
          <w:p w14:paraId="711654DC" w14:textId="0906665D" w:rsidR="00050646" w:rsidRPr="00EB7918" w:rsidRDefault="00050646" w:rsidP="0078353F">
            <w:pPr>
              <w:rPr>
                <w:rStyle w:val="SAPEmphasis"/>
                <w:lang w:eastAsia="zh-CN"/>
              </w:rPr>
            </w:pPr>
            <w:r w:rsidRPr="00EB7918">
              <w:rPr>
                <w:rStyle w:val="SAPEmphasis"/>
                <w:lang w:eastAsia="zh-CN"/>
              </w:rPr>
              <w:t>Select Leave of Absence Request</w:t>
            </w:r>
          </w:p>
        </w:tc>
        <w:tc>
          <w:tcPr>
            <w:tcW w:w="3150" w:type="dxa"/>
            <w:shd w:val="clear" w:color="auto" w:fill="auto"/>
          </w:tcPr>
          <w:p w14:paraId="14AB57B2" w14:textId="0EAB9E5A" w:rsidR="00050646" w:rsidRDefault="00050646" w:rsidP="00EB5052">
            <w:pPr>
              <w:rPr>
                <w:rFonts w:asciiTheme="minorHAnsi" w:eastAsiaTheme="minorHAnsi" w:hAnsiTheme="minorHAnsi"/>
                <w:sz w:val="22"/>
                <w:szCs w:val="22"/>
                <w:lang w:eastAsia="zh-CN"/>
              </w:rPr>
            </w:pPr>
            <w:r>
              <w:rPr>
                <w:rFonts w:cs="Arial"/>
                <w:bCs/>
                <w:lang w:eastAsia="zh-TW"/>
              </w:rPr>
              <w:t xml:space="preserve">In the </w:t>
            </w:r>
            <w:r>
              <w:rPr>
                <w:rStyle w:val="SAPScreenElement"/>
                <w:lang w:eastAsia="zh-TW"/>
              </w:rPr>
              <w:t>Approve Requests</w:t>
            </w:r>
            <w:r>
              <w:rPr>
                <w:lang w:eastAsia="zh-TW"/>
              </w:rPr>
              <w:t xml:space="preserve"> </w:t>
            </w:r>
            <w:r>
              <w:rPr>
                <w:rFonts w:cs="Arial"/>
                <w:bCs/>
                <w:lang w:eastAsia="zh-TW"/>
              </w:rPr>
              <w:t>dialog box, c</w:t>
            </w:r>
            <w:r>
              <w:rPr>
                <w:lang w:eastAsia="zh-CN"/>
              </w:rPr>
              <w:t xml:space="preserve">lick on the </w:t>
            </w:r>
            <w:r>
              <w:rPr>
                <w:rStyle w:val="SAPScreenElement"/>
                <w:lang w:eastAsia="zh-TW"/>
              </w:rPr>
              <w:t>Time Off Requests for &lt;employee name&gt;</w:t>
            </w:r>
            <w:r>
              <w:rPr>
                <w:lang w:eastAsia="zh-CN"/>
              </w:rPr>
              <w:t xml:space="preserve"> link, which has time type, for example, </w:t>
            </w:r>
            <w:r w:rsidRPr="00084FE1">
              <w:rPr>
                <w:rStyle w:val="UserInput"/>
                <w:sz w:val="18"/>
                <w:lang w:eastAsia="zh-TW"/>
              </w:rPr>
              <w:t>Parental</w:t>
            </w:r>
            <w:r>
              <w:rPr>
                <w:lang w:eastAsia="zh-CN"/>
              </w:rPr>
              <w:t>.</w:t>
            </w:r>
          </w:p>
          <w:p w14:paraId="0C500841" w14:textId="77777777" w:rsidR="00050646" w:rsidRDefault="00050646" w:rsidP="00EB5052">
            <w:pPr>
              <w:pStyle w:val="SAPNoteHeading"/>
              <w:ind w:left="0"/>
              <w:rPr>
                <w:lang w:eastAsia="zh-TW"/>
              </w:rPr>
            </w:pPr>
            <w:r>
              <w:rPr>
                <w:noProof/>
              </w:rPr>
              <w:drawing>
                <wp:inline distT="0" distB="0" distL="0" distR="0" wp14:anchorId="0308B302" wp14:editId="7FC816C9">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eastAsia="zh-TW"/>
              </w:rPr>
              <w:t> Note</w:t>
            </w:r>
          </w:p>
          <w:p w14:paraId="0D03FDF4" w14:textId="1B3A8A77" w:rsidR="00050646" w:rsidRPr="00792B4E" w:rsidRDefault="00050646" w:rsidP="00EB5052">
            <w:r>
              <w:rPr>
                <w:lang w:eastAsia="zh-CN"/>
              </w:rPr>
              <w:t xml:space="preserve">In case there are several leave of absence requests submitted by this employee, pay attention to the displayed high level details (more </w:t>
            </w:r>
            <w:r>
              <w:rPr>
                <w:lang w:eastAsia="zh-CN"/>
              </w:rPr>
              <w:lastRenderedPageBreak/>
              <w:t>precisely the time type and absence period) to choose the correct request.</w:t>
            </w:r>
          </w:p>
        </w:tc>
        <w:tc>
          <w:tcPr>
            <w:tcW w:w="3060" w:type="dxa"/>
          </w:tcPr>
          <w:p w14:paraId="5F55C2D3" w14:textId="77777777" w:rsidR="00050646" w:rsidRPr="00792B4E" w:rsidRDefault="00050646" w:rsidP="0078353F">
            <w:pPr>
              <w:rPr>
                <w:rFonts w:cs="Arial"/>
                <w:bCs/>
              </w:rPr>
            </w:pPr>
          </w:p>
        </w:tc>
        <w:tc>
          <w:tcPr>
            <w:tcW w:w="4860" w:type="dxa"/>
            <w:shd w:val="clear" w:color="auto" w:fill="auto"/>
          </w:tcPr>
          <w:p w14:paraId="6D32313C" w14:textId="7C40DC71" w:rsidR="00050646" w:rsidRPr="00792B4E" w:rsidRDefault="00050646" w:rsidP="0078353F">
            <w:pPr>
              <w:rPr>
                <w:rFonts w:cs="Arial"/>
                <w:bCs/>
              </w:rPr>
            </w:pPr>
            <w:r w:rsidRPr="00792B4E">
              <w:rPr>
                <w:rFonts w:cs="Arial"/>
                <w:bCs/>
              </w:rPr>
              <w:t xml:space="preserve">The </w:t>
            </w:r>
            <w:r w:rsidRPr="00792B4E">
              <w:rPr>
                <w:rStyle w:val="SAPScreenElement"/>
              </w:rPr>
              <w:t>Employee</w:t>
            </w:r>
            <w:r w:rsidRPr="00792B4E">
              <w:rPr>
                <w:rFonts w:cs="Arial"/>
                <w:bCs/>
                <w:i/>
              </w:rPr>
              <w:t xml:space="preserve"> </w:t>
            </w:r>
            <w:r w:rsidRPr="00792B4E">
              <w:rPr>
                <w:rStyle w:val="SAPScreenElement"/>
              </w:rPr>
              <w:t>Files</w:t>
            </w:r>
            <w:r w:rsidRPr="00792B4E">
              <w:rPr>
                <w:rFonts w:cs="Arial"/>
                <w:bCs/>
              </w:rPr>
              <w:t xml:space="preserve"> </w:t>
            </w:r>
            <w:r w:rsidRPr="00792B4E">
              <w:rPr>
                <w:rStyle w:val="SAPScreenElement"/>
                <w:lang w:eastAsia="zh-TW"/>
              </w:rPr>
              <w:t>&gt; Workflow Details</w:t>
            </w:r>
            <w:r w:rsidRPr="00792B4E">
              <w:rPr>
                <w:rFonts w:cs="Arial"/>
                <w:bCs/>
                <w:lang w:eastAsia="zh-TW"/>
              </w:rPr>
              <w:t xml:space="preserve"> </w:t>
            </w:r>
            <w:r w:rsidRPr="00792B4E">
              <w:rPr>
                <w:rFonts w:cs="Arial"/>
                <w:bCs/>
              </w:rPr>
              <w:t xml:space="preserve">screen is displayed containing details to the employee’s </w:t>
            </w:r>
            <w:r w:rsidRPr="00792B4E">
              <w:rPr>
                <w:lang w:eastAsia="zh-CN"/>
              </w:rPr>
              <w:t>leave of absence</w:t>
            </w:r>
            <w:r w:rsidRPr="00792B4E">
              <w:rPr>
                <w:rFonts w:cs="Arial"/>
                <w:bCs/>
              </w:rPr>
              <w:t xml:space="preserve"> request. The screen is divided in several sections:</w:t>
            </w:r>
          </w:p>
          <w:p w14:paraId="3997C275" w14:textId="77777777" w:rsidR="00050646" w:rsidRPr="00792B4E" w:rsidRDefault="00050646" w:rsidP="00072B51">
            <w:pPr>
              <w:numPr>
                <w:ilvl w:val="0"/>
                <w:numId w:val="7"/>
              </w:numPr>
              <w:spacing w:line="240" w:lineRule="auto"/>
              <w:ind w:left="176" w:hanging="176"/>
              <w:rPr>
                <w:rFonts w:cs="Arial"/>
                <w:bCs/>
              </w:rPr>
            </w:pPr>
            <w:r w:rsidRPr="00792B4E">
              <w:rPr>
                <w:rFonts w:cs="Arial"/>
                <w:bCs/>
              </w:rPr>
              <w:t xml:space="preserve">The </w:t>
            </w:r>
            <w:r w:rsidRPr="00792B4E">
              <w:rPr>
                <w:rStyle w:val="SAPScreenElement"/>
              </w:rPr>
              <w:t>Do you approve this request?</w:t>
            </w:r>
            <w:r w:rsidRPr="00792B4E">
              <w:rPr>
                <w:rFonts w:cs="Arial"/>
                <w:bCs/>
              </w:rPr>
              <w:t xml:space="preserve"> section contains a short overview of the request, its initiator, and the workflow participants.</w:t>
            </w:r>
          </w:p>
          <w:p w14:paraId="0E0BDF7E" w14:textId="74630CCA" w:rsidR="00050646" w:rsidRPr="00792B4E" w:rsidRDefault="00050646" w:rsidP="00072B51">
            <w:pPr>
              <w:numPr>
                <w:ilvl w:val="0"/>
                <w:numId w:val="7"/>
              </w:numPr>
              <w:spacing w:line="240" w:lineRule="auto"/>
              <w:ind w:left="176" w:hanging="176"/>
              <w:rPr>
                <w:rFonts w:cs="Arial"/>
                <w:bCs/>
              </w:rPr>
            </w:pPr>
            <w:r w:rsidRPr="00792B4E">
              <w:rPr>
                <w:rFonts w:cs="Arial"/>
                <w:bCs/>
              </w:rPr>
              <w:t xml:space="preserve">The </w:t>
            </w:r>
            <w:r w:rsidRPr="00792B4E">
              <w:rPr>
                <w:rStyle w:val="SAPScreenElement"/>
              </w:rPr>
              <w:t>Time</w:t>
            </w:r>
            <w:r w:rsidRPr="00792B4E">
              <w:rPr>
                <w:rFonts w:cs="Arial"/>
                <w:bCs/>
                <w:i/>
              </w:rPr>
              <w:t xml:space="preserve"> </w:t>
            </w:r>
            <w:r w:rsidRPr="00792B4E">
              <w:rPr>
                <w:rStyle w:val="SAPScreenElement"/>
              </w:rPr>
              <w:t>Off</w:t>
            </w:r>
            <w:r w:rsidRPr="00792B4E">
              <w:rPr>
                <w:rFonts w:cs="Arial"/>
                <w:bCs/>
                <w:i/>
              </w:rPr>
              <w:t xml:space="preserve"> </w:t>
            </w:r>
            <w:r w:rsidRPr="00792B4E">
              <w:rPr>
                <w:rStyle w:val="SAPScreenElement"/>
              </w:rPr>
              <w:t>Requests</w:t>
            </w:r>
            <w:r w:rsidRPr="00792B4E">
              <w:rPr>
                <w:rFonts w:cs="Arial"/>
                <w:bCs/>
              </w:rPr>
              <w:t xml:space="preserve"> section contains the detailed request, and the section immediately below </w:t>
            </w:r>
            <w:ins w:id="378" w:author="Author" w:date="2018-02-08T14:45:00Z">
              <w:r w:rsidR="00F85547" w:rsidRPr="00792B4E">
                <w:rPr>
                  <w:rFonts w:cs="Arial"/>
                  <w:bCs/>
                </w:rPr>
                <w:t xml:space="preserve">contains </w:t>
              </w:r>
            </w:ins>
            <w:r w:rsidRPr="00792B4E">
              <w:rPr>
                <w:rFonts w:cs="Arial"/>
                <w:bCs/>
              </w:rPr>
              <w:t>the absences of other team members during the same period.</w:t>
            </w:r>
          </w:p>
          <w:p w14:paraId="7889A835" w14:textId="77777777" w:rsidR="00050646" w:rsidRPr="00792B4E" w:rsidRDefault="00050646" w:rsidP="00072B51">
            <w:pPr>
              <w:numPr>
                <w:ilvl w:val="0"/>
                <w:numId w:val="7"/>
              </w:numPr>
              <w:spacing w:line="240" w:lineRule="auto"/>
              <w:ind w:left="176" w:hanging="176"/>
              <w:rPr>
                <w:rFonts w:cs="Arial"/>
                <w:bCs/>
              </w:rPr>
            </w:pPr>
            <w:r w:rsidRPr="00792B4E">
              <w:rPr>
                <w:rFonts w:cs="Arial"/>
                <w:bCs/>
              </w:rPr>
              <w:lastRenderedPageBreak/>
              <w:t xml:space="preserve">In the </w:t>
            </w:r>
            <w:r w:rsidRPr="00792B4E">
              <w:rPr>
                <w:rStyle w:val="SAPScreenElement"/>
              </w:rPr>
              <w:t>Comment</w:t>
            </w:r>
            <w:r w:rsidRPr="00792B4E">
              <w:rPr>
                <w:rFonts w:cs="Arial"/>
                <w:bCs/>
              </w:rPr>
              <w:t xml:space="preserve"> section, you can post your remarks to the employee’s request.</w:t>
            </w:r>
          </w:p>
          <w:p w14:paraId="5406E560" w14:textId="77777777" w:rsidR="00050646" w:rsidRPr="00792B4E" w:rsidRDefault="00050646" w:rsidP="00072B51">
            <w:pPr>
              <w:numPr>
                <w:ilvl w:val="0"/>
                <w:numId w:val="7"/>
              </w:numPr>
              <w:spacing w:line="240" w:lineRule="auto"/>
              <w:ind w:left="176" w:hanging="176"/>
              <w:rPr>
                <w:rFonts w:cs="Arial"/>
                <w:bCs/>
              </w:rPr>
            </w:pPr>
            <w:r w:rsidRPr="00792B4E">
              <w:rPr>
                <w:rFonts w:cs="Arial"/>
                <w:bCs/>
              </w:rPr>
              <w:t xml:space="preserve">On the right part of the screen a short profile of the requesting employee is given, as well as details to the activities so far in the workflow (request initiation, approval by </w:t>
            </w:r>
            <w:r w:rsidRPr="00792B4E">
              <w:t>line manager</w:t>
            </w:r>
            <w:r w:rsidRPr="00792B4E">
              <w:rPr>
                <w:rFonts w:cs="Arial"/>
                <w:bCs/>
              </w:rPr>
              <w:t>).</w:t>
            </w:r>
          </w:p>
        </w:tc>
        <w:tc>
          <w:tcPr>
            <w:tcW w:w="1260" w:type="dxa"/>
          </w:tcPr>
          <w:p w14:paraId="279A71E9" w14:textId="77777777" w:rsidR="00050646" w:rsidRPr="00792B4E" w:rsidRDefault="00050646" w:rsidP="0078353F">
            <w:pPr>
              <w:rPr>
                <w:rFonts w:cs="Arial"/>
                <w:bCs/>
              </w:rPr>
            </w:pPr>
          </w:p>
        </w:tc>
      </w:tr>
      <w:tr w:rsidR="00050646" w:rsidRPr="00792B4E" w14:paraId="4F980B93" w14:textId="77777777" w:rsidTr="0020175D">
        <w:trPr>
          <w:trHeight w:val="357"/>
        </w:trPr>
        <w:tc>
          <w:tcPr>
            <w:tcW w:w="851" w:type="dxa"/>
            <w:shd w:val="clear" w:color="auto" w:fill="auto"/>
          </w:tcPr>
          <w:p w14:paraId="7F04F66E" w14:textId="06C31313" w:rsidR="00050646" w:rsidRPr="00792B4E" w:rsidRDefault="00050646" w:rsidP="0078353F">
            <w:r>
              <w:t>4</w:t>
            </w:r>
          </w:p>
        </w:tc>
        <w:tc>
          <w:tcPr>
            <w:tcW w:w="1101" w:type="dxa"/>
            <w:shd w:val="clear" w:color="auto" w:fill="auto"/>
          </w:tcPr>
          <w:p w14:paraId="7C6EE39A" w14:textId="504774A6" w:rsidR="00050646" w:rsidRPr="00EB7918" w:rsidRDefault="00050646" w:rsidP="0078353F">
            <w:pPr>
              <w:rPr>
                <w:rStyle w:val="SAPEmphasis"/>
                <w:lang w:eastAsia="zh-CN"/>
              </w:rPr>
            </w:pPr>
            <w:r w:rsidRPr="00EB7918">
              <w:rPr>
                <w:rStyle w:val="SAPEmphasis"/>
                <w:lang w:eastAsia="zh-CN"/>
              </w:rPr>
              <w:t xml:space="preserve">Review Leave of Absence Request </w:t>
            </w:r>
          </w:p>
        </w:tc>
        <w:tc>
          <w:tcPr>
            <w:tcW w:w="3150" w:type="dxa"/>
            <w:shd w:val="clear" w:color="auto" w:fill="auto"/>
          </w:tcPr>
          <w:p w14:paraId="451E7EB6" w14:textId="43365F8A" w:rsidR="00050646" w:rsidRPr="00792B4E" w:rsidRDefault="00050646" w:rsidP="0078353F">
            <w:pPr>
              <w:pStyle w:val="List"/>
              <w:ind w:left="0" w:firstLine="0"/>
            </w:pPr>
            <w:r w:rsidRPr="00792B4E">
              <w:t>Review the detailed request.</w:t>
            </w:r>
            <w:r w:rsidRPr="00792B4E">
              <w:rPr>
                <w:lang w:eastAsia="zh-CN"/>
              </w:rPr>
              <w:t xml:space="preserve"> If needed, you can enter a note to this leave of absence request in the </w:t>
            </w:r>
            <w:r w:rsidRPr="00792B4E">
              <w:rPr>
                <w:rStyle w:val="SAPScreenElement"/>
              </w:rPr>
              <w:t>Comment</w:t>
            </w:r>
            <w:r w:rsidRPr="00792B4E">
              <w:rPr>
                <w:lang w:eastAsia="zh-CN"/>
              </w:rPr>
              <w:t xml:space="preserve"> section.</w:t>
            </w:r>
          </w:p>
        </w:tc>
        <w:tc>
          <w:tcPr>
            <w:tcW w:w="3060" w:type="dxa"/>
          </w:tcPr>
          <w:p w14:paraId="7FF3B76B" w14:textId="3545AFE2" w:rsidR="00050646" w:rsidRPr="00792B4E" w:rsidRDefault="00050646" w:rsidP="00050646">
            <w:pPr>
              <w:rPr>
                <w:rFonts w:cs="Arial"/>
                <w:bCs/>
              </w:rPr>
            </w:pPr>
          </w:p>
        </w:tc>
        <w:tc>
          <w:tcPr>
            <w:tcW w:w="4860" w:type="dxa"/>
            <w:shd w:val="clear" w:color="auto" w:fill="auto"/>
          </w:tcPr>
          <w:p w14:paraId="3DEFD805" w14:textId="78200884" w:rsidR="00050646" w:rsidRPr="00792B4E" w:rsidRDefault="00050646" w:rsidP="0078353F">
            <w:pPr>
              <w:rPr>
                <w:rFonts w:cs="Arial"/>
                <w:bCs/>
              </w:rPr>
            </w:pPr>
          </w:p>
        </w:tc>
        <w:tc>
          <w:tcPr>
            <w:tcW w:w="1260" w:type="dxa"/>
          </w:tcPr>
          <w:p w14:paraId="353F11BB" w14:textId="77777777" w:rsidR="00050646" w:rsidRPr="00792B4E" w:rsidRDefault="00050646" w:rsidP="0078353F">
            <w:pPr>
              <w:rPr>
                <w:rFonts w:cs="Arial"/>
                <w:bCs/>
              </w:rPr>
            </w:pPr>
          </w:p>
        </w:tc>
      </w:tr>
      <w:tr w:rsidR="00050646" w:rsidRPr="00792B4E" w14:paraId="359F251C" w14:textId="77777777" w:rsidTr="0020175D">
        <w:trPr>
          <w:trHeight w:val="357"/>
        </w:trPr>
        <w:tc>
          <w:tcPr>
            <w:tcW w:w="851" w:type="dxa"/>
            <w:shd w:val="clear" w:color="auto" w:fill="auto"/>
          </w:tcPr>
          <w:p w14:paraId="1700DBAC" w14:textId="04BF72DC" w:rsidR="00050646" w:rsidRPr="00792B4E" w:rsidRDefault="00050646" w:rsidP="0078353F">
            <w:r>
              <w:t>5</w:t>
            </w:r>
          </w:p>
        </w:tc>
        <w:tc>
          <w:tcPr>
            <w:tcW w:w="1101" w:type="dxa"/>
            <w:shd w:val="clear" w:color="auto" w:fill="auto"/>
          </w:tcPr>
          <w:p w14:paraId="16F82416" w14:textId="69E6D7A8" w:rsidR="00050646" w:rsidRPr="00EB7918" w:rsidRDefault="00050646" w:rsidP="0078353F">
            <w:pPr>
              <w:rPr>
                <w:rStyle w:val="SAPEmphasis"/>
                <w:lang w:eastAsia="zh-CN"/>
              </w:rPr>
            </w:pPr>
            <w:r w:rsidRPr="00EB7918">
              <w:rPr>
                <w:rStyle w:val="SAPEmphasis"/>
                <w:lang w:eastAsia="zh-CN"/>
              </w:rPr>
              <w:t>Approve Leave of Absence Request</w:t>
            </w:r>
          </w:p>
        </w:tc>
        <w:tc>
          <w:tcPr>
            <w:tcW w:w="3150" w:type="dxa"/>
            <w:shd w:val="clear" w:color="auto" w:fill="auto"/>
          </w:tcPr>
          <w:p w14:paraId="488D2839" w14:textId="7F3D34F6" w:rsidR="00050646" w:rsidRPr="00792B4E" w:rsidRDefault="00050646" w:rsidP="0078353F">
            <w:pPr>
              <w:rPr>
                <w:lang w:eastAsia="zh-CN"/>
              </w:rPr>
            </w:pPr>
            <w:r w:rsidRPr="00792B4E">
              <w:t xml:space="preserve">If </w:t>
            </w:r>
            <w:r w:rsidRPr="00792B4E">
              <w:rPr>
                <w:lang w:eastAsia="zh-CN"/>
              </w:rPr>
              <w:t>everything is fine</w:t>
            </w:r>
            <w:r w:rsidRPr="00792B4E">
              <w:t xml:space="preserve">, choose the </w:t>
            </w:r>
            <w:r w:rsidRPr="00792B4E">
              <w:rPr>
                <w:rStyle w:val="SAPScreenElement"/>
              </w:rPr>
              <w:t>Approve</w:t>
            </w:r>
            <w:r w:rsidRPr="00792B4E">
              <w:rPr>
                <w:i/>
                <w:lang w:eastAsia="zh-CN"/>
              </w:rPr>
              <w:t xml:space="preserve"> </w:t>
            </w:r>
            <w:r w:rsidRPr="00792B4E">
              <w:rPr>
                <w:lang w:eastAsia="zh-CN"/>
              </w:rPr>
              <w:t>button</w:t>
            </w:r>
            <w:r w:rsidRPr="00792B4E">
              <w:t xml:space="preserve"> to approve the </w:t>
            </w:r>
            <w:r w:rsidRPr="00792B4E">
              <w:rPr>
                <w:lang w:eastAsia="zh-CN"/>
              </w:rPr>
              <w:t>leave of absence</w:t>
            </w:r>
            <w:r w:rsidRPr="00792B4E">
              <w:t xml:space="preserve"> request. </w:t>
            </w:r>
          </w:p>
        </w:tc>
        <w:tc>
          <w:tcPr>
            <w:tcW w:w="3060" w:type="dxa"/>
          </w:tcPr>
          <w:p w14:paraId="33BD83C0" w14:textId="4D793C1B" w:rsidR="00050646" w:rsidRPr="00792B4E" w:rsidRDefault="00050646" w:rsidP="0078353F">
            <w:r>
              <w:rPr>
                <w:lang w:eastAsia="zh-TW"/>
              </w:rPr>
              <w:t xml:space="preserve">You may also pass the request to someone else to approve. For this choose the </w:t>
            </w:r>
            <w:r>
              <w:rPr>
                <w:rStyle w:val="SAPScreenElement"/>
                <w:lang w:eastAsia="zh-TW"/>
              </w:rPr>
              <w:t>Delegate</w:t>
            </w:r>
            <w:r>
              <w:rPr>
                <w:lang w:eastAsia="zh-TW"/>
              </w:rPr>
              <w:t xml:space="preserve"> button, select in the upcoming </w:t>
            </w:r>
            <w:r>
              <w:rPr>
                <w:rStyle w:val="SAPScreenElement"/>
                <w:lang w:eastAsia="zh-TW"/>
              </w:rPr>
              <w:t>Delegate</w:t>
            </w:r>
            <w:r>
              <w:rPr>
                <w:i/>
                <w:lang w:eastAsia="zh-TW"/>
              </w:rPr>
              <w:t xml:space="preserve"> </w:t>
            </w:r>
            <w:r>
              <w:rPr>
                <w:rStyle w:val="SAPScreenElement"/>
                <w:lang w:eastAsia="zh-TW"/>
              </w:rPr>
              <w:t>Request</w:t>
            </w:r>
            <w:r>
              <w:rPr>
                <w:lang w:eastAsia="zh-TW"/>
              </w:rPr>
              <w:t xml:space="preserve"> dialog box from the drop-down the person to whom you want to delegate the request, and choose the </w:t>
            </w:r>
            <w:r>
              <w:rPr>
                <w:rStyle w:val="SAPScreenElement"/>
                <w:lang w:eastAsia="zh-TW"/>
              </w:rPr>
              <w:t>Send</w:t>
            </w:r>
            <w:r>
              <w:rPr>
                <w:lang w:eastAsia="zh-TW"/>
              </w:rPr>
              <w:t xml:space="preserve"> button.</w:t>
            </w:r>
          </w:p>
        </w:tc>
        <w:tc>
          <w:tcPr>
            <w:tcW w:w="4860" w:type="dxa"/>
            <w:shd w:val="clear" w:color="auto" w:fill="auto"/>
          </w:tcPr>
          <w:p w14:paraId="7E1997BC" w14:textId="43D093A9" w:rsidR="00050646" w:rsidRDefault="00050646" w:rsidP="0078353F">
            <w:pPr>
              <w:rPr>
                <w:lang w:eastAsia="zh-CN"/>
              </w:rPr>
            </w:pPr>
            <w:r w:rsidRPr="00792B4E">
              <w:t>The system generates a message about the successful approval of the workflow</w:t>
            </w:r>
            <w:r w:rsidRPr="00792B4E">
              <w:rPr>
                <w:lang w:eastAsia="zh-CN"/>
              </w:rPr>
              <w:t>.</w:t>
            </w:r>
          </w:p>
          <w:p w14:paraId="671359B1" w14:textId="77777777" w:rsidR="00050646" w:rsidRDefault="00050646" w:rsidP="00050646">
            <w:pPr>
              <w:pStyle w:val="SAPNoteHeading"/>
              <w:ind w:left="0"/>
              <w:rPr>
                <w:lang w:eastAsia="zh-TW"/>
              </w:rPr>
            </w:pPr>
            <w:r>
              <w:rPr>
                <w:noProof/>
              </w:rPr>
              <w:drawing>
                <wp:inline distT="0" distB="0" distL="0" distR="0" wp14:anchorId="73BBBBBD" wp14:editId="041E4790">
                  <wp:extent cx="228600" cy="2286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lang w:eastAsia="zh-TW"/>
              </w:rPr>
              <w:t> Note</w:t>
            </w:r>
          </w:p>
          <w:p w14:paraId="6A4CF071" w14:textId="6C64D7E7" w:rsidR="00050646" w:rsidRPr="00792B4E" w:rsidRDefault="00050646" w:rsidP="00050646">
            <w:r>
              <w:rPr>
                <w:lang w:eastAsia="zh-CN"/>
              </w:rPr>
              <w:t xml:space="preserve">Once there is no request left for you to approve, </w:t>
            </w:r>
            <w:r>
              <w:rPr>
                <w:rFonts w:cs="Arial"/>
                <w:bCs/>
                <w:lang w:eastAsia="zh-TW"/>
              </w:rPr>
              <w:t>the</w:t>
            </w:r>
            <w:r>
              <w:rPr>
                <w:lang w:eastAsia="zh-TW"/>
              </w:rPr>
              <w:t xml:space="preserve"> </w:t>
            </w:r>
            <w:r>
              <w:rPr>
                <w:rStyle w:val="SAPScreenElement"/>
                <w:lang w:eastAsia="zh-TW"/>
              </w:rPr>
              <w:t>Approve Requests</w:t>
            </w:r>
            <w:r>
              <w:rPr>
                <w:lang w:eastAsia="zh-TW"/>
              </w:rPr>
              <w:t xml:space="preserve"> tile will no longer be visible in the </w:t>
            </w:r>
            <w:r>
              <w:rPr>
                <w:rStyle w:val="SAPScreenElement"/>
                <w:lang w:eastAsia="zh-TW"/>
              </w:rPr>
              <w:t>To Do</w:t>
            </w:r>
            <w:r>
              <w:rPr>
                <w:i/>
                <w:lang w:eastAsia="zh-CN"/>
              </w:rPr>
              <w:t xml:space="preserve"> </w:t>
            </w:r>
            <w:r>
              <w:rPr>
                <w:lang w:eastAsia="zh-CN"/>
              </w:rPr>
              <w:t xml:space="preserve">section of your </w:t>
            </w:r>
            <w:r>
              <w:rPr>
                <w:rStyle w:val="SAPScreenElement"/>
                <w:lang w:eastAsia="zh-TW"/>
              </w:rPr>
              <w:t>Home</w:t>
            </w:r>
            <w:r>
              <w:rPr>
                <w:lang w:eastAsia="zh-CN"/>
              </w:rPr>
              <w:t xml:space="preserve"> page.</w:t>
            </w:r>
          </w:p>
        </w:tc>
        <w:tc>
          <w:tcPr>
            <w:tcW w:w="1260" w:type="dxa"/>
          </w:tcPr>
          <w:p w14:paraId="24B101CF" w14:textId="77777777" w:rsidR="00050646" w:rsidRPr="00792B4E" w:rsidRDefault="00050646" w:rsidP="0078353F">
            <w:pPr>
              <w:rPr>
                <w:rFonts w:cs="Arial"/>
                <w:bCs/>
              </w:rPr>
            </w:pPr>
          </w:p>
        </w:tc>
      </w:tr>
    </w:tbl>
    <w:p w14:paraId="3D4683CB" w14:textId="39398E01" w:rsidR="00EB5052" w:rsidRDefault="00EB5052" w:rsidP="0012254A"/>
    <w:p w14:paraId="5CCB17F9" w14:textId="77777777" w:rsidR="00050646" w:rsidRDefault="00050646" w:rsidP="00050646">
      <w:pPr>
        <w:rPr>
          <w:rStyle w:val="SAPEmphasis"/>
          <w:rFonts w:eastAsiaTheme="minorHAnsi"/>
          <w:sz w:val="20"/>
        </w:rPr>
      </w:pPr>
      <w:r>
        <w:rPr>
          <w:rStyle w:val="SAPEmphasis"/>
          <w:sz w:val="20"/>
          <w:u w:val="single"/>
        </w:rPr>
        <w:t>Option 3</w:t>
      </w:r>
      <w:r>
        <w:rPr>
          <w:sz w:val="20"/>
        </w:rPr>
        <w:t xml:space="preserve">: </w:t>
      </w:r>
      <w:r>
        <w:rPr>
          <w:rStyle w:val="SAPEmphasis"/>
        </w:rPr>
        <w:t>Filtering for</w:t>
      </w:r>
      <w:r>
        <w:rPr>
          <w:rStyle w:val="SAPEmphasis"/>
          <w:sz w:val="20"/>
        </w:rPr>
        <w:t xml:space="preserve"> Leave of Absence Request to be Approved</w:t>
      </w:r>
    </w:p>
    <w:p w14:paraId="766391BB" w14:textId="329C5B32" w:rsidR="00050646" w:rsidRPr="00EF64EF" w:rsidRDefault="00050646" w:rsidP="00050646">
      <w:pPr>
        <w:pStyle w:val="NoteParagraph"/>
        <w:ind w:left="0"/>
      </w:pPr>
      <w:r>
        <w:t xml:space="preserve">In case you have several requests in the </w:t>
      </w:r>
      <w:r w:rsidRPr="0009234C">
        <w:rPr>
          <w:rStyle w:val="SAPScreenElement"/>
        </w:rPr>
        <w:t>Approve Requests</w:t>
      </w:r>
      <w:r w:rsidRPr="0009234C">
        <w:t xml:space="preserve"> </w:t>
      </w:r>
      <w:r>
        <w:t>tile, you might want to filter for the appropriate leave of absence request submitted by the employee.</w:t>
      </w:r>
    </w:p>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800"/>
        <w:gridCol w:w="3240"/>
        <w:gridCol w:w="2160"/>
        <w:gridCol w:w="4950"/>
        <w:gridCol w:w="1260"/>
      </w:tblGrid>
      <w:tr w:rsidR="00050646" w:rsidRPr="0009234C" w14:paraId="32AD1BC4" w14:textId="77777777" w:rsidTr="00EB7918">
        <w:trPr>
          <w:trHeight w:val="576"/>
          <w:tblHeader/>
        </w:trPr>
        <w:tc>
          <w:tcPr>
            <w:tcW w:w="872" w:type="dxa"/>
            <w:shd w:val="clear" w:color="auto" w:fill="999999"/>
          </w:tcPr>
          <w:p w14:paraId="64DAB0D0" w14:textId="77777777" w:rsidR="00050646" w:rsidRPr="00CA3F09" w:rsidRDefault="00050646" w:rsidP="003F5FCC">
            <w:pPr>
              <w:pStyle w:val="TableHeading"/>
              <w:rPr>
                <w:rFonts w:ascii="BentonSans Bold" w:hAnsi="BentonSans Bold"/>
                <w:bCs/>
                <w:color w:val="FFFFFF"/>
                <w:sz w:val="18"/>
                <w:lang w:val="en-US"/>
              </w:rPr>
            </w:pPr>
            <w:r w:rsidRPr="00CA3F09">
              <w:rPr>
                <w:rFonts w:ascii="BentonSans Bold" w:hAnsi="BentonSans Bold"/>
                <w:bCs/>
                <w:color w:val="FFFFFF"/>
                <w:sz w:val="18"/>
                <w:lang w:val="en-US"/>
              </w:rPr>
              <w:t>Test Step #</w:t>
            </w:r>
          </w:p>
        </w:tc>
        <w:tc>
          <w:tcPr>
            <w:tcW w:w="1800" w:type="dxa"/>
            <w:shd w:val="clear" w:color="auto" w:fill="999999"/>
          </w:tcPr>
          <w:p w14:paraId="34BDFB66" w14:textId="77777777" w:rsidR="00050646" w:rsidRPr="00CA3F09" w:rsidRDefault="00050646" w:rsidP="003F5FCC">
            <w:pPr>
              <w:pStyle w:val="TableHeading"/>
              <w:rPr>
                <w:rFonts w:ascii="BentonSans Bold" w:hAnsi="BentonSans Bold"/>
                <w:bCs/>
                <w:color w:val="FFFFFF"/>
                <w:sz w:val="18"/>
                <w:lang w:val="en-US"/>
              </w:rPr>
            </w:pPr>
            <w:r w:rsidRPr="00CA3F09">
              <w:rPr>
                <w:rFonts w:ascii="BentonSans Bold" w:hAnsi="BentonSans Bold"/>
                <w:bCs/>
                <w:color w:val="FFFFFF"/>
                <w:sz w:val="18"/>
                <w:lang w:val="en-US"/>
              </w:rPr>
              <w:t>Test Step Name</w:t>
            </w:r>
          </w:p>
        </w:tc>
        <w:tc>
          <w:tcPr>
            <w:tcW w:w="3240" w:type="dxa"/>
            <w:shd w:val="clear" w:color="auto" w:fill="999999"/>
          </w:tcPr>
          <w:p w14:paraId="776237BE" w14:textId="77777777" w:rsidR="00050646" w:rsidRPr="00CA3F09" w:rsidRDefault="00050646" w:rsidP="003F5FCC">
            <w:pPr>
              <w:pStyle w:val="TableHeading"/>
              <w:rPr>
                <w:rFonts w:ascii="BentonSans Bold" w:hAnsi="BentonSans Bold"/>
                <w:bCs/>
                <w:color w:val="FFFFFF"/>
                <w:sz w:val="18"/>
                <w:lang w:val="en-US"/>
              </w:rPr>
            </w:pPr>
            <w:r w:rsidRPr="00CA3F09">
              <w:rPr>
                <w:rFonts w:ascii="BentonSans Bold" w:hAnsi="BentonSans Bold"/>
                <w:bCs/>
                <w:color w:val="FFFFFF"/>
                <w:sz w:val="18"/>
                <w:lang w:val="en-US"/>
              </w:rPr>
              <w:t>Instruction</w:t>
            </w:r>
          </w:p>
        </w:tc>
        <w:tc>
          <w:tcPr>
            <w:tcW w:w="2160" w:type="dxa"/>
            <w:shd w:val="clear" w:color="auto" w:fill="999999"/>
          </w:tcPr>
          <w:p w14:paraId="0E015D00" w14:textId="77777777" w:rsidR="00050646" w:rsidRPr="00CA3F09" w:rsidRDefault="00050646" w:rsidP="003F5FCC">
            <w:pPr>
              <w:pStyle w:val="TableHeading"/>
              <w:rPr>
                <w:rFonts w:ascii="BentonSans Bold" w:hAnsi="BentonSans Bold"/>
                <w:bCs/>
                <w:color w:val="FFFFFF"/>
                <w:sz w:val="18"/>
                <w:lang w:val="en-US"/>
              </w:rPr>
            </w:pPr>
            <w:r w:rsidRPr="00CA3F09">
              <w:rPr>
                <w:rFonts w:ascii="BentonSans Bold" w:hAnsi="BentonSans Bold"/>
                <w:bCs/>
                <w:color w:val="FFFFFF"/>
                <w:sz w:val="18"/>
                <w:lang w:val="en-US"/>
              </w:rPr>
              <w:t>Additional Information</w:t>
            </w:r>
          </w:p>
        </w:tc>
        <w:tc>
          <w:tcPr>
            <w:tcW w:w="4950" w:type="dxa"/>
            <w:shd w:val="clear" w:color="auto" w:fill="999999"/>
          </w:tcPr>
          <w:p w14:paraId="65598EE8" w14:textId="77777777" w:rsidR="00050646" w:rsidRPr="00CA3F09" w:rsidRDefault="00050646" w:rsidP="003F5FCC">
            <w:pPr>
              <w:pStyle w:val="TableHeading"/>
              <w:rPr>
                <w:rFonts w:ascii="BentonSans Bold" w:hAnsi="BentonSans Bold"/>
                <w:bCs/>
                <w:color w:val="FFFFFF"/>
                <w:sz w:val="18"/>
                <w:lang w:val="en-US"/>
              </w:rPr>
            </w:pPr>
            <w:r w:rsidRPr="00CA3F09">
              <w:rPr>
                <w:rFonts w:ascii="BentonSans Bold" w:hAnsi="BentonSans Bold"/>
                <w:bCs/>
                <w:color w:val="FFFFFF"/>
                <w:sz w:val="18"/>
                <w:lang w:val="en-US"/>
              </w:rPr>
              <w:t>Expected Result</w:t>
            </w:r>
          </w:p>
        </w:tc>
        <w:tc>
          <w:tcPr>
            <w:tcW w:w="1260" w:type="dxa"/>
            <w:shd w:val="clear" w:color="auto" w:fill="999999"/>
          </w:tcPr>
          <w:p w14:paraId="37CC462E" w14:textId="77777777" w:rsidR="00050646" w:rsidRPr="0009234C" w:rsidRDefault="00050646" w:rsidP="003F5FCC">
            <w:pPr>
              <w:pStyle w:val="TableHeading"/>
              <w:rPr>
                <w:rFonts w:ascii="BentonSans Bold" w:hAnsi="BentonSans Bold"/>
                <w:bCs/>
                <w:color w:val="FFFFFF"/>
                <w:sz w:val="18"/>
              </w:rPr>
            </w:pPr>
            <w:r w:rsidRPr="0009234C">
              <w:rPr>
                <w:rFonts w:ascii="BentonSans Bold" w:hAnsi="BentonSans Bold"/>
                <w:bCs/>
                <w:color w:val="FFFFFF"/>
                <w:sz w:val="18"/>
              </w:rPr>
              <w:t>Pass / Fail / Comment</w:t>
            </w:r>
          </w:p>
        </w:tc>
      </w:tr>
      <w:tr w:rsidR="00050646" w:rsidRPr="0009234C" w14:paraId="20B2C8F1" w14:textId="77777777" w:rsidTr="00EB7918">
        <w:trPr>
          <w:trHeight w:val="357"/>
        </w:trPr>
        <w:tc>
          <w:tcPr>
            <w:tcW w:w="872" w:type="dxa"/>
            <w:shd w:val="clear" w:color="auto" w:fill="auto"/>
          </w:tcPr>
          <w:p w14:paraId="360F0BDD" w14:textId="77777777" w:rsidR="00050646" w:rsidRPr="0009234C" w:rsidRDefault="00050646" w:rsidP="003F5FCC">
            <w:r w:rsidRPr="0009234C">
              <w:t>3</w:t>
            </w:r>
          </w:p>
        </w:tc>
        <w:tc>
          <w:tcPr>
            <w:tcW w:w="1800" w:type="dxa"/>
            <w:shd w:val="clear" w:color="auto" w:fill="auto"/>
          </w:tcPr>
          <w:p w14:paraId="7A46F912" w14:textId="77777777" w:rsidR="00050646" w:rsidRPr="0009234C" w:rsidRDefault="00050646" w:rsidP="003F5FCC">
            <w:pPr>
              <w:rPr>
                <w:rFonts w:cs="Arial"/>
                <w:b/>
                <w:bCs/>
              </w:rPr>
            </w:pPr>
            <w:r w:rsidRPr="00EB7918">
              <w:rPr>
                <w:rStyle w:val="SAPEmphasis"/>
                <w:lang w:eastAsia="zh-CN"/>
              </w:rPr>
              <w:t>Go to</w:t>
            </w:r>
            <w:r w:rsidRPr="0009234C">
              <w:rPr>
                <w:rFonts w:cs="Arial"/>
                <w:b/>
                <w:bCs/>
              </w:rPr>
              <w:t xml:space="preserve"> </w:t>
            </w:r>
            <w:r w:rsidRPr="0009234C">
              <w:rPr>
                <w:rStyle w:val="SAPScreenElement"/>
                <w:b/>
                <w:color w:val="auto"/>
              </w:rPr>
              <w:t>My Workflow Requests</w:t>
            </w:r>
            <w:r w:rsidRPr="0009234C">
              <w:rPr>
                <w:b/>
              </w:rPr>
              <w:t xml:space="preserve"> </w:t>
            </w:r>
            <w:r w:rsidRPr="00EB7918">
              <w:rPr>
                <w:rStyle w:val="SAPEmphasis"/>
                <w:lang w:eastAsia="zh-CN"/>
              </w:rPr>
              <w:t>Screen</w:t>
            </w:r>
          </w:p>
        </w:tc>
        <w:tc>
          <w:tcPr>
            <w:tcW w:w="3240" w:type="dxa"/>
            <w:shd w:val="clear" w:color="auto" w:fill="auto"/>
          </w:tcPr>
          <w:p w14:paraId="0FCE14F0" w14:textId="1A2C53F2" w:rsidR="00050646" w:rsidRPr="0009234C" w:rsidRDefault="00050646" w:rsidP="003F5FCC">
            <w:r w:rsidRPr="0009234C">
              <w:t xml:space="preserve">Select the </w:t>
            </w:r>
            <w:r w:rsidRPr="0009234C">
              <w:rPr>
                <w:rStyle w:val="SAPScreenElement"/>
              </w:rPr>
              <w:t>Go to Workflow Requests</w:t>
            </w:r>
            <w:r w:rsidRPr="0009234C">
              <w:t xml:space="preserve"> </w:t>
            </w:r>
            <w:del w:id="379" w:author="Author" w:date="2018-02-08T14:45:00Z">
              <w:r w:rsidRPr="0009234C" w:rsidDel="00F85547">
                <w:delText xml:space="preserve">link </w:delText>
              </w:r>
            </w:del>
            <w:ins w:id="380" w:author="Author" w:date="2018-02-08T14:45:00Z">
              <w:r w:rsidR="00F85547">
                <w:t>button</w:t>
              </w:r>
              <w:r w:rsidR="00F85547" w:rsidRPr="0009234C">
                <w:t xml:space="preserve"> </w:t>
              </w:r>
            </w:ins>
            <w:r w:rsidRPr="0009234C">
              <w:t xml:space="preserve">located at the bottom right of the </w:t>
            </w:r>
            <w:r w:rsidRPr="0009234C">
              <w:rPr>
                <w:rStyle w:val="SAPScreenElement"/>
              </w:rPr>
              <w:t>Approve Requests</w:t>
            </w:r>
            <w:r w:rsidRPr="0009234C">
              <w:t xml:space="preserve"> </w:t>
            </w:r>
            <w:r w:rsidRPr="0009234C">
              <w:rPr>
                <w:rFonts w:cs="Arial"/>
                <w:bCs/>
              </w:rPr>
              <w:t>dialog box.</w:t>
            </w:r>
          </w:p>
        </w:tc>
        <w:tc>
          <w:tcPr>
            <w:tcW w:w="2160" w:type="dxa"/>
          </w:tcPr>
          <w:p w14:paraId="7005F627" w14:textId="77777777" w:rsidR="00050646" w:rsidRPr="0009234C" w:rsidRDefault="00050646" w:rsidP="003F5FCC">
            <w:pPr>
              <w:rPr>
                <w:rFonts w:cs="Arial"/>
                <w:bCs/>
              </w:rPr>
            </w:pPr>
          </w:p>
        </w:tc>
        <w:tc>
          <w:tcPr>
            <w:tcW w:w="4950" w:type="dxa"/>
            <w:shd w:val="clear" w:color="auto" w:fill="auto"/>
          </w:tcPr>
          <w:p w14:paraId="2FC13480" w14:textId="77777777" w:rsidR="00050646" w:rsidRPr="0009234C" w:rsidRDefault="00050646" w:rsidP="003F5FCC">
            <w:pPr>
              <w:rPr>
                <w:rFonts w:cs="Arial"/>
                <w:bCs/>
              </w:rPr>
            </w:pPr>
            <w:r w:rsidRPr="0009234C">
              <w:rPr>
                <w:rFonts w:cs="Arial"/>
                <w:bCs/>
              </w:rPr>
              <w:t xml:space="preserve">The </w:t>
            </w:r>
            <w:r w:rsidRPr="0009234C">
              <w:rPr>
                <w:rStyle w:val="SAPScreenElement"/>
              </w:rPr>
              <w:t>My Workflow Requests (#)</w:t>
            </w:r>
            <w:r w:rsidRPr="0009234C">
              <w:rPr>
                <w:rFonts w:cs="Arial"/>
                <w:bCs/>
              </w:rPr>
              <w:t xml:space="preserve"> screen is displayed. If appropriate, click </w:t>
            </w:r>
            <w:r w:rsidRPr="0009234C">
              <w:rPr>
                <w:rStyle w:val="SAPScreenElement"/>
              </w:rPr>
              <w:t>More</w:t>
            </w:r>
            <w:r w:rsidRPr="0009234C">
              <w:rPr>
                <w:rFonts w:cs="Arial"/>
                <w:bCs/>
              </w:rPr>
              <w:t>, to have the complete list of requests.</w:t>
            </w:r>
          </w:p>
        </w:tc>
        <w:tc>
          <w:tcPr>
            <w:tcW w:w="1260" w:type="dxa"/>
          </w:tcPr>
          <w:p w14:paraId="2207CF92" w14:textId="77777777" w:rsidR="00050646" w:rsidRPr="0009234C" w:rsidRDefault="00050646" w:rsidP="003F5FCC">
            <w:pPr>
              <w:rPr>
                <w:rFonts w:cs="Arial"/>
                <w:bCs/>
              </w:rPr>
            </w:pPr>
          </w:p>
        </w:tc>
      </w:tr>
      <w:tr w:rsidR="00050646" w:rsidRPr="0009234C" w14:paraId="2C561CC6" w14:textId="77777777" w:rsidTr="00EB7918">
        <w:trPr>
          <w:trHeight w:val="357"/>
        </w:trPr>
        <w:tc>
          <w:tcPr>
            <w:tcW w:w="872" w:type="dxa"/>
            <w:vMerge w:val="restart"/>
            <w:shd w:val="clear" w:color="auto" w:fill="auto"/>
          </w:tcPr>
          <w:p w14:paraId="05D3822C" w14:textId="77777777" w:rsidR="00050646" w:rsidRPr="0009234C" w:rsidRDefault="00050646" w:rsidP="003F5FCC">
            <w:r>
              <w:t>4</w:t>
            </w:r>
          </w:p>
        </w:tc>
        <w:tc>
          <w:tcPr>
            <w:tcW w:w="1800" w:type="dxa"/>
            <w:vMerge w:val="restart"/>
            <w:shd w:val="clear" w:color="auto" w:fill="auto"/>
          </w:tcPr>
          <w:p w14:paraId="1E358370" w14:textId="77777777" w:rsidR="00050646" w:rsidRPr="0009234C" w:rsidRDefault="00050646" w:rsidP="003F5FCC">
            <w:pPr>
              <w:rPr>
                <w:rFonts w:cs="Arial"/>
                <w:b/>
                <w:bCs/>
              </w:rPr>
            </w:pPr>
            <w:r w:rsidRPr="00EB7918">
              <w:rPr>
                <w:rStyle w:val="SAPEmphasis"/>
                <w:lang w:eastAsia="zh-CN"/>
              </w:rPr>
              <w:t>Filter for Leave of Absence Requests</w:t>
            </w:r>
          </w:p>
        </w:tc>
        <w:tc>
          <w:tcPr>
            <w:tcW w:w="3240" w:type="dxa"/>
            <w:shd w:val="clear" w:color="auto" w:fill="auto"/>
          </w:tcPr>
          <w:p w14:paraId="06003509" w14:textId="77777777" w:rsidR="00050646" w:rsidRPr="0009234C" w:rsidRDefault="00050646" w:rsidP="003F5FCC">
            <w:r w:rsidRPr="0009234C">
              <w:t xml:space="preserve">To filter </w:t>
            </w:r>
            <w:r>
              <w:t xml:space="preserve">for the leave of absence </w:t>
            </w:r>
            <w:r w:rsidRPr="0009234C">
              <w:t xml:space="preserve">request, select the </w:t>
            </w:r>
            <w:r w:rsidRPr="0009234C">
              <w:rPr>
                <w:rStyle w:val="SAPScreenElement"/>
              </w:rPr>
              <w:t>Filter</w:t>
            </w:r>
            <w:r w:rsidRPr="0009234C">
              <w:t xml:space="preserve"> </w:t>
            </w:r>
            <w:r w:rsidRPr="0009234C">
              <w:rPr>
                <w:noProof/>
              </w:rPr>
              <w:drawing>
                <wp:inline distT="0" distB="0" distL="0" distR="0" wp14:anchorId="4135E381" wp14:editId="4B6597E1">
                  <wp:extent cx="333375" cy="276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75" cy="276225"/>
                          </a:xfrm>
                          <a:prstGeom prst="rect">
                            <a:avLst/>
                          </a:prstGeom>
                        </pic:spPr>
                      </pic:pic>
                    </a:graphicData>
                  </a:graphic>
                </wp:inline>
              </w:drawing>
            </w:r>
            <w:r w:rsidRPr="0009234C">
              <w:t xml:space="preserve"> icon. </w:t>
            </w:r>
          </w:p>
        </w:tc>
        <w:tc>
          <w:tcPr>
            <w:tcW w:w="2160" w:type="dxa"/>
          </w:tcPr>
          <w:p w14:paraId="50FF4979" w14:textId="77777777" w:rsidR="00050646" w:rsidRPr="0009234C" w:rsidRDefault="00050646" w:rsidP="003F5FCC">
            <w:pPr>
              <w:rPr>
                <w:rFonts w:cs="Arial"/>
                <w:bCs/>
              </w:rPr>
            </w:pPr>
          </w:p>
        </w:tc>
        <w:tc>
          <w:tcPr>
            <w:tcW w:w="4950" w:type="dxa"/>
            <w:shd w:val="clear" w:color="auto" w:fill="auto"/>
          </w:tcPr>
          <w:p w14:paraId="6CB2916D" w14:textId="77777777" w:rsidR="00050646" w:rsidRPr="0009234C" w:rsidRDefault="00050646" w:rsidP="003F5FCC">
            <w:pPr>
              <w:rPr>
                <w:rFonts w:cs="Arial"/>
                <w:bCs/>
              </w:rPr>
            </w:pPr>
            <w:r w:rsidRPr="0009234C">
              <w:rPr>
                <w:rFonts w:cs="Arial"/>
                <w:bCs/>
              </w:rPr>
              <w:t xml:space="preserve">Several fields are displayed on top of the </w:t>
            </w:r>
            <w:r w:rsidRPr="0009234C">
              <w:rPr>
                <w:rStyle w:val="SAPScreenElement"/>
              </w:rPr>
              <w:t>My Workflow Requests (#)</w:t>
            </w:r>
            <w:r w:rsidRPr="0009234C">
              <w:rPr>
                <w:rFonts w:cs="Arial"/>
                <w:bCs/>
              </w:rPr>
              <w:t xml:space="preserve"> screen, which can be used as filter criteria.</w:t>
            </w:r>
          </w:p>
        </w:tc>
        <w:tc>
          <w:tcPr>
            <w:tcW w:w="1260" w:type="dxa"/>
          </w:tcPr>
          <w:p w14:paraId="19820713" w14:textId="77777777" w:rsidR="00050646" w:rsidRPr="0009234C" w:rsidRDefault="00050646" w:rsidP="003F5FCC">
            <w:pPr>
              <w:rPr>
                <w:rFonts w:cs="Arial"/>
                <w:bCs/>
              </w:rPr>
            </w:pPr>
          </w:p>
        </w:tc>
      </w:tr>
      <w:tr w:rsidR="00050646" w:rsidRPr="0009234C" w14:paraId="762EF484" w14:textId="77777777" w:rsidTr="00EB7918">
        <w:trPr>
          <w:trHeight w:val="357"/>
        </w:trPr>
        <w:tc>
          <w:tcPr>
            <w:tcW w:w="872" w:type="dxa"/>
            <w:vMerge/>
            <w:shd w:val="clear" w:color="auto" w:fill="auto"/>
          </w:tcPr>
          <w:p w14:paraId="7E9AAC98" w14:textId="77777777" w:rsidR="00050646" w:rsidRPr="0009234C" w:rsidRDefault="00050646" w:rsidP="003F5FCC"/>
        </w:tc>
        <w:tc>
          <w:tcPr>
            <w:tcW w:w="1800" w:type="dxa"/>
            <w:vMerge/>
            <w:shd w:val="clear" w:color="auto" w:fill="auto"/>
          </w:tcPr>
          <w:p w14:paraId="0EDC4D2A" w14:textId="77777777" w:rsidR="00050646" w:rsidRPr="0009234C" w:rsidRDefault="00050646" w:rsidP="003F5FCC">
            <w:pPr>
              <w:rPr>
                <w:rFonts w:cs="Arial"/>
                <w:b/>
                <w:bCs/>
              </w:rPr>
            </w:pPr>
          </w:p>
        </w:tc>
        <w:tc>
          <w:tcPr>
            <w:tcW w:w="3240" w:type="dxa"/>
            <w:shd w:val="clear" w:color="auto" w:fill="auto"/>
          </w:tcPr>
          <w:p w14:paraId="3489072B" w14:textId="3B71E63B" w:rsidR="00050646" w:rsidRPr="0009234C" w:rsidRDefault="00050646" w:rsidP="003F5FCC">
            <w:r w:rsidRPr="0009234C">
              <w:t>To filter for</w:t>
            </w:r>
            <w:r>
              <w:t xml:space="preserve"> the leave of absence </w:t>
            </w:r>
            <w:r w:rsidRPr="0009234C">
              <w:t>request</w:t>
            </w:r>
            <w:r>
              <w:t xml:space="preserve"> (</w:t>
            </w:r>
            <w:r>
              <w:rPr>
                <w:lang w:eastAsia="zh-CN"/>
              </w:rPr>
              <w:t xml:space="preserve">for example, of type </w:t>
            </w:r>
            <w:r w:rsidRPr="00737444">
              <w:rPr>
                <w:rStyle w:val="UserInput"/>
                <w:sz w:val="18"/>
                <w:lang w:eastAsia="zh-TW"/>
              </w:rPr>
              <w:t>Parental</w:t>
            </w:r>
            <w:r>
              <w:t xml:space="preserve">) submitted by the employee, </w:t>
            </w:r>
            <w:r w:rsidRPr="0009234C">
              <w:t xml:space="preserve">select for field </w:t>
            </w:r>
            <w:r w:rsidRPr="0009234C">
              <w:rPr>
                <w:rStyle w:val="SAPScreenElement"/>
              </w:rPr>
              <w:t>Request Type</w:t>
            </w:r>
            <w:r w:rsidRPr="0009234C">
              <w:t xml:space="preserve"> value</w:t>
            </w:r>
            <w:r w:rsidRPr="0009234C">
              <w:rPr>
                <w:rStyle w:val="SAPUserEntry"/>
              </w:rPr>
              <w:t xml:space="preserve"> Change Generic Object </w:t>
            </w:r>
            <w:r w:rsidRPr="00F077ED">
              <w:rPr>
                <w:rStyle w:val="SAPUserEntry"/>
              </w:rPr>
              <w:t>Actions</w:t>
            </w:r>
            <w:r w:rsidR="003F50B0" w:rsidRPr="00F077ED">
              <w:rPr>
                <w:rFonts w:cs="Arial"/>
                <w:bCs/>
              </w:rPr>
              <w:t>,</w:t>
            </w:r>
            <w:r w:rsidR="003F50B0" w:rsidRPr="00F077ED">
              <w:rPr>
                <w:b/>
              </w:rPr>
              <w:t xml:space="preserve"> </w:t>
            </w:r>
            <w:r w:rsidR="003F50B0" w:rsidRPr="00F077ED">
              <w:t xml:space="preserve">for field </w:t>
            </w:r>
            <w:r w:rsidR="003F50B0" w:rsidRPr="00F077ED">
              <w:rPr>
                <w:rStyle w:val="SAPScreenElement"/>
              </w:rPr>
              <w:t>Object</w:t>
            </w:r>
            <w:r w:rsidR="003F50B0" w:rsidRPr="00F077ED">
              <w:t xml:space="preserve"> value</w:t>
            </w:r>
            <w:r w:rsidR="003F50B0" w:rsidRPr="00F077ED">
              <w:rPr>
                <w:rStyle w:val="SAPUserEntry"/>
                <w:b w:val="0"/>
              </w:rPr>
              <w:t xml:space="preserve"> </w:t>
            </w:r>
            <w:r w:rsidR="003F50B0" w:rsidRPr="00F077ED">
              <w:rPr>
                <w:rStyle w:val="SAPUserEntry"/>
              </w:rPr>
              <w:t>Time Off Requests</w:t>
            </w:r>
            <w:r w:rsidR="003F50B0" w:rsidRPr="00F077ED">
              <w:rPr>
                <w:rFonts w:cs="Arial"/>
                <w:bCs/>
              </w:rPr>
              <w:t>,</w:t>
            </w:r>
            <w:r w:rsidR="003F50B0" w:rsidRPr="00EB5310">
              <w:t xml:space="preserve"> </w:t>
            </w:r>
            <w:r w:rsidRPr="0009234C">
              <w:t>and</w:t>
            </w:r>
            <w:r>
              <w:t xml:space="preserve"> in </w:t>
            </w:r>
            <w:r>
              <w:lastRenderedPageBreak/>
              <w:t xml:space="preserve">field </w:t>
            </w:r>
            <w:r>
              <w:rPr>
                <w:rStyle w:val="SAPScreenElement"/>
              </w:rPr>
              <w:t>Initiated By</w:t>
            </w:r>
            <w:r>
              <w:t xml:space="preserve"> the name of the employee who has submitted the request. Then</w:t>
            </w:r>
            <w:r w:rsidRPr="0009234C">
              <w:t xml:space="preserve"> choose the </w:t>
            </w:r>
            <w:r w:rsidRPr="0009234C">
              <w:rPr>
                <w:rStyle w:val="SAPScreenElement"/>
              </w:rPr>
              <w:t>Go</w:t>
            </w:r>
            <w:r w:rsidRPr="0009234C">
              <w:t xml:space="preserve"> button. </w:t>
            </w:r>
          </w:p>
        </w:tc>
        <w:tc>
          <w:tcPr>
            <w:tcW w:w="2160" w:type="dxa"/>
          </w:tcPr>
          <w:p w14:paraId="07E4DE55" w14:textId="77777777" w:rsidR="00050646" w:rsidRDefault="00050646" w:rsidP="003F5FCC">
            <w:pPr>
              <w:rPr>
                <w:rFonts w:cs="Arial"/>
                <w:bCs/>
              </w:rPr>
            </w:pPr>
          </w:p>
        </w:tc>
        <w:tc>
          <w:tcPr>
            <w:tcW w:w="4950" w:type="dxa"/>
            <w:shd w:val="clear" w:color="auto" w:fill="auto"/>
          </w:tcPr>
          <w:p w14:paraId="723210F5" w14:textId="77777777" w:rsidR="00050646" w:rsidRPr="00B61FA7" w:rsidRDefault="00050646" w:rsidP="003F5FCC">
            <w:pPr>
              <w:rPr>
                <w:rFonts w:cs="Arial"/>
                <w:bCs/>
              </w:rPr>
            </w:pPr>
            <w:r>
              <w:rPr>
                <w:rFonts w:cs="Arial"/>
                <w:bCs/>
              </w:rPr>
              <w:t xml:space="preserve">The </w:t>
            </w:r>
            <w:r>
              <w:t xml:space="preserve">leave of absence </w:t>
            </w:r>
            <w:r w:rsidRPr="00B61FA7">
              <w:rPr>
                <w:rFonts w:cs="Arial"/>
                <w:bCs/>
              </w:rPr>
              <w:t xml:space="preserve">requests submitted by that employee for you to approve are listed. </w:t>
            </w:r>
          </w:p>
          <w:p w14:paraId="05C17C0C" w14:textId="77777777" w:rsidR="00050646" w:rsidRPr="0009234C" w:rsidRDefault="00050646" w:rsidP="003F5FCC">
            <w:pPr>
              <w:rPr>
                <w:rFonts w:cs="Arial"/>
                <w:bCs/>
              </w:rPr>
            </w:pPr>
            <w:r w:rsidRPr="0009234C">
              <w:rPr>
                <w:rFonts w:cs="Arial"/>
                <w:bCs/>
              </w:rPr>
              <w:t xml:space="preserve">For each </w:t>
            </w:r>
            <w:r>
              <w:t>leave of absence</w:t>
            </w:r>
            <w:r w:rsidRPr="0009234C">
              <w:rPr>
                <w:rFonts w:cs="Arial"/>
                <w:bCs/>
              </w:rPr>
              <w:t xml:space="preserve"> request in the list, the name of the requesting employee, the start date, end date, and time type (absence) are displayed.</w:t>
            </w:r>
          </w:p>
        </w:tc>
        <w:tc>
          <w:tcPr>
            <w:tcW w:w="1260" w:type="dxa"/>
          </w:tcPr>
          <w:p w14:paraId="6AC08158" w14:textId="77777777" w:rsidR="00050646" w:rsidRPr="0009234C" w:rsidRDefault="00050646" w:rsidP="003F5FCC">
            <w:pPr>
              <w:rPr>
                <w:rFonts w:cs="Arial"/>
                <w:bCs/>
              </w:rPr>
            </w:pPr>
          </w:p>
        </w:tc>
      </w:tr>
      <w:tr w:rsidR="00050646" w:rsidRPr="0009234C" w14:paraId="78A20B78" w14:textId="77777777" w:rsidTr="00EB7918">
        <w:trPr>
          <w:trHeight w:val="357"/>
        </w:trPr>
        <w:tc>
          <w:tcPr>
            <w:tcW w:w="872" w:type="dxa"/>
            <w:shd w:val="clear" w:color="auto" w:fill="auto"/>
          </w:tcPr>
          <w:p w14:paraId="02676D35" w14:textId="77777777" w:rsidR="00050646" w:rsidRPr="0009234C" w:rsidRDefault="00050646" w:rsidP="003F5FCC">
            <w:r>
              <w:t>5</w:t>
            </w:r>
          </w:p>
        </w:tc>
        <w:tc>
          <w:tcPr>
            <w:tcW w:w="1800" w:type="dxa"/>
            <w:shd w:val="clear" w:color="auto" w:fill="auto"/>
          </w:tcPr>
          <w:p w14:paraId="54D54A77" w14:textId="77777777" w:rsidR="00050646" w:rsidRPr="00EB7918" w:rsidRDefault="00050646" w:rsidP="003F5FCC">
            <w:pPr>
              <w:rPr>
                <w:rStyle w:val="SAPEmphasis"/>
                <w:lang w:eastAsia="zh-CN"/>
              </w:rPr>
            </w:pPr>
            <w:r w:rsidRPr="00EB7918">
              <w:rPr>
                <w:rStyle w:val="SAPEmphasis"/>
                <w:lang w:eastAsia="zh-CN"/>
              </w:rPr>
              <w:t>Select Leave of Absence Request to be approved</w:t>
            </w:r>
          </w:p>
        </w:tc>
        <w:tc>
          <w:tcPr>
            <w:tcW w:w="3240" w:type="dxa"/>
            <w:shd w:val="clear" w:color="auto" w:fill="auto"/>
          </w:tcPr>
          <w:p w14:paraId="1596AAA0" w14:textId="77777777" w:rsidR="00050646" w:rsidRPr="0009234C" w:rsidRDefault="00050646" w:rsidP="003F5FCC">
            <w:pPr>
              <w:rPr>
                <w:lang w:eastAsia="zh-CN"/>
              </w:rPr>
            </w:pPr>
            <w:r w:rsidRPr="0009234C">
              <w:t xml:space="preserve">Flag the checkbox on the very left of </w:t>
            </w:r>
            <w:r>
              <w:t>the</w:t>
            </w:r>
            <w:r w:rsidRPr="0009234C">
              <w:t xml:space="preserve"> </w:t>
            </w:r>
            <w:r w:rsidRPr="0009234C">
              <w:rPr>
                <w:rStyle w:val="SAPScreenElement"/>
                <w:lang w:eastAsia="zh-TW"/>
              </w:rPr>
              <w:t>Time Off Requests for &lt;employee name&gt;</w:t>
            </w:r>
            <w:r w:rsidRPr="0009234C">
              <w:rPr>
                <w:lang w:eastAsia="zh-CN"/>
              </w:rPr>
              <w:t xml:space="preserve"> link you want to approve, </w:t>
            </w:r>
            <w:r>
              <w:rPr>
                <w:lang w:eastAsia="zh-CN"/>
              </w:rPr>
              <w:t xml:space="preserve">namely the one of </w:t>
            </w:r>
            <w:r w:rsidRPr="0009234C">
              <w:rPr>
                <w:lang w:eastAsia="zh-CN"/>
              </w:rPr>
              <w:t>time type</w:t>
            </w:r>
            <w:r w:rsidRPr="0009234C">
              <w:rPr>
                <w:rStyle w:val="UserInput"/>
                <w:sz w:val="18"/>
              </w:rPr>
              <w:t xml:space="preserve"> </w:t>
            </w:r>
            <w:r w:rsidRPr="00737444">
              <w:rPr>
                <w:rStyle w:val="UserInput"/>
                <w:sz w:val="18"/>
                <w:lang w:eastAsia="zh-TW"/>
              </w:rPr>
              <w:t>Parental</w:t>
            </w:r>
            <w:r w:rsidRPr="0009234C">
              <w:rPr>
                <w:lang w:eastAsia="zh-CN"/>
              </w:rPr>
              <w:t>.</w:t>
            </w:r>
          </w:p>
        </w:tc>
        <w:tc>
          <w:tcPr>
            <w:tcW w:w="2160" w:type="dxa"/>
            <w:vMerge w:val="restart"/>
          </w:tcPr>
          <w:p w14:paraId="501C7C1D" w14:textId="77777777" w:rsidR="00050646" w:rsidRPr="0009234C" w:rsidRDefault="00050646" w:rsidP="003F5FCC">
            <w:pPr>
              <w:rPr>
                <w:rFonts w:cs="Arial"/>
                <w:bCs/>
              </w:rPr>
            </w:pPr>
            <w:r>
              <w:rPr>
                <w:lang w:eastAsia="zh-CN"/>
              </w:rPr>
              <w:t xml:space="preserve">Alternatively, instead of executing test steps # 5 and # 6, separately, you can combine them by selecting the </w:t>
            </w:r>
            <w:r w:rsidRPr="0009234C">
              <w:rPr>
                <w:rStyle w:val="SAPScreenElement"/>
              </w:rPr>
              <w:t>Approve</w:t>
            </w:r>
            <w:r w:rsidRPr="0009234C">
              <w:t xml:space="preserve"> button next</w:t>
            </w:r>
            <w:r>
              <w:t xml:space="preserve"> to the appropriate</w:t>
            </w:r>
            <w:r w:rsidRPr="0009234C">
              <w:rPr>
                <w:rStyle w:val="SAPScreenElement"/>
                <w:lang w:eastAsia="zh-TW"/>
              </w:rPr>
              <w:t xml:space="preserve"> Time Off Requests for &lt;employee name&gt;</w:t>
            </w:r>
            <w:r w:rsidRPr="0009234C">
              <w:rPr>
                <w:lang w:eastAsia="zh-CN"/>
              </w:rPr>
              <w:t xml:space="preserve"> link</w:t>
            </w:r>
            <w:r>
              <w:rPr>
                <w:lang w:eastAsia="zh-CN"/>
              </w:rPr>
              <w:t>.</w:t>
            </w:r>
          </w:p>
        </w:tc>
        <w:tc>
          <w:tcPr>
            <w:tcW w:w="4950" w:type="dxa"/>
            <w:shd w:val="clear" w:color="auto" w:fill="auto"/>
          </w:tcPr>
          <w:p w14:paraId="6FD24304" w14:textId="77777777" w:rsidR="00050646" w:rsidRPr="00D254B1" w:rsidRDefault="00050646" w:rsidP="003F5FCC">
            <w:pPr>
              <w:rPr>
                <w:rFonts w:cs="Arial"/>
                <w:bCs/>
              </w:rPr>
            </w:pPr>
            <w:r w:rsidRPr="0009234C">
              <w:rPr>
                <w:rFonts w:cs="Arial"/>
                <w:bCs/>
              </w:rPr>
              <w:t>The number of selected requests is displayed on the top right of the list of requests.</w:t>
            </w:r>
          </w:p>
        </w:tc>
        <w:tc>
          <w:tcPr>
            <w:tcW w:w="1260" w:type="dxa"/>
          </w:tcPr>
          <w:p w14:paraId="7061F287" w14:textId="77777777" w:rsidR="00050646" w:rsidRPr="0009234C" w:rsidRDefault="00050646" w:rsidP="003F5FCC">
            <w:pPr>
              <w:rPr>
                <w:rFonts w:cs="Arial"/>
                <w:bCs/>
              </w:rPr>
            </w:pPr>
          </w:p>
        </w:tc>
      </w:tr>
      <w:tr w:rsidR="00050646" w:rsidRPr="0009234C" w14:paraId="1A837BED" w14:textId="77777777" w:rsidTr="00EB7918">
        <w:trPr>
          <w:trHeight w:val="357"/>
        </w:trPr>
        <w:tc>
          <w:tcPr>
            <w:tcW w:w="872" w:type="dxa"/>
            <w:shd w:val="clear" w:color="auto" w:fill="auto"/>
          </w:tcPr>
          <w:p w14:paraId="7B9EE01E" w14:textId="77777777" w:rsidR="00050646" w:rsidRPr="0009234C" w:rsidRDefault="00050646" w:rsidP="003F5FCC">
            <w:r>
              <w:t>6</w:t>
            </w:r>
          </w:p>
        </w:tc>
        <w:tc>
          <w:tcPr>
            <w:tcW w:w="1800" w:type="dxa"/>
            <w:shd w:val="clear" w:color="auto" w:fill="auto"/>
          </w:tcPr>
          <w:p w14:paraId="1908E3E6" w14:textId="0F9DC108" w:rsidR="00050646" w:rsidRPr="00EB7918" w:rsidRDefault="00050646" w:rsidP="003F5FCC">
            <w:pPr>
              <w:rPr>
                <w:rStyle w:val="SAPEmphasis"/>
                <w:lang w:eastAsia="zh-CN"/>
              </w:rPr>
            </w:pPr>
            <w:r w:rsidRPr="00EB7918">
              <w:rPr>
                <w:rStyle w:val="SAPEmphasis"/>
                <w:lang w:eastAsia="zh-CN"/>
              </w:rPr>
              <w:t xml:space="preserve">Approve </w:t>
            </w:r>
            <w:r w:rsidR="00F84E78" w:rsidRPr="00EB7918">
              <w:rPr>
                <w:rStyle w:val="SAPEmphasis"/>
                <w:lang w:eastAsia="zh-CN"/>
              </w:rPr>
              <w:t xml:space="preserve">Leave of Absence </w:t>
            </w:r>
            <w:r w:rsidRPr="00EB7918">
              <w:rPr>
                <w:rStyle w:val="SAPEmphasis"/>
                <w:lang w:eastAsia="zh-CN"/>
              </w:rPr>
              <w:t>Request</w:t>
            </w:r>
          </w:p>
        </w:tc>
        <w:tc>
          <w:tcPr>
            <w:tcW w:w="3240" w:type="dxa"/>
            <w:shd w:val="clear" w:color="auto" w:fill="auto"/>
          </w:tcPr>
          <w:p w14:paraId="051BB1EB" w14:textId="26B74BC9" w:rsidR="00050646" w:rsidRPr="0009234C" w:rsidRDefault="00050646" w:rsidP="003F5FCC">
            <w:r w:rsidRPr="0009234C">
              <w:t xml:space="preserve">Select the </w:t>
            </w:r>
            <w:r w:rsidRPr="0009234C">
              <w:rPr>
                <w:rStyle w:val="SAPScreenElement"/>
              </w:rPr>
              <w:t>Approve</w:t>
            </w:r>
            <w:ins w:id="381" w:author="Author" w:date="2018-02-08T14:45:00Z">
              <w:r w:rsidR="00F85547">
                <w:rPr>
                  <w:rStyle w:val="SAPScreenElement"/>
                </w:rPr>
                <w:t xml:space="preserve"> (#)</w:t>
              </w:r>
            </w:ins>
            <w:r w:rsidRPr="0009234C">
              <w:t xml:space="preserve"> button </w:t>
            </w:r>
            <w:del w:id="382" w:author="Author" w:date="2018-02-08T14:45:00Z">
              <w:r w:rsidRPr="0009234C" w:rsidDel="00F85547">
                <w:delText xml:space="preserve">next to the </w:delText>
              </w:r>
              <w:r w:rsidRPr="0009234C" w:rsidDel="00F85547">
                <w:rPr>
                  <w:rStyle w:val="SAPScreenElement"/>
                </w:rPr>
                <w:delText>&lt;#&gt; requests selected</w:delText>
              </w:r>
              <w:r w:rsidRPr="0009234C" w:rsidDel="00F85547">
                <w:rPr>
                  <w:rFonts w:cs="Arial"/>
                  <w:bCs/>
                </w:rPr>
                <w:delText xml:space="preserve"> </w:delText>
              </w:r>
            </w:del>
            <w:r w:rsidRPr="0009234C">
              <w:rPr>
                <w:rFonts w:cs="Arial"/>
                <w:bCs/>
              </w:rPr>
              <w:t>on the top right of the list of requests.</w:t>
            </w:r>
          </w:p>
        </w:tc>
        <w:tc>
          <w:tcPr>
            <w:tcW w:w="2160" w:type="dxa"/>
            <w:vMerge/>
          </w:tcPr>
          <w:p w14:paraId="1285432A" w14:textId="77777777" w:rsidR="00050646" w:rsidRDefault="00050646" w:rsidP="003F5FCC">
            <w:pPr>
              <w:rPr>
                <w:rFonts w:cs="Arial"/>
                <w:bCs/>
              </w:rPr>
            </w:pPr>
          </w:p>
        </w:tc>
        <w:tc>
          <w:tcPr>
            <w:tcW w:w="4950" w:type="dxa"/>
            <w:shd w:val="clear" w:color="auto" w:fill="auto"/>
          </w:tcPr>
          <w:p w14:paraId="1D6E5DFA" w14:textId="77777777" w:rsidR="00050646" w:rsidRDefault="00050646" w:rsidP="003F5FCC">
            <w:pPr>
              <w:rPr>
                <w:lang w:eastAsia="zh-CN"/>
              </w:rPr>
            </w:pPr>
            <w:r>
              <w:rPr>
                <w:rFonts w:cs="Arial"/>
                <w:bCs/>
              </w:rPr>
              <w:t>T</w:t>
            </w:r>
            <w:r w:rsidRPr="0009234C">
              <w:rPr>
                <w:rFonts w:cs="Arial"/>
                <w:bCs/>
              </w:rPr>
              <w:t xml:space="preserve">he selected </w:t>
            </w:r>
            <w:r>
              <w:t>leave of absence</w:t>
            </w:r>
            <w:r w:rsidRPr="0009234C">
              <w:rPr>
                <w:rFonts w:cs="Arial"/>
                <w:bCs/>
              </w:rPr>
              <w:t xml:space="preserve"> request </w:t>
            </w:r>
            <w:r>
              <w:rPr>
                <w:rFonts w:cs="Arial"/>
                <w:bCs/>
              </w:rPr>
              <w:t>has been approved</w:t>
            </w:r>
            <w:r w:rsidRPr="0009234C">
              <w:rPr>
                <w:rFonts w:cs="Arial"/>
                <w:bCs/>
              </w:rPr>
              <w:t xml:space="preserve">. The number </w:t>
            </w:r>
            <w:r w:rsidRPr="0009234C">
              <w:rPr>
                <w:lang w:eastAsia="zh-CN"/>
              </w:rPr>
              <w:t xml:space="preserve">of </w:t>
            </w:r>
            <w:r>
              <w:rPr>
                <w:lang w:eastAsia="zh-CN"/>
              </w:rPr>
              <w:t xml:space="preserve">filtered </w:t>
            </w:r>
            <w:r w:rsidRPr="0009234C">
              <w:rPr>
                <w:lang w:eastAsia="zh-CN"/>
              </w:rPr>
              <w:t xml:space="preserve">requests you still need to approve has decreased accordingly. </w:t>
            </w:r>
          </w:p>
          <w:p w14:paraId="2E1810BF" w14:textId="77777777" w:rsidR="00050646" w:rsidRPr="00CA3F09" w:rsidRDefault="00050646" w:rsidP="002B4FFE">
            <w:pPr>
              <w:pStyle w:val="SAPNoteHeading"/>
              <w:ind w:left="380"/>
            </w:pPr>
            <w:r w:rsidRPr="00CA3F09">
              <w:rPr>
                <w:noProof/>
              </w:rPr>
              <w:drawing>
                <wp:inline distT="0" distB="0" distL="0" distR="0" wp14:anchorId="138063F7" wp14:editId="3F87AA4F">
                  <wp:extent cx="225425" cy="225425"/>
                  <wp:effectExtent l="0" t="0" r="0" b="3175"/>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CA3F09">
              <w:t> Note</w:t>
            </w:r>
          </w:p>
          <w:p w14:paraId="6C472974" w14:textId="77777777" w:rsidR="00050646" w:rsidRPr="0009234C" w:rsidRDefault="00050646" w:rsidP="002B4FFE">
            <w:pPr>
              <w:ind w:left="380"/>
              <w:rPr>
                <w:rFonts w:cs="Arial"/>
                <w:bCs/>
              </w:rPr>
            </w:pPr>
            <w:r w:rsidRPr="0009234C">
              <w:rPr>
                <w:lang w:eastAsia="zh-CN"/>
              </w:rPr>
              <w:t xml:space="preserve">If appropriate, you can remove the filter and process other requests as per your requirement. Once there is no request left for you to approve, </w:t>
            </w:r>
            <w:r w:rsidRPr="0009234C">
              <w:t>the</w:t>
            </w:r>
            <w:r w:rsidRPr="0009234C">
              <w:rPr>
                <w:rStyle w:val="SAPScreenElement"/>
              </w:rPr>
              <w:t xml:space="preserve"> My Workflow Requests (#)</w:t>
            </w:r>
            <w:r w:rsidRPr="0009234C">
              <w:rPr>
                <w:rFonts w:cs="Arial"/>
                <w:bCs/>
              </w:rPr>
              <w:t xml:space="preserve"> screen will have no entry anymore and the</w:t>
            </w:r>
            <w:r w:rsidRPr="0009234C">
              <w:t xml:space="preserve"> </w:t>
            </w:r>
            <w:r w:rsidRPr="0009234C">
              <w:rPr>
                <w:rStyle w:val="SAPScreenElement"/>
              </w:rPr>
              <w:t>Approve Requests</w:t>
            </w:r>
            <w:r w:rsidRPr="0009234C">
              <w:t xml:space="preserve"> tile will no longer be visible in the </w:t>
            </w:r>
            <w:r w:rsidRPr="0009234C">
              <w:rPr>
                <w:rStyle w:val="SAPScreenElement"/>
              </w:rPr>
              <w:t>To Do</w:t>
            </w:r>
            <w:r w:rsidRPr="0009234C">
              <w:rPr>
                <w:i/>
                <w:lang w:eastAsia="zh-CN"/>
              </w:rPr>
              <w:t xml:space="preserve"> </w:t>
            </w:r>
            <w:r w:rsidRPr="0009234C">
              <w:rPr>
                <w:lang w:eastAsia="zh-CN"/>
              </w:rPr>
              <w:t xml:space="preserve">section of your </w:t>
            </w:r>
            <w:r w:rsidRPr="0009234C">
              <w:rPr>
                <w:rStyle w:val="SAPScreenElement"/>
              </w:rPr>
              <w:t>Home</w:t>
            </w:r>
            <w:r w:rsidRPr="0009234C">
              <w:rPr>
                <w:lang w:eastAsia="zh-CN"/>
              </w:rPr>
              <w:t xml:space="preserve"> page.</w:t>
            </w:r>
          </w:p>
        </w:tc>
        <w:tc>
          <w:tcPr>
            <w:tcW w:w="1260" w:type="dxa"/>
          </w:tcPr>
          <w:p w14:paraId="010E3E95" w14:textId="77777777" w:rsidR="00050646" w:rsidRPr="0009234C" w:rsidRDefault="00050646" w:rsidP="003F5FCC">
            <w:pPr>
              <w:rPr>
                <w:rFonts w:cs="Arial"/>
                <w:bCs/>
              </w:rPr>
            </w:pPr>
          </w:p>
        </w:tc>
      </w:tr>
    </w:tbl>
    <w:p w14:paraId="027AE9F4" w14:textId="77777777" w:rsidR="00072B51" w:rsidRPr="00792B4E" w:rsidRDefault="00072B51" w:rsidP="00072B51">
      <w:pPr>
        <w:pStyle w:val="SAPKeyblockTitle"/>
      </w:pPr>
      <w:r w:rsidRPr="00792B4E">
        <w:t>Result</w:t>
      </w:r>
    </w:p>
    <w:p w14:paraId="406DE8E4" w14:textId="6434BB26" w:rsidR="00072B51" w:rsidRPr="00792B4E" w:rsidRDefault="00072B51" w:rsidP="00072B51">
      <w:pPr>
        <w:rPr>
          <w:lang w:eastAsia="zh-CN"/>
        </w:rPr>
      </w:pPr>
      <w:r w:rsidRPr="00792B4E">
        <w:rPr>
          <w:lang w:eastAsia="zh-CN"/>
        </w:rPr>
        <w:t xml:space="preserve">The HR </w:t>
      </w:r>
      <w:r w:rsidRPr="00792B4E">
        <w:t>Business Partner</w:t>
      </w:r>
      <w:r w:rsidRPr="00792B4E" w:rsidDel="00D648A0">
        <w:rPr>
          <w:lang w:eastAsia="zh-CN"/>
        </w:rPr>
        <w:t xml:space="preserve"> </w:t>
      </w:r>
      <w:r w:rsidRPr="00792B4E">
        <w:rPr>
          <w:lang w:eastAsia="zh-CN"/>
        </w:rPr>
        <w:t xml:space="preserve">of the employee has processed the </w:t>
      </w:r>
      <w:r w:rsidR="002C3A96" w:rsidRPr="00792B4E">
        <w:rPr>
          <w:lang w:eastAsia="zh-CN"/>
        </w:rPr>
        <w:t xml:space="preserve">leave of absence </w:t>
      </w:r>
      <w:r w:rsidRPr="00792B4E">
        <w:rPr>
          <w:lang w:eastAsia="zh-CN"/>
        </w:rPr>
        <w:t>request.</w:t>
      </w:r>
    </w:p>
    <w:p w14:paraId="538C55F6" w14:textId="77777777" w:rsidR="00072B51" w:rsidRPr="00792B4E" w:rsidRDefault="00072B51" w:rsidP="00072B51">
      <w:pPr>
        <w:rPr>
          <w:lang w:eastAsia="zh-CN"/>
        </w:rPr>
      </w:pPr>
      <w:r w:rsidRPr="00792B4E">
        <w:rPr>
          <w:lang w:eastAsia="zh-CN"/>
        </w:rPr>
        <w:t>The status of the request has changed accordingly to</w:t>
      </w:r>
      <w:r w:rsidRPr="00792B4E">
        <w:rPr>
          <w:rStyle w:val="UserInput"/>
          <w:sz w:val="18"/>
        </w:rPr>
        <w:t xml:space="preserve"> Approved</w:t>
      </w:r>
      <w:r w:rsidRPr="00792B4E">
        <w:rPr>
          <w:lang w:eastAsia="zh-CN"/>
        </w:rPr>
        <w:t>.</w:t>
      </w:r>
    </w:p>
    <w:p w14:paraId="49CA94C2" w14:textId="75C999C2" w:rsidR="00072B51" w:rsidRPr="00792B4E" w:rsidRDefault="00072B51" w:rsidP="00072B51">
      <w:r w:rsidRPr="00792B4E">
        <w:t xml:space="preserve">In case email is configured and the email address of the employee is maintained in the system, the employee receives an automatic email about the approval of the </w:t>
      </w:r>
      <w:r w:rsidR="002C3A96" w:rsidRPr="00792B4E">
        <w:rPr>
          <w:lang w:eastAsia="zh-CN"/>
        </w:rPr>
        <w:t>leave of absence</w:t>
      </w:r>
      <w:r w:rsidR="002C3A96" w:rsidRPr="00792B4E">
        <w:t xml:space="preserve"> </w:t>
      </w:r>
      <w:r w:rsidRPr="00792B4E">
        <w:t>request.</w:t>
      </w:r>
    </w:p>
    <w:p w14:paraId="7BB9C0DF" w14:textId="77777777" w:rsidR="00072B51" w:rsidRPr="00792B4E" w:rsidRDefault="00072B51" w:rsidP="002B4FFE">
      <w:pPr>
        <w:pStyle w:val="SAPNoteHeading"/>
        <w:ind w:left="630"/>
      </w:pPr>
      <w:r w:rsidRPr="00792B4E">
        <w:rPr>
          <w:noProof/>
        </w:rPr>
        <w:drawing>
          <wp:inline distT="0" distB="0" distL="0" distR="0" wp14:anchorId="64D2048E" wp14:editId="68059C3E">
            <wp:extent cx="228600" cy="228600"/>
            <wp:effectExtent l="0" t="0" r="0" b="0"/>
            <wp:docPr id="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92B4E">
        <w:t xml:space="preserve"> Note</w:t>
      </w:r>
    </w:p>
    <w:p w14:paraId="20292885" w14:textId="77777777" w:rsidR="00072B51" w:rsidRPr="00792B4E" w:rsidRDefault="00072B51" w:rsidP="002B4FFE">
      <w:pPr>
        <w:ind w:left="630"/>
      </w:pPr>
      <w:r w:rsidRPr="00792B4E">
        <w:t>In this case, the employee can access the link provided in the email to view details of the request, especially of the approval status.</w:t>
      </w:r>
    </w:p>
    <w:p w14:paraId="66043362" w14:textId="77777777" w:rsidR="00072B51" w:rsidRPr="00792B4E" w:rsidRDefault="00072B51" w:rsidP="002C6ED8">
      <w:pPr>
        <w:pStyle w:val="Heading3"/>
      </w:pPr>
      <w:bookmarkStart w:id="383" w:name="_Toc434084719"/>
      <w:bookmarkStart w:id="384" w:name="_Toc434238301"/>
      <w:bookmarkStart w:id="385" w:name="_Toc435799863"/>
      <w:bookmarkStart w:id="386" w:name="_Toc435805528"/>
      <w:bookmarkStart w:id="387" w:name="_Toc434084721"/>
      <w:bookmarkStart w:id="388" w:name="_Toc434238303"/>
      <w:bookmarkStart w:id="389" w:name="_Toc435799865"/>
      <w:bookmarkStart w:id="390" w:name="_Toc435805530"/>
      <w:bookmarkStart w:id="391" w:name="_Toc434084765"/>
      <w:bookmarkStart w:id="392" w:name="_Toc434238347"/>
      <w:bookmarkStart w:id="393" w:name="_Toc435799909"/>
      <w:bookmarkStart w:id="394" w:name="_Toc435805574"/>
      <w:bookmarkStart w:id="395" w:name="_Toc434084767"/>
      <w:bookmarkStart w:id="396" w:name="_Toc434238349"/>
      <w:bookmarkStart w:id="397" w:name="_Toc435799911"/>
      <w:bookmarkStart w:id="398" w:name="_Toc435805576"/>
      <w:bookmarkStart w:id="399" w:name="_Toc434084824"/>
      <w:bookmarkStart w:id="400" w:name="_Toc434238406"/>
      <w:bookmarkStart w:id="401" w:name="_Toc435799968"/>
      <w:bookmarkStart w:id="402" w:name="_Toc435805633"/>
      <w:bookmarkStart w:id="403" w:name="_Toc464218665"/>
      <w:bookmarkStart w:id="404" w:name="_Toc505864919"/>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r w:rsidRPr="00792B4E">
        <w:lastRenderedPageBreak/>
        <w:t>Updating Employee Job Information</w:t>
      </w:r>
      <w:bookmarkEnd w:id="403"/>
      <w:bookmarkEnd w:id="404"/>
      <w:r w:rsidRPr="00792B4E">
        <w:t xml:space="preserve"> </w:t>
      </w:r>
    </w:p>
    <w:p w14:paraId="4A3411DD" w14:textId="77777777" w:rsidR="00072B51" w:rsidRPr="00792B4E" w:rsidRDefault="00072B51" w:rsidP="00072B51">
      <w:pPr>
        <w:pStyle w:val="SAPKeyblockTitle"/>
      </w:pPr>
      <w:r w:rsidRPr="00792B4E">
        <w:t>Purpose</w:t>
      </w:r>
    </w:p>
    <w:p w14:paraId="4A9E2E44" w14:textId="77777777" w:rsidR="00072B51" w:rsidRPr="00792B4E" w:rsidRDefault="00072B51" w:rsidP="00072B51">
      <w:r w:rsidRPr="00792B4E">
        <w:t>Upon the workflow approval performed by the employee’s HR Business Partner, an event is triggered with appropriate event reason, which updates the job information of the employee automatically.</w:t>
      </w:r>
    </w:p>
    <w:p w14:paraId="3161BE85" w14:textId="77777777" w:rsidR="00072B51" w:rsidRPr="00792B4E" w:rsidRDefault="00072B51" w:rsidP="00072B51">
      <w:r w:rsidRPr="00792B4E">
        <w:t>This is an automated step, and no manual execution is required.</w:t>
      </w:r>
    </w:p>
    <w:p w14:paraId="0DD6C9AA" w14:textId="495F0BBC" w:rsidR="00072B51" w:rsidRPr="00792B4E" w:rsidRDefault="00072B51" w:rsidP="002C6ED8">
      <w:pPr>
        <w:pStyle w:val="Heading3"/>
      </w:pPr>
      <w:bookmarkStart w:id="405" w:name="_Toc464218666"/>
      <w:bookmarkStart w:id="406" w:name="_Toc505864920"/>
      <w:r w:rsidRPr="00792B4E">
        <w:t>Updating Employee Position Information (</w:t>
      </w:r>
      <w:ins w:id="407" w:author="Author" w:date="2018-02-08T14:47:00Z">
        <w:r w:rsidR="00D20E74">
          <w:t>if Position Management implemented</w:t>
        </w:r>
      </w:ins>
      <w:del w:id="408" w:author="Author" w:date="2018-02-08T14:47:00Z">
        <w:r w:rsidRPr="00792B4E" w:rsidDel="00D20E74">
          <w:delText>Optional</w:delText>
        </w:r>
      </w:del>
      <w:r w:rsidRPr="00792B4E">
        <w:t>)</w:t>
      </w:r>
      <w:bookmarkEnd w:id="405"/>
      <w:bookmarkEnd w:id="406"/>
    </w:p>
    <w:p w14:paraId="04032DF7" w14:textId="77777777" w:rsidR="00072B51" w:rsidRPr="00792B4E" w:rsidRDefault="00072B51" w:rsidP="00072B51">
      <w:pPr>
        <w:pStyle w:val="SAPKeyblockTitle"/>
      </w:pPr>
      <w:r w:rsidRPr="00792B4E">
        <w:t>Purpose</w:t>
      </w:r>
    </w:p>
    <w:p w14:paraId="090720D8" w14:textId="6E253F87" w:rsidR="00072B51" w:rsidRPr="00792B4E" w:rsidRDefault="00072B51" w:rsidP="00072B51">
      <w:r w:rsidRPr="00273C11">
        <w:rPr>
          <w:b/>
          <w:u w:val="single"/>
        </w:rPr>
        <w:t xml:space="preserve">Only if Position Management </w:t>
      </w:r>
      <w:r w:rsidR="00381B77" w:rsidRPr="0088137B">
        <w:rPr>
          <w:b/>
          <w:u w:val="single"/>
        </w:rPr>
        <w:t xml:space="preserve">has been implemented </w:t>
      </w:r>
      <w:r w:rsidRPr="00273C11">
        <w:rPr>
          <w:b/>
          <w:u w:val="single"/>
        </w:rPr>
        <w:t xml:space="preserve">and </w:t>
      </w:r>
      <w:r w:rsidRPr="00273C11">
        <w:rPr>
          <w:rStyle w:val="SAPScreenElement"/>
          <w:b/>
          <w:color w:val="auto"/>
          <w:u w:val="single"/>
        </w:rPr>
        <w:t>Right to Return</w:t>
      </w:r>
      <w:r w:rsidRPr="00273C11">
        <w:rPr>
          <w:u w:val="single"/>
        </w:rPr>
        <w:t xml:space="preserve"> </w:t>
      </w:r>
      <w:r w:rsidRPr="00273C11">
        <w:rPr>
          <w:b/>
          <w:u w:val="single"/>
        </w:rPr>
        <w:t>feature is activated</w:t>
      </w:r>
      <w:r w:rsidRPr="00792B4E">
        <w:rPr>
          <w:b/>
        </w:rPr>
        <w:t xml:space="preserve">: </w:t>
      </w:r>
      <w:r w:rsidRPr="00792B4E">
        <w:t>Upon the workflow approval performed by the employee’s HR Business Partner, the employee’s position is updated automatically with information related to the right of the employee to return on this position.</w:t>
      </w:r>
    </w:p>
    <w:p w14:paraId="7183B636" w14:textId="77777777" w:rsidR="00072B51" w:rsidRPr="00792B4E" w:rsidRDefault="00072B51" w:rsidP="00072B51">
      <w:r w:rsidRPr="00792B4E">
        <w:t xml:space="preserve">This is an automated step, and no manual execution is required. </w:t>
      </w:r>
    </w:p>
    <w:p w14:paraId="64F23B36" w14:textId="30830E09" w:rsidR="00072B51" w:rsidRPr="00792B4E" w:rsidRDefault="00072B51" w:rsidP="002C6ED8">
      <w:pPr>
        <w:pStyle w:val="Heading2"/>
        <w:rPr>
          <w:rStyle w:val="SAPEmphasis"/>
          <w:rFonts w:ascii="BentonSans Bold" w:hAnsi="BentonSans Bold"/>
        </w:rPr>
      </w:pPr>
      <w:bookmarkStart w:id="409" w:name="_Toc464218667"/>
      <w:bookmarkStart w:id="410" w:name="_Toc505864921"/>
      <w:bookmarkStart w:id="411" w:name="_Toc433955817"/>
      <w:r w:rsidRPr="00792B4E">
        <w:rPr>
          <w:rStyle w:val="SAPEmphasis"/>
          <w:rFonts w:ascii="BentonSans Bold" w:hAnsi="BentonSans Bold"/>
        </w:rPr>
        <w:t>Viewing Employee Position Details (</w:t>
      </w:r>
      <w:ins w:id="412" w:author="Author" w:date="2018-02-08T14:47:00Z">
        <w:r w:rsidR="00D20E74">
          <w:t>if Position Management implemented</w:t>
        </w:r>
      </w:ins>
      <w:del w:id="413" w:author="Author" w:date="2018-02-08T14:47:00Z">
        <w:r w:rsidRPr="00792B4E" w:rsidDel="00D20E74">
          <w:rPr>
            <w:rStyle w:val="SAPEmphasis"/>
            <w:rFonts w:ascii="BentonSans Bold" w:hAnsi="BentonSans Bold"/>
          </w:rPr>
          <w:delText>Optional</w:delText>
        </w:r>
      </w:del>
      <w:r w:rsidRPr="00792B4E">
        <w:rPr>
          <w:rStyle w:val="SAPEmphasis"/>
          <w:rFonts w:ascii="BentonSans Bold" w:hAnsi="BentonSans Bold"/>
        </w:rPr>
        <w:t>)</w:t>
      </w:r>
      <w:bookmarkEnd w:id="409"/>
      <w:bookmarkEnd w:id="410"/>
    </w:p>
    <w:p w14:paraId="3BD681BA" w14:textId="77777777" w:rsidR="00072B51" w:rsidRPr="00792B4E" w:rsidRDefault="00072B51" w:rsidP="00072B51">
      <w:pPr>
        <w:pStyle w:val="SAPKeyblockTitle"/>
      </w:pPr>
      <w:r w:rsidRPr="00792B4E">
        <w:t>Test Administration</w:t>
      </w:r>
    </w:p>
    <w:p w14:paraId="2F3B80C2"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42988807"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18C75132" w14:textId="77777777" w:rsidR="00072B51" w:rsidRPr="00792B4E" w:rsidRDefault="00072B51" w:rsidP="0078353F">
            <w:pPr>
              <w:rPr>
                <w:rStyle w:val="SAPEmphasis"/>
              </w:rPr>
            </w:pPr>
            <w:r w:rsidRPr="00792B4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1829FEA" w14:textId="77777777" w:rsidR="00072B51" w:rsidRPr="00792B4E" w:rsidRDefault="00072B51" w:rsidP="0078353F">
            <w:r w:rsidRPr="00792B4E">
              <w:t>&lt;X.XX&gt;</w:t>
            </w:r>
          </w:p>
        </w:tc>
        <w:tc>
          <w:tcPr>
            <w:tcW w:w="2401" w:type="dxa"/>
            <w:tcBorders>
              <w:top w:val="single" w:sz="8" w:space="0" w:color="999999"/>
              <w:left w:val="single" w:sz="8" w:space="0" w:color="999999"/>
              <w:bottom w:val="single" w:sz="8" w:space="0" w:color="999999"/>
              <w:right w:val="single" w:sz="8" w:space="0" w:color="999999"/>
            </w:tcBorders>
            <w:hideMark/>
          </w:tcPr>
          <w:p w14:paraId="7B3DA90C" w14:textId="77777777" w:rsidR="00072B51" w:rsidRPr="00792B4E" w:rsidRDefault="00072B51" w:rsidP="0078353F">
            <w:pPr>
              <w:rPr>
                <w:rStyle w:val="SAPEmphasis"/>
              </w:rPr>
            </w:pPr>
            <w:r w:rsidRPr="00792B4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78B37C9" w14:textId="77777777" w:rsidR="00072B51" w:rsidRPr="00792B4E" w:rsidRDefault="00072B51" w:rsidP="0078353F">
            <w:r w:rsidRPr="00792B4E">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2E7C867" w14:textId="77777777" w:rsidR="00072B51" w:rsidRPr="00792B4E" w:rsidRDefault="00072B51" w:rsidP="0078353F">
            <w:pPr>
              <w:rPr>
                <w:rStyle w:val="SAPEmphasis"/>
              </w:rPr>
            </w:pPr>
            <w:r w:rsidRPr="00792B4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0FFDB9B" w14:textId="4D7EB4D4" w:rsidR="00072B51" w:rsidRPr="00792B4E" w:rsidRDefault="006E7BAB" w:rsidP="0078353F">
            <w:r>
              <w:t>&lt;date&gt;</w:t>
            </w:r>
          </w:p>
        </w:tc>
      </w:tr>
      <w:tr w:rsidR="00072B51" w:rsidRPr="00792B4E" w14:paraId="3777AE86"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70A7404B" w14:textId="77777777" w:rsidR="00072B51" w:rsidRPr="00792B4E" w:rsidRDefault="00072B51" w:rsidP="0078353F">
            <w:pPr>
              <w:rPr>
                <w:rStyle w:val="SAPEmphasis"/>
              </w:rPr>
            </w:pPr>
            <w:r w:rsidRPr="00792B4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5B5A6F96" w14:textId="77777777" w:rsidR="00072B51" w:rsidRPr="00792B4E" w:rsidRDefault="00072B51" w:rsidP="0078353F">
            <w:r w:rsidRPr="00792B4E">
              <w:t>HR Administrator</w:t>
            </w:r>
          </w:p>
        </w:tc>
      </w:tr>
      <w:tr w:rsidR="00072B51" w:rsidRPr="00792B4E" w14:paraId="0D2361B8"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056F2D24" w14:textId="77777777" w:rsidR="00072B51" w:rsidRPr="00792B4E" w:rsidRDefault="00072B51" w:rsidP="0078353F">
            <w:pPr>
              <w:rPr>
                <w:rStyle w:val="SAPEmphasis"/>
              </w:rPr>
            </w:pPr>
            <w:r w:rsidRPr="00792B4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1523651E" w14:textId="77777777" w:rsidR="00072B51" w:rsidRPr="00792B4E" w:rsidRDefault="00072B51" w:rsidP="0078353F">
            <w:r w:rsidRPr="00792B4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9EAFBBB" w14:textId="77777777" w:rsidR="00072B51" w:rsidRPr="00792B4E" w:rsidRDefault="00072B51" w:rsidP="0078353F">
            <w:pPr>
              <w:rPr>
                <w:rStyle w:val="SAPEmphasis"/>
              </w:rPr>
            </w:pPr>
            <w:r w:rsidRPr="00792B4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6C7E185" w14:textId="48BCA681" w:rsidR="00072B51" w:rsidRPr="00792B4E" w:rsidRDefault="00586CD2" w:rsidP="0078353F">
            <w:r>
              <w:t>&lt;duration&gt;</w:t>
            </w:r>
          </w:p>
        </w:tc>
      </w:tr>
    </w:tbl>
    <w:p w14:paraId="21687E60" w14:textId="77777777" w:rsidR="00072B51" w:rsidRPr="00792B4E" w:rsidRDefault="00072B51" w:rsidP="00072B51">
      <w:pPr>
        <w:pStyle w:val="SAPKeyblockTitle"/>
      </w:pPr>
      <w:r w:rsidRPr="00792B4E">
        <w:lastRenderedPageBreak/>
        <w:t>Purpose</w:t>
      </w:r>
    </w:p>
    <w:p w14:paraId="40C4FAFF" w14:textId="77777777" w:rsidR="00072B51" w:rsidRPr="00792B4E" w:rsidRDefault="00072B51" w:rsidP="00DF0F66">
      <w:pPr>
        <w:pStyle w:val="SAPNoteHeading"/>
        <w:ind w:left="630"/>
      </w:pPr>
      <w:r w:rsidRPr="00792B4E">
        <w:rPr>
          <w:noProof/>
        </w:rPr>
        <w:drawing>
          <wp:inline distT="0" distB="0" distL="0" distR="0" wp14:anchorId="3A47DC80" wp14:editId="71E2FC81">
            <wp:extent cx="225425" cy="225425"/>
            <wp:effectExtent l="0" t="0" r="3175" b="317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Caution</w:t>
      </w:r>
    </w:p>
    <w:p w14:paraId="5FDDE579" w14:textId="59964207" w:rsidR="00072B51" w:rsidRPr="00792B4E" w:rsidRDefault="00072B51" w:rsidP="00DF0F66">
      <w:pPr>
        <w:pStyle w:val="NoteParagraph"/>
        <w:ind w:left="630"/>
      </w:pPr>
      <w:r w:rsidRPr="00792B4E">
        <w:t xml:space="preserve">This process step is relevant only if </w:t>
      </w:r>
      <w:r w:rsidRPr="00792B4E">
        <w:rPr>
          <w:rStyle w:val="SAPEmphasis"/>
        </w:rPr>
        <w:t>Position Management</w:t>
      </w:r>
      <w:r w:rsidRPr="00792B4E">
        <w:t xml:space="preserve"> </w:t>
      </w:r>
      <w:r w:rsidR="00381B77" w:rsidRPr="00CC32A9">
        <w:t xml:space="preserve">has been implemented </w:t>
      </w:r>
      <w:r w:rsidRPr="00792B4E">
        <w:t xml:space="preserve">and </w:t>
      </w:r>
      <w:r w:rsidRPr="00792B4E">
        <w:rPr>
          <w:rStyle w:val="SAPScreenElement"/>
          <w:color w:val="auto"/>
        </w:rPr>
        <w:t>Right to Return</w:t>
      </w:r>
      <w:r w:rsidRPr="00792B4E">
        <w:t xml:space="preserve"> feature is activated!</w:t>
      </w:r>
      <w:r w:rsidRPr="00792B4E">
        <w:br/>
        <w:t xml:space="preserve">In case you do not use </w:t>
      </w:r>
      <w:r w:rsidRPr="00792B4E">
        <w:rPr>
          <w:rStyle w:val="SAPEmphasis"/>
        </w:rPr>
        <w:t>Position Management</w:t>
      </w:r>
      <w:r w:rsidRPr="00792B4E">
        <w:t>, you may ignore this chapter!</w:t>
      </w:r>
    </w:p>
    <w:p w14:paraId="5EB92ED1" w14:textId="77777777" w:rsidR="00072B51" w:rsidRPr="00792B4E" w:rsidRDefault="00072B51" w:rsidP="00072B51">
      <w:pPr>
        <w:pStyle w:val="NoteParagraph"/>
      </w:pPr>
    </w:p>
    <w:p w14:paraId="0145FC4B" w14:textId="4DEED430" w:rsidR="00072B51" w:rsidRPr="00792B4E" w:rsidRDefault="00072B51" w:rsidP="00072B51">
      <w:r w:rsidRPr="00792B4E">
        <w:t>The HR Administrator</w:t>
      </w:r>
      <w:r w:rsidRPr="00792B4E" w:rsidDel="00B8638D">
        <w:t xml:space="preserve"> </w:t>
      </w:r>
      <w:r w:rsidRPr="00792B4E">
        <w:t>views if the position, to which the employee is assigned, has been updated as expected after the employee started his or her leave of absence.</w:t>
      </w:r>
      <w:r w:rsidR="00D81FA3">
        <w:t xml:space="preserve"> More precisely, he or she checks if information has been added, which reflects the right to return of the employee to this position after the leave of absence ends.</w:t>
      </w:r>
    </w:p>
    <w:p w14:paraId="74EC8017" w14:textId="77777777" w:rsidR="00072B51" w:rsidRPr="00792B4E" w:rsidRDefault="00072B51" w:rsidP="00072B51">
      <w:pPr>
        <w:pStyle w:val="SAPKeyblockTitle"/>
      </w:pPr>
      <w:r w:rsidRPr="00792B4E">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82"/>
        <w:gridCol w:w="4140"/>
        <w:gridCol w:w="2970"/>
        <w:gridCol w:w="3330"/>
        <w:gridCol w:w="1288"/>
      </w:tblGrid>
      <w:tr w:rsidR="00072B51" w:rsidRPr="00792B4E" w14:paraId="5F48B161" w14:textId="77777777" w:rsidTr="00DF0F66">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2FFAF110" w14:textId="77777777" w:rsidR="00072B51" w:rsidRPr="00792B4E" w:rsidRDefault="00072B51" w:rsidP="0078353F">
            <w:pPr>
              <w:pStyle w:val="SAPTableHeader"/>
            </w:pPr>
            <w:r w:rsidRPr="00792B4E">
              <w:t>Test Step #</w:t>
            </w:r>
          </w:p>
        </w:tc>
        <w:tc>
          <w:tcPr>
            <w:tcW w:w="1682" w:type="dxa"/>
            <w:tcBorders>
              <w:top w:val="single" w:sz="8" w:space="0" w:color="999999"/>
              <w:left w:val="single" w:sz="8" w:space="0" w:color="999999"/>
              <w:bottom w:val="single" w:sz="8" w:space="0" w:color="999999"/>
              <w:right w:val="single" w:sz="8" w:space="0" w:color="999999"/>
            </w:tcBorders>
            <w:shd w:val="clear" w:color="auto" w:fill="999999"/>
            <w:hideMark/>
          </w:tcPr>
          <w:p w14:paraId="48FEB7D2" w14:textId="77777777" w:rsidR="00072B51" w:rsidRPr="00792B4E" w:rsidRDefault="00072B51" w:rsidP="0078353F">
            <w:pPr>
              <w:pStyle w:val="SAPTableHeader"/>
            </w:pPr>
            <w:r w:rsidRPr="00792B4E">
              <w:t>Test Step Name</w:t>
            </w:r>
          </w:p>
        </w:tc>
        <w:tc>
          <w:tcPr>
            <w:tcW w:w="4140" w:type="dxa"/>
            <w:tcBorders>
              <w:top w:val="single" w:sz="8" w:space="0" w:color="999999"/>
              <w:left w:val="single" w:sz="8" w:space="0" w:color="999999"/>
              <w:bottom w:val="single" w:sz="8" w:space="0" w:color="999999"/>
              <w:right w:val="single" w:sz="8" w:space="0" w:color="999999"/>
            </w:tcBorders>
            <w:shd w:val="clear" w:color="auto" w:fill="999999"/>
            <w:hideMark/>
          </w:tcPr>
          <w:p w14:paraId="6EDED84A" w14:textId="77777777" w:rsidR="00072B51" w:rsidRPr="00792B4E" w:rsidRDefault="00072B51" w:rsidP="0078353F">
            <w:pPr>
              <w:pStyle w:val="SAPTableHeader"/>
            </w:pPr>
            <w:r w:rsidRPr="00792B4E">
              <w:t>Instruction</w:t>
            </w:r>
          </w:p>
        </w:tc>
        <w:tc>
          <w:tcPr>
            <w:tcW w:w="2970" w:type="dxa"/>
            <w:tcBorders>
              <w:top w:val="single" w:sz="8" w:space="0" w:color="999999"/>
              <w:left w:val="single" w:sz="8" w:space="0" w:color="999999"/>
              <w:bottom w:val="single" w:sz="8" w:space="0" w:color="999999"/>
              <w:right w:val="single" w:sz="8" w:space="0" w:color="999999"/>
            </w:tcBorders>
            <w:shd w:val="clear" w:color="auto" w:fill="999999"/>
          </w:tcPr>
          <w:p w14:paraId="761C8963" w14:textId="77777777" w:rsidR="00072B51" w:rsidRPr="00792B4E" w:rsidRDefault="00072B51" w:rsidP="0078353F">
            <w:pPr>
              <w:pStyle w:val="SAPTableHeader"/>
            </w:pPr>
            <w:r w:rsidRPr="00792B4E">
              <w:rPr>
                <w:bCs/>
              </w:rPr>
              <w:t>Additional information</w:t>
            </w:r>
          </w:p>
        </w:tc>
        <w:tc>
          <w:tcPr>
            <w:tcW w:w="3330" w:type="dxa"/>
            <w:tcBorders>
              <w:top w:val="single" w:sz="8" w:space="0" w:color="999999"/>
              <w:left w:val="single" w:sz="8" w:space="0" w:color="999999"/>
              <w:bottom w:val="single" w:sz="8" w:space="0" w:color="999999"/>
              <w:right w:val="single" w:sz="8" w:space="0" w:color="999999"/>
            </w:tcBorders>
            <w:shd w:val="clear" w:color="auto" w:fill="999999"/>
            <w:hideMark/>
          </w:tcPr>
          <w:p w14:paraId="3FCF9A91" w14:textId="77777777" w:rsidR="00072B51" w:rsidRPr="00792B4E" w:rsidRDefault="00072B51" w:rsidP="0078353F">
            <w:pPr>
              <w:pStyle w:val="SAPTableHeader"/>
            </w:pPr>
            <w:r w:rsidRPr="00792B4E">
              <w:t>Expected Result</w:t>
            </w:r>
          </w:p>
        </w:tc>
        <w:tc>
          <w:tcPr>
            <w:tcW w:w="1288" w:type="dxa"/>
            <w:tcBorders>
              <w:top w:val="single" w:sz="8" w:space="0" w:color="999999"/>
              <w:left w:val="single" w:sz="8" w:space="0" w:color="999999"/>
              <w:bottom w:val="single" w:sz="8" w:space="0" w:color="999999"/>
              <w:right w:val="single" w:sz="8" w:space="0" w:color="999999"/>
            </w:tcBorders>
            <w:shd w:val="clear" w:color="auto" w:fill="999999"/>
            <w:hideMark/>
          </w:tcPr>
          <w:p w14:paraId="1A699368" w14:textId="77777777" w:rsidR="00072B51" w:rsidRPr="00792B4E" w:rsidRDefault="00072B51" w:rsidP="0078353F">
            <w:pPr>
              <w:pStyle w:val="SAPTableHeader"/>
            </w:pPr>
            <w:r w:rsidRPr="00792B4E">
              <w:t>Pass / Fail / Comment</w:t>
            </w:r>
          </w:p>
        </w:tc>
      </w:tr>
      <w:tr w:rsidR="00072B51" w:rsidRPr="00792B4E" w14:paraId="26BA50EB" w14:textId="77777777" w:rsidTr="00DF0F66">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02C9C3B6" w14:textId="77777777" w:rsidR="00072B51" w:rsidRPr="00792B4E" w:rsidRDefault="00072B51" w:rsidP="0078353F">
            <w:r w:rsidRPr="00792B4E">
              <w:t>1</w:t>
            </w:r>
          </w:p>
        </w:tc>
        <w:tc>
          <w:tcPr>
            <w:tcW w:w="1682" w:type="dxa"/>
            <w:tcBorders>
              <w:top w:val="single" w:sz="8" w:space="0" w:color="999999"/>
              <w:left w:val="single" w:sz="8" w:space="0" w:color="999999"/>
              <w:bottom w:val="single" w:sz="8" w:space="0" w:color="999999"/>
              <w:right w:val="single" w:sz="8" w:space="0" w:color="999999"/>
            </w:tcBorders>
            <w:hideMark/>
          </w:tcPr>
          <w:p w14:paraId="1165DF0F" w14:textId="77777777" w:rsidR="00072B51" w:rsidRPr="00EB7918" w:rsidRDefault="00072B51" w:rsidP="0078353F">
            <w:pPr>
              <w:rPr>
                <w:rStyle w:val="SAPEmphasis"/>
                <w:lang w:eastAsia="zh-CN"/>
              </w:rPr>
            </w:pPr>
            <w:r w:rsidRPr="00EB7918">
              <w:rPr>
                <w:rStyle w:val="SAPEmphasis"/>
                <w:lang w:eastAsia="zh-CN"/>
              </w:rPr>
              <w:t>Log on</w:t>
            </w:r>
          </w:p>
        </w:tc>
        <w:tc>
          <w:tcPr>
            <w:tcW w:w="4140" w:type="dxa"/>
            <w:tcBorders>
              <w:top w:val="single" w:sz="8" w:space="0" w:color="999999"/>
              <w:left w:val="single" w:sz="8" w:space="0" w:color="999999"/>
              <w:bottom w:val="single" w:sz="8" w:space="0" w:color="999999"/>
              <w:right w:val="single" w:sz="8" w:space="0" w:color="999999"/>
            </w:tcBorders>
            <w:hideMark/>
          </w:tcPr>
          <w:p w14:paraId="0C2AEFF0" w14:textId="77777777" w:rsidR="00072B51" w:rsidRPr="00792B4E" w:rsidRDefault="00072B51" w:rsidP="0078353F">
            <w:r w:rsidRPr="00792B4E">
              <w:t xml:space="preserve">Log on to </w:t>
            </w:r>
            <w:r w:rsidRPr="00792B4E">
              <w:rPr>
                <w:rStyle w:val="SAPScreenElement"/>
                <w:color w:val="auto"/>
              </w:rPr>
              <w:t>Employee Central</w:t>
            </w:r>
            <w:r w:rsidRPr="00792B4E">
              <w:t xml:space="preserve"> as an HR Administrator.</w:t>
            </w:r>
          </w:p>
        </w:tc>
        <w:tc>
          <w:tcPr>
            <w:tcW w:w="2970" w:type="dxa"/>
            <w:tcBorders>
              <w:top w:val="single" w:sz="8" w:space="0" w:color="999999"/>
              <w:left w:val="single" w:sz="8" w:space="0" w:color="999999"/>
              <w:bottom w:val="single" w:sz="8" w:space="0" w:color="999999"/>
              <w:right w:val="single" w:sz="8" w:space="0" w:color="999999"/>
            </w:tcBorders>
          </w:tcPr>
          <w:p w14:paraId="6643781E" w14:textId="77777777" w:rsidR="00072B51" w:rsidRPr="00792B4E" w:rsidRDefault="00072B51" w:rsidP="0078353F"/>
        </w:tc>
        <w:tc>
          <w:tcPr>
            <w:tcW w:w="3330" w:type="dxa"/>
            <w:tcBorders>
              <w:top w:val="single" w:sz="8" w:space="0" w:color="999999"/>
              <w:left w:val="single" w:sz="8" w:space="0" w:color="999999"/>
              <w:bottom w:val="single" w:sz="8" w:space="0" w:color="999999"/>
              <w:right w:val="single" w:sz="8" w:space="0" w:color="999999"/>
            </w:tcBorders>
            <w:hideMark/>
          </w:tcPr>
          <w:p w14:paraId="4563FE00" w14:textId="77777777" w:rsidR="00072B51" w:rsidRPr="00792B4E" w:rsidRDefault="00072B51" w:rsidP="0078353F">
            <w:r w:rsidRPr="00792B4E">
              <w:t xml:space="preserve">The </w:t>
            </w:r>
            <w:r w:rsidRPr="00792B4E">
              <w:rPr>
                <w:rStyle w:val="SAPScreenElement"/>
              </w:rPr>
              <w:t xml:space="preserve">Home </w:t>
            </w:r>
            <w:r w:rsidRPr="00792B4E">
              <w:t>page is displayed.</w:t>
            </w:r>
          </w:p>
        </w:tc>
        <w:tc>
          <w:tcPr>
            <w:tcW w:w="1288" w:type="dxa"/>
            <w:tcBorders>
              <w:top w:val="single" w:sz="8" w:space="0" w:color="999999"/>
              <w:left w:val="single" w:sz="8" w:space="0" w:color="999999"/>
              <w:bottom w:val="single" w:sz="8" w:space="0" w:color="999999"/>
              <w:right w:val="single" w:sz="8" w:space="0" w:color="999999"/>
            </w:tcBorders>
          </w:tcPr>
          <w:p w14:paraId="28141D71" w14:textId="77777777" w:rsidR="00072B51" w:rsidRPr="00792B4E" w:rsidRDefault="00072B51" w:rsidP="0078353F"/>
        </w:tc>
      </w:tr>
      <w:tr w:rsidR="00072B51" w:rsidRPr="00792B4E" w14:paraId="2CB5590E" w14:textId="77777777" w:rsidTr="00DF0F66">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54BF0B2E" w14:textId="77777777" w:rsidR="00072B51" w:rsidRPr="00792B4E" w:rsidRDefault="00072B51" w:rsidP="0078353F">
            <w:r w:rsidRPr="00792B4E">
              <w:t>2</w:t>
            </w:r>
          </w:p>
        </w:tc>
        <w:tc>
          <w:tcPr>
            <w:tcW w:w="1682" w:type="dxa"/>
            <w:tcBorders>
              <w:top w:val="single" w:sz="8" w:space="0" w:color="999999"/>
              <w:left w:val="single" w:sz="8" w:space="0" w:color="999999"/>
              <w:bottom w:val="single" w:sz="8" w:space="0" w:color="999999"/>
              <w:right w:val="single" w:sz="8" w:space="0" w:color="999999"/>
            </w:tcBorders>
            <w:hideMark/>
          </w:tcPr>
          <w:p w14:paraId="401CCC50" w14:textId="77777777" w:rsidR="00072B51" w:rsidRPr="00EB7918" w:rsidRDefault="00072B51" w:rsidP="0078353F">
            <w:pPr>
              <w:rPr>
                <w:rStyle w:val="SAPEmphasis"/>
                <w:lang w:eastAsia="zh-CN"/>
              </w:rPr>
            </w:pPr>
            <w:r w:rsidRPr="00EB7918">
              <w:rPr>
                <w:rStyle w:val="SAPEmphasis"/>
                <w:lang w:eastAsia="zh-CN"/>
              </w:rPr>
              <w:t>Go to Company Info</w:t>
            </w:r>
          </w:p>
        </w:tc>
        <w:tc>
          <w:tcPr>
            <w:tcW w:w="4140" w:type="dxa"/>
            <w:tcBorders>
              <w:top w:val="single" w:sz="8" w:space="0" w:color="999999"/>
              <w:left w:val="single" w:sz="8" w:space="0" w:color="999999"/>
              <w:bottom w:val="single" w:sz="8" w:space="0" w:color="999999"/>
              <w:right w:val="single" w:sz="8" w:space="0" w:color="999999"/>
            </w:tcBorders>
            <w:hideMark/>
          </w:tcPr>
          <w:p w14:paraId="2BD6E26B" w14:textId="77777777" w:rsidR="00072B51" w:rsidRPr="00792B4E" w:rsidRDefault="00072B51" w:rsidP="0078353F">
            <w:r w:rsidRPr="00792B4E">
              <w:t xml:space="preserve">From the </w:t>
            </w:r>
            <w:r w:rsidRPr="00792B4E">
              <w:rPr>
                <w:rStyle w:val="SAPScreenElement"/>
              </w:rPr>
              <w:t xml:space="preserve">Home </w:t>
            </w:r>
            <w:r w:rsidRPr="00792B4E">
              <w:t xml:space="preserve">drop-down, select </w:t>
            </w:r>
            <w:r w:rsidRPr="00792B4E">
              <w:rPr>
                <w:rStyle w:val="SAPScreenElement"/>
              </w:rPr>
              <w:t>Company Info</w:t>
            </w:r>
            <w:r w:rsidRPr="00792B4E">
              <w:t>.</w:t>
            </w:r>
          </w:p>
        </w:tc>
        <w:tc>
          <w:tcPr>
            <w:tcW w:w="2970" w:type="dxa"/>
            <w:tcBorders>
              <w:top w:val="single" w:sz="8" w:space="0" w:color="999999"/>
              <w:left w:val="single" w:sz="8" w:space="0" w:color="999999"/>
              <w:bottom w:val="single" w:sz="8" w:space="0" w:color="999999"/>
              <w:right w:val="single" w:sz="8" w:space="0" w:color="999999"/>
            </w:tcBorders>
          </w:tcPr>
          <w:p w14:paraId="6DB8F60A" w14:textId="77777777" w:rsidR="00072B51" w:rsidRPr="00792B4E" w:rsidRDefault="00072B51" w:rsidP="0078353F"/>
        </w:tc>
        <w:tc>
          <w:tcPr>
            <w:tcW w:w="3330" w:type="dxa"/>
            <w:tcBorders>
              <w:top w:val="single" w:sz="8" w:space="0" w:color="999999"/>
              <w:left w:val="single" w:sz="8" w:space="0" w:color="999999"/>
              <w:bottom w:val="single" w:sz="8" w:space="0" w:color="999999"/>
              <w:right w:val="single" w:sz="8" w:space="0" w:color="999999"/>
            </w:tcBorders>
          </w:tcPr>
          <w:p w14:paraId="6BC3CF4C" w14:textId="77777777" w:rsidR="00072B51" w:rsidRPr="00792B4E" w:rsidRDefault="00072B51" w:rsidP="0078353F">
            <w:r w:rsidRPr="00792B4E">
              <w:t xml:space="preserve">The </w:t>
            </w:r>
            <w:r w:rsidRPr="00792B4E">
              <w:rPr>
                <w:rStyle w:val="SAPScreenElement"/>
              </w:rPr>
              <w:t>Company Info</w:t>
            </w:r>
            <w:r w:rsidRPr="00792B4E">
              <w:t xml:space="preserve"> screen is displayed containing by default the </w:t>
            </w:r>
            <w:r w:rsidRPr="00792B4E">
              <w:rPr>
                <w:rStyle w:val="SAPScreenElement"/>
              </w:rPr>
              <w:t>Org Chart</w:t>
            </w:r>
            <w:r w:rsidRPr="00792B4E">
              <w:t xml:space="preserve"> based on the logged-in user.</w:t>
            </w:r>
          </w:p>
        </w:tc>
        <w:tc>
          <w:tcPr>
            <w:tcW w:w="1288" w:type="dxa"/>
            <w:tcBorders>
              <w:top w:val="single" w:sz="8" w:space="0" w:color="999999"/>
              <w:left w:val="single" w:sz="8" w:space="0" w:color="999999"/>
              <w:bottom w:val="single" w:sz="8" w:space="0" w:color="999999"/>
              <w:right w:val="single" w:sz="8" w:space="0" w:color="999999"/>
            </w:tcBorders>
          </w:tcPr>
          <w:p w14:paraId="51F48594" w14:textId="77777777" w:rsidR="00072B51" w:rsidRPr="00792B4E" w:rsidRDefault="00072B51" w:rsidP="0078353F"/>
        </w:tc>
      </w:tr>
      <w:tr w:rsidR="00072B51" w:rsidRPr="00792B4E" w14:paraId="4C566B36" w14:textId="77777777" w:rsidTr="00DF0F66">
        <w:trPr>
          <w:trHeight w:val="357"/>
        </w:trPr>
        <w:tc>
          <w:tcPr>
            <w:tcW w:w="900" w:type="dxa"/>
            <w:tcBorders>
              <w:top w:val="single" w:sz="8" w:space="0" w:color="999999"/>
              <w:left w:val="single" w:sz="8" w:space="0" w:color="999999"/>
              <w:right w:val="single" w:sz="8" w:space="0" w:color="999999"/>
            </w:tcBorders>
          </w:tcPr>
          <w:p w14:paraId="44264334" w14:textId="77777777" w:rsidR="00072B51" w:rsidRPr="00792B4E" w:rsidRDefault="00072B51" w:rsidP="0078353F">
            <w:r w:rsidRPr="00792B4E">
              <w:t>3</w:t>
            </w:r>
          </w:p>
        </w:tc>
        <w:tc>
          <w:tcPr>
            <w:tcW w:w="1682" w:type="dxa"/>
            <w:tcBorders>
              <w:top w:val="single" w:sz="8" w:space="0" w:color="999999"/>
              <w:left w:val="single" w:sz="8" w:space="0" w:color="999999"/>
              <w:right w:val="single" w:sz="8" w:space="0" w:color="999999"/>
            </w:tcBorders>
          </w:tcPr>
          <w:p w14:paraId="0AED08EC" w14:textId="77777777" w:rsidR="00072B51" w:rsidRPr="00EB7918" w:rsidRDefault="00072B51" w:rsidP="0078353F">
            <w:pPr>
              <w:rPr>
                <w:rStyle w:val="SAPEmphasis"/>
                <w:lang w:eastAsia="zh-CN"/>
              </w:rPr>
            </w:pPr>
            <w:r w:rsidRPr="00EB7918">
              <w:rPr>
                <w:rStyle w:val="SAPEmphasis"/>
                <w:lang w:eastAsia="zh-CN"/>
              </w:rPr>
              <w:t>Search Position</w:t>
            </w:r>
          </w:p>
        </w:tc>
        <w:tc>
          <w:tcPr>
            <w:tcW w:w="4140" w:type="dxa"/>
            <w:tcBorders>
              <w:top w:val="single" w:sz="8" w:space="0" w:color="999999"/>
              <w:left w:val="single" w:sz="8" w:space="0" w:color="999999"/>
              <w:right w:val="single" w:sz="8" w:space="0" w:color="999999"/>
            </w:tcBorders>
          </w:tcPr>
          <w:p w14:paraId="427BEFD8" w14:textId="77777777" w:rsidR="00072B51" w:rsidRPr="00792B4E" w:rsidRDefault="00072B51" w:rsidP="0078353F">
            <w:r w:rsidRPr="00792B4E">
              <w:t xml:space="preserve">Go to the </w:t>
            </w:r>
            <w:r w:rsidRPr="00792B4E">
              <w:rPr>
                <w:rStyle w:val="SAPScreenElement"/>
              </w:rPr>
              <w:t>Position Org Chart</w:t>
            </w:r>
            <w:r w:rsidRPr="00792B4E">
              <w:t xml:space="preserve"> tab. </w:t>
            </w:r>
          </w:p>
          <w:p w14:paraId="463FC769" w14:textId="42436DB0" w:rsidR="00BD045B" w:rsidRDefault="00BD045B" w:rsidP="00BD045B">
            <w:r w:rsidRPr="002260D8">
              <w:t xml:space="preserve">In the </w:t>
            </w:r>
            <w:r w:rsidRPr="002260D8">
              <w:rPr>
                <w:rStyle w:val="SAPScreenElement"/>
              </w:rPr>
              <w:t>Search By</w:t>
            </w:r>
            <w:r w:rsidRPr="002260D8">
              <w:t xml:space="preserve"> field, select value</w:t>
            </w:r>
            <w:r w:rsidRPr="002260D8">
              <w:rPr>
                <w:rStyle w:val="SAPUserEntry"/>
              </w:rPr>
              <w:t xml:space="preserve"> Positions </w:t>
            </w:r>
            <w:r w:rsidRPr="002260D8">
              <w:t xml:space="preserve">from the drop-down. In the </w:t>
            </w:r>
            <w:r w:rsidRPr="002260D8">
              <w:rPr>
                <w:rStyle w:val="SAPScreenElement"/>
              </w:rPr>
              <w:t>Search</w:t>
            </w:r>
            <w:r w:rsidRPr="002260D8">
              <w:t xml:space="preserve"> field, </w:t>
            </w:r>
            <w:r w:rsidRPr="007E7C28">
              <w:t xml:space="preserve">select from the drop-down the position the employee used to be assigned to before his or her leave. </w:t>
            </w:r>
          </w:p>
          <w:p w14:paraId="351061F1" w14:textId="17D1DE97" w:rsidR="00BD045B" w:rsidRPr="00792B4E" w:rsidRDefault="00BD045B" w:rsidP="00BD045B">
            <w:r>
              <w:t>C</w:t>
            </w:r>
            <w:r w:rsidRPr="002260D8">
              <w:t xml:space="preserve">lick on the calendar icon </w:t>
            </w:r>
            <w:r>
              <w:rPr>
                <w:noProof/>
              </w:rPr>
              <w:drawing>
                <wp:inline distT="0" distB="0" distL="0" distR="0" wp14:anchorId="6954F95B" wp14:editId="7BEF023B">
                  <wp:extent cx="62865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 cy="228600"/>
                          </a:xfrm>
                          <a:prstGeom prst="rect">
                            <a:avLst/>
                          </a:prstGeom>
                        </pic:spPr>
                      </pic:pic>
                    </a:graphicData>
                  </a:graphic>
                </wp:inline>
              </w:drawing>
            </w:r>
            <w:r w:rsidRPr="002260D8">
              <w:t xml:space="preserve"> located in the top right corner of the screen and select</w:t>
            </w:r>
            <w:r>
              <w:t xml:space="preserve"> </w:t>
            </w:r>
            <w:r w:rsidRPr="007E7C28">
              <w:t>from calendar help the first day the employee is on leave (or any other date within the leave period).</w:t>
            </w:r>
          </w:p>
        </w:tc>
        <w:tc>
          <w:tcPr>
            <w:tcW w:w="2970" w:type="dxa"/>
            <w:tcBorders>
              <w:top w:val="single" w:sz="8" w:space="0" w:color="999999"/>
              <w:left w:val="single" w:sz="8" w:space="0" w:color="999999"/>
              <w:right w:val="single" w:sz="8" w:space="0" w:color="999999"/>
            </w:tcBorders>
          </w:tcPr>
          <w:p w14:paraId="508A204F" w14:textId="1EC0CCF0" w:rsidR="00BD045B" w:rsidRPr="00792B4E" w:rsidRDefault="00BD045B" w:rsidP="0078353F">
            <w:r w:rsidRPr="002260D8">
              <w:t>In</w:t>
            </w:r>
            <w:r>
              <w:t xml:space="preserve"> case you select for</w:t>
            </w:r>
            <w:r w:rsidRPr="002260D8">
              <w:t xml:space="preserve"> the </w:t>
            </w:r>
            <w:r w:rsidRPr="002260D8">
              <w:rPr>
                <w:rStyle w:val="SAPScreenElement"/>
              </w:rPr>
              <w:t>Search By</w:t>
            </w:r>
            <w:r>
              <w:t xml:space="preserve"> field</w:t>
            </w:r>
            <w:r w:rsidRPr="002260D8">
              <w:t xml:space="preserve"> value</w:t>
            </w:r>
            <w:r w:rsidRPr="002260D8">
              <w:rPr>
                <w:rStyle w:val="SAPUserEntry"/>
              </w:rPr>
              <w:t xml:space="preserve"> People </w:t>
            </w:r>
            <w:r w:rsidRPr="002260D8">
              <w:t>from the drop-down</w:t>
            </w:r>
            <w:r>
              <w:t>, enter in</w:t>
            </w:r>
            <w:r w:rsidRPr="002260D8">
              <w:t xml:space="preserve"> the </w:t>
            </w:r>
            <w:r w:rsidRPr="002260D8">
              <w:rPr>
                <w:rStyle w:val="SAPScreenElement"/>
              </w:rPr>
              <w:t xml:space="preserve">Search </w:t>
            </w:r>
            <w:r>
              <w:t>field</w:t>
            </w:r>
            <w:r w:rsidRPr="002260D8">
              <w:t xml:space="preserve"> </w:t>
            </w:r>
            <w:r>
              <w:t xml:space="preserve">the </w:t>
            </w:r>
            <w:r w:rsidRPr="002260D8">
              <w:t xml:space="preserve">name </w:t>
            </w:r>
            <w:r>
              <w:t>of the employee, and select from</w:t>
            </w:r>
            <w:r w:rsidRPr="002260D8">
              <w:t xml:space="preserve"> the calendar icon </w:t>
            </w:r>
            <w:r>
              <w:rPr>
                <w:noProof/>
              </w:rPr>
              <w:drawing>
                <wp:inline distT="0" distB="0" distL="0" distR="0" wp14:anchorId="07FF7FD5" wp14:editId="6FD7B590">
                  <wp:extent cx="628650" cy="22860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 cy="228600"/>
                          </a:xfrm>
                          <a:prstGeom prst="rect">
                            <a:avLst/>
                          </a:prstGeom>
                        </pic:spPr>
                      </pic:pic>
                    </a:graphicData>
                  </a:graphic>
                </wp:inline>
              </w:drawing>
            </w:r>
            <w:r w:rsidRPr="002260D8">
              <w:t xml:space="preserve"> </w:t>
            </w:r>
            <w:r w:rsidRPr="007E7C28">
              <w:t>a date within the leave period</w:t>
            </w:r>
            <w:r>
              <w:t>,</w:t>
            </w:r>
            <w:r w:rsidRPr="007E7C28">
              <w:t xml:space="preserve"> you should obtain a system message stating that no position is found to which the employee is assigned</w:t>
            </w:r>
            <w:r>
              <w:t>,</w:t>
            </w:r>
          </w:p>
        </w:tc>
        <w:tc>
          <w:tcPr>
            <w:tcW w:w="3330" w:type="dxa"/>
            <w:tcBorders>
              <w:top w:val="single" w:sz="8" w:space="0" w:color="999999"/>
              <w:left w:val="single" w:sz="8" w:space="0" w:color="999999"/>
              <w:right w:val="single" w:sz="8" w:space="0" w:color="999999"/>
            </w:tcBorders>
          </w:tcPr>
          <w:p w14:paraId="5E0654A8" w14:textId="77777777" w:rsidR="00072B51" w:rsidRPr="00792B4E" w:rsidRDefault="00072B51" w:rsidP="0078353F">
            <w:pPr>
              <w:pStyle w:val="ListBullet"/>
              <w:numPr>
                <w:ilvl w:val="0"/>
                <w:numId w:val="0"/>
              </w:numPr>
            </w:pPr>
            <w:r w:rsidRPr="00792B4E">
              <w:t xml:space="preserve">The position hierarchy starting from the selected position and containing one level below, if existing, is displayed. </w:t>
            </w:r>
          </w:p>
        </w:tc>
        <w:tc>
          <w:tcPr>
            <w:tcW w:w="1288" w:type="dxa"/>
            <w:tcBorders>
              <w:top w:val="single" w:sz="8" w:space="0" w:color="999999"/>
              <w:left w:val="single" w:sz="8" w:space="0" w:color="999999"/>
              <w:bottom w:val="single" w:sz="8" w:space="0" w:color="999999"/>
              <w:right w:val="single" w:sz="8" w:space="0" w:color="999999"/>
            </w:tcBorders>
          </w:tcPr>
          <w:p w14:paraId="33EAA8B1" w14:textId="77777777" w:rsidR="00072B51" w:rsidRPr="00792B4E" w:rsidRDefault="00072B51" w:rsidP="0078353F"/>
        </w:tc>
      </w:tr>
      <w:tr w:rsidR="00746DEF" w:rsidRPr="00792B4E" w14:paraId="22AC8636" w14:textId="77777777" w:rsidTr="00DF0F66">
        <w:trPr>
          <w:trHeight w:val="357"/>
        </w:trPr>
        <w:tc>
          <w:tcPr>
            <w:tcW w:w="900" w:type="dxa"/>
            <w:vMerge w:val="restart"/>
            <w:tcBorders>
              <w:top w:val="single" w:sz="8" w:space="0" w:color="999999"/>
              <w:left w:val="single" w:sz="8" w:space="0" w:color="999999"/>
              <w:right w:val="single" w:sz="8" w:space="0" w:color="999999"/>
            </w:tcBorders>
          </w:tcPr>
          <w:p w14:paraId="2A5BD973" w14:textId="77777777" w:rsidR="00746DEF" w:rsidRPr="00792B4E" w:rsidRDefault="00746DEF" w:rsidP="0078353F">
            <w:r w:rsidRPr="00792B4E">
              <w:t>4</w:t>
            </w:r>
          </w:p>
        </w:tc>
        <w:tc>
          <w:tcPr>
            <w:tcW w:w="1682" w:type="dxa"/>
            <w:vMerge w:val="restart"/>
            <w:tcBorders>
              <w:top w:val="single" w:sz="8" w:space="0" w:color="999999"/>
              <w:left w:val="single" w:sz="8" w:space="0" w:color="999999"/>
              <w:right w:val="single" w:sz="8" w:space="0" w:color="999999"/>
            </w:tcBorders>
          </w:tcPr>
          <w:p w14:paraId="20B1DAA9" w14:textId="77777777" w:rsidR="00746DEF" w:rsidRPr="00EB7918" w:rsidRDefault="00746DEF" w:rsidP="0078353F">
            <w:pPr>
              <w:rPr>
                <w:rStyle w:val="SAPEmphasis"/>
                <w:lang w:eastAsia="zh-CN"/>
              </w:rPr>
            </w:pPr>
            <w:r w:rsidRPr="00EB7918">
              <w:rPr>
                <w:rStyle w:val="SAPEmphasis"/>
                <w:lang w:eastAsia="zh-CN"/>
              </w:rPr>
              <w:t>View Position High-Level Data</w:t>
            </w:r>
          </w:p>
        </w:tc>
        <w:tc>
          <w:tcPr>
            <w:tcW w:w="4140" w:type="dxa"/>
            <w:tcBorders>
              <w:top w:val="single" w:sz="8" w:space="0" w:color="999999"/>
              <w:left w:val="single" w:sz="8" w:space="0" w:color="999999"/>
              <w:right w:val="single" w:sz="8" w:space="0" w:color="999999"/>
            </w:tcBorders>
          </w:tcPr>
          <w:p w14:paraId="621E3C9D" w14:textId="2CDA1797" w:rsidR="00746DEF" w:rsidRPr="00792B4E" w:rsidRDefault="00746DEF" w:rsidP="0078353F">
            <w:r w:rsidRPr="00792B4E">
              <w:t xml:space="preserve">Verify that </w:t>
            </w:r>
            <w:r w:rsidR="0039299B">
              <w:t xml:space="preserve">the </w:t>
            </w:r>
            <w:r w:rsidRPr="00792B4E">
              <w:t xml:space="preserve">number of incumbents (visible in </w:t>
            </w:r>
            <w:r w:rsidRPr="00792B4E">
              <w:rPr>
                <w:rStyle w:val="SAPScreenElement"/>
              </w:rPr>
              <w:t>&lt;current #&gt; / &lt;target #&gt; FTE</w:t>
            </w:r>
            <w:r w:rsidRPr="00792B4E">
              <w:t xml:space="preserve">) has decreased accordingly, and the </w:t>
            </w:r>
            <w:r w:rsidRPr="00792B4E">
              <w:rPr>
                <w:rStyle w:val="SAPScreenElement"/>
              </w:rPr>
              <w:t xml:space="preserve">At least one right to return exists for this position </w:t>
            </w:r>
            <w:r w:rsidRPr="00792B4E">
              <w:t xml:space="preserve">icon </w:t>
            </w:r>
            <w:r w:rsidR="00A12A8C">
              <w:rPr>
                <w:noProof/>
              </w:rPr>
              <w:drawing>
                <wp:inline distT="0" distB="0" distL="0" distR="0" wp14:anchorId="32889CDB" wp14:editId="3DF64843">
                  <wp:extent cx="219075" cy="200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075" cy="200025"/>
                          </a:xfrm>
                          <a:prstGeom prst="rect">
                            <a:avLst/>
                          </a:prstGeom>
                        </pic:spPr>
                      </pic:pic>
                    </a:graphicData>
                  </a:graphic>
                </wp:inline>
              </w:drawing>
            </w:r>
            <w:r w:rsidRPr="00792B4E">
              <w:t xml:space="preserve"> is visible. </w:t>
            </w:r>
          </w:p>
        </w:tc>
        <w:tc>
          <w:tcPr>
            <w:tcW w:w="2970" w:type="dxa"/>
            <w:tcBorders>
              <w:top w:val="single" w:sz="8" w:space="0" w:color="999999"/>
              <w:left w:val="single" w:sz="8" w:space="0" w:color="999999"/>
              <w:right w:val="single" w:sz="8" w:space="0" w:color="999999"/>
            </w:tcBorders>
          </w:tcPr>
          <w:p w14:paraId="3D084E38" w14:textId="77777777" w:rsidR="00746DEF" w:rsidRPr="00792B4E" w:rsidRDefault="00746DEF" w:rsidP="0078353F">
            <w:pPr>
              <w:pStyle w:val="ListBullet"/>
              <w:numPr>
                <w:ilvl w:val="0"/>
                <w:numId w:val="0"/>
              </w:numPr>
              <w:ind w:left="57"/>
            </w:pPr>
          </w:p>
        </w:tc>
        <w:tc>
          <w:tcPr>
            <w:tcW w:w="3330" w:type="dxa"/>
            <w:tcBorders>
              <w:top w:val="single" w:sz="8" w:space="0" w:color="999999"/>
              <w:left w:val="single" w:sz="8" w:space="0" w:color="999999"/>
              <w:right w:val="single" w:sz="8" w:space="0" w:color="999999"/>
            </w:tcBorders>
          </w:tcPr>
          <w:p w14:paraId="02AD8580" w14:textId="77777777" w:rsidR="00746DEF" w:rsidRPr="00792B4E" w:rsidRDefault="00746DEF" w:rsidP="0078353F">
            <w:pPr>
              <w:pStyle w:val="ListBullet"/>
              <w:numPr>
                <w:ilvl w:val="0"/>
                <w:numId w:val="0"/>
              </w:numPr>
              <w:ind w:left="57"/>
            </w:pPr>
          </w:p>
        </w:tc>
        <w:tc>
          <w:tcPr>
            <w:tcW w:w="1288" w:type="dxa"/>
            <w:tcBorders>
              <w:top w:val="single" w:sz="8" w:space="0" w:color="999999"/>
              <w:left w:val="single" w:sz="8" w:space="0" w:color="999999"/>
              <w:bottom w:val="single" w:sz="8" w:space="0" w:color="999999"/>
              <w:right w:val="single" w:sz="8" w:space="0" w:color="999999"/>
            </w:tcBorders>
          </w:tcPr>
          <w:p w14:paraId="55E73A18" w14:textId="77777777" w:rsidR="00746DEF" w:rsidRPr="00792B4E" w:rsidRDefault="00746DEF" w:rsidP="0078353F"/>
        </w:tc>
      </w:tr>
      <w:tr w:rsidR="00746DEF" w:rsidRPr="00792B4E" w14:paraId="667F5F6D" w14:textId="77777777" w:rsidTr="00DF0F66">
        <w:trPr>
          <w:trHeight w:val="357"/>
        </w:trPr>
        <w:tc>
          <w:tcPr>
            <w:tcW w:w="900" w:type="dxa"/>
            <w:vMerge/>
            <w:tcBorders>
              <w:left w:val="single" w:sz="8" w:space="0" w:color="999999"/>
              <w:right w:val="single" w:sz="8" w:space="0" w:color="999999"/>
            </w:tcBorders>
          </w:tcPr>
          <w:p w14:paraId="0CFE916C" w14:textId="77777777" w:rsidR="00746DEF" w:rsidRPr="00792B4E" w:rsidRDefault="00746DEF" w:rsidP="0078353F"/>
        </w:tc>
        <w:tc>
          <w:tcPr>
            <w:tcW w:w="1682" w:type="dxa"/>
            <w:vMerge/>
            <w:tcBorders>
              <w:left w:val="single" w:sz="8" w:space="0" w:color="999999"/>
              <w:right w:val="single" w:sz="8" w:space="0" w:color="999999"/>
            </w:tcBorders>
          </w:tcPr>
          <w:p w14:paraId="1D1D9961" w14:textId="77777777" w:rsidR="00746DEF" w:rsidRPr="00EB7918" w:rsidRDefault="00746DEF" w:rsidP="0078353F">
            <w:pPr>
              <w:rPr>
                <w:rStyle w:val="SAPEmphasis"/>
                <w:lang w:eastAsia="zh-CN"/>
              </w:rPr>
            </w:pPr>
          </w:p>
        </w:tc>
        <w:tc>
          <w:tcPr>
            <w:tcW w:w="4140" w:type="dxa"/>
            <w:tcBorders>
              <w:top w:val="single" w:sz="8" w:space="0" w:color="999999"/>
              <w:left w:val="single" w:sz="8" w:space="0" w:color="999999"/>
              <w:right w:val="single" w:sz="8" w:space="0" w:color="999999"/>
            </w:tcBorders>
          </w:tcPr>
          <w:p w14:paraId="1391DA1C" w14:textId="262D7D0E" w:rsidR="00746DEF" w:rsidRPr="00792B4E" w:rsidRDefault="00746DEF" w:rsidP="0078353F">
            <w:r w:rsidRPr="00792B4E">
              <w:t xml:space="preserve">Choose the position and in the upcoming side panel next to it </w:t>
            </w:r>
            <w:r>
              <w:t xml:space="preserve">choose </w:t>
            </w:r>
            <w:r w:rsidRPr="00792B4E">
              <w:rPr>
                <w:rStyle w:val="SAPScreenElement"/>
              </w:rPr>
              <w:t>Right To Return</w:t>
            </w:r>
            <w:r>
              <w:rPr>
                <w:rStyle w:val="SAPScreenElement"/>
              </w:rPr>
              <w:t xml:space="preserve"> Details.</w:t>
            </w:r>
          </w:p>
        </w:tc>
        <w:tc>
          <w:tcPr>
            <w:tcW w:w="2970" w:type="dxa"/>
            <w:tcBorders>
              <w:top w:val="single" w:sz="8" w:space="0" w:color="999999"/>
              <w:left w:val="single" w:sz="8" w:space="0" w:color="999999"/>
              <w:right w:val="single" w:sz="8" w:space="0" w:color="999999"/>
            </w:tcBorders>
          </w:tcPr>
          <w:p w14:paraId="5D691CAB" w14:textId="77777777" w:rsidR="00746DEF" w:rsidRPr="00792B4E" w:rsidRDefault="00746DEF" w:rsidP="0078353F">
            <w:pPr>
              <w:pStyle w:val="ListBullet"/>
              <w:numPr>
                <w:ilvl w:val="0"/>
                <w:numId w:val="0"/>
              </w:numPr>
              <w:ind w:left="57"/>
            </w:pPr>
          </w:p>
        </w:tc>
        <w:tc>
          <w:tcPr>
            <w:tcW w:w="3330" w:type="dxa"/>
            <w:tcBorders>
              <w:top w:val="single" w:sz="8" w:space="0" w:color="999999"/>
              <w:left w:val="single" w:sz="8" w:space="0" w:color="999999"/>
              <w:right w:val="single" w:sz="8" w:space="0" w:color="999999"/>
            </w:tcBorders>
          </w:tcPr>
          <w:p w14:paraId="247DA450" w14:textId="04DF0444" w:rsidR="00746DEF" w:rsidRPr="00792B4E" w:rsidRDefault="00746DEF" w:rsidP="0015783F">
            <w:pPr>
              <w:pStyle w:val="ListBullet"/>
              <w:numPr>
                <w:ilvl w:val="0"/>
                <w:numId w:val="0"/>
              </w:numPr>
            </w:pPr>
            <w:r w:rsidRPr="008E454C">
              <w:t xml:space="preserve">The menu is expanded and details </w:t>
            </w:r>
            <w:r>
              <w:t xml:space="preserve">to the employee who has the right to return to this position </w:t>
            </w:r>
            <w:r w:rsidRPr="008E454C">
              <w:t>are shown.</w:t>
            </w:r>
          </w:p>
        </w:tc>
        <w:tc>
          <w:tcPr>
            <w:tcW w:w="1288" w:type="dxa"/>
            <w:tcBorders>
              <w:top w:val="single" w:sz="8" w:space="0" w:color="999999"/>
              <w:left w:val="single" w:sz="8" w:space="0" w:color="999999"/>
              <w:bottom w:val="single" w:sz="8" w:space="0" w:color="999999"/>
              <w:right w:val="single" w:sz="8" w:space="0" w:color="999999"/>
            </w:tcBorders>
          </w:tcPr>
          <w:p w14:paraId="031562E3" w14:textId="77777777" w:rsidR="00746DEF" w:rsidRPr="00792B4E" w:rsidRDefault="00746DEF" w:rsidP="0078353F"/>
        </w:tc>
      </w:tr>
      <w:tr w:rsidR="00746DEF" w:rsidRPr="00792B4E" w14:paraId="370423C9" w14:textId="77777777" w:rsidTr="00DF0F66">
        <w:trPr>
          <w:trHeight w:val="357"/>
        </w:trPr>
        <w:tc>
          <w:tcPr>
            <w:tcW w:w="900" w:type="dxa"/>
            <w:tcBorders>
              <w:top w:val="single" w:sz="8" w:space="0" w:color="999999"/>
              <w:left w:val="single" w:sz="8" w:space="0" w:color="999999"/>
              <w:bottom w:val="single" w:sz="8" w:space="0" w:color="999999"/>
              <w:right w:val="single" w:sz="8" w:space="0" w:color="999999"/>
            </w:tcBorders>
          </w:tcPr>
          <w:p w14:paraId="7E953546" w14:textId="3A36EAA8" w:rsidR="00746DEF" w:rsidRPr="00792B4E" w:rsidRDefault="00746DEF" w:rsidP="00746DEF">
            <w:r w:rsidRPr="00792B4E">
              <w:t>5</w:t>
            </w:r>
          </w:p>
        </w:tc>
        <w:tc>
          <w:tcPr>
            <w:tcW w:w="1682" w:type="dxa"/>
            <w:tcBorders>
              <w:top w:val="single" w:sz="8" w:space="0" w:color="999999"/>
              <w:left w:val="single" w:sz="8" w:space="0" w:color="999999"/>
              <w:bottom w:val="single" w:sz="8" w:space="0" w:color="999999"/>
              <w:right w:val="single" w:sz="8" w:space="0" w:color="999999"/>
            </w:tcBorders>
          </w:tcPr>
          <w:p w14:paraId="3D29B3FE" w14:textId="67D4FE4E" w:rsidR="00746DEF" w:rsidRPr="00EB7918" w:rsidRDefault="00746DEF" w:rsidP="00746DEF">
            <w:pPr>
              <w:rPr>
                <w:rStyle w:val="SAPEmphasis"/>
                <w:lang w:eastAsia="zh-CN"/>
              </w:rPr>
            </w:pPr>
            <w:r w:rsidRPr="00EB7918">
              <w:rPr>
                <w:rStyle w:val="SAPEmphasis"/>
                <w:lang w:eastAsia="zh-CN"/>
              </w:rPr>
              <w:t>Go to Detailed Position screen</w:t>
            </w:r>
          </w:p>
        </w:tc>
        <w:tc>
          <w:tcPr>
            <w:tcW w:w="4140" w:type="dxa"/>
            <w:tcBorders>
              <w:top w:val="single" w:sz="8" w:space="0" w:color="999999"/>
              <w:left w:val="single" w:sz="8" w:space="0" w:color="999999"/>
              <w:bottom w:val="single" w:sz="8" w:space="0" w:color="999999"/>
              <w:right w:val="single" w:sz="8" w:space="0" w:color="999999"/>
            </w:tcBorders>
          </w:tcPr>
          <w:p w14:paraId="03EAF0F7" w14:textId="5FE5B095" w:rsidR="00746DEF" w:rsidRPr="00792B4E" w:rsidRDefault="00746DEF" w:rsidP="00746DEF">
            <w:r>
              <w:t>On the side panel</w:t>
            </w:r>
            <w:r w:rsidR="00DF0F66">
              <w:t>,</w:t>
            </w:r>
            <w:r>
              <w:t xml:space="preserve"> next to the position c</w:t>
            </w:r>
            <w:r w:rsidRPr="00792B4E">
              <w:t xml:space="preserve">hoose the </w:t>
            </w:r>
            <w:r w:rsidRPr="00792B4E">
              <w:rPr>
                <w:rStyle w:val="SAPScreenElement"/>
              </w:rPr>
              <w:t xml:space="preserve">Show Position </w:t>
            </w:r>
            <w:r w:rsidRPr="00792B4E">
              <w:rPr>
                <w:noProof/>
              </w:rPr>
              <w:drawing>
                <wp:inline distT="0" distB="0" distL="0" distR="0" wp14:anchorId="4C3D8258" wp14:editId="6EBE5111">
                  <wp:extent cx="201930" cy="166370"/>
                  <wp:effectExtent l="0" t="0" r="7620"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792B4E">
              <w:rPr>
                <w:rStyle w:val="SAPScreenElement"/>
              </w:rPr>
              <w:t xml:space="preserve"> </w:t>
            </w:r>
            <w:r w:rsidRPr="00792B4E">
              <w:t xml:space="preserve">icon located below </w:t>
            </w:r>
            <w:r w:rsidRPr="00792B4E">
              <w:rPr>
                <w:rStyle w:val="SAPScreenElement"/>
              </w:rPr>
              <w:t xml:space="preserve">&lt;position title (code)&gt; </w:t>
            </w:r>
            <w:r w:rsidRPr="00792B4E">
              <w:t>and</w:t>
            </w:r>
            <w:r w:rsidRPr="00792B4E">
              <w:rPr>
                <w:rStyle w:val="SAPScreenElement"/>
              </w:rPr>
              <w:t xml:space="preserve"> </w:t>
            </w:r>
            <w:r w:rsidRPr="00792B4E">
              <w:t>next to</w:t>
            </w:r>
            <w:r w:rsidRPr="00792B4E">
              <w:rPr>
                <w:rStyle w:val="SAPScreenElement"/>
              </w:rPr>
              <w:t xml:space="preserve"> as of &lt;selected date&gt;</w:t>
            </w:r>
            <w:r w:rsidRPr="00792B4E">
              <w:t>.</w:t>
            </w:r>
          </w:p>
        </w:tc>
        <w:tc>
          <w:tcPr>
            <w:tcW w:w="2970" w:type="dxa"/>
            <w:tcBorders>
              <w:top w:val="single" w:sz="8" w:space="0" w:color="999999"/>
              <w:left w:val="single" w:sz="8" w:space="0" w:color="999999"/>
              <w:bottom w:val="single" w:sz="8" w:space="0" w:color="999999"/>
              <w:right w:val="single" w:sz="8" w:space="0" w:color="999999"/>
            </w:tcBorders>
          </w:tcPr>
          <w:p w14:paraId="672AF777" w14:textId="77777777" w:rsidR="00746DEF" w:rsidRPr="00792B4E" w:rsidRDefault="00746DEF" w:rsidP="00746DEF"/>
        </w:tc>
        <w:tc>
          <w:tcPr>
            <w:tcW w:w="3330" w:type="dxa"/>
            <w:tcBorders>
              <w:top w:val="single" w:sz="8" w:space="0" w:color="999999"/>
              <w:left w:val="single" w:sz="8" w:space="0" w:color="999999"/>
              <w:bottom w:val="single" w:sz="8" w:space="0" w:color="999999"/>
              <w:right w:val="single" w:sz="8" w:space="0" w:color="999999"/>
            </w:tcBorders>
          </w:tcPr>
          <w:p w14:paraId="348180EC" w14:textId="77777777" w:rsidR="00746DEF" w:rsidRDefault="00746DEF" w:rsidP="00746DEF">
            <w:r w:rsidRPr="00792B4E">
              <w:t xml:space="preserve">The </w:t>
            </w:r>
            <w:r w:rsidRPr="00792B4E">
              <w:rPr>
                <w:rStyle w:val="SAPScreenElement"/>
              </w:rPr>
              <w:t>Position: &lt;position title (code)&gt;</w:t>
            </w:r>
            <w:r w:rsidRPr="00792B4E">
              <w:t xml:space="preserve"> window shows up containing the position details.</w:t>
            </w:r>
          </w:p>
          <w:p w14:paraId="766471DC" w14:textId="77777777" w:rsidR="00746DEF" w:rsidRPr="00792B4E" w:rsidRDefault="00746DEF" w:rsidP="00746DEF"/>
        </w:tc>
        <w:tc>
          <w:tcPr>
            <w:tcW w:w="1288" w:type="dxa"/>
            <w:tcBorders>
              <w:top w:val="single" w:sz="8" w:space="0" w:color="999999"/>
              <w:left w:val="single" w:sz="8" w:space="0" w:color="999999"/>
              <w:bottom w:val="single" w:sz="8" w:space="0" w:color="999999"/>
              <w:right w:val="single" w:sz="8" w:space="0" w:color="999999"/>
            </w:tcBorders>
          </w:tcPr>
          <w:p w14:paraId="0670F8C4" w14:textId="77777777" w:rsidR="00746DEF" w:rsidRPr="00792B4E" w:rsidRDefault="00746DEF" w:rsidP="00746DEF"/>
        </w:tc>
      </w:tr>
      <w:tr w:rsidR="00746DEF" w:rsidRPr="00792B4E" w14:paraId="31A7DADC" w14:textId="77777777" w:rsidTr="00DF0F66">
        <w:trPr>
          <w:trHeight w:val="357"/>
        </w:trPr>
        <w:tc>
          <w:tcPr>
            <w:tcW w:w="900" w:type="dxa"/>
            <w:tcBorders>
              <w:top w:val="single" w:sz="8" w:space="0" w:color="999999"/>
              <w:left w:val="single" w:sz="8" w:space="0" w:color="999999"/>
              <w:bottom w:val="single" w:sz="8" w:space="0" w:color="999999"/>
              <w:right w:val="single" w:sz="8" w:space="0" w:color="999999"/>
            </w:tcBorders>
          </w:tcPr>
          <w:p w14:paraId="4EE1E961" w14:textId="77777777" w:rsidR="00746DEF" w:rsidRPr="00792B4E" w:rsidRDefault="00746DEF" w:rsidP="00746DEF">
            <w:r w:rsidRPr="00792B4E">
              <w:t>6</w:t>
            </w:r>
          </w:p>
        </w:tc>
        <w:tc>
          <w:tcPr>
            <w:tcW w:w="1682" w:type="dxa"/>
            <w:tcBorders>
              <w:top w:val="single" w:sz="8" w:space="0" w:color="999999"/>
              <w:left w:val="single" w:sz="8" w:space="0" w:color="999999"/>
              <w:bottom w:val="single" w:sz="8" w:space="0" w:color="999999"/>
              <w:right w:val="single" w:sz="8" w:space="0" w:color="999999"/>
            </w:tcBorders>
          </w:tcPr>
          <w:p w14:paraId="4BC2FCC3" w14:textId="77777777" w:rsidR="00746DEF" w:rsidRPr="00EB7918" w:rsidRDefault="00746DEF" w:rsidP="00746DEF">
            <w:pPr>
              <w:rPr>
                <w:rStyle w:val="SAPEmphasis"/>
                <w:lang w:eastAsia="zh-CN"/>
              </w:rPr>
            </w:pPr>
            <w:r w:rsidRPr="00EB7918">
              <w:rPr>
                <w:rStyle w:val="SAPEmphasis"/>
                <w:lang w:eastAsia="zh-CN"/>
              </w:rPr>
              <w:t>View Position Details</w:t>
            </w:r>
          </w:p>
        </w:tc>
        <w:tc>
          <w:tcPr>
            <w:tcW w:w="4140" w:type="dxa"/>
            <w:tcBorders>
              <w:top w:val="single" w:sz="8" w:space="0" w:color="999999"/>
              <w:left w:val="single" w:sz="8" w:space="0" w:color="999999"/>
              <w:bottom w:val="single" w:sz="8" w:space="0" w:color="999999"/>
              <w:right w:val="single" w:sz="8" w:space="0" w:color="999999"/>
            </w:tcBorders>
          </w:tcPr>
          <w:p w14:paraId="1267AC78" w14:textId="2DF23722" w:rsidR="00746DEF" w:rsidRPr="00792B4E" w:rsidRDefault="00746DEF" w:rsidP="00746DEF">
            <w:r w:rsidRPr="00792B4E">
              <w:t xml:space="preserve">Check that the value in the </w:t>
            </w:r>
            <w:r w:rsidRPr="00792B4E">
              <w:rPr>
                <w:rStyle w:val="SAPScreenElement"/>
              </w:rPr>
              <w:t>Start Date</w:t>
            </w:r>
            <w:r w:rsidRPr="00792B4E">
              <w:t xml:space="preserve"> field coincides with the start date maintained for the request in process step </w:t>
            </w:r>
            <w:r w:rsidRPr="00792B4E">
              <w:rPr>
                <w:rStyle w:val="SAPScreenElement"/>
                <w:color w:val="auto"/>
              </w:rPr>
              <w:t>Requesting Leave of Absence</w:t>
            </w:r>
            <w:r w:rsidRPr="00792B4E">
              <w:rPr>
                <w:rStyle w:val="SAPEmphasis"/>
              </w:rPr>
              <w:t>.</w:t>
            </w:r>
          </w:p>
          <w:p w14:paraId="2E503317" w14:textId="77777777" w:rsidR="00746DEF" w:rsidRPr="00792B4E" w:rsidRDefault="00746DEF" w:rsidP="00746DEF">
            <w:r w:rsidRPr="00792B4E">
              <w:t xml:space="preserve">Check that the </w:t>
            </w:r>
            <w:r w:rsidRPr="00792B4E">
              <w:rPr>
                <w:rStyle w:val="SAPScreenElement"/>
              </w:rPr>
              <w:t>Right To Return</w:t>
            </w:r>
            <w:r w:rsidRPr="00792B4E">
              <w:t xml:space="preserve"> section of the </w:t>
            </w:r>
            <w:r w:rsidRPr="00792B4E">
              <w:rPr>
                <w:rStyle w:val="SAPScreenElement"/>
              </w:rPr>
              <w:t>Position: &lt;position title (code)&gt;</w:t>
            </w:r>
            <w:r w:rsidRPr="00792B4E">
              <w:t xml:space="preserve"> window contains following data:</w:t>
            </w:r>
          </w:p>
          <w:p w14:paraId="55C4B55F" w14:textId="7A3C6588" w:rsidR="00746DEF" w:rsidRPr="00792B4E" w:rsidRDefault="00746DEF" w:rsidP="00746DEF">
            <w:r w:rsidRPr="00792B4E">
              <w:rPr>
                <w:rStyle w:val="SAPScreenElement"/>
              </w:rPr>
              <w:t>User:</w:t>
            </w:r>
            <w:r w:rsidRPr="00792B4E">
              <w:t xml:space="preserve"> </w:t>
            </w:r>
            <w:r w:rsidRPr="00792B4E">
              <w:rPr>
                <w:rStyle w:val="SAPUserEntry"/>
                <w:color w:val="auto"/>
              </w:rPr>
              <w:t>&lt;name of employee who is on leave of absence&gt;</w:t>
            </w:r>
          </w:p>
          <w:p w14:paraId="766EEA4E" w14:textId="77777777" w:rsidR="00746DEF" w:rsidRPr="00792B4E" w:rsidRDefault="00746DEF" w:rsidP="00746DEF">
            <w:r w:rsidRPr="00792B4E">
              <w:rPr>
                <w:rStyle w:val="SAPScreenElement"/>
              </w:rPr>
              <w:t>Reason:</w:t>
            </w:r>
            <w:r w:rsidRPr="00792B4E">
              <w:t xml:space="preserve"> </w:t>
            </w:r>
            <w:r w:rsidRPr="00792B4E">
              <w:rPr>
                <w:rStyle w:val="SAPUserEntry"/>
                <w:color w:val="auto"/>
              </w:rPr>
              <w:t>Leave of Absence</w:t>
            </w:r>
          </w:p>
          <w:p w14:paraId="181FA8A7" w14:textId="77466586" w:rsidR="00746DEF" w:rsidRPr="00792B4E" w:rsidRDefault="00746DEF">
            <w:r w:rsidRPr="00792B4E">
              <w:t xml:space="preserve">Click the </w:t>
            </w:r>
            <w:r w:rsidRPr="00792B4E">
              <w:rPr>
                <w:rStyle w:val="SAPScreenElement"/>
              </w:rPr>
              <w:t>Details</w:t>
            </w:r>
            <w:r w:rsidRPr="00792B4E">
              <w:t xml:space="preserve"> link; in the upcoming </w:t>
            </w:r>
            <w:r w:rsidRPr="00792B4E">
              <w:rPr>
                <w:rStyle w:val="SAPScreenElement"/>
              </w:rPr>
              <w:t>Details</w:t>
            </w:r>
            <w:r w:rsidRPr="00792B4E">
              <w:t xml:space="preserve"> dialog box view the time type, it should be </w:t>
            </w:r>
            <w:r w:rsidRPr="00792B4E">
              <w:rPr>
                <w:rStyle w:val="SAPUserEntry"/>
                <w:color w:val="auto"/>
              </w:rPr>
              <w:t>Parental</w:t>
            </w:r>
            <w:r w:rsidR="00A211BD">
              <w:rPr>
                <w:rStyle w:val="SAPUserEntry"/>
                <w:color w:val="auto"/>
              </w:rPr>
              <w:t>(US_PARENT)</w:t>
            </w:r>
            <w:r w:rsidRPr="00792B4E">
              <w:t xml:space="preserve">. Choose the </w:t>
            </w:r>
            <w:r w:rsidRPr="00792B4E">
              <w:rPr>
                <w:rStyle w:val="SAPScreenElement"/>
              </w:rPr>
              <w:t>Done</w:t>
            </w:r>
            <w:r w:rsidRPr="00792B4E">
              <w:t xml:space="preserve"> button.</w:t>
            </w:r>
          </w:p>
        </w:tc>
        <w:tc>
          <w:tcPr>
            <w:tcW w:w="2970" w:type="dxa"/>
            <w:tcBorders>
              <w:top w:val="single" w:sz="8" w:space="0" w:color="999999"/>
              <w:left w:val="single" w:sz="8" w:space="0" w:color="999999"/>
              <w:bottom w:val="single" w:sz="8" w:space="0" w:color="999999"/>
              <w:right w:val="single" w:sz="8" w:space="0" w:color="999999"/>
            </w:tcBorders>
          </w:tcPr>
          <w:p w14:paraId="1195BAF4" w14:textId="77777777" w:rsidR="00746DEF" w:rsidRPr="00792B4E" w:rsidRDefault="00746DEF" w:rsidP="00746DEF"/>
        </w:tc>
        <w:tc>
          <w:tcPr>
            <w:tcW w:w="3330" w:type="dxa"/>
            <w:tcBorders>
              <w:top w:val="single" w:sz="8" w:space="0" w:color="999999"/>
              <w:left w:val="single" w:sz="8" w:space="0" w:color="999999"/>
              <w:bottom w:val="single" w:sz="8" w:space="0" w:color="999999"/>
              <w:right w:val="single" w:sz="8" w:space="0" w:color="999999"/>
            </w:tcBorders>
          </w:tcPr>
          <w:p w14:paraId="3831E388" w14:textId="77777777" w:rsidR="00746DEF" w:rsidRPr="00792B4E" w:rsidRDefault="00746DEF" w:rsidP="00746DEF"/>
        </w:tc>
        <w:tc>
          <w:tcPr>
            <w:tcW w:w="1288" w:type="dxa"/>
            <w:tcBorders>
              <w:top w:val="single" w:sz="8" w:space="0" w:color="999999"/>
              <w:left w:val="single" w:sz="8" w:space="0" w:color="999999"/>
              <w:bottom w:val="single" w:sz="8" w:space="0" w:color="999999"/>
              <w:right w:val="single" w:sz="8" w:space="0" w:color="999999"/>
            </w:tcBorders>
          </w:tcPr>
          <w:p w14:paraId="6CF2976B" w14:textId="77777777" w:rsidR="00746DEF" w:rsidRPr="00792B4E" w:rsidRDefault="00746DEF" w:rsidP="00746DEF"/>
        </w:tc>
      </w:tr>
      <w:tr w:rsidR="00746DEF" w:rsidRPr="00792B4E" w14:paraId="400FAA6C" w14:textId="77777777" w:rsidTr="00DF0F66">
        <w:trPr>
          <w:trHeight w:val="357"/>
        </w:trPr>
        <w:tc>
          <w:tcPr>
            <w:tcW w:w="900" w:type="dxa"/>
            <w:tcBorders>
              <w:top w:val="single" w:sz="8" w:space="0" w:color="999999"/>
              <w:left w:val="single" w:sz="8" w:space="0" w:color="999999"/>
              <w:bottom w:val="single" w:sz="8" w:space="0" w:color="999999"/>
              <w:right w:val="single" w:sz="8" w:space="0" w:color="999999"/>
            </w:tcBorders>
          </w:tcPr>
          <w:p w14:paraId="0F83EE7C" w14:textId="77777777" w:rsidR="00746DEF" w:rsidRPr="00792B4E" w:rsidRDefault="00746DEF" w:rsidP="00746DEF">
            <w:r w:rsidRPr="00792B4E">
              <w:t>7</w:t>
            </w:r>
          </w:p>
        </w:tc>
        <w:tc>
          <w:tcPr>
            <w:tcW w:w="1682" w:type="dxa"/>
            <w:tcBorders>
              <w:top w:val="single" w:sz="8" w:space="0" w:color="999999"/>
              <w:left w:val="single" w:sz="8" w:space="0" w:color="999999"/>
              <w:bottom w:val="single" w:sz="8" w:space="0" w:color="999999"/>
              <w:right w:val="single" w:sz="8" w:space="0" w:color="999999"/>
            </w:tcBorders>
          </w:tcPr>
          <w:p w14:paraId="5360C63D" w14:textId="77777777" w:rsidR="00746DEF" w:rsidRPr="00FD6529" w:rsidRDefault="00746DEF" w:rsidP="00746DEF">
            <w:pPr>
              <w:rPr>
                <w:rFonts w:cs="Arial"/>
                <w:b/>
                <w:bCs/>
              </w:rPr>
            </w:pPr>
            <w:r w:rsidRPr="00EB7918">
              <w:rPr>
                <w:rStyle w:val="SAPEmphasis"/>
                <w:lang w:eastAsia="zh-CN"/>
              </w:rPr>
              <w:t>Close Window</w:t>
            </w:r>
          </w:p>
        </w:tc>
        <w:tc>
          <w:tcPr>
            <w:tcW w:w="4140" w:type="dxa"/>
            <w:tcBorders>
              <w:top w:val="single" w:sz="8" w:space="0" w:color="999999"/>
              <w:left w:val="single" w:sz="8" w:space="0" w:color="999999"/>
              <w:bottom w:val="single" w:sz="8" w:space="0" w:color="999999"/>
              <w:right w:val="single" w:sz="8" w:space="0" w:color="999999"/>
            </w:tcBorders>
          </w:tcPr>
          <w:p w14:paraId="42A1FF08" w14:textId="58438962" w:rsidR="00746DEF" w:rsidRPr="00792B4E" w:rsidRDefault="00746DEF">
            <w:r w:rsidRPr="00792B4E">
              <w:t xml:space="preserve">When done, choose </w:t>
            </w:r>
            <w:r w:rsidRPr="00792B4E">
              <w:rPr>
                <w:rStyle w:val="SAPScreenElement"/>
              </w:rPr>
              <w:t>X (Cancel)</w:t>
            </w:r>
            <w:r w:rsidRPr="00792B4E">
              <w:t>.</w:t>
            </w:r>
          </w:p>
        </w:tc>
        <w:tc>
          <w:tcPr>
            <w:tcW w:w="2970" w:type="dxa"/>
            <w:tcBorders>
              <w:top w:val="single" w:sz="8" w:space="0" w:color="999999"/>
              <w:left w:val="single" w:sz="8" w:space="0" w:color="999999"/>
              <w:bottom w:val="single" w:sz="8" w:space="0" w:color="999999"/>
              <w:right w:val="single" w:sz="8" w:space="0" w:color="999999"/>
            </w:tcBorders>
          </w:tcPr>
          <w:p w14:paraId="5BC1ACD2" w14:textId="77777777" w:rsidR="00746DEF" w:rsidRPr="00792B4E" w:rsidRDefault="00746DEF" w:rsidP="00746DEF"/>
        </w:tc>
        <w:tc>
          <w:tcPr>
            <w:tcW w:w="3330" w:type="dxa"/>
            <w:tcBorders>
              <w:top w:val="single" w:sz="8" w:space="0" w:color="999999"/>
              <w:left w:val="single" w:sz="8" w:space="0" w:color="999999"/>
              <w:bottom w:val="single" w:sz="8" w:space="0" w:color="999999"/>
              <w:right w:val="single" w:sz="8" w:space="0" w:color="999999"/>
            </w:tcBorders>
          </w:tcPr>
          <w:p w14:paraId="300FE91B" w14:textId="77777777" w:rsidR="00746DEF" w:rsidRPr="00792B4E" w:rsidRDefault="00746DEF" w:rsidP="00746DEF"/>
        </w:tc>
        <w:tc>
          <w:tcPr>
            <w:tcW w:w="1288" w:type="dxa"/>
            <w:tcBorders>
              <w:top w:val="single" w:sz="8" w:space="0" w:color="999999"/>
              <w:left w:val="single" w:sz="8" w:space="0" w:color="999999"/>
              <w:bottom w:val="single" w:sz="8" w:space="0" w:color="999999"/>
              <w:right w:val="single" w:sz="8" w:space="0" w:color="999999"/>
            </w:tcBorders>
          </w:tcPr>
          <w:p w14:paraId="6D6E6B1A" w14:textId="77777777" w:rsidR="00746DEF" w:rsidRPr="00792B4E" w:rsidRDefault="00746DEF" w:rsidP="00746DEF"/>
        </w:tc>
      </w:tr>
    </w:tbl>
    <w:p w14:paraId="3409D351" w14:textId="77777777" w:rsidR="00072B51" w:rsidRPr="00792B4E" w:rsidRDefault="00072B51" w:rsidP="002C6ED8">
      <w:pPr>
        <w:pStyle w:val="Heading2"/>
        <w:rPr>
          <w:rStyle w:val="SAPEmphasis"/>
          <w:rFonts w:ascii="BentonSans Bold" w:hAnsi="BentonSans Bold"/>
        </w:rPr>
      </w:pPr>
      <w:bookmarkStart w:id="414" w:name="_Toc464218668"/>
      <w:bookmarkStart w:id="415" w:name="_Toc505864922"/>
      <w:r w:rsidRPr="00792B4E">
        <w:rPr>
          <w:rStyle w:val="SAPEmphasis"/>
          <w:rFonts w:ascii="BentonSans Bold" w:hAnsi="BentonSans Bold"/>
        </w:rPr>
        <w:t>Viewing Employee Job Information Details</w:t>
      </w:r>
      <w:bookmarkEnd w:id="414"/>
      <w:bookmarkEnd w:id="415"/>
    </w:p>
    <w:p w14:paraId="77FC9B58" w14:textId="77777777" w:rsidR="00072B51" w:rsidRPr="00792B4E" w:rsidRDefault="00072B51" w:rsidP="00072B51">
      <w:pPr>
        <w:pStyle w:val="SAPKeyblockTitle"/>
      </w:pPr>
      <w:r w:rsidRPr="00792B4E">
        <w:t>Test Administration</w:t>
      </w:r>
    </w:p>
    <w:p w14:paraId="30E085C4"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0E116168"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3078815A" w14:textId="77777777" w:rsidR="00072B51" w:rsidRPr="00792B4E" w:rsidRDefault="00072B51" w:rsidP="0078353F">
            <w:pPr>
              <w:rPr>
                <w:rStyle w:val="SAPEmphasis"/>
              </w:rPr>
            </w:pPr>
            <w:r w:rsidRPr="00792B4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1A0728AC" w14:textId="77777777" w:rsidR="00072B51" w:rsidRPr="00792B4E" w:rsidRDefault="00072B51" w:rsidP="0078353F">
            <w:r w:rsidRPr="00792B4E">
              <w:t>&lt;X.XX&gt;</w:t>
            </w:r>
          </w:p>
        </w:tc>
        <w:tc>
          <w:tcPr>
            <w:tcW w:w="2401" w:type="dxa"/>
            <w:tcBorders>
              <w:top w:val="single" w:sz="8" w:space="0" w:color="999999"/>
              <w:left w:val="single" w:sz="8" w:space="0" w:color="999999"/>
              <w:bottom w:val="single" w:sz="8" w:space="0" w:color="999999"/>
              <w:right w:val="single" w:sz="8" w:space="0" w:color="999999"/>
            </w:tcBorders>
            <w:hideMark/>
          </w:tcPr>
          <w:p w14:paraId="1FB01332" w14:textId="77777777" w:rsidR="00072B51" w:rsidRPr="00792B4E" w:rsidRDefault="00072B51" w:rsidP="0078353F">
            <w:pPr>
              <w:rPr>
                <w:rStyle w:val="SAPEmphasis"/>
              </w:rPr>
            </w:pPr>
            <w:r w:rsidRPr="00792B4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0DD2E4B" w14:textId="77777777" w:rsidR="00072B51" w:rsidRPr="00792B4E" w:rsidRDefault="00072B51" w:rsidP="0078353F">
            <w:r w:rsidRPr="00792B4E">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045D7E1" w14:textId="77777777" w:rsidR="00072B51" w:rsidRPr="00792B4E" w:rsidRDefault="00072B51" w:rsidP="0078353F">
            <w:pPr>
              <w:rPr>
                <w:rStyle w:val="SAPEmphasis"/>
              </w:rPr>
            </w:pPr>
            <w:r w:rsidRPr="00792B4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277840B" w14:textId="5561B018" w:rsidR="00072B51" w:rsidRPr="00792B4E" w:rsidRDefault="006E7BAB" w:rsidP="0078353F">
            <w:r>
              <w:t>&lt;date&gt;</w:t>
            </w:r>
          </w:p>
        </w:tc>
      </w:tr>
      <w:tr w:rsidR="00072B51" w:rsidRPr="00792B4E" w14:paraId="2E4E6D74"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4BD29898" w14:textId="77777777" w:rsidR="00072B51" w:rsidRPr="00792B4E" w:rsidRDefault="00072B51" w:rsidP="0078353F">
            <w:pPr>
              <w:rPr>
                <w:rStyle w:val="SAPEmphasis"/>
              </w:rPr>
            </w:pPr>
            <w:r w:rsidRPr="00792B4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934EBFE" w14:textId="77777777" w:rsidR="00072B51" w:rsidRPr="00792B4E" w:rsidRDefault="00072B51" w:rsidP="0078353F">
            <w:r w:rsidRPr="00792B4E">
              <w:t>HR Administrator</w:t>
            </w:r>
          </w:p>
        </w:tc>
      </w:tr>
      <w:tr w:rsidR="00072B51" w:rsidRPr="00792B4E" w14:paraId="71F9B279"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11C9D07D" w14:textId="77777777" w:rsidR="00072B51" w:rsidRPr="00792B4E" w:rsidRDefault="00072B51" w:rsidP="0078353F">
            <w:pPr>
              <w:rPr>
                <w:rStyle w:val="SAPEmphasis"/>
              </w:rPr>
            </w:pPr>
            <w:r w:rsidRPr="00792B4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64FFA9E" w14:textId="77777777" w:rsidR="00072B51" w:rsidRPr="00792B4E" w:rsidRDefault="00072B51" w:rsidP="0078353F">
            <w:r w:rsidRPr="00792B4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54E4382" w14:textId="77777777" w:rsidR="00072B51" w:rsidRPr="00792B4E" w:rsidRDefault="00072B51" w:rsidP="0078353F">
            <w:pPr>
              <w:rPr>
                <w:rStyle w:val="SAPEmphasis"/>
              </w:rPr>
            </w:pPr>
            <w:r w:rsidRPr="00792B4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680B056" w14:textId="4C127E06" w:rsidR="00072B51" w:rsidRPr="00792B4E" w:rsidRDefault="00586CD2" w:rsidP="0078353F">
            <w:r>
              <w:t>&lt;duration&gt;</w:t>
            </w:r>
          </w:p>
        </w:tc>
      </w:tr>
    </w:tbl>
    <w:p w14:paraId="1340C6FE" w14:textId="77777777" w:rsidR="00072B51" w:rsidRPr="00792B4E" w:rsidRDefault="00072B51" w:rsidP="00072B51">
      <w:pPr>
        <w:pStyle w:val="SAPKeyblockTitle"/>
      </w:pPr>
      <w:r w:rsidRPr="00792B4E">
        <w:lastRenderedPageBreak/>
        <w:t>Purpose</w:t>
      </w:r>
    </w:p>
    <w:p w14:paraId="371EBBA4" w14:textId="7A101E5E" w:rsidR="00072B51" w:rsidRPr="00792B4E" w:rsidRDefault="00072B51" w:rsidP="00072B51">
      <w:r w:rsidRPr="00792B4E">
        <w:t>The HR Administrator</w:t>
      </w:r>
      <w:r w:rsidRPr="00792B4E" w:rsidDel="00B8638D">
        <w:t xml:space="preserve"> </w:t>
      </w:r>
      <w:r w:rsidRPr="00792B4E">
        <w:t>views if the job information of the employee has been updated as expected after the employee started his or her leave of absence.</w:t>
      </w:r>
    </w:p>
    <w:p w14:paraId="3111535A" w14:textId="77777777" w:rsidR="00072B51" w:rsidRPr="00792B4E" w:rsidRDefault="00072B51" w:rsidP="00072B51">
      <w:pPr>
        <w:pStyle w:val="SAPKeyblockTitle"/>
      </w:pPr>
      <w:r w:rsidRPr="00792B4E">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350"/>
        <w:gridCol w:w="3420"/>
        <w:gridCol w:w="3330"/>
        <w:gridCol w:w="4078"/>
        <w:gridCol w:w="1260"/>
      </w:tblGrid>
      <w:tr w:rsidR="00072B51" w:rsidRPr="00792B4E" w14:paraId="0B5E5790" w14:textId="77777777" w:rsidTr="002B4FFE">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00B77632" w14:textId="77777777" w:rsidR="00072B51" w:rsidRPr="00792B4E" w:rsidRDefault="00072B51" w:rsidP="0078353F">
            <w:pPr>
              <w:pStyle w:val="SAPTableHeader"/>
            </w:pPr>
            <w:r w:rsidRPr="00792B4E">
              <w:t>Test Step #</w:t>
            </w:r>
          </w:p>
        </w:tc>
        <w:tc>
          <w:tcPr>
            <w:tcW w:w="1350" w:type="dxa"/>
            <w:tcBorders>
              <w:top w:val="single" w:sz="8" w:space="0" w:color="999999"/>
              <w:left w:val="single" w:sz="8" w:space="0" w:color="999999"/>
              <w:bottom w:val="single" w:sz="8" w:space="0" w:color="999999"/>
              <w:right w:val="single" w:sz="8" w:space="0" w:color="999999"/>
            </w:tcBorders>
            <w:shd w:val="clear" w:color="auto" w:fill="999999"/>
            <w:hideMark/>
          </w:tcPr>
          <w:p w14:paraId="193E0F1E" w14:textId="77777777" w:rsidR="00072B51" w:rsidRPr="00792B4E" w:rsidRDefault="00072B51" w:rsidP="0078353F">
            <w:pPr>
              <w:pStyle w:val="SAPTableHeader"/>
            </w:pPr>
            <w:r w:rsidRPr="00792B4E">
              <w:t>Test Step Name</w:t>
            </w:r>
          </w:p>
        </w:tc>
        <w:tc>
          <w:tcPr>
            <w:tcW w:w="3420" w:type="dxa"/>
            <w:tcBorders>
              <w:top w:val="single" w:sz="8" w:space="0" w:color="999999"/>
              <w:left w:val="single" w:sz="8" w:space="0" w:color="999999"/>
              <w:bottom w:val="single" w:sz="8" w:space="0" w:color="999999"/>
              <w:right w:val="single" w:sz="8" w:space="0" w:color="999999"/>
            </w:tcBorders>
            <w:shd w:val="clear" w:color="auto" w:fill="999999"/>
            <w:hideMark/>
          </w:tcPr>
          <w:p w14:paraId="7CD6B927" w14:textId="77777777" w:rsidR="00072B51" w:rsidRPr="00792B4E" w:rsidRDefault="00072B51" w:rsidP="0078353F">
            <w:pPr>
              <w:pStyle w:val="SAPTableHeader"/>
            </w:pPr>
            <w:r w:rsidRPr="00792B4E">
              <w:t>Instruction</w:t>
            </w:r>
          </w:p>
        </w:tc>
        <w:tc>
          <w:tcPr>
            <w:tcW w:w="3330" w:type="dxa"/>
            <w:tcBorders>
              <w:top w:val="single" w:sz="8" w:space="0" w:color="999999"/>
              <w:left w:val="single" w:sz="8" w:space="0" w:color="999999"/>
              <w:bottom w:val="single" w:sz="8" w:space="0" w:color="999999"/>
              <w:right w:val="single" w:sz="8" w:space="0" w:color="999999"/>
            </w:tcBorders>
            <w:shd w:val="clear" w:color="auto" w:fill="999999"/>
          </w:tcPr>
          <w:p w14:paraId="548A0EE8" w14:textId="77777777" w:rsidR="00072B51" w:rsidRPr="00792B4E" w:rsidRDefault="00072B51" w:rsidP="0078353F">
            <w:pPr>
              <w:pStyle w:val="SAPTableHeader"/>
            </w:pPr>
            <w:r w:rsidRPr="00792B4E">
              <w:t>Additional Information</w:t>
            </w:r>
          </w:p>
        </w:tc>
        <w:tc>
          <w:tcPr>
            <w:tcW w:w="4078" w:type="dxa"/>
            <w:tcBorders>
              <w:top w:val="single" w:sz="8" w:space="0" w:color="999999"/>
              <w:left w:val="single" w:sz="8" w:space="0" w:color="999999"/>
              <w:bottom w:val="single" w:sz="8" w:space="0" w:color="999999"/>
              <w:right w:val="single" w:sz="8" w:space="0" w:color="999999"/>
            </w:tcBorders>
            <w:shd w:val="clear" w:color="auto" w:fill="999999"/>
            <w:hideMark/>
          </w:tcPr>
          <w:p w14:paraId="4F6AB492" w14:textId="77777777" w:rsidR="00072B51" w:rsidRPr="00792B4E" w:rsidRDefault="00072B51" w:rsidP="0078353F">
            <w:pPr>
              <w:pStyle w:val="SAPTableHeader"/>
            </w:pPr>
            <w:r w:rsidRPr="00792B4E">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4B9E1A28" w14:textId="77777777" w:rsidR="00072B51" w:rsidRPr="00792B4E" w:rsidRDefault="00072B51" w:rsidP="0078353F">
            <w:pPr>
              <w:pStyle w:val="SAPTableHeader"/>
            </w:pPr>
            <w:r w:rsidRPr="00792B4E">
              <w:t>Pass / Fail / Comment</w:t>
            </w:r>
          </w:p>
        </w:tc>
      </w:tr>
      <w:tr w:rsidR="00072B51" w:rsidRPr="00792B4E" w14:paraId="62E67AAA" w14:textId="77777777" w:rsidTr="002B4FFE">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3D51D96C" w14:textId="77777777" w:rsidR="00072B51" w:rsidRPr="00792B4E" w:rsidRDefault="00072B51" w:rsidP="0078353F">
            <w:r w:rsidRPr="00792B4E">
              <w:t>1</w:t>
            </w:r>
          </w:p>
        </w:tc>
        <w:tc>
          <w:tcPr>
            <w:tcW w:w="1350" w:type="dxa"/>
            <w:tcBorders>
              <w:top w:val="single" w:sz="8" w:space="0" w:color="999999"/>
              <w:left w:val="single" w:sz="8" w:space="0" w:color="999999"/>
              <w:bottom w:val="single" w:sz="8" w:space="0" w:color="999999"/>
              <w:right w:val="single" w:sz="8" w:space="0" w:color="999999"/>
            </w:tcBorders>
            <w:hideMark/>
          </w:tcPr>
          <w:p w14:paraId="080EE139" w14:textId="77777777" w:rsidR="00072B51" w:rsidRPr="00EB7918" w:rsidRDefault="00072B51" w:rsidP="0078353F">
            <w:pPr>
              <w:rPr>
                <w:rStyle w:val="SAPEmphasis"/>
                <w:lang w:eastAsia="zh-CN"/>
              </w:rPr>
            </w:pPr>
            <w:r w:rsidRPr="00EB7918">
              <w:rPr>
                <w:rStyle w:val="SAPEmphasis"/>
                <w:lang w:eastAsia="zh-CN"/>
              </w:rPr>
              <w:t>Log on</w:t>
            </w:r>
          </w:p>
        </w:tc>
        <w:tc>
          <w:tcPr>
            <w:tcW w:w="3420" w:type="dxa"/>
            <w:tcBorders>
              <w:top w:val="single" w:sz="8" w:space="0" w:color="999999"/>
              <w:left w:val="single" w:sz="8" w:space="0" w:color="999999"/>
              <w:bottom w:val="single" w:sz="8" w:space="0" w:color="999999"/>
              <w:right w:val="single" w:sz="8" w:space="0" w:color="999999"/>
            </w:tcBorders>
            <w:hideMark/>
          </w:tcPr>
          <w:p w14:paraId="3DE30B25" w14:textId="77777777" w:rsidR="00072B51" w:rsidRPr="00792B4E" w:rsidRDefault="00072B51" w:rsidP="0078353F">
            <w:r w:rsidRPr="00792B4E">
              <w:t xml:space="preserve">Log on to </w:t>
            </w:r>
            <w:r w:rsidRPr="00792B4E">
              <w:rPr>
                <w:rStyle w:val="SAPScreenElement"/>
                <w:color w:val="auto"/>
              </w:rPr>
              <w:t>Employee Central</w:t>
            </w:r>
            <w:r w:rsidRPr="00792B4E">
              <w:t xml:space="preserve"> as HR Administrator.</w:t>
            </w:r>
          </w:p>
        </w:tc>
        <w:tc>
          <w:tcPr>
            <w:tcW w:w="3330" w:type="dxa"/>
            <w:tcBorders>
              <w:top w:val="single" w:sz="8" w:space="0" w:color="999999"/>
              <w:left w:val="single" w:sz="8" w:space="0" w:color="999999"/>
              <w:bottom w:val="single" w:sz="8" w:space="0" w:color="999999"/>
              <w:right w:val="single" w:sz="8" w:space="0" w:color="999999"/>
            </w:tcBorders>
          </w:tcPr>
          <w:p w14:paraId="4A2F5033" w14:textId="77777777" w:rsidR="00072B51" w:rsidRPr="00792B4E" w:rsidRDefault="00072B51" w:rsidP="0078353F"/>
        </w:tc>
        <w:tc>
          <w:tcPr>
            <w:tcW w:w="4078" w:type="dxa"/>
            <w:tcBorders>
              <w:top w:val="single" w:sz="8" w:space="0" w:color="999999"/>
              <w:left w:val="single" w:sz="8" w:space="0" w:color="999999"/>
              <w:bottom w:val="single" w:sz="8" w:space="0" w:color="999999"/>
              <w:right w:val="single" w:sz="8" w:space="0" w:color="999999"/>
            </w:tcBorders>
            <w:hideMark/>
          </w:tcPr>
          <w:p w14:paraId="1424927E" w14:textId="77777777" w:rsidR="00072B51" w:rsidRPr="00792B4E" w:rsidRDefault="00072B51" w:rsidP="0078353F">
            <w:r w:rsidRPr="00792B4E">
              <w:t xml:space="preserve">The </w:t>
            </w:r>
            <w:r w:rsidRPr="00792B4E">
              <w:rPr>
                <w:rStyle w:val="SAPScreenElement"/>
              </w:rPr>
              <w:t xml:space="preserve">Home </w:t>
            </w:r>
            <w:r w:rsidRPr="00792B4E">
              <w:t>page is displayed.</w:t>
            </w:r>
          </w:p>
        </w:tc>
        <w:tc>
          <w:tcPr>
            <w:tcW w:w="1260" w:type="dxa"/>
            <w:tcBorders>
              <w:top w:val="single" w:sz="8" w:space="0" w:color="999999"/>
              <w:left w:val="single" w:sz="8" w:space="0" w:color="999999"/>
              <w:bottom w:val="single" w:sz="8" w:space="0" w:color="999999"/>
              <w:right w:val="single" w:sz="8" w:space="0" w:color="999999"/>
            </w:tcBorders>
          </w:tcPr>
          <w:p w14:paraId="5A1496B5" w14:textId="77777777" w:rsidR="00072B51" w:rsidRPr="00792B4E" w:rsidRDefault="00072B51" w:rsidP="0078353F"/>
        </w:tc>
      </w:tr>
      <w:tr w:rsidR="00072B51" w:rsidRPr="00792B4E" w14:paraId="428EE6ED" w14:textId="77777777" w:rsidTr="002B4FFE">
        <w:trPr>
          <w:trHeight w:val="576"/>
        </w:trPr>
        <w:tc>
          <w:tcPr>
            <w:tcW w:w="872" w:type="dxa"/>
            <w:tcBorders>
              <w:top w:val="single" w:sz="8" w:space="0" w:color="999999"/>
              <w:left w:val="single" w:sz="8" w:space="0" w:color="999999"/>
              <w:bottom w:val="single" w:sz="8" w:space="0" w:color="999999"/>
              <w:right w:val="single" w:sz="8" w:space="0" w:color="999999"/>
            </w:tcBorders>
          </w:tcPr>
          <w:p w14:paraId="3EFCAE97" w14:textId="77777777" w:rsidR="00072B51" w:rsidRPr="00792B4E" w:rsidRDefault="00072B51" w:rsidP="0078353F">
            <w:r w:rsidRPr="00792B4E">
              <w:t>2</w:t>
            </w:r>
          </w:p>
        </w:tc>
        <w:tc>
          <w:tcPr>
            <w:tcW w:w="1350" w:type="dxa"/>
            <w:tcBorders>
              <w:top w:val="single" w:sz="8" w:space="0" w:color="999999"/>
              <w:left w:val="single" w:sz="8" w:space="0" w:color="999999"/>
              <w:bottom w:val="single" w:sz="8" w:space="0" w:color="999999"/>
              <w:right w:val="single" w:sz="8" w:space="0" w:color="999999"/>
            </w:tcBorders>
          </w:tcPr>
          <w:p w14:paraId="7EC2A0BB" w14:textId="77777777" w:rsidR="00072B51" w:rsidRPr="00EB7918" w:rsidRDefault="00072B51" w:rsidP="0078353F">
            <w:pPr>
              <w:rPr>
                <w:rStyle w:val="SAPEmphasis"/>
                <w:lang w:eastAsia="zh-CN"/>
              </w:rPr>
            </w:pPr>
            <w:r w:rsidRPr="00EB7918">
              <w:rPr>
                <w:rStyle w:val="SAPEmphasis"/>
                <w:lang w:eastAsia="zh-CN"/>
              </w:rPr>
              <w:t>Search Employee</w:t>
            </w:r>
          </w:p>
        </w:tc>
        <w:tc>
          <w:tcPr>
            <w:tcW w:w="3420" w:type="dxa"/>
            <w:tcBorders>
              <w:top w:val="single" w:sz="8" w:space="0" w:color="999999"/>
              <w:left w:val="single" w:sz="8" w:space="0" w:color="999999"/>
              <w:bottom w:val="single" w:sz="8" w:space="0" w:color="999999"/>
              <w:right w:val="single" w:sz="8" w:space="0" w:color="999999"/>
            </w:tcBorders>
          </w:tcPr>
          <w:p w14:paraId="0B9D29E3" w14:textId="77777777" w:rsidR="00072B51" w:rsidRPr="00792B4E" w:rsidRDefault="00072B51" w:rsidP="0078353F">
            <w:pPr>
              <w:rPr>
                <w:rStyle w:val="SAPScreenElement"/>
              </w:rPr>
            </w:pPr>
            <w:r w:rsidRPr="00792B4E">
              <w:t>In the</w:t>
            </w:r>
            <w:r w:rsidRPr="00792B4E">
              <w:rPr>
                <w:rStyle w:val="SAPScreenElement"/>
              </w:rPr>
              <w:t xml:space="preserve"> Search for actions or people</w:t>
            </w:r>
            <w:r w:rsidRPr="00792B4E">
              <w:t xml:space="preserve"> box, in the top right corner of the screen, enter the name (or name parts) of the employee whose job information data you want to view.</w:t>
            </w:r>
          </w:p>
        </w:tc>
        <w:tc>
          <w:tcPr>
            <w:tcW w:w="3330" w:type="dxa"/>
            <w:tcBorders>
              <w:top w:val="single" w:sz="8" w:space="0" w:color="999999"/>
              <w:left w:val="single" w:sz="8" w:space="0" w:color="999999"/>
              <w:bottom w:val="single" w:sz="8" w:space="0" w:color="999999"/>
              <w:right w:val="single" w:sz="8" w:space="0" w:color="999999"/>
            </w:tcBorders>
          </w:tcPr>
          <w:p w14:paraId="275C97FF" w14:textId="77777777" w:rsidR="00072B51" w:rsidRPr="00792B4E" w:rsidRDefault="00072B51" w:rsidP="0078353F"/>
        </w:tc>
        <w:tc>
          <w:tcPr>
            <w:tcW w:w="4078" w:type="dxa"/>
            <w:tcBorders>
              <w:top w:val="single" w:sz="8" w:space="0" w:color="999999"/>
              <w:left w:val="single" w:sz="8" w:space="0" w:color="999999"/>
              <w:bottom w:val="single" w:sz="8" w:space="0" w:color="999999"/>
              <w:right w:val="single" w:sz="8" w:space="0" w:color="999999"/>
            </w:tcBorders>
          </w:tcPr>
          <w:p w14:paraId="263FE3C3" w14:textId="5DB6F808" w:rsidR="00072B51" w:rsidRPr="00792B4E" w:rsidRDefault="00715B8D" w:rsidP="0078353F">
            <w:r>
              <w:t xml:space="preserve">The autocomplete functionality suggests </w:t>
            </w:r>
            <w:r w:rsidR="00072B51" w:rsidRPr="00792B4E">
              <w:t>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7C11664F" w14:textId="77777777" w:rsidR="00072B51" w:rsidRPr="00792B4E" w:rsidRDefault="00072B51" w:rsidP="0078353F"/>
        </w:tc>
      </w:tr>
      <w:tr w:rsidR="00072B51" w:rsidRPr="00792B4E" w14:paraId="256B7D1C" w14:textId="77777777" w:rsidTr="002B4FFE">
        <w:trPr>
          <w:trHeight w:val="576"/>
        </w:trPr>
        <w:tc>
          <w:tcPr>
            <w:tcW w:w="872" w:type="dxa"/>
            <w:tcBorders>
              <w:top w:val="single" w:sz="8" w:space="0" w:color="999999"/>
              <w:left w:val="single" w:sz="8" w:space="0" w:color="999999"/>
              <w:bottom w:val="single" w:sz="8" w:space="0" w:color="999999"/>
              <w:right w:val="single" w:sz="8" w:space="0" w:color="999999"/>
            </w:tcBorders>
          </w:tcPr>
          <w:p w14:paraId="7F3DE03F" w14:textId="77777777" w:rsidR="00072B51" w:rsidRPr="00792B4E" w:rsidRDefault="00072B51" w:rsidP="0078353F">
            <w:r w:rsidRPr="00792B4E">
              <w:t>3</w:t>
            </w:r>
          </w:p>
        </w:tc>
        <w:tc>
          <w:tcPr>
            <w:tcW w:w="1350" w:type="dxa"/>
            <w:tcBorders>
              <w:top w:val="single" w:sz="8" w:space="0" w:color="999999"/>
              <w:left w:val="single" w:sz="8" w:space="0" w:color="999999"/>
              <w:bottom w:val="single" w:sz="8" w:space="0" w:color="999999"/>
              <w:right w:val="single" w:sz="8" w:space="0" w:color="999999"/>
            </w:tcBorders>
          </w:tcPr>
          <w:p w14:paraId="03D0BC0A" w14:textId="77777777" w:rsidR="00072B51" w:rsidRPr="00EB7918" w:rsidRDefault="00072B51" w:rsidP="0078353F">
            <w:pPr>
              <w:rPr>
                <w:rStyle w:val="SAPEmphasis"/>
                <w:lang w:eastAsia="zh-CN"/>
              </w:rPr>
            </w:pPr>
            <w:r w:rsidRPr="00EB7918">
              <w:rPr>
                <w:rStyle w:val="SAPEmphasis"/>
                <w:lang w:eastAsia="zh-CN"/>
              </w:rPr>
              <w:t>Select Employee</w:t>
            </w:r>
          </w:p>
        </w:tc>
        <w:tc>
          <w:tcPr>
            <w:tcW w:w="3420" w:type="dxa"/>
            <w:tcBorders>
              <w:top w:val="single" w:sz="8" w:space="0" w:color="999999"/>
              <w:left w:val="single" w:sz="8" w:space="0" w:color="999999"/>
              <w:bottom w:val="single" w:sz="8" w:space="0" w:color="999999"/>
              <w:right w:val="single" w:sz="8" w:space="0" w:color="999999"/>
            </w:tcBorders>
          </w:tcPr>
          <w:p w14:paraId="79CA7584" w14:textId="4F56215F" w:rsidR="00072B51" w:rsidRPr="00792B4E" w:rsidRDefault="00715B8D" w:rsidP="0078353F">
            <w:r w:rsidRPr="00715B8D">
              <w:t>Select the appropriate employee from the result list</w:t>
            </w:r>
            <w:r w:rsidR="00072B51" w:rsidRPr="00792B4E">
              <w:t>.</w:t>
            </w:r>
          </w:p>
        </w:tc>
        <w:tc>
          <w:tcPr>
            <w:tcW w:w="3330" w:type="dxa"/>
            <w:tcBorders>
              <w:top w:val="single" w:sz="8" w:space="0" w:color="999999"/>
              <w:left w:val="single" w:sz="8" w:space="0" w:color="999999"/>
              <w:bottom w:val="single" w:sz="8" w:space="0" w:color="999999"/>
              <w:right w:val="single" w:sz="8" w:space="0" w:color="999999"/>
            </w:tcBorders>
          </w:tcPr>
          <w:p w14:paraId="670B3765" w14:textId="77777777" w:rsidR="00072B51" w:rsidRPr="00792B4E" w:rsidRDefault="00072B51" w:rsidP="0078353F"/>
        </w:tc>
        <w:tc>
          <w:tcPr>
            <w:tcW w:w="4078" w:type="dxa"/>
            <w:tcBorders>
              <w:top w:val="single" w:sz="8" w:space="0" w:color="999999"/>
              <w:left w:val="single" w:sz="8" w:space="0" w:color="999999"/>
              <w:bottom w:val="single" w:sz="8" w:space="0" w:color="999999"/>
              <w:right w:val="single" w:sz="8" w:space="0" w:color="999999"/>
            </w:tcBorders>
          </w:tcPr>
          <w:p w14:paraId="34591401" w14:textId="77777777" w:rsidR="00072B51" w:rsidRPr="00792B4E" w:rsidRDefault="00072B51" w:rsidP="0078353F">
            <w:r w:rsidRPr="00792B4E">
              <w:t xml:space="preserve">You are directed to the </w:t>
            </w:r>
            <w:r w:rsidRPr="00792B4E">
              <w:rPr>
                <w:rStyle w:val="SAPScreenElement"/>
              </w:rPr>
              <w:t>Employee Files</w:t>
            </w:r>
            <w:r w:rsidRPr="00792B4E">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58613CEF" w14:textId="77777777" w:rsidR="00072B51" w:rsidRPr="00792B4E" w:rsidRDefault="00072B51" w:rsidP="0078353F"/>
        </w:tc>
      </w:tr>
      <w:tr w:rsidR="00072B51" w:rsidRPr="00792B4E" w14:paraId="623C1724" w14:textId="77777777" w:rsidTr="002B4FFE">
        <w:trPr>
          <w:trHeight w:val="576"/>
        </w:trPr>
        <w:tc>
          <w:tcPr>
            <w:tcW w:w="872" w:type="dxa"/>
            <w:tcBorders>
              <w:top w:val="single" w:sz="8" w:space="0" w:color="999999"/>
              <w:left w:val="single" w:sz="8" w:space="0" w:color="999999"/>
              <w:bottom w:val="single" w:sz="8" w:space="0" w:color="999999"/>
              <w:right w:val="single" w:sz="8" w:space="0" w:color="999999"/>
            </w:tcBorders>
          </w:tcPr>
          <w:p w14:paraId="27AB5E4F" w14:textId="77777777" w:rsidR="00072B51" w:rsidRPr="00792B4E" w:rsidRDefault="00072B51" w:rsidP="0078353F">
            <w:r w:rsidRPr="00792B4E">
              <w:t>4</w:t>
            </w:r>
          </w:p>
        </w:tc>
        <w:tc>
          <w:tcPr>
            <w:tcW w:w="1350" w:type="dxa"/>
            <w:tcBorders>
              <w:top w:val="single" w:sz="8" w:space="0" w:color="999999"/>
              <w:left w:val="single" w:sz="8" w:space="0" w:color="999999"/>
              <w:bottom w:val="single" w:sz="8" w:space="0" w:color="999999"/>
              <w:right w:val="single" w:sz="8" w:space="0" w:color="999999"/>
            </w:tcBorders>
          </w:tcPr>
          <w:p w14:paraId="744DCCF2" w14:textId="77777777" w:rsidR="00072B51" w:rsidRPr="00792B4E" w:rsidRDefault="00072B51" w:rsidP="0078353F">
            <w:pPr>
              <w:rPr>
                <w:rFonts w:cs="Arial"/>
                <w:b/>
                <w:bCs/>
              </w:rPr>
            </w:pPr>
            <w:r w:rsidRPr="00EB7918">
              <w:rPr>
                <w:rStyle w:val="SAPEmphasis"/>
                <w:lang w:eastAsia="zh-CN"/>
              </w:rPr>
              <w:t>Go to</w:t>
            </w:r>
            <w:r w:rsidRPr="00792B4E">
              <w:rPr>
                <w:rFonts w:cs="Arial"/>
                <w:b/>
                <w:bCs/>
              </w:rPr>
              <w:t xml:space="preserve"> </w:t>
            </w:r>
            <w:r w:rsidRPr="00EB7918">
              <w:rPr>
                <w:rStyle w:val="SAPScreenElement"/>
                <w:b/>
                <w:color w:val="auto"/>
              </w:rPr>
              <w:t>Employment Information</w:t>
            </w:r>
            <w:r w:rsidRPr="00792B4E">
              <w:rPr>
                <w:rFonts w:cs="Arial"/>
                <w:b/>
                <w:bCs/>
              </w:rPr>
              <w:t xml:space="preserve"> </w:t>
            </w:r>
            <w:r w:rsidRPr="00EB7918">
              <w:rPr>
                <w:rStyle w:val="SAPEmphasis"/>
                <w:lang w:eastAsia="zh-CN"/>
              </w:rPr>
              <w:t>Section</w:t>
            </w:r>
          </w:p>
        </w:tc>
        <w:tc>
          <w:tcPr>
            <w:tcW w:w="3420" w:type="dxa"/>
            <w:tcBorders>
              <w:top w:val="single" w:sz="8" w:space="0" w:color="999999"/>
              <w:left w:val="single" w:sz="8" w:space="0" w:color="999999"/>
              <w:bottom w:val="single" w:sz="8" w:space="0" w:color="999999"/>
              <w:right w:val="single" w:sz="8" w:space="0" w:color="999999"/>
            </w:tcBorders>
          </w:tcPr>
          <w:p w14:paraId="67BC4E5B" w14:textId="77777777" w:rsidR="00072B51" w:rsidRPr="00792B4E" w:rsidRDefault="00072B51" w:rsidP="0078353F">
            <w:r w:rsidRPr="00792B4E">
              <w:rPr>
                <w:lang w:eastAsia="zh-TW"/>
              </w:rPr>
              <w:t xml:space="preserve">On the </w:t>
            </w:r>
            <w:r w:rsidRPr="00792B4E">
              <w:rPr>
                <w:rStyle w:val="SAPScreenElement"/>
                <w:lang w:eastAsia="zh-TW"/>
              </w:rPr>
              <w:t>Employee Files</w:t>
            </w:r>
            <w:r w:rsidRPr="00792B4E">
              <w:rPr>
                <w:lang w:eastAsia="zh-TW"/>
              </w:rPr>
              <w:t xml:space="preserve"> screen, go to the </w:t>
            </w:r>
            <w:r w:rsidRPr="00792B4E">
              <w:rPr>
                <w:rStyle w:val="SAPScreenElement"/>
              </w:rPr>
              <w:t>Employment Information</w:t>
            </w:r>
            <w:r w:rsidRPr="00792B4E">
              <w:rPr>
                <w:lang w:eastAsia="zh-TW"/>
              </w:rPr>
              <w:t xml:space="preserve"> section</w:t>
            </w:r>
            <w:r w:rsidRPr="00792B4E">
              <w:t>.</w:t>
            </w:r>
          </w:p>
        </w:tc>
        <w:tc>
          <w:tcPr>
            <w:tcW w:w="3330" w:type="dxa"/>
            <w:tcBorders>
              <w:top w:val="single" w:sz="8" w:space="0" w:color="999999"/>
              <w:left w:val="single" w:sz="8" w:space="0" w:color="999999"/>
              <w:bottom w:val="single" w:sz="8" w:space="0" w:color="999999"/>
              <w:right w:val="single" w:sz="8" w:space="0" w:color="999999"/>
            </w:tcBorders>
          </w:tcPr>
          <w:p w14:paraId="3E16EF5F" w14:textId="77777777" w:rsidR="00072B51" w:rsidRPr="00792B4E" w:rsidRDefault="00072B51" w:rsidP="0078353F"/>
        </w:tc>
        <w:tc>
          <w:tcPr>
            <w:tcW w:w="4078" w:type="dxa"/>
            <w:tcBorders>
              <w:top w:val="single" w:sz="8" w:space="0" w:color="999999"/>
              <w:left w:val="single" w:sz="8" w:space="0" w:color="999999"/>
              <w:bottom w:val="single" w:sz="8" w:space="0" w:color="999999"/>
              <w:right w:val="single" w:sz="8" w:space="0" w:color="999999"/>
            </w:tcBorders>
          </w:tcPr>
          <w:p w14:paraId="10E9E216" w14:textId="77777777" w:rsidR="00072B51" w:rsidRPr="00792B4E" w:rsidRDefault="00072B51" w:rsidP="0078353F">
            <w:r w:rsidRPr="00792B4E">
              <w:t xml:space="preserve">The </w:t>
            </w:r>
            <w:r w:rsidRPr="00792B4E">
              <w:rPr>
                <w:rStyle w:val="SAPScreenElement"/>
              </w:rPr>
              <w:t>Employment Information</w:t>
            </w:r>
            <w:r w:rsidRPr="00792B4E">
              <w:t xml:space="preserve"> section is displayed.</w:t>
            </w:r>
          </w:p>
        </w:tc>
        <w:tc>
          <w:tcPr>
            <w:tcW w:w="1260" w:type="dxa"/>
            <w:tcBorders>
              <w:top w:val="single" w:sz="8" w:space="0" w:color="999999"/>
              <w:left w:val="single" w:sz="8" w:space="0" w:color="999999"/>
              <w:bottom w:val="single" w:sz="8" w:space="0" w:color="999999"/>
              <w:right w:val="single" w:sz="8" w:space="0" w:color="999999"/>
            </w:tcBorders>
          </w:tcPr>
          <w:p w14:paraId="77931FE9" w14:textId="77777777" w:rsidR="00072B51" w:rsidRPr="00792B4E" w:rsidRDefault="00072B51" w:rsidP="0078353F"/>
        </w:tc>
      </w:tr>
      <w:tr w:rsidR="00072B51" w:rsidRPr="00792B4E" w14:paraId="5E0FB527" w14:textId="77777777" w:rsidTr="002B4FFE">
        <w:trPr>
          <w:trHeight w:val="576"/>
        </w:trPr>
        <w:tc>
          <w:tcPr>
            <w:tcW w:w="872" w:type="dxa"/>
            <w:tcBorders>
              <w:top w:val="single" w:sz="8" w:space="0" w:color="999999"/>
              <w:left w:val="single" w:sz="8" w:space="0" w:color="999999"/>
              <w:bottom w:val="single" w:sz="8" w:space="0" w:color="999999"/>
              <w:right w:val="single" w:sz="8" w:space="0" w:color="999999"/>
            </w:tcBorders>
          </w:tcPr>
          <w:p w14:paraId="3650B6B1" w14:textId="77777777" w:rsidR="00072B51" w:rsidRPr="00792B4E" w:rsidRDefault="00072B51" w:rsidP="0078353F">
            <w:r w:rsidRPr="00792B4E">
              <w:t>5</w:t>
            </w:r>
          </w:p>
        </w:tc>
        <w:tc>
          <w:tcPr>
            <w:tcW w:w="1350" w:type="dxa"/>
            <w:tcBorders>
              <w:top w:val="single" w:sz="8" w:space="0" w:color="999999"/>
              <w:left w:val="single" w:sz="8" w:space="0" w:color="999999"/>
              <w:bottom w:val="single" w:sz="8" w:space="0" w:color="999999"/>
              <w:right w:val="single" w:sz="8" w:space="0" w:color="999999"/>
            </w:tcBorders>
          </w:tcPr>
          <w:p w14:paraId="517D6C62" w14:textId="77777777" w:rsidR="00072B51" w:rsidRPr="00792B4E" w:rsidRDefault="00072B51" w:rsidP="0078353F">
            <w:pPr>
              <w:rPr>
                <w:rFonts w:cs="Arial"/>
                <w:b/>
                <w:bCs/>
              </w:rPr>
            </w:pPr>
            <w:r w:rsidRPr="00EB7918">
              <w:rPr>
                <w:rStyle w:val="SAPEmphasis"/>
                <w:lang w:eastAsia="zh-CN"/>
              </w:rPr>
              <w:t xml:space="preserve">View </w:t>
            </w:r>
            <w:r w:rsidRPr="00EB7918">
              <w:rPr>
                <w:rStyle w:val="SAPScreenElement"/>
                <w:b/>
                <w:color w:val="auto"/>
              </w:rPr>
              <w:t>Job Information</w:t>
            </w:r>
            <w:r w:rsidRPr="00792B4E">
              <w:rPr>
                <w:rFonts w:cs="Arial"/>
                <w:b/>
                <w:bCs/>
              </w:rPr>
              <w:t xml:space="preserve"> </w:t>
            </w:r>
            <w:r w:rsidRPr="00EB7918">
              <w:rPr>
                <w:rStyle w:val="SAPEmphasis"/>
                <w:lang w:eastAsia="zh-CN"/>
              </w:rPr>
              <w:t>Block</w:t>
            </w:r>
          </w:p>
        </w:tc>
        <w:tc>
          <w:tcPr>
            <w:tcW w:w="3420" w:type="dxa"/>
            <w:tcBorders>
              <w:top w:val="single" w:sz="8" w:space="0" w:color="999999"/>
              <w:left w:val="single" w:sz="8" w:space="0" w:color="999999"/>
              <w:bottom w:val="single" w:sz="8" w:space="0" w:color="999999"/>
              <w:right w:val="single" w:sz="8" w:space="0" w:color="999999"/>
            </w:tcBorders>
          </w:tcPr>
          <w:p w14:paraId="53B3BB66" w14:textId="77777777" w:rsidR="00072B51" w:rsidRPr="00792B4E" w:rsidRDefault="00072B51" w:rsidP="0078353F">
            <w:r w:rsidRPr="00792B4E">
              <w:t xml:space="preserve">Verify in the </w:t>
            </w:r>
            <w:r w:rsidRPr="00792B4E">
              <w:rPr>
                <w:rStyle w:val="SAPScreenElement"/>
              </w:rPr>
              <w:t xml:space="preserve">Job Information </w:t>
            </w:r>
            <w:r w:rsidRPr="00792B4E">
              <w:t xml:space="preserve">block of the </w:t>
            </w:r>
            <w:r w:rsidRPr="00792B4E">
              <w:rPr>
                <w:rStyle w:val="SAPScreenElement"/>
              </w:rPr>
              <w:t xml:space="preserve">Job Information </w:t>
            </w:r>
            <w:r w:rsidRPr="00792B4E">
              <w:t xml:space="preserve">subsection that the </w:t>
            </w:r>
            <w:r w:rsidRPr="00792B4E">
              <w:rPr>
                <w:rStyle w:val="SAPScreenElement"/>
              </w:rPr>
              <w:t>Employee Status</w:t>
            </w:r>
            <w:r w:rsidRPr="00792B4E">
              <w:t xml:space="preserve"> field has value</w:t>
            </w:r>
            <w:r w:rsidRPr="00792B4E">
              <w:rPr>
                <w:rStyle w:val="SAPUserEntry"/>
                <w:color w:val="auto"/>
              </w:rPr>
              <w:t xml:space="preserve"> </w:t>
            </w:r>
            <w:r w:rsidRPr="00792B4E">
              <w:rPr>
                <w:rStyle w:val="SAPUserEntry"/>
                <w:b w:val="0"/>
                <w:color w:val="auto"/>
              </w:rPr>
              <w:t>Paid Leave</w:t>
            </w:r>
            <w:r w:rsidRPr="00792B4E">
              <w:t>.</w:t>
            </w:r>
          </w:p>
          <w:p w14:paraId="3129230E" w14:textId="77777777" w:rsidR="00072B51" w:rsidRPr="00792B4E" w:rsidRDefault="00072B51" w:rsidP="0078353F"/>
        </w:tc>
        <w:tc>
          <w:tcPr>
            <w:tcW w:w="3330" w:type="dxa"/>
            <w:tcBorders>
              <w:top w:val="single" w:sz="8" w:space="0" w:color="999999"/>
              <w:left w:val="single" w:sz="8" w:space="0" w:color="999999"/>
              <w:bottom w:val="single" w:sz="8" w:space="0" w:color="999999"/>
              <w:right w:val="single" w:sz="8" w:space="0" w:color="999999"/>
            </w:tcBorders>
          </w:tcPr>
          <w:p w14:paraId="12329240" w14:textId="19C34645" w:rsidR="00072B51" w:rsidRPr="00792B4E" w:rsidRDefault="00072B51" w:rsidP="00E55A2E">
            <w:r w:rsidRPr="00792B4E">
              <w:t xml:space="preserve">In case the </w:t>
            </w:r>
            <w:r w:rsidR="00E55A2E" w:rsidRPr="00792B4E">
              <w:t>leave of</w:t>
            </w:r>
            <w:r w:rsidRPr="00792B4E">
              <w:t xml:space="preserve"> absence starts on a future date, you are advertised in the </w:t>
            </w:r>
            <w:r w:rsidRPr="00792B4E">
              <w:rPr>
                <w:rStyle w:val="SAPScreenElement"/>
              </w:rPr>
              <w:t>Job Information</w:t>
            </w:r>
            <w:r w:rsidRPr="00792B4E">
              <w:t xml:space="preserve"> block that future change in job information is pending. Select this link. In the </w:t>
            </w:r>
            <w:r w:rsidRPr="00792B4E">
              <w:rPr>
                <w:rStyle w:val="SAPScreenElement"/>
              </w:rPr>
              <w:t>Change History</w:t>
            </w:r>
            <w:r w:rsidRPr="00792B4E">
              <w:t xml:space="preserve"> part of the upcoming </w:t>
            </w:r>
            <w:r w:rsidRPr="00792B4E">
              <w:rPr>
                <w:rStyle w:val="SAPScreenElement"/>
              </w:rPr>
              <w:t xml:space="preserve">Job Information Changes </w:t>
            </w:r>
            <w:r w:rsidRPr="00792B4E">
              <w:t xml:space="preserve">dialog box, select the appropriate future record, and verify that the </w:t>
            </w:r>
            <w:r w:rsidRPr="00792B4E">
              <w:rPr>
                <w:rStyle w:val="SAPScreenElement"/>
              </w:rPr>
              <w:t>Employee Status</w:t>
            </w:r>
            <w:r w:rsidRPr="00792B4E">
              <w:t xml:space="preserve"> is</w:t>
            </w:r>
            <w:r w:rsidRPr="002B4FFE">
              <w:rPr>
                <w:rStyle w:val="SAPUserEntry"/>
                <w:color w:val="auto"/>
              </w:rPr>
              <w:t xml:space="preserve"> </w:t>
            </w:r>
            <w:r w:rsidRPr="00792B4E">
              <w:rPr>
                <w:rStyle w:val="SAPUserEntry"/>
                <w:b w:val="0"/>
                <w:color w:val="auto"/>
              </w:rPr>
              <w:t>Paid Leave</w:t>
            </w:r>
            <w:r w:rsidRPr="00792B4E">
              <w:t>.</w:t>
            </w:r>
          </w:p>
        </w:tc>
        <w:tc>
          <w:tcPr>
            <w:tcW w:w="4078" w:type="dxa"/>
            <w:tcBorders>
              <w:top w:val="single" w:sz="8" w:space="0" w:color="999999"/>
              <w:left w:val="single" w:sz="8" w:space="0" w:color="999999"/>
              <w:bottom w:val="single" w:sz="8" w:space="0" w:color="999999"/>
              <w:right w:val="single" w:sz="8" w:space="0" w:color="999999"/>
            </w:tcBorders>
          </w:tcPr>
          <w:p w14:paraId="392163A3"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50F83B81" w14:textId="77777777" w:rsidR="00072B51" w:rsidRPr="00792B4E" w:rsidRDefault="00072B51" w:rsidP="0078353F"/>
        </w:tc>
      </w:tr>
      <w:tr w:rsidR="00072B51" w:rsidRPr="00792B4E" w14:paraId="570D161A" w14:textId="77777777" w:rsidTr="002B4FFE">
        <w:trPr>
          <w:trHeight w:val="288"/>
        </w:trPr>
        <w:tc>
          <w:tcPr>
            <w:tcW w:w="872" w:type="dxa"/>
            <w:tcBorders>
              <w:top w:val="single" w:sz="8" w:space="0" w:color="999999"/>
              <w:left w:val="single" w:sz="8" w:space="0" w:color="999999"/>
              <w:bottom w:val="single" w:sz="8" w:space="0" w:color="999999"/>
              <w:right w:val="single" w:sz="8" w:space="0" w:color="999999"/>
            </w:tcBorders>
          </w:tcPr>
          <w:p w14:paraId="1BA58B96" w14:textId="77777777" w:rsidR="00072B51" w:rsidRPr="00792B4E" w:rsidRDefault="00072B51" w:rsidP="0078353F">
            <w:r w:rsidRPr="00792B4E">
              <w:t>6</w:t>
            </w:r>
          </w:p>
        </w:tc>
        <w:tc>
          <w:tcPr>
            <w:tcW w:w="1350" w:type="dxa"/>
            <w:tcBorders>
              <w:top w:val="single" w:sz="8" w:space="0" w:color="999999"/>
              <w:left w:val="single" w:sz="8" w:space="0" w:color="999999"/>
              <w:bottom w:val="single" w:sz="8" w:space="0" w:color="999999"/>
              <w:right w:val="single" w:sz="8" w:space="0" w:color="999999"/>
            </w:tcBorders>
          </w:tcPr>
          <w:p w14:paraId="38E8BAFB" w14:textId="77777777" w:rsidR="00072B51" w:rsidRPr="00EB7918" w:rsidRDefault="00072B51" w:rsidP="0078353F">
            <w:pPr>
              <w:rPr>
                <w:rStyle w:val="SAPEmphasis"/>
                <w:lang w:eastAsia="zh-CN"/>
              </w:rPr>
            </w:pPr>
            <w:r w:rsidRPr="00EB7918">
              <w:rPr>
                <w:rStyle w:val="SAPEmphasis"/>
                <w:lang w:eastAsia="zh-CN"/>
              </w:rPr>
              <w:t xml:space="preserve">View Position Information (Optional) </w:t>
            </w:r>
          </w:p>
        </w:tc>
        <w:tc>
          <w:tcPr>
            <w:tcW w:w="3420" w:type="dxa"/>
            <w:tcBorders>
              <w:top w:val="single" w:sz="8" w:space="0" w:color="999999"/>
              <w:left w:val="single" w:sz="8" w:space="0" w:color="999999"/>
              <w:bottom w:val="single" w:sz="8" w:space="0" w:color="999999"/>
              <w:right w:val="single" w:sz="8" w:space="0" w:color="999999"/>
            </w:tcBorders>
          </w:tcPr>
          <w:p w14:paraId="5359FF95" w14:textId="705D7DED" w:rsidR="00072B51" w:rsidRPr="00792B4E" w:rsidRDefault="00072B51" w:rsidP="00E55A2E">
            <w:r w:rsidRPr="00792B4E">
              <w:rPr>
                <w:rStyle w:val="SAPEmphasis"/>
              </w:rPr>
              <w:t xml:space="preserve">Only if Position Management </w:t>
            </w:r>
            <w:r w:rsidR="00381B77" w:rsidRPr="00CC32A9">
              <w:rPr>
                <w:rStyle w:val="SAPEmphasis"/>
              </w:rPr>
              <w:t>has been implemented</w:t>
            </w:r>
            <w:r w:rsidR="002721DA" w:rsidRPr="002721DA">
              <w:rPr>
                <w:rStyle w:val="SAPEmphasis"/>
              </w:rPr>
              <w:t xml:space="preserve"> </w:t>
            </w:r>
            <w:r w:rsidRPr="00792B4E">
              <w:rPr>
                <w:rStyle w:val="SAPEmphasis"/>
              </w:rPr>
              <w:t xml:space="preserve">and </w:t>
            </w:r>
            <w:r w:rsidRPr="00792B4E">
              <w:rPr>
                <w:rStyle w:val="SAPScreenElement"/>
                <w:b/>
                <w:color w:val="auto"/>
              </w:rPr>
              <w:t>Right to Return</w:t>
            </w:r>
            <w:r w:rsidRPr="00792B4E">
              <w:t xml:space="preserve"> </w:t>
            </w:r>
            <w:r w:rsidRPr="00792B4E">
              <w:rPr>
                <w:rStyle w:val="SAPEmphasis"/>
              </w:rPr>
              <w:t>feature is activated:</w:t>
            </w:r>
            <w:r w:rsidRPr="00792B4E">
              <w:rPr>
                <w:b/>
              </w:rPr>
              <w:t xml:space="preserve"> </w:t>
            </w:r>
            <w:r w:rsidR="00E55A2E" w:rsidRPr="00792B4E">
              <w:t>verify i</w:t>
            </w:r>
            <w:r w:rsidRPr="00792B4E">
              <w:t xml:space="preserve">n the </w:t>
            </w:r>
            <w:r w:rsidRPr="00792B4E">
              <w:rPr>
                <w:rStyle w:val="SAPScreenElement"/>
              </w:rPr>
              <w:t>Position Information</w:t>
            </w:r>
            <w:r w:rsidRPr="00792B4E">
              <w:t xml:space="preserve"> block of the </w:t>
            </w:r>
            <w:r w:rsidRPr="00792B4E">
              <w:rPr>
                <w:rStyle w:val="SAPScreenElement"/>
              </w:rPr>
              <w:t xml:space="preserve">Organizational Information </w:t>
            </w:r>
            <w:r w:rsidRPr="00792B4E">
              <w:t xml:space="preserve">subsection </w:t>
            </w:r>
            <w:r w:rsidRPr="00792B4E">
              <w:lastRenderedPageBreak/>
              <w:t>that no data for position information is available.</w:t>
            </w:r>
          </w:p>
        </w:tc>
        <w:tc>
          <w:tcPr>
            <w:tcW w:w="3330" w:type="dxa"/>
            <w:tcBorders>
              <w:top w:val="single" w:sz="8" w:space="0" w:color="999999"/>
              <w:left w:val="single" w:sz="8" w:space="0" w:color="999999"/>
              <w:bottom w:val="single" w:sz="8" w:space="0" w:color="999999"/>
              <w:right w:val="single" w:sz="8" w:space="0" w:color="999999"/>
            </w:tcBorders>
          </w:tcPr>
          <w:p w14:paraId="3EAECD26" w14:textId="77777777" w:rsidR="00072B51" w:rsidRPr="00792B4E" w:rsidRDefault="00072B51" w:rsidP="0078353F"/>
        </w:tc>
        <w:tc>
          <w:tcPr>
            <w:tcW w:w="4078" w:type="dxa"/>
            <w:tcBorders>
              <w:top w:val="single" w:sz="8" w:space="0" w:color="999999"/>
              <w:left w:val="single" w:sz="8" w:space="0" w:color="999999"/>
              <w:bottom w:val="single" w:sz="8" w:space="0" w:color="999999"/>
              <w:right w:val="single" w:sz="8" w:space="0" w:color="999999"/>
            </w:tcBorders>
          </w:tcPr>
          <w:p w14:paraId="5300F25C"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665E9F2B" w14:textId="77777777" w:rsidR="00072B51" w:rsidRPr="00792B4E" w:rsidRDefault="00072B51" w:rsidP="0078353F"/>
        </w:tc>
      </w:tr>
      <w:tr w:rsidR="00072B51" w:rsidRPr="00792B4E" w14:paraId="6C4D6705" w14:textId="77777777" w:rsidTr="002B4FFE">
        <w:trPr>
          <w:trHeight w:val="576"/>
        </w:trPr>
        <w:tc>
          <w:tcPr>
            <w:tcW w:w="872" w:type="dxa"/>
            <w:tcBorders>
              <w:top w:val="single" w:sz="8" w:space="0" w:color="999999"/>
              <w:left w:val="single" w:sz="8" w:space="0" w:color="999999"/>
              <w:bottom w:val="single" w:sz="8" w:space="0" w:color="999999"/>
              <w:right w:val="single" w:sz="8" w:space="0" w:color="999999"/>
            </w:tcBorders>
          </w:tcPr>
          <w:p w14:paraId="2C15C959" w14:textId="77777777" w:rsidR="00072B51" w:rsidRPr="00792B4E" w:rsidRDefault="00072B51" w:rsidP="0078353F">
            <w:r w:rsidRPr="00792B4E">
              <w:t>7</w:t>
            </w:r>
          </w:p>
        </w:tc>
        <w:tc>
          <w:tcPr>
            <w:tcW w:w="1350" w:type="dxa"/>
            <w:tcBorders>
              <w:top w:val="single" w:sz="8" w:space="0" w:color="999999"/>
              <w:left w:val="single" w:sz="8" w:space="0" w:color="999999"/>
              <w:bottom w:val="single" w:sz="8" w:space="0" w:color="999999"/>
              <w:right w:val="single" w:sz="8" w:space="0" w:color="999999"/>
            </w:tcBorders>
          </w:tcPr>
          <w:p w14:paraId="5ADA365E" w14:textId="77777777" w:rsidR="00072B51" w:rsidRPr="00EB7918" w:rsidRDefault="00072B51" w:rsidP="0078353F">
            <w:pPr>
              <w:rPr>
                <w:rStyle w:val="SAPEmphasis"/>
                <w:lang w:eastAsia="zh-CN"/>
              </w:rPr>
            </w:pPr>
            <w:r w:rsidRPr="00EB7918">
              <w:rPr>
                <w:rStyle w:val="SAPEmphasis"/>
                <w:lang w:eastAsia="zh-CN"/>
              </w:rPr>
              <w:t>Go to Job Information History</w:t>
            </w:r>
          </w:p>
        </w:tc>
        <w:tc>
          <w:tcPr>
            <w:tcW w:w="3420" w:type="dxa"/>
            <w:tcBorders>
              <w:top w:val="single" w:sz="8" w:space="0" w:color="999999"/>
              <w:left w:val="single" w:sz="8" w:space="0" w:color="999999"/>
              <w:bottom w:val="single" w:sz="8" w:space="0" w:color="999999"/>
              <w:right w:val="single" w:sz="8" w:space="0" w:color="999999"/>
            </w:tcBorders>
          </w:tcPr>
          <w:p w14:paraId="0064A897" w14:textId="77777777" w:rsidR="00072B51" w:rsidRPr="00792B4E" w:rsidRDefault="00072B51" w:rsidP="0078353F">
            <w:pPr>
              <w:pStyle w:val="ListBullet3"/>
              <w:numPr>
                <w:ilvl w:val="0"/>
                <w:numId w:val="0"/>
              </w:numPr>
            </w:pPr>
            <w:r w:rsidRPr="00792B4E">
              <w:t xml:space="preserve">Select the </w:t>
            </w:r>
            <w:r w:rsidRPr="00792B4E">
              <w:rPr>
                <w:rStyle w:val="SAPScreenElement"/>
              </w:rPr>
              <w:t>Clock (History)</w:t>
            </w:r>
            <w:r w:rsidRPr="00792B4E">
              <w:t xml:space="preserve"> icon next to the </w:t>
            </w:r>
            <w:r w:rsidRPr="00792B4E">
              <w:rPr>
                <w:rStyle w:val="SAPScreenElement"/>
              </w:rPr>
              <w:t>Job Information</w:t>
            </w:r>
            <w:r w:rsidRPr="00792B4E">
              <w:t xml:space="preserve"> block.</w:t>
            </w:r>
          </w:p>
          <w:p w14:paraId="30A466AC" w14:textId="77777777" w:rsidR="00072B51" w:rsidRPr="00792B4E" w:rsidRDefault="00072B51" w:rsidP="0078353F"/>
        </w:tc>
        <w:tc>
          <w:tcPr>
            <w:tcW w:w="3330" w:type="dxa"/>
            <w:tcBorders>
              <w:top w:val="single" w:sz="8" w:space="0" w:color="999999"/>
              <w:left w:val="single" w:sz="8" w:space="0" w:color="999999"/>
              <w:bottom w:val="single" w:sz="8" w:space="0" w:color="999999"/>
              <w:right w:val="single" w:sz="8" w:space="0" w:color="999999"/>
            </w:tcBorders>
          </w:tcPr>
          <w:p w14:paraId="2E03A8B5" w14:textId="77777777" w:rsidR="00072B51" w:rsidRPr="00792B4E" w:rsidRDefault="00072B51" w:rsidP="0078353F"/>
        </w:tc>
        <w:tc>
          <w:tcPr>
            <w:tcW w:w="4078" w:type="dxa"/>
            <w:tcBorders>
              <w:top w:val="single" w:sz="8" w:space="0" w:color="999999"/>
              <w:left w:val="single" w:sz="8" w:space="0" w:color="999999"/>
              <w:bottom w:val="single" w:sz="8" w:space="0" w:color="999999"/>
              <w:right w:val="single" w:sz="8" w:space="0" w:color="999999"/>
            </w:tcBorders>
          </w:tcPr>
          <w:p w14:paraId="5D6BEFE9" w14:textId="77777777" w:rsidR="00072B51" w:rsidRPr="00792B4E" w:rsidRDefault="00072B51" w:rsidP="0078353F">
            <w:r w:rsidRPr="00792B4E">
              <w:t xml:space="preserve">The </w:t>
            </w:r>
            <w:r w:rsidRPr="00792B4E">
              <w:rPr>
                <w:rStyle w:val="SAPScreenElement"/>
              </w:rPr>
              <w:t xml:space="preserve">Job Information Changes </w:t>
            </w:r>
            <w:r w:rsidRPr="00792B4E">
              <w:t>dialog box is displayed: on the left hand-side, the historical records of the job information are listed; on the right hand-side, the</w:t>
            </w:r>
            <w:r w:rsidRPr="00792B4E">
              <w:rPr>
                <w:rStyle w:val="SAPScreenElement"/>
              </w:rPr>
              <w:t xml:space="preserve"> </w:t>
            </w:r>
            <w:r w:rsidRPr="00792B4E">
              <w:t>current valid record is displayed.</w:t>
            </w:r>
          </w:p>
        </w:tc>
        <w:tc>
          <w:tcPr>
            <w:tcW w:w="1260" w:type="dxa"/>
            <w:tcBorders>
              <w:top w:val="single" w:sz="8" w:space="0" w:color="999999"/>
              <w:left w:val="single" w:sz="8" w:space="0" w:color="999999"/>
              <w:bottom w:val="single" w:sz="8" w:space="0" w:color="999999"/>
              <w:right w:val="single" w:sz="8" w:space="0" w:color="999999"/>
            </w:tcBorders>
          </w:tcPr>
          <w:p w14:paraId="10DF946A" w14:textId="77777777" w:rsidR="00072B51" w:rsidRPr="00792B4E" w:rsidRDefault="00072B51" w:rsidP="0078353F"/>
        </w:tc>
      </w:tr>
      <w:tr w:rsidR="00072B51" w:rsidRPr="00792B4E" w14:paraId="09F9E071" w14:textId="77777777" w:rsidTr="002B4FFE">
        <w:trPr>
          <w:trHeight w:val="576"/>
        </w:trPr>
        <w:tc>
          <w:tcPr>
            <w:tcW w:w="872" w:type="dxa"/>
            <w:tcBorders>
              <w:top w:val="single" w:sz="8" w:space="0" w:color="999999"/>
              <w:left w:val="single" w:sz="8" w:space="0" w:color="999999"/>
              <w:bottom w:val="single" w:sz="8" w:space="0" w:color="999999"/>
              <w:right w:val="single" w:sz="8" w:space="0" w:color="999999"/>
            </w:tcBorders>
          </w:tcPr>
          <w:p w14:paraId="707613B7" w14:textId="77777777" w:rsidR="00072B51" w:rsidRPr="00792B4E" w:rsidRDefault="00072B51" w:rsidP="0078353F">
            <w:r w:rsidRPr="00792B4E">
              <w:t>8</w:t>
            </w:r>
          </w:p>
        </w:tc>
        <w:tc>
          <w:tcPr>
            <w:tcW w:w="1350" w:type="dxa"/>
            <w:tcBorders>
              <w:top w:val="single" w:sz="8" w:space="0" w:color="999999"/>
              <w:left w:val="single" w:sz="8" w:space="0" w:color="999999"/>
              <w:bottom w:val="single" w:sz="8" w:space="0" w:color="999999"/>
              <w:right w:val="single" w:sz="8" w:space="0" w:color="999999"/>
            </w:tcBorders>
          </w:tcPr>
          <w:p w14:paraId="7CDF38B5" w14:textId="77777777" w:rsidR="00072B51" w:rsidRPr="00792B4E" w:rsidRDefault="00072B51" w:rsidP="0078353F">
            <w:pPr>
              <w:rPr>
                <w:rFonts w:cs="Arial"/>
                <w:b/>
                <w:bCs/>
              </w:rPr>
            </w:pPr>
            <w:r w:rsidRPr="00EB7918">
              <w:rPr>
                <w:rStyle w:val="SAPEmphasis"/>
                <w:lang w:eastAsia="zh-CN"/>
              </w:rPr>
              <w:t>View Job Information Details</w:t>
            </w:r>
          </w:p>
        </w:tc>
        <w:tc>
          <w:tcPr>
            <w:tcW w:w="3420" w:type="dxa"/>
            <w:tcBorders>
              <w:top w:val="single" w:sz="8" w:space="0" w:color="999999"/>
              <w:left w:val="single" w:sz="8" w:space="0" w:color="999999"/>
              <w:bottom w:val="single" w:sz="8" w:space="0" w:color="999999"/>
              <w:right w:val="single" w:sz="8" w:space="0" w:color="999999"/>
            </w:tcBorders>
          </w:tcPr>
          <w:p w14:paraId="1A8F60E2" w14:textId="77777777" w:rsidR="00072B51" w:rsidRPr="00792B4E" w:rsidRDefault="00072B51" w:rsidP="0078353F">
            <w:r w:rsidRPr="00792B4E">
              <w:t xml:space="preserve">In the </w:t>
            </w:r>
            <w:r w:rsidRPr="00792B4E">
              <w:rPr>
                <w:rStyle w:val="SAPScreenElement"/>
              </w:rPr>
              <w:t xml:space="preserve">Job Information Changes </w:t>
            </w:r>
            <w:r w:rsidRPr="00792B4E">
              <w:t xml:space="preserve">dialog box verify that following values are displayed in the </w:t>
            </w:r>
            <w:r w:rsidRPr="00792B4E">
              <w:rPr>
                <w:rStyle w:val="SAPScreenElement"/>
              </w:rPr>
              <w:t>Employee Status</w:t>
            </w:r>
            <w:r w:rsidRPr="00792B4E">
              <w:t xml:space="preserve"> and </w:t>
            </w:r>
            <w:r w:rsidRPr="00792B4E">
              <w:rPr>
                <w:rStyle w:val="SAPScreenElement"/>
              </w:rPr>
              <w:t>Event</w:t>
            </w:r>
            <w:r w:rsidRPr="00792B4E">
              <w:t xml:space="preserve"> blocks, respectively:</w:t>
            </w:r>
          </w:p>
          <w:p w14:paraId="09846B96" w14:textId="77777777" w:rsidR="00072B51" w:rsidRPr="00792B4E" w:rsidRDefault="00072B51" w:rsidP="0078353F">
            <w:r w:rsidRPr="00792B4E">
              <w:rPr>
                <w:rStyle w:val="SAPScreenElement"/>
              </w:rPr>
              <w:t>Employee Status</w:t>
            </w:r>
            <w:r w:rsidRPr="00792B4E">
              <w:t xml:space="preserve">: </w:t>
            </w:r>
            <w:r w:rsidRPr="00792B4E">
              <w:rPr>
                <w:rStyle w:val="SAPUserEntry"/>
                <w:b w:val="0"/>
                <w:color w:val="auto"/>
              </w:rPr>
              <w:t>Paid Leave</w:t>
            </w:r>
          </w:p>
          <w:p w14:paraId="382016C9" w14:textId="77777777" w:rsidR="00072B51" w:rsidRPr="00792B4E" w:rsidRDefault="00072B51" w:rsidP="0078353F">
            <w:r w:rsidRPr="00792B4E">
              <w:rPr>
                <w:rStyle w:val="SAPScreenElement"/>
              </w:rPr>
              <w:t>Event</w:t>
            </w:r>
            <w:r w:rsidRPr="00792B4E">
              <w:t xml:space="preserve">: </w:t>
            </w:r>
            <w:r w:rsidRPr="00792B4E">
              <w:rPr>
                <w:rStyle w:val="SAPUserEntry"/>
                <w:b w:val="0"/>
                <w:color w:val="auto"/>
              </w:rPr>
              <w:t>Leave of Absence</w:t>
            </w:r>
          </w:p>
          <w:p w14:paraId="4216E6D3" w14:textId="77777777" w:rsidR="00072B51" w:rsidRPr="00792B4E" w:rsidRDefault="00072B51" w:rsidP="0078353F">
            <w:pPr>
              <w:rPr>
                <w:rStyle w:val="SAPUserEntry"/>
                <w:b w:val="0"/>
                <w:color w:val="auto"/>
              </w:rPr>
            </w:pPr>
            <w:r w:rsidRPr="00792B4E">
              <w:rPr>
                <w:rStyle w:val="SAPScreenElement"/>
              </w:rPr>
              <w:t>Event Reason</w:t>
            </w:r>
            <w:r w:rsidRPr="00792B4E">
              <w:t xml:space="preserve">: </w:t>
            </w:r>
            <w:r w:rsidRPr="00792B4E">
              <w:rPr>
                <w:rStyle w:val="SAPUserEntry"/>
                <w:b w:val="0"/>
                <w:color w:val="auto"/>
              </w:rPr>
              <w:t>Maternity/</w:t>
            </w:r>
            <w:r w:rsidRPr="00792B4E">
              <w:t xml:space="preserve"> </w:t>
            </w:r>
            <w:r w:rsidRPr="00792B4E">
              <w:rPr>
                <w:rStyle w:val="SAPUserEntry"/>
                <w:b w:val="0"/>
                <w:color w:val="auto"/>
              </w:rPr>
              <w:t>Paternity</w:t>
            </w:r>
            <w:r w:rsidRPr="00792B4E">
              <w:t xml:space="preserve"> </w:t>
            </w:r>
            <w:r w:rsidRPr="00792B4E">
              <w:rPr>
                <w:rStyle w:val="SAPUserEntry"/>
                <w:b w:val="0"/>
                <w:color w:val="auto"/>
              </w:rPr>
              <w:t>-</w:t>
            </w:r>
            <w:r w:rsidRPr="00792B4E">
              <w:t xml:space="preserve"> </w:t>
            </w:r>
            <w:r w:rsidRPr="00792B4E">
              <w:rPr>
                <w:rStyle w:val="SAPUserEntry"/>
                <w:b w:val="0"/>
                <w:color w:val="auto"/>
              </w:rPr>
              <w:t>INTL</w:t>
            </w:r>
            <w:r w:rsidRPr="00792B4E">
              <w:t xml:space="preserve"> </w:t>
            </w:r>
            <w:r w:rsidRPr="00792B4E">
              <w:rPr>
                <w:rStyle w:val="SAPUserEntry"/>
                <w:b w:val="0"/>
                <w:color w:val="auto"/>
              </w:rPr>
              <w:t>(PLAMAT)</w:t>
            </w:r>
          </w:p>
          <w:p w14:paraId="03A20346" w14:textId="594B18FC" w:rsidR="00072B51" w:rsidRPr="00792B4E" w:rsidRDefault="00072B51" w:rsidP="00E55A2E">
            <w:r w:rsidRPr="00792B4E">
              <w:rPr>
                <w:rStyle w:val="SAPScreenElement"/>
              </w:rPr>
              <w:t>Expected Return Date</w:t>
            </w:r>
            <w:r w:rsidRPr="00792B4E">
              <w:t xml:space="preserve">: </w:t>
            </w:r>
            <w:r w:rsidRPr="00792B4E">
              <w:rPr>
                <w:rStyle w:val="SAPUserEntry"/>
                <w:b w:val="0"/>
                <w:color w:val="auto"/>
              </w:rPr>
              <w:t>&lt;date</w:t>
            </w:r>
            <w:r w:rsidR="00E55A2E" w:rsidRPr="00792B4E">
              <w:rPr>
                <w:rStyle w:val="SAPUserEntry"/>
                <w:b w:val="0"/>
                <w:color w:val="auto"/>
              </w:rPr>
              <w:t xml:space="preserve"> as maintained in the leave of absence request</w:t>
            </w:r>
            <w:r w:rsidRPr="00792B4E">
              <w:rPr>
                <w:rStyle w:val="SAPUserEntry"/>
                <w:b w:val="0"/>
                <w:color w:val="auto"/>
              </w:rPr>
              <w:t>&gt;</w:t>
            </w:r>
          </w:p>
        </w:tc>
        <w:tc>
          <w:tcPr>
            <w:tcW w:w="3330" w:type="dxa"/>
            <w:tcBorders>
              <w:top w:val="single" w:sz="8" w:space="0" w:color="999999"/>
              <w:left w:val="single" w:sz="8" w:space="0" w:color="999999"/>
              <w:bottom w:val="single" w:sz="8" w:space="0" w:color="999999"/>
              <w:right w:val="single" w:sz="8" w:space="0" w:color="999999"/>
            </w:tcBorders>
          </w:tcPr>
          <w:p w14:paraId="79644701" w14:textId="77777777" w:rsidR="00072B51" w:rsidRPr="00792B4E" w:rsidRDefault="00072B51" w:rsidP="0078353F">
            <w:r w:rsidRPr="00792B4E">
              <w:t xml:space="preserve">In case the long-term absence starts on a future date, select in the </w:t>
            </w:r>
            <w:r w:rsidRPr="00792B4E">
              <w:rPr>
                <w:rStyle w:val="SAPScreenElement"/>
              </w:rPr>
              <w:t>Change History</w:t>
            </w:r>
            <w:r w:rsidRPr="00792B4E">
              <w:t xml:space="preserve"> part of the </w:t>
            </w:r>
            <w:r w:rsidRPr="00792B4E">
              <w:rPr>
                <w:rStyle w:val="SAPScreenElement"/>
              </w:rPr>
              <w:t xml:space="preserve">Job Information Changes </w:t>
            </w:r>
            <w:r w:rsidRPr="00792B4E">
              <w:t xml:space="preserve">dialog box the appropriate future record, and verify the fields mentioned in the </w:t>
            </w:r>
            <w:r w:rsidRPr="00792B4E">
              <w:rPr>
                <w:rStyle w:val="SAPScreenElement"/>
                <w:color w:val="auto"/>
              </w:rPr>
              <w:t>Instruction</w:t>
            </w:r>
            <w:r w:rsidRPr="00792B4E">
              <w:t xml:space="preserve"> column.</w:t>
            </w:r>
          </w:p>
        </w:tc>
        <w:tc>
          <w:tcPr>
            <w:tcW w:w="4078" w:type="dxa"/>
            <w:tcBorders>
              <w:top w:val="single" w:sz="8" w:space="0" w:color="999999"/>
              <w:left w:val="single" w:sz="8" w:space="0" w:color="999999"/>
              <w:bottom w:val="single" w:sz="8" w:space="0" w:color="999999"/>
              <w:right w:val="single" w:sz="8" w:space="0" w:color="999999"/>
            </w:tcBorders>
          </w:tcPr>
          <w:p w14:paraId="1704E282"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3172537E" w14:textId="77777777" w:rsidR="00072B51" w:rsidRPr="00792B4E" w:rsidRDefault="00072B51" w:rsidP="0078353F"/>
        </w:tc>
      </w:tr>
    </w:tbl>
    <w:p w14:paraId="52241675" w14:textId="77777777" w:rsidR="00072B51" w:rsidRPr="00792B4E" w:rsidRDefault="00072B51" w:rsidP="002B4FFE">
      <w:pPr>
        <w:pStyle w:val="SAPNoteHeading"/>
        <w:spacing w:before="120"/>
      </w:pPr>
      <w:bookmarkStart w:id="416" w:name="_Toc433961045"/>
      <w:bookmarkEnd w:id="411"/>
      <w:r w:rsidRPr="00792B4E">
        <w:rPr>
          <w:noProof/>
        </w:rPr>
        <w:drawing>
          <wp:inline distT="0" distB="0" distL="0" distR="0" wp14:anchorId="78E0DA8D" wp14:editId="652D3CF2">
            <wp:extent cx="225425" cy="225425"/>
            <wp:effectExtent l="0" t="0" r="3175" b="317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Caution</w:t>
      </w:r>
    </w:p>
    <w:p w14:paraId="4D7E6450" w14:textId="31FA5868" w:rsidR="00072B51" w:rsidRPr="00792B4E" w:rsidRDefault="00072B51" w:rsidP="002B4FFE">
      <w:pPr>
        <w:pStyle w:val="NoteParagraph"/>
        <w:ind w:left="624"/>
      </w:pPr>
      <w:r w:rsidRPr="00792B4E">
        <w:rPr>
          <w:b/>
        </w:rPr>
        <w:t>Only in case integration with Employee Central Payroll is in place</w:t>
      </w:r>
      <w:r w:rsidRPr="00792B4E">
        <w:t xml:space="preserve">, the </w:t>
      </w:r>
      <w:r w:rsidRPr="00241922">
        <w:t xml:space="preserve">employee </w:t>
      </w:r>
      <w:r w:rsidR="00E643F9" w:rsidRPr="00FD6529">
        <w:t xml:space="preserve">absence </w:t>
      </w:r>
      <w:r w:rsidRPr="00FD6529">
        <w:t xml:space="preserve">data </w:t>
      </w:r>
      <w:r w:rsidRPr="00241922">
        <w:t>is replicated</w:t>
      </w:r>
      <w:r w:rsidRPr="00792B4E">
        <w:t xml:space="preserve"> to Employee Central Payroll. In order to check the correctness of the replicated data, proceed as described in test script of scope item </w:t>
      </w:r>
      <w:r w:rsidRPr="00792B4E">
        <w:rPr>
          <w:rFonts w:ascii="BentonSans Book Italic" w:hAnsi="BentonSans Book Italic"/>
        </w:rPr>
        <w:t>Integration with SAP SuccessFactors Employee Central Payroll</w:t>
      </w:r>
      <w:r w:rsidRPr="00792B4E">
        <w:rPr>
          <w:rStyle w:val="SAPScreenElement"/>
          <w:color w:val="auto"/>
        </w:rPr>
        <w:t xml:space="preserve"> (15O)</w:t>
      </w:r>
      <w:r w:rsidRPr="00792B4E">
        <w:t>.</w:t>
      </w:r>
    </w:p>
    <w:p w14:paraId="04DB3ACA" w14:textId="5EBC869B" w:rsidR="00072B51" w:rsidRPr="00792B4E" w:rsidRDefault="00072B51" w:rsidP="002C6ED8">
      <w:pPr>
        <w:pStyle w:val="Heading2"/>
      </w:pPr>
      <w:bookmarkStart w:id="417" w:name="_Toc464218669"/>
      <w:bookmarkStart w:id="418" w:name="_Toc505864923"/>
      <w:r w:rsidRPr="00792B4E">
        <w:t xml:space="preserve">Entering Return to Work from </w:t>
      </w:r>
      <w:bookmarkEnd w:id="416"/>
      <w:r w:rsidR="0078353F" w:rsidRPr="00792B4E">
        <w:t>Leave of Absence</w:t>
      </w:r>
      <w:r w:rsidRPr="00792B4E">
        <w:t xml:space="preserve"> Data</w:t>
      </w:r>
      <w:bookmarkEnd w:id="417"/>
      <w:bookmarkEnd w:id="418"/>
    </w:p>
    <w:p w14:paraId="696B162C" w14:textId="77777777" w:rsidR="00072B51" w:rsidRPr="00792B4E" w:rsidRDefault="00072B51" w:rsidP="00072B51">
      <w:pPr>
        <w:pStyle w:val="SAPKeyblockTitle"/>
      </w:pPr>
      <w:r w:rsidRPr="00792B4E">
        <w:t>Test Administration</w:t>
      </w:r>
    </w:p>
    <w:p w14:paraId="4C3E7811"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54CDDB42"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1390F51A" w14:textId="77777777" w:rsidR="00072B51" w:rsidRPr="00792B4E" w:rsidRDefault="00072B51" w:rsidP="0078353F">
            <w:pPr>
              <w:rPr>
                <w:rStyle w:val="SAPEmphasis"/>
              </w:rPr>
            </w:pPr>
            <w:r w:rsidRPr="00792B4E">
              <w:rPr>
                <w:rStyle w:val="SAPEmphasis"/>
                <w:lang w:eastAsia="zh-CN"/>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B17A084" w14:textId="77777777" w:rsidR="00072B51" w:rsidRPr="00792B4E" w:rsidRDefault="00072B51" w:rsidP="0078353F">
            <w:pPr>
              <w:rPr>
                <w:lang w:eastAsia="zh-CN"/>
              </w:rPr>
            </w:pPr>
            <w:r w:rsidRPr="00792B4E">
              <w:rPr>
                <w:lang w:eastAsia="zh-CN"/>
              </w:rPr>
              <w:t>&lt;X.XX&gt;</w:t>
            </w:r>
          </w:p>
        </w:tc>
        <w:tc>
          <w:tcPr>
            <w:tcW w:w="2401" w:type="dxa"/>
            <w:tcBorders>
              <w:top w:val="single" w:sz="8" w:space="0" w:color="999999"/>
              <w:left w:val="single" w:sz="8" w:space="0" w:color="999999"/>
              <w:bottom w:val="single" w:sz="8" w:space="0" w:color="999999"/>
              <w:right w:val="single" w:sz="8" w:space="0" w:color="999999"/>
            </w:tcBorders>
            <w:hideMark/>
          </w:tcPr>
          <w:p w14:paraId="1475B907" w14:textId="77777777" w:rsidR="00072B51" w:rsidRPr="00792B4E" w:rsidRDefault="00072B51" w:rsidP="0078353F">
            <w:pPr>
              <w:rPr>
                <w:rStyle w:val="SAPEmphasis"/>
              </w:rPr>
            </w:pPr>
            <w:r w:rsidRPr="00792B4E">
              <w:rPr>
                <w:rStyle w:val="SAPEmphasis"/>
                <w:lang w:eastAsia="zh-CN"/>
              </w:rPr>
              <w:t>Tester Name</w:t>
            </w:r>
          </w:p>
        </w:tc>
        <w:tc>
          <w:tcPr>
            <w:tcW w:w="2401" w:type="dxa"/>
            <w:tcBorders>
              <w:top w:val="single" w:sz="8" w:space="0" w:color="999999"/>
              <w:left w:val="single" w:sz="8" w:space="0" w:color="999999"/>
              <w:bottom w:val="single" w:sz="8" w:space="0" w:color="999999"/>
              <w:right w:val="single" w:sz="8" w:space="0" w:color="999999"/>
            </w:tcBorders>
          </w:tcPr>
          <w:p w14:paraId="0348098E" w14:textId="77777777" w:rsidR="00072B51" w:rsidRPr="00792B4E" w:rsidRDefault="00072B51" w:rsidP="0078353F">
            <w:pPr>
              <w:rPr>
                <w:lang w:eastAsia="zh-CN"/>
              </w:rPr>
            </w:pPr>
            <w:r w:rsidRPr="00792B4E">
              <w:rPr>
                <w:lang w:eastAsia="zh-CN"/>
              </w:rPr>
              <w:t>&lt;name&gt;</w:t>
            </w:r>
          </w:p>
        </w:tc>
        <w:tc>
          <w:tcPr>
            <w:tcW w:w="2402" w:type="dxa"/>
            <w:tcBorders>
              <w:top w:val="single" w:sz="8" w:space="0" w:color="999999"/>
              <w:left w:val="single" w:sz="8" w:space="0" w:color="999999"/>
              <w:bottom w:val="single" w:sz="8" w:space="0" w:color="999999"/>
              <w:right w:val="single" w:sz="8" w:space="0" w:color="999999"/>
            </w:tcBorders>
            <w:hideMark/>
          </w:tcPr>
          <w:p w14:paraId="7DA32F0D" w14:textId="77777777" w:rsidR="00072B51" w:rsidRPr="00792B4E" w:rsidRDefault="00072B51" w:rsidP="0078353F">
            <w:pPr>
              <w:rPr>
                <w:rStyle w:val="SAPEmphasis"/>
              </w:rPr>
            </w:pPr>
            <w:r w:rsidRPr="00792B4E">
              <w:rPr>
                <w:rStyle w:val="SAPEmphasis"/>
                <w:lang w:eastAsia="zh-CN"/>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850F4D7" w14:textId="6BFEA37D" w:rsidR="00072B51" w:rsidRPr="00792B4E" w:rsidRDefault="006E7BAB" w:rsidP="0078353F">
            <w:pPr>
              <w:rPr>
                <w:lang w:eastAsia="zh-CN"/>
              </w:rPr>
            </w:pPr>
            <w:r>
              <w:rPr>
                <w:lang w:eastAsia="zh-CN"/>
              </w:rPr>
              <w:t>&lt;date&gt;</w:t>
            </w:r>
          </w:p>
        </w:tc>
      </w:tr>
      <w:tr w:rsidR="00072B51" w:rsidRPr="00792B4E" w14:paraId="5B874832"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78615641" w14:textId="77777777" w:rsidR="00072B51" w:rsidRPr="00792B4E" w:rsidRDefault="00072B51" w:rsidP="0078353F">
            <w:pPr>
              <w:rPr>
                <w:rStyle w:val="SAPEmphasis"/>
              </w:rPr>
            </w:pPr>
            <w:r w:rsidRPr="00792B4E">
              <w:rPr>
                <w:rStyle w:val="SAPEmphasis"/>
                <w:lang w:eastAsia="zh-CN"/>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4936EF4D" w14:textId="77777777" w:rsidR="00072B51" w:rsidRPr="00792B4E" w:rsidRDefault="00072B51" w:rsidP="0078353F">
            <w:pPr>
              <w:rPr>
                <w:lang w:eastAsia="zh-CN"/>
              </w:rPr>
            </w:pPr>
            <w:r w:rsidRPr="00792B4E">
              <w:rPr>
                <w:lang w:eastAsia="zh-CN"/>
              </w:rPr>
              <w:t xml:space="preserve">HR </w:t>
            </w:r>
            <w:r w:rsidRPr="00792B4E">
              <w:t>Administrator</w:t>
            </w:r>
          </w:p>
        </w:tc>
      </w:tr>
      <w:tr w:rsidR="00072B51" w:rsidRPr="00792B4E" w14:paraId="02205FA0"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6FE97D3A" w14:textId="77777777" w:rsidR="00072B51" w:rsidRPr="00792B4E" w:rsidRDefault="00072B51" w:rsidP="0078353F">
            <w:pPr>
              <w:rPr>
                <w:rStyle w:val="SAPEmphasis"/>
              </w:rPr>
            </w:pPr>
            <w:r w:rsidRPr="00792B4E">
              <w:rPr>
                <w:rStyle w:val="SAPEmphasis"/>
                <w:lang w:eastAsia="zh-CN"/>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B761CD1" w14:textId="77777777" w:rsidR="00072B51" w:rsidRPr="00792B4E" w:rsidRDefault="00072B51" w:rsidP="0078353F">
            <w:pPr>
              <w:rPr>
                <w:lang w:eastAsia="zh-CN"/>
              </w:rPr>
            </w:pPr>
            <w:r w:rsidRPr="00792B4E">
              <w:rPr>
                <w:lang w:eastAsia="zh-CN"/>
              </w:rPr>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D3C7CC8" w14:textId="77777777" w:rsidR="00072B51" w:rsidRPr="00792B4E" w:rsidRDefault="00072B51" w:rsidP="0078353F">
            <w:pPr>
              <w:rPr>
                <w:rStyle w:val="SAPEmphasis"/>
              </w:rPr>
            </w:pPr>
            <w:r w:rsidRPr="00792B4E">
              <w:rPr>
                <w:rStyle w:val="SAPEmphasis"/>
                <w:lang w:eastAsia="zh-CN"/>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48BCC11" w14:textId="50B03DEC" w:rsidR="00072B51" w:rsidRPr="00792B4E" w:rsidRDefault="00586CD2" w:rsidP="0078353F">
            <w:pPr>
              <w:rPr>
                <w:lang w:eastAsia="zh-CN"/>
              </w:rPr>
            </w:pPr>
            <w:r>
              <w:rPr>
                <w:lang w:eastAsia="zh-CN"/>
              </w:rPr>
              <w:t>&lt;duration&gt;</w:t>
            </w:r>
          </w:p>
        </w:tc>
      </w:tr>
    </w:tbl>
    <w:p w14:paraId="2F01407D" w14:textId="77777777" w:rsidR="00072B51" w:rsidRPr="00792B4E" w:rsidRDefault="00072B51" w:rsidP="00072B51">
      <w:pPr>
        <w:pStyle w:val="SAPKeyblockTitle"/>
      </w:pPr>
      <w:r w:rsidRPr="00792B4E">
        <w:lastRenderedPageBreak/>
        <w:t>Purpose</w:t>
      </w:r>
    </w:p>
    <w:p w14:paraId="5E13BA33" w14:textId="6796FB67" w:rsidR="00072B51" w:rsidRPr="00792B4E" w:rsidRDefault="00072B51" w:rsidP="00072B51">
      <w:pPr>
        <w:pStyle w:val="NoteParagraph"/>
        <w:ind w:left="0"/>
      </w:pPr>
      <w:r w:rsidRPr="00792B4E">
        <w:t xml:space="preserve">After the employee has returned from his or her </w:t>
      </w:r>
      <w:r w:rsidR="00732A7F" w:rsidRPr="00792B4E">
        <w:t>leave of</w:t>
      </w:r>
      <w:r w:rsidRPr="00792B4E">
        <w:t xml:space="preserve"> absence (for example parental leave), the HR Administrator</w:t>
      </w:r>
      <w:r w:rsidRPr="00792B4E" w:rsidDel="00B8638D">
        <w:t xml:space="preserve"> </w:t>
      </w:r>
      <w:r w:rsidRPr="00792B4E">
        <w:t>maintains appropriate data in the system.</w:t>
      </w:r>
    </w:p>
    <w:p w14:paraId="35DB2F9D" w14:textId="77777777" w:rsidR="00072B51" w:rsidRPr="00792B4E" w:rsidRDefault="00072B51" w:rsidP="00072B51">
      <w:pPr>
        <w:pStyle w:val="SAPKeyblockTitle"/>
      </w:pPr>
      <w:r w:rsidRPr="00792B4E">
        <w:t>Procedure</w:t>
      </w:r>
    </w:p>
    <w:tbl>
      <w:tblPr>
        <w:tblW w:w="1428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232"/>
        <w:gridCol w:w="4320"/>
        <w:gridCol w:w="3960"/>
        <w:gridCol w:w="2610"/>
        <w:gridCol w:w="1264"/>
      </w:tblGrid>
      <w:tr w:rsidR="00072B51" w:rsidRPr="00792B4E" w14:paraId="607E340D" w14:textId="77777777" w:rsidTr="0012254A">
        <w:trPr>
          <w:trHeight w:val="576"/>
          <w:tblHeader/>
        </w:trPr>
        <w:tc>
          <w:tcPr>
            <w:tcW w:w="900" w:type="dxa"/>
            <w:shd w:val="clear" w:color="auto" w:fill="999999"/>
          </w:tcPr>
          <w:p w14:paraId="34BE61E4"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w:t>
            </w:r>
          </w:p>
        </w:tc>
        <w:tc>
          <w:tcPr>
            <w:tcW w:w="1232" w:type="dxa"/>
            <w:shd w:val="clear" w:color="auto" w:fill="999999"/>
          </w:tcPr>
          <w:p w14:paraId="06BE4917"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Test Step Name</w:t>
            </w:r>
          </w:p>
        </w:tc>
        <w:tc>
          <w:tcPr>
            <w:tcW w:w="4320" w:type="dxa"/>
            <w:shd w:val="clear" w:color="auto" w:fill="999999"/>
          </w:tcPr>
          <w:p w14:paraId="4D06A1FD"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Instruction</w:t>
            </w:r>
          </w:p>
        </w:tc>
        <w:tc>
          <w:tcPr>
            <w:tcW w:w="3960" w:type="dxa"/>
            <w:shd w:val="clear" w:color="auto" w:fill="999999"/>
          </w:tcPr>
          <w:p w14:paraId="12814E50"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User Entries:</w:t>
            </w:r>
            <w:r w:rsidRPr="00792B4E">
              <w:rPr>
                <w:rFonts w:ascii="BentonSans Bold" w:hAnsi="BentonSans Bold"/>
                <w:bCs/>
                <w:color w:val="FFFFFF"/>
                <w:sz w:val="18"/>
                <w:lang w:val="en-US"/>
              </w:rPr>
              <w:br/>
              <w:t>Field Name: User Action and Value</w:t>
            </w:r>
          </w:p>
        </w:tc>
        <w:tc>
          <w:tcPr>
            <w:tcW w:w="2610" w:type="dxa"/>
            <w:shd w:val="clear" w:color="auto" w:fill="999999"/>
          </w:tcPr>
          <w:p w14:paraId="05A62005"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Expected Result</w:t>
            </w:r>
          </w:p>
        </w:tc>
        <w:tc>
          <w:tcPr>
            <w:tcW w:w="1264" w:type="dxa"/>
            <w:shd w:val="clear" w:color="auto" w:fill="999999"/>
          </w:tcPr>
          <w:p w14:paraId="512701D5" w14:textId="77777777" w:rsidR="00072B51" w:rsidRPr="00792B4E" w:rsidRDefault="00072B51" w:rsidP="0078353F">
            <w:pPr>
              <w:pStyle w:val="TableHeading"/>
              <w:rPr>
                <w:rFonts w:ascii="BentonSans Bold" w:hAnsi="BentonSans Bold"/>
                <w:bCs/>
                <w:color w:val="FFFFFF"/>
                <w:sz w:val="18"/>
                <w:lang w:val="en-US"/>
              </w:rPr>
            </w:pPr>
            <w:r w:rsidRPr="00792B4E">
              <w:rPr>
                <w:rFonts w:ascii="BentonSans Bold" w:hAnsi="BentonSans Bold"/>
                <w:bCs/>
                <w:color w:val="FFFFFF"/>
                <w:sz w:val="18"/>
                <w:lang w:val="en-US"/>
              </w:rPr>
              <w:t>Pass / Fail / Comment</w:t>
            </w:r>
          </w:p>
        </w:tc>
      </w:tr>
      <w:tr w:rsidR="00072B51" w:rsidRPr="00792B4E" w14:paraId="0D6B07B4" w14:textId="77777777" w:rsidTr="0012254A">
        <w:trPr>
          <w:trHeight w:val="288"/>
        </w:trPr>
        <w:tc>
          <w:tcPr>
            <w:tcW w:w="900" w:type="dxa"/>
            <w:shd w:val="clear" w:color="auto" w:fill="auto"/>
          </w:tcPr>
          <w:p w14:paraId="649FB13C" w14:textId="77777777" w:rsidR="00072B51" w:rsidRPr="00792B4E" w:rsidRDefault="00072B51" w:rsidP="0078353F">
            <w:r w:rsidRPr="00792B4E">
              <w:t>1</w:t>
            </w:r>
          </w:p>
        </w:tc>
        <w:tc>
          <w:tcPr>
            <w:tcW w:w="1232" w:type="dxa"/>
            <w:shd w:val="clear" w:color="auto" w:fill="auto"/>
          </w:tcPr>
          <w:p w14:paraId="5D5F34D2" w14:textId="77777777" w:rsidR="00072B51" w:rsidRPr="00EB7918" w:rsidRDefault="00072B51" w:rsidP="0078353F">
            <w:pPr>
              <w:rPr>
                <w:rStyle w:val="SAPEmphasis"/>
                <w:lang w:eastAsia="zh-CN"/>
              </w:rPr>
            </w:pPr>
            <w:r w:rsidRPr="00EB7918">
              <w:rPr>
                <w:rStyle w:val="SAPEmphasis"/>
                <w:lang w:eastAsia="zh-CN"/>
              </w:rPr>
              <w:t>Log on</w:t>
            </w:r>
          </w:p>
        </w:tc>
        <w:tc>
          <w:tcPr>
            <w:tcW w:w="4320" w:type="dxa"/>
            <w:shd w:val="clear" w:color="auto" w:fill="auto"/>
          </w:tcPr>
          <w:p w14:paraId="287A36F4" w14:textId="77777777" w:rsidR="00072B51" w:rsidRPr="00792B4E" w:rsidRDefault="00072B51" w:rsidP="0078353F">
            <w:r w:rsidRPr="00792B4E">
              <w:t xml:space="preserve">Log on to </w:t>
            </w:r>
            <w:r w:rsidRPr="00792B4E">
              <w:rPr>
                <w:rStyle w:val="SAPScreenElement"/>
                <w:color w:val="auto"/>
              </w:rPr>
              <w:t>Employee Central</w:t>
            </w:r>
            <w:r w:rsidRPr="00792B4E">
              <w:t xml:space="preserve"> as HR Administrator.</w:t>
            </w:r>
          </w:p>
        </w:tc>
        <w:tc>
          <w:tcPr>
            <w:tcW w:w="3960" w:type="dxa"/>
            <w:shd w:val="clear" w:color="auto" w:fill="auto"/>
          </w:tcPr>
          <w:p w14:paraId="739B003C" w14:textId="77777777" w:rsidR="00072B51" w:rsidRPr="00792B4E" w:rsidRDefault="00072B51" w:rsidP="0078353F"/>
        </w:tc>
        <w:tc>
          <w:tcPr>
            <w:tcW w:w="2610" w:type="dxa"/>
            <w:shd w:val="clear" w:color="auto" w:fill="auto"/>
          </w:tcPr>
          <w:p w14:paraId="1C64F695" w14:textId="77777777" w:rsidR="00072B51" w:rsidRPr="00792B4E" w:rsidRDefault="00072B51" w:rsidP="0078353F">
            <w:r w:rsidRPr="00792B4E">
              <w:t xml:space="preserve">The </w:t>
            </w:r>
            <w:r w:rsidRPr="00792B4E">
              <w:rPr>
                <w:rStyle w:val="SAPScreenElement"/>
              </w:rPr>
              <w:t>Home</w:t>
            </w:r>
            <w:r w:rsidRPr="00792B4E">
              <w:t xml:space="preserve"> page</w:t>
            </w:r>
            <w:r w:rsidRPr="00792B4E">
              <w:rPr>
                <w:rStyle w:val="SAPScreenElement"/>
              </w:rPr>
              <w:t xml:space="preserve"> i</w:t>
            </w:r>
            <w:r w:rsidRPr="00792B4E">
              <w:t>s displayed.</w:t>
            </w:r>
          </w:p>
        </w:tc>
        <w:tc>
          <w:tcPr>
            <w:tcW w:w="1264" w:type="dxa"/>
          </w:tcPr>
          <w:p w14:paraId="68548479" w14:textId="77777777" w:rsidR="00072B51" w:rsidRPr="00792B4E" w:rsidRDefault="00072B51" w:rsidP="0078353F">
            <w:pPr>
              <w:rPr>
                <w:rFonts w:cs="Arial"/>
                <w:bCs/>
              </w:rPr>
            </w:pPr>
          </w:p>
        </w:tc>
      </w:tr>
      <w:tr w:rsidR="00072B51" w:rsidRPr="00792B4E" w14:paraId="6ACB1B64" w14:textId="77777777" w:rsidTr="0012254A">
        <w:trPr>
          <w:trHeight w:val="357"/>
        </w:trPr>
        <w:tc>
          <w:tcPr>
            <w:tcW w:w="900" w:type="dxa"/>
            <w:shd w:val="clear" w:color="auto" w:fill="auto"/>
          </w:tcPr>
          <w:p w14:paraId="5E132D86" w14:textId="77777777" w:rsidR="00072B51" w:rsidRPr="00792B4E" w:rsidRDefault="00072B51" w:rsidP="0078353F">
            <w:r w:rsidRPr="00792B4E">
              <w:t>2</w:t>
            </w:r>
          </w:p>
        </w:tc>
        <w:tc>
          <w:tcPr>
            <w:tcW w:w="1232" w:type="dxa"/>
            <w:shd w:val="clear" w:color="auto" w:fill="auto"/>
          </w:tcPr>
          <w:p w14:paraId="20C6632B" w14:textId="77777777" w:rsidR="00072B51" w:rsidRPr="00EB7918" w:rsidRDefault="00072B51" w:rsidP="0078353F">
            <w:pPr>
              <w:rPr>
                <w:rStyle w:val="SAPEmphasis"/>
                <w:lang w:eastAsia="zh-CN"/>
              </w:rPr>
            </w:pPr>
            <w:r w:rsidRPr="00EB7918">
              <w:rPr>
                <w:rStyle w:val="SAPEmphasis"/>
                <w:lang w:eastAsia="zh-CN"/>
              </w:rPr>
              <w:t>Search Employee</w:t>
            </w:r>
          </w:p>
        </w:tc>
        <w:tc>
          <w:tcPr>
            <w:tcW w:w="4320" w:type="dxa"/>
            <w:shd w:val="clear" w:color="auto" w:fill="auto"/>
          </w:tcPr>
          <w:p w14:paraId="75D73B44" w14:textId="77777777" w:rsidR="00072B51" w:rsidRPr="00792B4E" w:rsidRDefault="00072B51" w:rsidP="0078353F">
            <w:r w:rsidRPr="00792B4E">
              <w:t xml:space="preserve">In the </w:t>
            </w:r>
            <w:r w:rsidRPr="00792B4E">
              <w:rPr>
                <w:rStyle w:val="SAPScreenElement"/>
              </w:rPr>
              <w:t>Search</w:t>
            </w:r>
            <w:r w:rsidRPr="00792B4E">
              <w:t xml:space="preserve"> </w:t>
            </w:r>
            <w:r w:rsidRPr="00792B4E">
              <w:rPr>
                <w:rStyle w:val="SAPScreenElement"/>
              </w:rPr>
              <w:t>for actions or people</w:t>
            </w:r>
            <w:r w:rsidRPr="00792B4E">
              <w:t xml:space="preserve"> box, in the top right corner of the screen, enter the name (or name parts) of the employee who has returned from the parental leave.</w:t>
            </w:r>
          </w:p>
        </w:tc>
        <w:tc>
          <w:tcPr>
            <w:tcW w:w="3960" w:type="dxa"/>
            <w:shd w:val="clear" w:color="auto" w:fill="auto"/>
          </w:tcPr>
          <w:p w14:paraId="5D0986F4" w14:textId="77777777" w:rsidR="00072B51" w:rsidRPr="00792B4E" w:rsidRDefault="00072B51" w:rsidP="0078353F">
            <w:pPr>
              <w:rPr>
                <w:i/>
              </w:rPr>
            </w:pPr>
          </w:p>
        </w:tc>
        <w:tc>
          <w:tcPr>
            <w:tcW w:w="2610" w:type="dxa"/>
            <w:shd w:val="clear" w:color="auto" w:fill="auto"/>
          </w:tcPr>
          <w:p w14:paraId="518B242B" w14:textId="6DF54BF5" w:rsidR="00072B51" w:rsidRPr="00792B4E" w:rsidRDefault="00715B8D" w:rsidP="0078353F">
            <w:r>
              <w:t xml:space="preserve">The autocomplete functionality suggests </w:t>
            </w:r>
            <w:r w:rsidR="00072B51" w:rsidRPr="00792B4E">
              <w:t>a list of employees matching your search criteria.</w:t>
            </w:r>
          </w:p>
        </w:tc>
        <w:tc>
          <w:tcPr>
            <w:tcW w:w="1264" w:type="dxa"/>
          </w:tcPr>
          <w:p w14:paraId="61F7642E" w14:textId="77777777" w:rsidR="00072B51" w:rsidRPr="00792B4E" w:rsidRDefault="00072B51" w:rsidP="0078353F">
            <w:pPr>
              <w:rPr>
                <w:rFonts w:cs="Arial"/>
                <w:bCs/>
              </w:rPr>
            </w:pPr>
          </w:p>
        </w:tc>
      </w:tr>
      <w:tr w:rsidR="00072B51" w:rsidRPr="00792B4E" w14:paraId="2A5254CA" w14:textId="77777777" w:rsidTr="0012254A">
        <w:trPr>
          <w:trHeight w:val="357"/>
        </w:trPr>
        <w:tc>
          <w:tcPr>
            <w:tcW w:w="900" w:type="dxa"/>
            <w:shd w:val="clear" w:color="auto" w:fill="auto"/>
          </w:tcPr>
          <w:p w14:paraId="0CE6ADA3" w14:textId="77777777" w:rsidR="00072B51" w:rsidRPr="00792B4E" w:rsidRDefault="00072B51" w:rsidP="0078353F">
            <w:r w:rsidRPr="00792B4E">
              <w:t>3</w:t>
            </w:r>
          </w:p>
        </w:tc>
        <w:tc>
          <w:tcPr>
            <w:tcW w:w="1232" w:type="dxa"/>
            <w:shd w:val="clear" w:color="auto" w:fill="auto"/>
          </w:tcPr>
          <w:p w14:paraId="08A005AF" w14:textId="77777777" w:rsidR="00072B51" w:rsidRPr="00EB7918" w:rsidRDefault="00072B51" w:rsidP="0078353F">
            <w:pPr>
              <w:rPr>
                <w:rStyle w:val="SAPEmphasis"/>
                <w:lang w:eastAsia="zh-CN"/>
              </w:rPr>
            </w:pPr>
            <w:r w:rsidRPr="00EB7918">
              <w:rPr>
                <w:rStyle w:val="SAPEmphasis"/>
                <w:lang w:eastAsia="zh-CN"/>
              </w:rPr>
              <w:t>Select Employee</w:t>
            </w:r>
          </w:p>
        </w:tc>
        <w:tc>
          <w:tcPr>
            <w:tcW w:w="4320" w:type="dxa"/>
            <w:shd w:val="clear" w:color="auto" w:fill="auto"/>
          </w:tcPr>
          <w:p w14:paraId="7E06B847" w14:textId="3DEF3BE7" w:rsidR="00072B51" w:rsidRPr="00792B4E" w:rsidRDefault="00715B8D" w:rsidP="0078353F">
            <w:r w:rsidRPr="00715B8D">
              <w:t>Select the appropriate employee from the result list</w:t>
            </w:r>
            <w:r w:rsidR="00072B51" w:rsidRPr="00792B4E">
              <w:t>.</w:t>
            </w:r>
          </w:p>
        </w:tc>
        <w:tc>
          <w:tcPr>
            <w:tcW w:w="3960" w:type="dxa"/>
            <w:shd w:val="clear" w:color="auto" w:fill="auto"/>
          </w:tcPr>
          <w:p w14:paraId="62D8745A" w14:textId="77777777" w:rsidR="00072B51" w:rsidRPr="00792B4E" w:rsidRDefault="00072B51" w:rsidP="0078353F">
            <w:pPr>
              <w:rPr>
                <w:i/>
              </w:rPr>
            </w:pPr>
          </w:p>
        </w:tc>
        <w:tc>
          <w:tcPr>
            <w:tcW w:w="2610" w:type="dxa"/>
            <w:shd w:val="clear" w:color="auto" w:fill="auto"/>
          </w:tcPr>
          <w:p w14:paraId="24F48494" w14:textId="77777777" w:rsidR="00072B51" w:rsidRPr="00792B4E" w:rsidRDefault="00072B51" w:rsidP="0078353F">
            <w:r w:rsidRPr="00792B4E">
              <w:t xml:space="preserve">You are directed to the </w:t>
            </w:r>
            <w:r w:rsidRPr="00792B4E">
              <w:rPr>
                <w:rStyle w:val="SAPScreenElement"/>
              </w:rPr>
              <w:t>Employee Files</w:t>
            </w:r>
            <w:r w:rsidRPr="00792B4E">
              <w:t xml:space="preserve"> page in which the profile of the employee is displayed.</w:t>
            </w:r>
          </w:p>
        </w:tc>
        <w:tc>
          <w:tcPr>
            <w:tcW w:w="1264" w:type="dxa"/>
          </w:tcPr>
          <w:p w14:paraId="538EDA1C" w14:textId="77777777" w:rsidR="00072B51" w:rsidRPr="00792B4E" w:rsidRDefault="00072B51" w:rsidP="0078353F">
            <w:pPr>
              <w:rPr>
                <w:rFonts w:cs="Arial"/>
                <w:bCs/>
              </w:rPr>
            </w:pPr>
          </w:p>
        </w:tc>
      </w:tr>
      <w:tr w:rsidR="00072B51" w:rsidRPr="00792B4E" w14:paraId="52EF8946" w14:textId="77777777" w:rsidTr="0012254A">
        <w:trPr>
          <w:trHeight w:val="357"/>
        </w:trPr>
        <w:tc>
          <w:tcPr>
            <w:tcW w:w="900" w:type="dxa"/>
            <w:shd w:val="clear" w:color="auto" w:fill="auto"/>
          </w:tcPr>
          <w:p w14:paraId="338BA373" w14:textId="77777777" w:rsidR="00072B51" w:rsidRPr="00792B4E" w:rsidRDefault="00072B51" w:rsidP="0078353F">
            <w:r w:rsidRPr="00792B4E">
              <w:t>4</w:t>
            </w:r>
          </w:p>
        </w:tc>
        <w:tc>
          <w:tcPr>
            <w:tcW w:w="1232" w:type="dxa"/>
            <w:shd w:val="clear" w:color="auto" w:fill="auto"/>
          </w:tcPr>
          <w:p w14:paraId="0F0A32FF" w14:textId="13E999E5" w:rsidR="00072B51" w:rsidRPr="00792B4E" w:rsidRDefault="00072B51" w:rsidP="0078353F">
            <w:pPr>
              <w:rPr>
                <w:b/>
              </w:rPr>
            </w:pPr>
            <w:r w:rsidRPr="00EB7918">
              <w:rPr>
                <w:rStyle w:val="SAPEmphasis"/>
                <w:lang w:eastAsia="zh-CN"/>
              </w:rPr>
              <w:t>Go to</w:t>
            </w:r>
            <w:r w:rsidRPr="00792B4E">
              <w:rPr>
                <w:b/>
              </w:rPr>
              <w:t xml:space="preserve"> </w:t>
            </w:r>
            <w:r w:rsidRPr="00792B4E">
              <w:rPr>
                <w:rStyle w:val="SAPScreenElement"/>
                <w:b/>
                <w:color w:val="000000"/>
              </w:rPr>
              <w:t xml:space="preserve">Time </w:t>
            </w:r>
            <w:ins w:id="419" w:author="Author" w:date="2018-02-08T14:48:00Z">
              <w:r w:rsidR="00D20E74">
                <w:rPr>
                  <w:rStyle w:val="SAPScreenElement"/>
                  <w:b/>
                  <w:color w:val="000000"/>
                </w:rPr>
                <w:t>Information</w:t>
              </w:r>
              <w:r w:rsidR="00D20E74" w:rsidRPr="00AA46A3">
                <w:rPr>
                  <w:b/>
                </w:rPr>
                <w:t xml:space="preserve"> </w:t>
              </w:r>
              <w:r w:rsidR="00D20E74">
                <w:rPr>
                  <w:rStyle w:val="SAPEmphasis"/>
                  <w:lang w:eastAsia="zh-CN"/>
                </w:rPr>
                <w:t>Screen of Employee</w:t>
              </w:r>
            </w:ins>
            <w:del w:id="420" w:author="Author" w:date="2018-02-08T14:48:00Z">
              <w:r w:rsidRPr="00792B4E" w:rsidDel="00D20E74">
                <w:rPr>
                  <w:rStyle w:val="SAPScreenElement"/>
                  <w:b/>
                  <w:color w:val="000000"/>
                </w:rPr>
                <w:delText>Off</w:delText>
              </w:r>
              <w:r w:rsidRPr="00792B4E" w:rsidDel="00D20E74">
                <w:rPr>
                  <w:b/>
                </w:rPr>
                <w:delText xml:space="preserve"> </w:delText>
              </w:r>
              <w:r w:rsidRPr="00EB7918" w:rsidDel="00D20E74">
                <w:rPr>
                  <w:rStyle w:val="SAPEmphasis"/>
                  <w:lang w:eastAsia="zh-CN"/>
                </w:rPr>
                <w:delText>Section</w:delText>
              </w:r>
            </w:del>
          </w:p>
        </w:tc>
        <w:tc>
          <w:tcPr>
            <w:tcW w:w="4320" w:type="dxa"/>
            <w:shd w:val="clear" w:color="auto" w:fill="auto"/>
          </w:tcPr>
          <w:p w14:paraId="07310AB3" w14:textId="705DF275" w:rsidR="00D20E74" w:rsidRDefault="00D20E74" w:rsidP="00D20E74">
            <w:pPr>
              <w:rPr>
                <w:ins w:id="421" w:author="Author" w:date="2018-02-08T14:48:00Z"/>
                <w:lang w:eastAsia="zh-TW"/>
              </w:rPr>
            </w:pPr>
            <w:ins w:id="422" w:author="Author" w:date="2018-02-08T14:48:00Z">
              <w:r>
                <w:rPr>
                  <w:u w:val="single"/>
                  <w:lang w:eastAsia="zh-TW"/>
                </w:rPr>
                <w:t>Option 1</w:t>
              </w:r>
              <w:r>
                <w:rPr>
                  <w:lang w:eastAsia="zh-TW"/>
                </w:rPr>
                <w:t xml:space="preserve">: </w:t>
              </w:r>
            </w:ins>
            <w:r w:rsidR="00072B51" w:rsidRPr="00792B4E">
              <w:t xml:space="preserve">On the </w:t>
            </w:r>
            <w:r w:rsidR="00072B51" w:rsidRPr="00792B4E">
              <w:rPr>
                <w:rStyle w:val="SAPScreenElement"/>
              </w:rPr>
              <w:t>Employee Files</w:t>
            </w:r>
            <w:r w:rsidR="00072B51" w:rsidRPr="00792B4E">
              <w:t xml:space="preserve"> screen, go to the </w:t>
            </w:r>
            <w:r w:rsidR="00072B51" w:rsidRPr="00792B4E">
              <w:rPr>
                <w:rStyle w:val="SAPScreenElement"/>
              </w:rPr>
              <w:t>Time Off</w:t>
            </w:r>
            <w:r w:rsidR="00072B51" w:rsidRPr="00792B4E">
              <w:rPr>
                <w:lang w:eastAsia="zh-TW"/>
              </w:rPr>
              <w:t xml:space="preserve"> section</w:t>
            </w:r>
            <w:r w:rsidR="00072B51" w:rsidRPr="00792B4E">
              <w:rPr>
                <w:rStyle w:val="SAPScreenElement"/>
              </w:rPr>
              <w:t>.</w:t>
            </w:r>
            <w:ins w:id="423" w:author="Author" w:date="2018-02-08T14:48:00Z">
              <w:r>
                <w:rPr>
                  <w:lang w:eastAsia="zh-TW"/>
                </w:rPr>
                <w:t xml:space="preserve"> Select the </w:t>
              </w:r>
              <w:r>
                <w:rPr>
                  <w:rStyle w:val="SAPScreenElement"/>
                  <w:lang w:eastAsia="zh-TW"/>
                </w:rPr>
                <w:t>Administer Time</w:t>
              </w:r>
              <w:r>
                <w:rPr>
                  <w:lang w:eastAsia="zh-TW"/>
                </w:rPr>
                <w:t xml:space="preserve"> link located in the </w:t>
              </w:r>
              <w:r>
                <w:rPr>
                  <w:rStyle w:val="SAPScreenElement"/>
                  <w:lang w:eastAsia="zh-TW"/>
                </w:rPr>
                <w:t xml:space="preserve">Upcoming Time Off </w:t>
              </w:r>
              <w:r>
                <w:rPr>
                  <w:lang w:eastAsia="zh-TW"/>
                </w:rPr>
                <w:t xml:space="preserve">block of the </w:t>
              </w:r>
              <w:r>
                <w:rPr>
                  <w:rStyle w:val="SAPScreenElement"/>
                  <w:lang w:eastAsia="zh-TW"/>
                </w:rPr>
                <w:t xml:space="preserve">Time Off </w:t>
              </w:r>
              <w:r>
                <w:rPr>
                  <w:lang w:eastAsia="zh-TW"/>
                </w:rPr>
                <w:t>subsection.</w:t>
              </w:r>
            </w:ins>
          </w:p>
          <w:p w14:paraId="1553074D" w14:textId="35B55F2F" w:rsidR="00072B51" w:rsidRPr="00792B4E" w:rsidRDefault="00D20E74" w:rsidP="0078353F">
            <w:pPr>
              <w:rPr>
                <w:i/>
              </w:rPr>
            </w:pPr>
            <w:ins w:id="424" w:author="Author" w:date="2018-02-08T14:49:00Z">
              <w:r>
                <w:rPr>
                  <w:u w:val="single"/>
                  <w:lang w:eastAsia="zh-TW"/>
                </w:rPr>
                <w:t>Option 2</w:t>
              </w:r>
              <w:r>
                <w:rPr>
                  <w:lang w:eastAsia="zh-TW"/>
                </w:rPr>
                <w:t xml:space="preserve">: On the </w:t>
              </w:r>
              <w:r>
                <w:rPr>
                  <w:rStyle w:val="SAPScreenElement"/>
                  <w:lang w:eastAsia="zh-TW"/>
                </w:rPr>
                <w:t>Employee Files</w:t>
              </w:r>
              <w:r>
                <w:rPr>
                  <w:lang w:eastAsia="zh-TW"/>
                </w:rPr>
                <w:t xml:space="preserve"> screen, select </w:t>
              </w:r>
              <w:r>
                <w:rPr>
                  <w:rFonts w:cs="Arial"/>
                  <w:bCs/>
                  <w:lang w:eastAsia="zh-TW"/>
                </w:rPr>
                <w:t xml:space="preserve">the </w:t>
              </w:r>
              <w:r>
                <w:rPr>
                  <w:rStyle w:val="SAPScreenElement"/>
                  <w:lang w:eastAsia="zh-TW"/>
                </w:rPr>
                <w:t>Take Action</w:t>
              </w:r>
              <w:r>
                <w:rPr>
                  <w:rFonts w:cs="Arial"/>
                  <w:bCs/>
                  <w:lang w:eastAsia="zh-TW"/>
                </w:rPr>
                <w:t xml:space="preserve"> </w:t>
              </w:r>
              <w:r>
                <w:rPr>
                  <w:lang w:eastAsia="zh-TW"/>
                </w:rPr>
                <w:t xml:space="preserve">button located in the top right corner of the screen </w:t>
              </w:r>
              <w:r>
                <w:rPr>
                  <w:rFonts w:cs="Arial"/>
                  <w:bCs/>
                  <w:lang w:eastAsia="zh-TW"/>
                </w:rPr>
                <w:t>and from the value list</w:t>
              </w:r>
              <w:r>
                <w:rPr>
                  <w:lang w:eastAsia="zh-TW"/>
                </w:rPr>
                <w:t>, which appears,</w:t>
              </w:r>
              <w:r>
                <w:rPr>
                  <w:rFonts w:cs="Arial"/>
                  <w:bCs/>
                  <w:lang w:eastAsia="zh-TW"/>
                </w:rPr>
                <w:t xml:space="preserve"> select </w:t>
              </w:r>
              <w:r>
                <w:rPr>
                  <w:rStyle w:val="SAPScreenElement"/>
                  <w:lang w:eastAsia="zh-TW"/>
                </w:rPr>
                <w:t>Manage Leave of Absence.</w:t>
              </w:r>
            </w:ins>
          </w:p>
        </w:tc>
        <w:tc>
          <w:tcPr>
            <w:tcW w:w="3960" w:type="dxa"/>
            <w:shd w:val="clear" w:color="auto" w:fill="auto"/>
          </w:tcPr>
          <w:p w14:paraId="2D4BE453" w14:textId="77777777" w:rsidR="00072B51" w:rsidRPr="00792B4E" w:rsidRDefault="00072B51" w:rsidP="0078353F">
            <w:pPr>
              <w:rPr>
                <w:i/>
              </w:rPr>
            </w:pPr>
          </w:p>
        </w:tc>
        <w:tc>
          <w:tcPr>
            <w:tcW w:w="2610" w:type="dxa"/>
            <w:shd w:val="clear" w:color="auto" w:fill="auto"/>
          </w:tcPr>
          <w:p w14:paraId="53830557" w14:textId="28BDD009" w:rsidR="00072B51" w:rsidRPr="00792B4E" w:rsidRDefault="00072B51" w:rsidP="0078353F">
            <w:r w:rsidRPr="00792B4E">
              <w:rPr>
                <w:rFonts w:cs="Arial"/>
              </w:rPr>
              <w:t xml:space="preserve">The </w:t>
            </w:r>
            <w:r w:rsidRPr="00792B4E">
              <w:rPr>
                <w:rStyle w:val="SAPScreenElement"/>
              </w:rPr>
              <w:t>Time</w:t>
            </w:r>
            <w:r w:rsidRPr="00792B4E">
              <w:rPr>
                <w:rFonts w:cs="Arial"/>
                <w:i/>
              </w:rPr>
              <w:t xml:space="preserve"> </w:t>
            </w:r>
            <w:ins w:id="425" w:author="Author" w:date="2018-02-08T14:49:00Z">
              <w:r w:rsidR="00D20E74">
                <w:rPr>
                  <w:rStyle w:val="SAPScreenElement"/>
                  <w:lang w:eastAsia="zh-TW"/>
                </w:rPr>
                <w:t>Information for &lt;employee name&gt;</w:t>
              </w:r>
              <w:r w:rsidR="00D20E74">
                <w:rPr>
                  <w:lang w:eastAsia="zh-TW"/>
                </w:rPr>
                <w:t xml:space="preserve"> screen</w:t>
              </w:r>
              <w:r w:rsidR="00D20E74">
                <w:rPr>
                  <w:rStyle w:val="SAPScreenElement"/>
                  <w:lang w:eastAsia="zh-TW"/>
                </w:rPr>
                <w:t xml:space="preserve"> </w:t>
              </w:r>
            </w:ins>
            <w:del w:id="426" w:author="Author" w:date="2018-02-08T14:49:00Z">
              <w:r w:rsidRPr="00792B4E" w:rsidDel="00D20E74">
                <w:rPr>
                  <w:rStyle w:val="SAPScreenElement"/>
                </w:rPr>
                <w:delText>Off</w:delText>
              </w:r>
              <w:r w:rsidRPr="00792B4E" w:rsidDel="00D20E74">
                <w:rPr>
                  <w:rFonts w:cs="Arial"/>
                </w:rPr>
                <w:delText xml:space="preserve"> </w:delText>
              </w:r>
              <w:r w:rsidRPr="00792B4E" w:rsidDel="00D20E74">
                <w:rPr>
                  <w:lang w:eastAsia="zh-TW"/>
                </w:rPr>
                <w:delText>section</w:delText>
              </w:r>
              <w:r w:rsidRPr="00792B4E" w:rsidDel="00D20E74">
                <w:rPr>
                  <w:rFonts w:cs="Arial"/>
                </w:rPr>
                <w:delText xml:space="preserve"> </w:delText>
              </w:r>
            </w:del>
            <w:r w:rsidRPr="00792B4E">
              <w:rPr>
                <w:rFonts w:cs="Arial"/>
              </w:rPr>
              <w:t>is displayed</w:t>
            </w:r>
            <w:ins w:id="427" w:author="Author" w:date="2018-02-09T14:00:00Z">
              <w:r w:rsidR="00F041EA">
                <w:rPr>
                  <w:rFonts w:cs="Arial"/>
                </w:rPr>
                <w:t>,</w:t>
              </w:r>
              <w:r w:rsidR="00F041EA">
                <w:t xml:space="preserve"> showing</w:t>
              </w:r>
              <w:r w:rsidR="00F041EA" w:rsidRPr="00AA46A3">
                <w:t xml:space="preserve"> per default the</w:t>
              </w:r>
              <w:r w:rsidR="00F041EA" w:rsidRPr="00AA46A3">
                <w:rPr>
                  <w:rStyle w:val="SAPScreenElement"/>
                </w:rPr>
                <w:t xml:space="preserve"> Time Record</w:t>
              </w:r>
              <w:r w:rsidR="00F041EA" w:rsidRPr="00AA46A3">
                <w:t xml:space="preserve"> section</w:t>
              </w:r>
            </w:ins>
            <w:r w:rsidRPr="00792B4E">
              <w:rPr>
                <w:rFonts w:cs="Arial"/>
              </w:rPr>
              <w:t>.</w:t>
            </w:r>
          </w:p>
        </w:tc>
        <w:tc>
          <w:tcPr>
            <w:tcW w:w="1264" w:type="dxa"/>
          </w:tcPr>
          <w:p w14:paraId="6470B57E" w14:textId="77777777" w:rsidR="00072B51" w:rsidRPr="00792B4E" w:rsidRDefault="00072B51" w:rsidP="0078353F">
            <w:pPr>
              <w:rPr>
                <w:rFonts w:cs="Arial"/>
                <w:bCs/>
              </w:rPr>
            </w:pPr>
          </w:p>
        </w:tc>
      </w:tr>
      <w:tr w:rsidR="00072B51" w:rsidRPr="00792B4E" w14:paraId="0FE3014B" w14:textId="77777777" w:rsidTr="0012254A">
        <w:trPr>
          <w:trHeight w:val="357"/>
        </w:trPr>
        <w:tc>
          <w:tcPr>
            <w:tcW w:w="900" w:type="dxa"/>
            <w:shd w:val="clear" w:color="auto" w:fill="auto"/>
          </w:tcPr>
          <w:p w14:paraId="4A722EDA" w14:textId="77777777" w:rsidR="00072B51" w:rsidRPr="00792B4E" w:rsidRDefault="00072B51" w:rsidP="0078353F">
            <w:r w:rsidRPr="00792B4E">
              <w:t>5</w:t>
            </w:r>
          </w:p>
        </w:tc>
        <w:tc>
          <w:tcPr>
            <w:tcW w:w="1232" w:type="dxa"/>
            <w:shd w:val="clear" w:color="auto" w:fill="auto"/>
          </w:tcPr>
          <w:p w14:paraId="197C34AB" w14:textId="77777777" w:rsidR="00072B51" w:rsidRPr="00792B4E" w:rsidRDefault="00072B51" w:rsidP="0078353F">
            <w:pPr>
              <w:rPr>
                <w:b/>
              </w:rPr>
            </w:pPr>
            <w:r w:rsidRPr="00EB7918">
              <w:rPr>
                <w:rStyle w:val="SAPEmphasis"/>
                <w:lang w:eastAsia="zh-CN"/>
              </w:rPr>
              <w:t>Edit Request</w:t>
            </w:r>
          </w:p>
        </w:tc>
        <w:tc>
          <w:tcPr>
            <w:tcW w:w="4320" w:type="dxa"/>
            <w:shd w:val="clear" w:color="auto" w:fill="auto"/>
          </w:tcPr>
          <w:p w14:paraId="4CFD44EF" w14:textId="4E44A90E" w:rsidR="00072B51" w:rsidRPr="00792B4E" w:rsidRDefault="00E66C32" w:rsidP="0078353F">
            <w:ins w:id="428" w:author="Author" w:date="2018-02-09T15:49:00Z">
              <w:r>
                <w:t xml:space="preserve">In the </w:t>
              </w:r>
              <w:r>
                <w:rPr>
                  <w:rStyle w:val="SAPScreenElement"/>
                </w:rPr>
                <w:t xml:space="preserve">Time Records (#) </w:t>
              </w:r>
              <w:r>
                <w:t>table,</w:t>
              </w:r>
              <w:r>
                <w:rPr>
                  <w:rStyle w:val="SAPScreenElement"/>
                </w:rPr>
                <w:t xml:space="preserve"> </w:t>
              </w:r>
              <w:r>
                <w:t>c</w:t>
              </w:r>
              <w:r>
                <w:rPr>
                  <w:rFonts w:cs="Arial"/>
                  <w:szCs w:val="18"/>
                </w:rPr>
                <w:t xml:space="preserve">hoose </w:t>
              </w:r>
            </w:ins>
            <w:del w:id="429" w:author="Author" w:date="2018-02-09T15:49:00Z">
              <w:r w:rsidR="00072B51" w:rsidRPr="00792B4E" w:rsidDel="00E66C32">
                <w:rPr>
                  <w:lang w:eastAsia="zh-TW"/>
                </w:rPr>
                <w:delText xml:space="preserve">Select the </w:delText>
              </w:r>
              <w:r w:rsidR="00072B51" w:rsidRPr="00792B4E" w:rsidDel="00E66C32">
                <w:rPr>
                  <w:rStyle w:val="SAPScreenElement"/>
                  <w:lang w:eastAsia="zh-TW"/>
                </w:rPr>
                <w:delText>Administer Time</w:delText>
              </w:r>
              <w:r w:rsidR="00072B51" w:rsidRPr="00792B4E" w:rsidDel="00E66C32">
                <w:rPr>
                  <w:lang w:eastAsia="zh-TW"/>
                </w:rPr>
                <w:delText xml:space="preserve"> link located in the </w:delText>
              </w:r>
              <w:r w:rsidR="00072B51" w:rsidRPr="00792B4E" w:rsidDel="00E66C32">
                <w:rPr>
                  <w:rStyle w:val="SAPScreenElement"/>
                  <w:lang w:eastAsia="zh-TW"/>
                </w:rPr>
                <w:delText xml:space="preserve">Upcoming Time Off </w:delText>
              </w:r>
              <w:r w:rsidR="00072B51" w:rsidRPr="00792B4E" w:rsidDel="00E66C32">
                <w:rPr>
                  <w:lang w:eastAsia="zh-TW"/>
                </w:rPr>
                <w:delText xml:space="preserve">block of the </w:delText>
              </w:r>
              <w:r w:rsidR="00072B51" w:rsidRPr="00792B4E" w:rsidDel="00E66C32">
                <w:rPr>
                  <w:rStyle w:val="SAPScreenElement"/>
                  <w:lang w:eastAsia="zh-TW"/>
                </w:rPr>
                <w:delText xml:space="preserve">Time Off </w:delText>
              </w:r>
              <w:r w:rsidR="00072B51" w:rsidRPr="00792B4E" w:rsidDel="00E66C32">
                <w:rPr>
                  <w:lang w:eastAsia="zh-TW"/>
                </w:rPr>
                <w:delText>subsection.</w:delText>
              </w:r>
              <w:r w:rsidR="00072B51" w:rsidRPr="00792B4E" w:rsidDel="00E66C32">
                <w:rPr>
                  <w:rFonts w:cs="Arial"/>
                  <w:szCs w:val="18"/>
                  <w:lang w:eastAsia="zh-TW"/>
                </w:rPr>
                <w:delText xml:space="preserve"> </w:delText>
              </w:r>
              <w:r w:rsidR="00072B51" w:rsidRPr="00792B4E" w:rsidDel="00E66C32">
                <w:rPr>
                  <w:lang w:eastAsia="zh-TW"/>
                </w:rPr>
                <w:delText>I</w:delText>
              </w:r>
            </w:del>
            <w:ins w:id="430" w:author="Author" w:date="2018-02-09T14:00:00Z">
              <w:del w:id="431" w:author="Author" w:date="2018-02-09T15:49:00Z">
                <w:r w:rsidR="00F041EA" w:rsidDel="00E66C32">
                  <w:rPr>
                    <w:lang w:eastAsia="zh-TW"/>
                  </w:rPr>
                  <w:delText>O</w:delText>
                </w:r>
              </w:del>
            </w:ins>
            <w:del w:id="432" w:author="Author" w:date="2018-02-09T15:49:00Z">
              <w:r w:rsidR="00072B51" w:rsidRPr="00792B4E" w:rsidDel="00E66C32">
                <w:rPr>
                  <w:lang w:eastAsia="zh-TW"/>
                </w:rPr>
                <w:delText xml:space="preserve">n the upcoming </w:delText>
              </w:r>
              <w:r w:rsidR="00072B51" w:rsidRPr="00792B4E" w:rsidDel="00E66C32">
                <w:rPr>
                  <w:rStyle w:val="SAPScreenElement"/>
                  <w:lang w:eastAsia="zh-TW"/>
                </w:rPr>
                <w:delText>Time i</w:delText>
              </w:r>
            </w:del>
            <w:ins w:id="433" w:author="Author" w:date="2018-02-08T14:49:00Z">
              <w:del w:id="434" w:author="Author" w:date="2018-02-09T15:49:00Z">
                <w:r w:rsidR="00D20E74" w:rsidDel="00E66C32">
                  <w:rPr>
                    <w:rStyle w:val="SAPScreenElement"/>
                    <w:lang w:eastAsia="zh-TW"/>
                  </w:rPr>
                  <w:delText>I</w:delText>
                </w:r>
              </w:del>
            </w:ins>
            <w:del w:id="435" w:author="Author" w:date="2018-02-09T15:49:00Z">
              <w:r w:rsidR="00072B51" w:rsidRPr="00792B4E" w:rsidDel="00E66C32">
                <w:rPr>
                  <w:rStyle w:val="SAPScreenElement"/>
                  <w:lang w:eastAsia="zh-TW"/>
                </w:rPr>
                <w:delText>nformation for &lt;employee name&gt;</w:delText>
              </w:r>
              <w:r w:rsidR="00072B51" w:rsidRPr="00792B4E" w:rsidDel="00E66C32">
                <w:rPr>
                  <w:lang w:eastAsia="zh-TW"/>
                </w:rPr>
                <w:delText xml:space="preserve"> screen, go to the </w:delText>
              </w:r>
              <w:r w:rsidR="00072B51" w:rsidRPr="00792B4E" w:rsidDel="00E66C32">
                <w:rPr>
                  <w:rStyle w:val="SAPScreenElement"/>
                  <w:lang w:eastAsia="zh-TW"/>
                </w:rPr>
                <w:delText xml:space="preserve">Time Record </w:delText>
              </w:r>
              <w:r w:rsidR="00072B51" w:rsidRPr="00792B4E" w:rsidDel="00E66C32">
                <w:rPr>
                  <w:lang w:eastAsia="zh-TW"/>
                </w:rPr>
                <w:delText xml:space="preserve">section. </w:delText>
              </w:r>
              <w:r w:rsidR="00072B51" w:rsidRPr="00792B4E" w:rsidDel="00E66C32">
                <w:delText>C</w:delText>
              </w:r>
              <w:r w:rsidR="00072B51" w:rsidRPr="00792B4E" w:rsidDel="00E66C32">
                <w:rPr>
                  <w:rFonts w:cs="Arial"/>
                  <w:szCs w:val="18"/>
                </w:rPr>
                <w:delText xml:space="preserve">hoose </w:delText>
              </w:r>
            </w:del>
            <w:r w:rsidR="00072B51" w:rsidRPr="00792B4E">
              <w:t xml:space="preserve">the </w:t>
            </w:r>
            <w:r w:rsidR="00072B51" w:rsidRPr="00792B4E">
              <w:rPr>
                <w:rStyle w:val="SAPScreenElement"/>
              </w:rPr>
              <w:t xml:space="preserve">Edit </w:t>
            </w:r>
            <w:r w:rsidR="00072B51" w:rsidRPr="00792B4E">
              <w:t xml:space="preserve">link located next to the </w:t>
            </w:r>
            <w:r w:rsidR="00072B51" w:rsidRPr="00792B4E">
              <w:rPr>
                <w:rStyle w:val="SAPScreenElement"/>
              </w:rPr>
              <w:t>Status</w:t>
            </w:r>
            <w:r w:rsidR="00072B51" w:rsidRPr="00792B4E">
              <w:t xml:space="preserve"> of the parental leave request you want to update.</w:t>
            </w:r>
          </w:p>
        </w:tc>
        <w:tc>
          <w:tcPr>
            <w:tcW w:w="3960" w:type="dxa"/>
            <w:shd w:val="clear" w:color="auto" w:fill="auto"/>
          </w:tcPr>
          <w:p w14:paraId="2B4A633C" w14:textId="26377B7B" w:rsidR="00072B51" w:rsidRPr="00792B4E" w:rsidRDefault="00072B51" w:rsidP="0078353F">
            <w:pPr>
              <w:rPr>
                <w:i/>
              </w:rPr>
            </w:pPr>
          </w:p>
        </w:tc>
        <w:tc>
          <w:tcPr>
            <w:tcW w:w="2610" w:type="dxa"/>
            <w:shd w:val="clear" w:color="auto" w:fill="auto"/>
          </w:tcPr>
          <w:p w14:paraId="5FCDC98A" w14:textId="77777777" w:rsidR="00072B51" w:rsidRPr="00792B4E" w:rsidRDefault="00072B51" w:rsidP="0078353F">
            <w:r w:rsidRPr="00792B4E">
              <w:t xml:space="preserve">The </w:t>
            </w:r>
            <w:r w:rsidRPr="00792B4E">
              <w:rPr>
                <w:rStyle w:val="SAPScreenElement"/>
              </w:rPr>
              <w:t>Edit Absence</w:t>
            </w:r>
            <w:r w:rsidRPr="00792B4E">
              <w:t xml:space="preserve"> dialog box is displayed.</w:t>
            </w:r>
          </w:p>
        </w:tc>
        <w:tc>
          <w:tcPr>
            <w:tcW w:w="1264" w:type="dxa"/>
          </w:tcPr>
          <w:p w14:paraId="74B99DAE" w14:textId="77777777" w:rsidR="00072B51" w:rsidRPr="00792B4E" w:rsidRDefault="00072B51" w:rsidP="0078353F">
            <w:pPr>
              <w:rPr>
                <w:rFonts w:cs="Arial"/>
                <w:bCs/>
              </w:rPr>
            </w:pPr>
          </w:p>
        </w:tc>
      </w:tr>
      <w:tr w:rsidR="00072B51" w:rsidRPr="00792B4E" w14:paraId="43407218" w14:textId="77777777" w:rsidTr="0012254A">
        <w:trPr>
          <w:trHeight w:val="357"/>
        </w:trPr>
        <w:tc>
          <w:tcPr>
            <w:tcW w:w="900" w:type="dxa"/>
            <w:vMerge w:val="restart"/>
            <w:shd w:val="clear" w:color="auto" w:fill="auto"/>
          </w:tcPr>
          <w:p w14:paraId="12B54F13" w14:textId="77777777" w:rsidR="00072B51" w:rsidRPr="00792B4E" w:rsidRDefault="00072B51" w:rsidP="0078353F">
            <w:r w:rsidRPr="00792B4E">
              <w:t>6</w:t>
            </w:r>
          </w:p>
        </w:tc>
        <w:tc>
          <w:tcPr>
            <w:tcW w:w="1232" w:type="dxa"/>
            <w:vMerge w:val="restart"/>
            <w:shd w:val="clear" w:color="auto" w:fill="auto"/>
          </w:tcPr>
          <w:p w14:paraId="50A7418D" w14:textId="77777777" w:rsidR="00072B51" w:rsidRPr="00EB7918" w:rsidRDefault="00072B51" w:rsidP="0078353F">
            <w:pPr>
              <w:rPr>
                <w:rStyle w:val="SAPEmphasis"/>
                <w:lang w:eastAsia="zh-CN"/>
              </w:rPr>
            </w:pPr>
            <w:r w:rsidRPr="00EB7918">
              <w:rPr>
                <w:rStyle w:val="SAPEmphasis"/>
                <w:lang w:eastAsia="zh-CN"/>
              </w:rPr>
              <w:t>Enter Actual Return Date</w:t>
            </w:r>
          </w:p>
        </w:tc>
        <w:tc>
          <w:tcPr>
            <w:tcW w:w="4320" w:type="dxa"/>
            <w:vMerge w:val="restart"/>
            <w:shd w:val="clear" w:color="auto" w:fill="auto"/>
          </w:tcPr>
          <w:p w14:paraId="3B8A9A29" w14:textId="77777777" w:rsidR="00072B51" w:rsidRPr="00792B4E" w:rsidRDefault="00072B51" w:rsidP="0078353F">
            <w:r w:rsidRPr="00792B4E">
              <w:t xml:space="preserve">In the </w:t>
            </w:r>
            <w:r w:rsidRPr="00792B4E">
              <w:rPr>
                <w:rStyle w:val="SAPScreenElement"/>
              </w:rPr>
              <w:t>Edit Absence</w:t>
            </w:r>
            <w:r w:rsidRPr="00792B4E">
              <w:t xml:space="preserve"> dialog box enter the date the employee has actually returned to work from his or her parental leave:</w:t>
            </w:r>
          </w:p>
        </w:tc>
        <w:tc>
          <w:tcPr>
            <w:tcW w:w="3960" w:type="dxa"/>
            <w:shd w:val="clear" w:color="auto" w:fill="auto"/>
          </w:tcPr>
          <w:p w14:paraId="4F48EBDD" w14:textId="0721B6EE" w:rsidR="00072B51" w:rsidRPr="00792B4E" w:rsidRDefault="00072B51" w:rsidP="0078353F">
            <w:r w:rsidRPr="00792B4E">
              <w:rPr>
                <w:rStyle w:val="SAPScreenElement"/>
              </w:rPr>
              <w:t>Actual Return</w:t>
            </w:r>
            <w:r w:rsidRPr="00792B4E">
              <w:rPr>
                <w:i/>
              </w:rPr>
              <w:t xml:space="preserve"> </w:t>
            </w:r>
            <w:r w:rsidRPr="00792B4E">
              <w:rPr>
                <w:rStyle w:val="SAPScreenElement"/>
              </w:rPr>
              <w:t>Date</w:t>
            </w:r>
            <w:r w:rsidRPr="00792B4E">
              <w:t>: select appropriate date from calendar help</w:t>
            </w:r>
          </w:p>
        </w:tc>
        <w:tc>
          <w:tcPr>
            <w:tcW w:w="2610" w:type="dxa"/>
            <w:shd w:val="clear" w:color="auto" w:fill="auto"/>
          </w:tcPr>
          <w:p w14:paraId="3B8D5660" w14:textId="77777777" w:rsidR="00072B51" w:rsidRPr="00792B4E" w:rsidRDefault="00072B51" w:rsidP="0078353F"/>
        </w:tc>
        <w:tc>
          <w:tcPr>
            <w:tcW w:w="1264" w:type="dxa"/>
          </w:tcPr>
          <w:p w14:paraId="38377997" w14:textId="77777777" w:rsidR="00072B51" w:rsidRPr="00792B4E" w:rsidRDefault="00072B51" w:rsidP="0078353F">
            <w:pPr>
              <w:rPr>
                <w:rFonts w:cs="Arial"/>
                <w:bCs/>
              </w:rPr>
            </w:pPr>
          </w:p>
        </w:tc>
      </w:tr>
      <w:tr w:rsidR="00732A7F" w:rsidRPr="00792B4E" w14:paraId="6B355A93" w14:textId="77777777" w:rsidTr="0012254A">
        <w:trPr>
          <w:trHeight w:val="357"/>
        </w:trPr>
        <w:tc>
          <w:tcPr>
            <w:tcW w:w="900" w:type="dxa"/>
            <w:vMerge/>
            <w:shd w:val="clear" w:color="auto" w:fill="auto"/>
          </w:tcPr>
          <w:p w14:paraId="28F1AF3E" w14:textId="77777777" w:rsidR="00732A7F" w:rsidRPr="00792B4E" w:rsidRDefault="00732A7F" w:rsidP="0078353F"/>
        </w:tc>
        <w:tc>
          <w:tcPr>
            <w:tcW w:w="1232" w:type="dxa"/>
            <w:vMerge/>
            <w:shd w:val="clear" w:color="auto" w:fill="auto"/>
          </w:tcPr>
          <w:p w14:paraId="5ADC9558" w14:textId="77777777" w:rsidR="00732A7F" w:rsidRPr="00EB7918" w:rsidRDefault="00732A7F" w:rsidP="0078353F">
            <w:pPr>
              <w:rPr>
                <w:rStyle w:val="SAPEmphasis"/>
                <w:lang w:eastAsia="zh-CN"/>
              </w:rPr>
            </w:pPr>
          </w:p>
        </w:tc>
        <w:tc>
          <w:tcPr>
            <w:tcW w:w="4320" w:type="dxa"/>
            <w:vMerge/>
            <w:shd w:val="clear" w:color="auto" w:fill="auto"/>
          </w:tcPr>
          <w:p w14:paraId="5B5A372B" w14:textId="77777777" w:rsidR="00732A7F" w:rsidRPr="00792B4E" w:rsidRDefault="00732A7F" w:rsidP="0078353F"/>
        </w:tc>
        <w:tc>
          <w:tcPr>
            <w:tcW w:w="3960" w:type="dxa"/>
            <w:shd w:val="clear" w:color="auto" w:fill="auto"/>
          </w:tcPr>
          <w:p w14:paraId="2F036389" w14:textId="29C733E5" w:rsidR="00732A7F" w:rsidRPr="00792B4E" w:rsidRDefault="00732A7F" w:rsidP="00732A7F">
            <w:pPr>
              <w:rPr>
                <w:rStyle w:val="SAPScreenElement"/>
              </w:rPr>
            </w:pPr>
            <w:r w:rsidRPr="00792B4E">
              <w:rPr>
                <w:rStyle w:val="SAPScreenElement"/>
              </w:rPr>
              <w:t>Requesting</w:t>
            </w:r>
            <w:r w:rsidRPr="00792B4E">
              <w:t xml:space="preserve">: </w:t>
            </w:r>
            <w:r w:rsidRPr="00792B4E">
              <w:rPr>
                <w:rFonts w:cs="Arial"/>
                <w:bCs/>
              </w:rPr>
              <w:t>is defaulted automatically based on the start date and the actual return date</w:t>
            </w:r>
          </w:p>
        </w:tc>
        <w:tc>
          <w:tcPr>
            <w:tcW w:w="2610" w:type="dxa"/>
            <w:shd w:val="clear" w:color="auto" w:fill="auto"/>
          </w:tcPr>
          <w:p w14:paraId="300E3C5D" w14:textId="77777777" w:rsidR="00732A7F" w:rsidRPr="00792B4E" w:rsidRDefault="00732A7F" w:rsidP="0078353F"/>
        </w:tc>
        <w:tc>
          <w:tcPr>
            <w:tcW w:w="1264" w:type="dxa"/>
          </w:tcPr>
          <w:p w14:paraId="2D2E7B1A" w14:textId="77777777" w:rsidR="00732A7F" w:rsidRPr="00792B4E" w:rsidRDefault="00732A7F" w:rsidP="0078353F">
            <w:pPr>
              <w:rPr>
                <w:rFonts w:cs="Arial"/>
                <w:bCs/>
              </w:rPr>
            </w:pPr>
          </w:p>
        </w:tc>
      </w:tr>
      <w:tr w:rsidR="00072B51" w:rsidRPr="00792B4E" w14:paraId="7DA6E28B" w14:textId="77777777" w:rsidTr="0012254A">
        <w:trPr>
          <w:trHeight w:val="357"/>
        </w:trPr>
        <w:tc>
          <w:tcPr>
            <w:tcW w:w="900" w:type="dxa"/>
            <w:vMerge/>
            <w:shd w:val="clear" w:color="auto" w:fill="auto"/>
          </w:tcPr>
          <w:p w14:paraId="1A65CD33" w14:textId="77777777" w:rsidR="00072B51" w:rsidRPr="00792B4E" w:rsidRDefault="00072B51" w:rsidP="0078353F"/>
        </w:tc>
        <w:tc>
          <w:tcPr>
            <w:tcW w:w="1232" w:type="dxa"/>
            <w:vMerge/>
            <w:shd w:val="clear" w:color="auto" w:fill="auto"/>
          </w:tcPr>
          <w:p w14:paraId="4E7DE622" w14:textId="77777777" w:rsidR="00072B51" w:rsidRPr="00EB7918" w:rsidRDefault="00072B51" w:rsidP="0078353F">
            <w:pPr>
              <w:rPr>
                <w:rStyle w:val="SAPEmphasis"/>
                <w:lang w:eastAsia="zh-CN"/>
              </w:rPr>
            </w:pPr>
          </w:p>
        </w:tc>
        <w:tc>
          <w:tcPr>
            <w:tcW w:w="4320" w:type="dxa"/>
            <w:vMerge/>
            <w:shd w:val="clear" w:color="auto" w:fill="auto"/>
          </w:tcPr>
          <w:p w14:paraId="4EF28091" w14:textId="77777777" w:rsidR="00072B51" w:rsidRPr="00792B4E" w:rsidRDefault="00072B51" w:rsidP="0078353F"/>
        </w:tc>
        <w:tc>
          <w:tcPr>
            <w:tcW w:w="3960" w:type="dxa"/>
            <w:shd w:val="clear" w:color="auto" w:fill="auto"/>
          </w:tcPr>
          <w:p w14:paraId="483B08D3" w14:textId="5A72581A" w:rsidR="00072B51" w:rsidRPr="00792B4E" w:rsidRDefault="00072B51" w:rsidP="0078353F">
            <w:r w:rsidRPr="00792B4E">
              <w:rPr>
                <w:rStyle w:val="SAPScreenElement"/>
              </w:rPr>
              <w:t>Comment:</w:t>
            </w:r>
            <w:r w:rsidRPr="00792B4E">
              <w:t xml:space="preserve"> </w:t>
            </w:r>
            <w:r w:rsidR="00591C30">
              <w:t>add an appropriate explanation</w:t>
            </w:r>
          </w:p>
        </w:tc>
        <w:tc>
          <w:tcPr>
            <w:tcW w:w="2610" w:type="dxa"/>
            <w:shd w:val="clear" w:color="auto" w:fill="auto"/>
          </w:tcPr>
          <w:p w14:paraId="1BCE71CD" w14:textId="77777777" w:rsidR="00072B51" w:rsidRPr="00792B4E" w:rsidRDefault="00072B51" w:rsidP="0078353F"/>
        </w:tc>
        <w:tc>
          <w:tcPr>
            <w:tcW w:w="1264" w:type="dxa"/>
          </w:tcPr>
          <w:p w14:paraId="59F09592" w14:textId="77777777" w:rsidR="00072B51" w:rsidRPr="00792B4E" w:rsidRDefault="00072B51" w:rsidP="0078353F">
            <w:pPr>
              <w:rPr>
                <w:rFonts w:cs="Arial"/>
                <w:bCs/>
              </w:rPr>
            </w:pPr>
          </w:p>
        </w:tc>
      </w:tr>
      <w:tr w:rsidR="00072B51" w:rsidRPr="00792B4E" w14:paraId="076CA769" w14:textId="77777777" w:rsidTr="0012254A">
        <w:trPr>
          <w:trHeight w:val="357"/>
        </w:trPr>
        <w:tc>
          <w:tcPr>
            <w:tcW w:w="900" w:type="dxa"/>
            <w:shd w:val="clear" w:color="auto" w:fill="auto"/>
          </w:tcPr>
          <w:p w14:paraId="064DECE7" w14:textId="77777777" w:rsidR="00072B51" w:rsidRPr="00792B4E" w:rsidRDefault="00072B51" w:rsidP="0078353F">
            <w:r w:rsidRPr="00792B4E">
              <w:lastRenderedPageBreak/>
              <w:t>7</w:t>
            </w:r>
          </w:p>
        </w:tc>
        <w:tc>
          <w:tcPr>
            <w:tcW w:w="1232" w:type="dxa"/>
            <w:shd w:val="clear" w:color="auto" w:fill="auto"/>
          </w:tcPr>
          <w:p w14:paraId="76861DE0" w14:textId="77777777" w:rsidR="00072B51" w:rsidRPr="00EB7918" w:rsidRDefault="00072B51" w:rsidP="0078353F">
            <w:pPr>
              <w:rPr>
                <w:rStyle w:val="SAPEmphasis"/>
                <w:lang w:eastAsia="zh-CN"/>
              </w:rPr>
            </w:pPr>
            <w:r w:rsidRPr="00EB7918">
              <w:rPr>
                <w:rStyle w:val="SAPEmphasis"/>
                <w:lang w:eastAsia="zh-CN"/>
              </w:rPr>
              <w:t>Submit Updated Request</w:t>
            </w:r>
          </w:p>
        </w:tc>
        <w:tc>
          <w:tcPr>
            <w:tcW w:w="4320" w:type="dxa"/>
            <w:shd w:val="clear" w:color="auto" w:fill="auto"/>
          </w:tcPr>
          <w:p w14:paraId="123510EA" w14:textId="77777777" w:rsidR="00072B51" w:rsidRPr="00792B4E" w:rsidRDefault="00072B51" w:rsidP="0078353F">
            <w:r w:rsidRPr="00792B4E">
              <w:t xml:space="preserve">Choose the </w:t>
            </w:r>
            <w:r w:rsidRPr="00792B4E">
              <w:rPr>
                <w:rStyle w:val="SAPScreenElement"/>
              </w:rPr>
              <w:t>Submit</w:t>
            </w:r>
            <w:r w:rsidRPr="00792B4E">
              <w:t xml:space="preserve"> button.</w:t>
            </w:r>
          </w:p>
        </w:tc>
        <w:tc>
          <w:tcPr>
            <w:tcW w:w="3960" w:type="dxa"/>
            <w:shd w:val="clear" w:color="auto" w:fill="auto"/>
          </w:tcPr>
          <w:p w14:paraId="18D6A246" w14:textId="77777777" w:rsidR="00072B51" w:rsidRPr="00792B4E" w:rsidRDefault="00072B51" w:rsidP="0078353F">
            <w:pPr>
              <w:rPr>
                <w:i/>
              </w:rPr>
            </w:pPr>
          </w:p>
        </w:tc>
        <w:tc>
          <w:tcPr>
            <w:tcW w:w="2610" w:type="dxa"/>
            <w:shd w:val="clear" w:color="auto" w:fill="auto"/>
          </w:tcPr>
          <w:p w14:paraId="7D1C12EB" w14:textId="418FE2D5" w:rsidR="00072B51" w:rsidRPr="00792B4E" w:rsidRDefault="00072B51" w:rsidP="0078353F">
            <w:r w:rsidRPr="00792B4E">
              <w:t xml:space="preserve">A system message is generated about successful saving of the data. The details of </w:t>
            </w:r>
            <w:r w:rsidR="002C3A96" w:rsidRPr="00792B4E">
              <w:rPr>
                <w:lang w:eastAsia="zh-CN"/>
              </w:rPr>
              <w:t>leave of absence</w:t>
            </w:r>
            <w:r w:rsidR="002C3A96" w:rsidRPr="00792B4E">
              <w:t xml:space="preserve"> </w:t>
            </w:r>
            <w:r w:rsidRPr="00792B4E">
              <w:t xml:space="preserve">of type </w:t>
            </w:r>
            <w:r w:rsidRPr="00792B4E">
              <w:rPr>
                <w:rStyle w:val="SAPUserEntry"/>
                <w:color w:val="auto"/>
              </w:rPr>
              <w:t>Parental</w:t>
            </w:r>
            <w:r w:rsidRPr="00792B4E">
              <w:t xml:space="preserve"> have been updated automatically in the </w:t>
            </w:r>
            <w:r w:rsidRPr="00792B4E">
              <w:rPr>
                <w:rStyle w:val="SAPScreenElement"/>
              </w:rPr>
              <w:t xml:space="preserve">Time Records (#) </w:t>
            </w:r>
            <w:r w:rsidRPr="00792B4E">
              <w:t>table</w:t>
            </w:r>
            <w:r w:rsidRPr="00792B4E" w:rsidDel="001664E7">
              <w:rPr>
                <w:rStyle w:val="SAPScreenElement"/>
              </w:rPr>
              <w:t xml:space="preserve"> </w:t>
            </w:r>
            <w:r w:rsidRPr="00792B4E">
              <w:t>of the employee.</w:t>
            </w:r>
          </w:p>
        </w:tc>
        <w:tc>
          <w:tcPr>
            <w:tcW w:w="1264" w:type="dxa"/>
          </w:tcPr>
          <w:p w14:paraId="390ECA1E" w14:textId="77777777" w:rsidR="00072B51" w:rsidRPr="00792B4E" w:rsidRDefault="00072B51" w:rsidP="0078353F">
            <w:pPr>
              <w:rPr>
                <w:rFonts w:cs="Arial"/>
                <w:bCs/>
              </w:rPr>
            </w:pPr>
          </w:p>
        </w:tc>
      </w:tr>
    </w:tbl>
    <w:p w14:paraId="6E5F17B2" w14:textId="77777777" w:rsidR="00072B51" w:rsidRPr="00792B4E" w:rsidRDefault="00072B51" w:rsidP="002B4FFE">
      <w:pPr>
        <w:pStyle w:val="SAPNoteHeading"/>
        <w:ind w:left="630"/>
      </w:pPr>
      <w:bookmarkStart w:id="436" w:name="_Toc445743739"/>
      <w:bookmarkEnd w:id="436"/>
      <w:r w:rsidRPr="00792B4E">
        <w:rPr>
          <w:noProof/>
        </w:rPr>
        <w:drawing>
          <wp:inline distT="0" distB="0" distL="0" distR="0" wp14:anchorId="28EC71CB" wp14:editId="11D63331">
            <wp:extent cx="228600" cy="228600"/>
            <wp:effectExtent l="0" t="0" r="0" b="0"/>
            <wp:docPr id="5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92B4E">
        <w:t xml:space="preserve"> Note</w:t>
      </w:r>
    </w:p>
    <w:p w14:paraId="511CFC7A" w14:textId="5626C426" w:rsidR="00072B51" w:rsidRPr="00792B4E" w:rsidRDefault="00072B51" w:rsidP="002B4FFE">
      <w:pPr>
        <w:ind w:left="630"/>
      </w:pPr>
      <w:r w:rsidRPr="00792B4E">
        <w:t xml:space="preserve">The employee can view administrative details on his or her leave of absence by logging on to the Employee Central instance and navigating to </w:t>
      </w:r>
      <w:r w:rsidRPr="00792B4E">
        <w:rPr>
          <w:rStyle w:val="SAPScreenElement"/>
        </w:rPr>
        <w:t xml:space="preserve">Home </w:t>
      </w:r>
      <w:r w:rsidRPr="00792B4E">
        <w:rPr>
          <w:rStyle w:val="SAPScreenElement"/>
        </w:rPr>
        <w:sym w:font="Symbol" w:char="F0AE"/>
      </w:r>
      <w:r w:rsidRPr="00792B4E">
        <w:rPr>
          <w:rStyle w:val="SAPScreenElement"/>
        </w:rPr>
        <w:t xml:space="preserve"> My Employee File </w:t>
      </w:r>
      <w:r w:rsidRPr="00792B4E">
        <w:rPr>
          <w:rStyle w:val="SAPScreenElement"/>
        </w:rPr>
        <w:sym w:font="Symbol" w:char="F0AE"/>
      </w:r>
      <w:r w:rsidRPr="00792B4E">
        <w:rPr>
          <w:rStyle w:val="SAPScreenElement"/>
        </w:rPr>
        <w:t xml:space="preserve"> Time Off </w:t>
      </w:r>
      <w:r w:rsidRPr="00792B4E">
        <w:rPr>
          <w:lang w:eastAsia="zh-TW"/>
        </w:rPr>
        <w:t>section</w:t>
      </w:r>
      <w:r w:rsidRPr="00792B4E">
        <w:rPr>
          <w:rStyle w:val="SAPScreenElement"/>
        </w:rPr>
        <w:t xml:space="preserve"> </w:t>
      </w:r>
      <w:r w:rsidRPr="00792B4E">
        <w:rPr>
          <w:rStyle w:val="SAPScreenElement"/>
        </w:rPr>
        <w:sym w:font="Symbol" w:char="F0AE"/>
      </w:r>
      <w:r w:rsidRPr="00792B4E">
        <w:rPr>
          <w:rStyle w:val="SAPScreenElement"/>
        </w:rPr>
        <w:t xml:space="preserve"> Upcoming Time Off </w:t>
      </w:r>
      <w:r w:rsidRPr="00792B4E">
        <w:rPr>
          <w:lang w:eastAsia="zh-TW"/>
        </w:rPr>
        <w:t xml:space="preserve">block </w:t>
      </w:r>
      <w:r w:rsidRPr="00792B4E">
        <w:rPr>
          <w:rStyle w:val="SAPScreenElement"/>
        </w:rPr>
        <w:sym w:font="Symbol" w:char="F0AE"/>
      </w:r>
      <w:r w:rsidRPr="00792B4E">
        <w:rPr>
          <w:rStyle w:val="SAPScreenElement"/>
        </w:rPr>
        <w:t xml:space="preserve"> Go to Time Off</w:t>
      </w:r>
      <w:r w:rsidRPr="00792B4E">
        <w:rPr>
          <w:lang w:eastAsia="zh-TW"/>
        </w:rPr>
        <w:t xml:space="preserve"> link</w:t>
      </w:r>
      <w:r w:rsidRPr="00792B4E">
        <w:t>.</w:t>
      </w:r>
      <w:ins w:id="437" w:author="Author" w:date="2018-02-08T14:49:00Z">
        <w:r w:rsidR="00D20E74" w:rsidRPr="00D20E74">
          <w:t xml:space="preserve"> </w:t>
        </w:r>
        <w:commentRangeStart w:id="438"/>
        <w:r w:rsidR="00D20E74">
          <w:t xml:space="preserve">Alternatively, the employee can choose on the </w:t>
        </w:r>
        <w:r w:rsidR="00D20E74" w:rsidRPr="00AA46A3">
          <w:rPr>
            <w:rStyle w:val="SAPScreenElement"/>
          </w:rPr>
          <w:t xml:space="preserve">My Employee File </w:t>
        </w:r>
        <w:r w:rsidR="00D20E74">
          <w:rPr>
            <w:lang w:eastAsia="zh-TW"/>
          </w:rPr>
          <w:t xml:space="preserve">screen the </w:t>
        </w:r>
        <w:r w:rsidR="00D20E74" w:rsidRPr="0068201A">
          <w:rPr>
            <w:rStyle w:val="SAPScreenElement"/>
          </w:rPr>
          <w:t>Take Action</w:t>
        </w:r>
        <w:r w:rsidR="00D20E74">
          <w:rPr>
            <w:lang w:eastAsia="zh-TW"/>
          </w:rPr>
          <w:t xml:space="preserve"> button and select </w:t>
        </w:r>
        <w:r w:rsidR="00D20E74" w:rsidRPr="0068201A">
          <w:rPr>
            <w:rStyle w:val="SAPScreenElement"/>
          </w:rPr>
          <w:t>Manage Leave of Absence</w:t>
        </w:r>
        <w:r w:rsidR="00D20E74">
          <w:rPr>
            <w:lang w:eastAsia="zh-TW"/>
          </w:rPr>
          <w:t xml:space="preserve"> to arrive at the same page.</w:t>
        </w:r>
        <w:commentRangeEnd w:id="438"/>
        <w:r w:rsidR="00D20E74">
          <w:rPr>
            <w:rStyle w:val="CommentReference"/>
          </w:rPr>
          <w:commentReference w:id="438"/>
        </w:r>
      </w:ins>
    </w:p>
    <w:p w14:paraId="600EB50D" w14:textId="77777777" w:rsidR="00072B51" w:rsidRPr="00792B4E" w:rsidRDefault="00072B51" w:rsidP="002C6ED8">
      <w:pPr>
        <w:pStyle w:val="Heading3"/>
      </w:pPr>
      <w:bookmarkStart w:id="439" w:name="_Toc464218670"/>
      <w:bookmarkStart w:id="440" w:name="_Toc505864924"/>
      <w:r w:rsidRPr="00792B4E">
        <w:t>Updating Employee Job Information</w:t>
      </w:r>
      <w:bookmarkEnd w:id="439"/>
      <w:bookmarkEnd w:id="440"/>
      <w:r w:rsidRPr="00792B4E">
        <w:t xml:space="preserve"> </w:t>
      </w:r>
    </w:p>
    <w:p w14:paraId="2F44A0AB" w14:textId="77777777" w:rsidR="00072B51" w:rsidRPr="00792B4E" w:rsidRDefault="00072B51" w:rsidP="00072B51">
      <w:pPr>
        <w:pStyle w:val="SAPKeyblockTitle"/>
      </w:pPr>
      <w:r w:rsidRPr="00792B4E">
        <w:t>Purpose</w:t>
      </w:r>
    </w:p>
    <w:p w14:paraId="76D49E01" w14:textId="61926435" w:rsidR="00072B51" w:rsidRPr="00792B4E" w:rsidRDefault="005F4D33" w:rsidP="00072B51">
      <w:r>
        <w:t xml:space="preserve">Once the HR Administrator has submitted the updated record containing the return date of the employee </w:t>
      </w:r>
      <w:r w:rsidR="00072B51" w:rsidRPr="00792B4E">
        <w:t>to work, an event is triggered with appropriate event reason, which updates the job information of the employee automatically.</w:t>
      </w:r>
    </w:p>
    <w:p w14:paraId="55BE7D0E" w14:textId="77777777" w:rsidR="00072B51" w:rsidRPr="00792B4E" w:rsidRDefault="00072B51" w:rsidP="00072B51">
      <w:r w:rsidRPr="00792B4E">
        <w:t>This is an automated step, and no manual execution is required.</w:t>
      </w:r>
    </w:p>
    <w:p w14:paraId="07D0631F" w14:textId="1A077D5B" w:rsidR="00072B51" w:rsidRPr="00792B4E" w:rsidRDefault="00072B51" w:rsidP="002C6ED8">
      <w:pPr>
        <w:pStyle w:val="Heading3"/>
      </w:pPr>
      <w:bookmarkStart w:id="441" w:name="_Toc464218671"/>
      <w:bookmarkStart w:id="442" w:name="_Toc505864925"/>
      <w:r w:rsidRPr="00792B4E">
        <w:t>Updating Employee Position Information (</w:t>
      </w:r>
      <w:ins w:id="443" w:author="Author" w:date="2018-02-08T14:50:00Z">
        <w:r w:rsidR="00D20E74">
          <w:t>if Position Management implemented</w:t>
        </w:r>
      </w:ins>
      <w:del w:id="444" w:author="Author" w:date="2018-02-08T14:50:00Z">
        <w:r w:rsidRPr="00792B4E" w:rsidDel="00D20E74">
          <w:delText>Optional</w:delText>
        </w:r>
      </w:del>
      <w:r w:rsidRPr="00792B4E">
        <w:t>)</w:t>
      </w:r>
      <w:bookmarkEnd w:id="441"/>
      <w:bookmarkEnd w:id="442"/>
    </w:p>
    <w:p w14:paraId="6077585A" w14:textId="77777777" w:rsidR="00072B51" w:rsidRPr="00792B4E" w:rsidRDefault="00072B51" w:rsidP="00072B51">
      <w:pPr>
        <w:pStyle w:val="SAPKeyblockTitle"/>
      </w:pPr>
      <w:r w:rsidRPr="00792B4E">
        <w:t>Purpose</w:t>
      </w:r>
    </w:p>
    <w:p w14:paraId="5D856875" w14:textId="706CF839" w:rsidR="00072B51" w:rsidRPr="00792B4E" w:rsidRDefault="00072B51" w:rsidP="00072B51">
      <w:r w:rsidRPr="00273C11">
        <w:rPr>
          <w:b/>
          <w:u w:val="single"/>
        </w:rPr>
        <w:t xml:space="preserve">Only if Position Management </w:t>
      </w:r>
      <w:r w:rsidR="00381B77" w:rsidRPr="0088137B">
        <w:rPr>
          <w:b/>
          <w:u w:val="single"/>
        </w:rPr>
        <w:t xml:space="preserve">has been implemented </w:t>
      </w:r>
      <w:r w:rsidRPr="00273C11">
        <w:rPr>
          <w:b/>
          <w:u w:val="single"/>
        </w:rPr>
        <w:t xml:space="preserve">and </w:t>
      </w:r>
      <w:r w:rsidRPr="00273C11">
        <w:rPr>
          <w:rStyle w:val="SAPScreenElement"/>
          <w:b/>
          <w:color w:val="auto"/>
          <w:u w:val="single"/>
        </w:rPr>
        <w:t>Right to Return</w:t>
      </w:r>
      <w:r w:rsidRPr="00273C11">
        <w:rPr>
          <w:u w:val="single"/>
        </w:rPr>
        <w:t xml:space="preserve"> </w:t>
      </w:r>
      <w:r w:rsidRPr="00273C11">
        <w:rPr>
          <w:b/>
          <w:u w:val="single"/>
        </w:rPr>
        <w:t>feature is activated</w:t>
      </w:r>
      <w:r w:rsidRPr="00792B4E">
        <w:rPr>
          <w:b/>
        </w:rPr>
        <w:t xml:space="preserve">: </w:t>
      </w:r>
      <w:r w:rsidR="005F4D33">
        <w:t xml:space="preserve">Once the HR Administrator has submitted the updated record containing the return date of the employee </w:t>
      </w:r>
      <w:r w:rsidRPr="00792B4E">
        <w:t xml:space="preserve">to work, the employee is automatically assigned again to the position he or she occupied before the leave of absence. </w:t>
      </w:r>
    </w:p>
    <w:p w14:paraId="620542B1" w14:textId="77777777" w:rsidR="00072B51" w:rsidRPr="00792B4E" w:rsidRDefault="00072B51" w:rsidP="00072B51">
      <w:r w:rsidRPr="00792B4E">
        <w:t xml:space="preserve">This is an automated step, and no manual execution is required. </w:t>
      </w:r>
    </w:p>
    <w:p w14:paraId="7EDC799B" w14:textId="406EF00F" w:rsidR="00072B51" w:rsidRPr="00792B4E" w:rsidRDefault="00072B51" w:rsidP="002C6ED8">
      <w:pPr>
        <w:pStyle w:val="Heading2"/>
        <w:rPr>
          <w:rStyle w:val="SAPEmphasis"/>
          <w:rFonts w:ascii="BentonSans Bold" w:hAnsi="BentonSans Bold"/>
        </w:rPr>
      </w:pPr>
      <w:r w:rsidRPr="00792B4E">
        <w:rPr>
          <w:rStyle w:val="SAPEmphasis"/>
          <w:rFonts w:ascii="BentonSans Bold" w:hAnsi="BentonSans Bold"/>
        </w:rPr>
        <w:lastRenderedPageBreak/>
        <w:t xml:space="preserve"> </w:t>
      </w:r>
      <w:bookmarkStart w:id="445" w:name="_Toc464218672"/>
      <w:bookmarkStart w:id="446" w:name="_Toc505864926"/>
      <w:r w:rsidRPr="00792B4E">
        <w:rPr>
          <w:rStyle w:val="SAPEmphasis"/>
          <w:rFonts w:ascii="BentonSans Bold" w:hAnsi="BentonSans Bold"/>
        </w:rPr>
        <w:t>Viewing Employee Position Details (</w:t>
      </w:r>
      <w:ins w:id="447" w:author="Author" w:date="2018-02-08T14:50:00Z">
        <w:r w:rsidR="00D20E74">
          <w:t>if Position Management implemented</w:t>
        </w:r>
      </w:ins>
      <w:del w:id="448" w:author="Author" w:date="2018-02-08T14:50:00Z">
        <w:r w:rsidRPr="00792B4E" w:rsidDel="00D20E74">
          <w:rPr>
            <w:rStyle w:val="SAPEmphasis"/>
            <w:rFonts w:ascii="BentonSans Bold" w:hAnsi="BentonSans Bold"/>
          </w:rPr>
          <w:delText>Optional</w:delText>
        </w:r>
      </w:del>
      <w:r w:rsidRPr="00792B4E">
        <w:rPr>
          <w:rStyle w:val="SAPEmphasis"/>
          <w:rFonts w:ascii="BentonSans Bold" w:hAnsi="BentonSans Bold"/>
        </w:rPr>
        <w:t>)</w:t>
      </w:r>
      <w:bookmarkEnd w:id="445"/>
      <w:bookmarkEnd w:id="446"/>
    </w:p>
    <w:p w14:paraId="6B32326E" w14:textId="77777777" w:rsidR="00072B51" w:rsidRPr="00792B4E" w:rsidRDefault="00072B51" w:rsidP="00072B51">
      <w:pPr>
        <w:pStyle w:val="SAPKeyblockTitle"/>
      </w:pPr>
      <w:r w:rsidRPr="00792B4E">
        <w:t>Test Administration</w:t>
      </w:r>
    </w:p>
    <w:p w14:paraId="7FC5A15D"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21FD8CD6"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5BCC7348" w14:textId="77777777" w:rsidR="00072B51" w:rsidRPr="00792B4E" w:rsidRDefault="00072B51" w:rsidP="0078353F">
            <w:pPr>
              <w:rPr>
                <w:rStyle w:val="SAPEmphasis"/>
              </w:rPr>
            </w:pPr>
            <w:r w:rsidRPr="00792B4E">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4D6F6CCB" w14:textId="77777777" w:rsidR="00072B51" w:rsidRPr="00792B4E" w:rsidRDefault="00072B51" w:rsidP="0078353F">
            <w:r w:rsidRPr="00792B4E">
              <w:t>&lt;X.XX&gt;</w:t>
            </w:r>
          </w:p>
        </w:tc>
        <w:tc>
          <w:tcPr>
            <w:tcW w:w="2401" w:type="dxa"/>
            <w:tcBorders>
              <w:top w:val="single" w:sz="8" w:space="0" w:color="999999"/>
              <w:left w:val="single" w:sz="8" w:space="0" w:color="999999"/>
              <w:bottom w:val="single" w:sz="8" w:space="0" w:color="999999"/>
              <w:right w:val="single" w:sz="8" w:space="0" w:color="999999"/>
            </w:tcBorders>
            <w:hideMark/>
          </w:tcPr>
          <w:p w14:paraId="46AD8734" w14:textId="77777777" w:rsidR="00072B51" w:rsidRPr="00792B4E" w:rsidRDefault="00072B51" w:rsidP="0078353F">
            <w:pPr>
              <w:rPr>
                <w:rStyle w:val="SAPEmphasis"/>
              </w:rPr>
            </w:pPr>
            <w:r w:rsidRPr="00792B4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0A28BF78" w14:textId="77777777" w:rsidR="00072B51" w:rsidRPr="00792B4E" w:rsidRDefault="00072B51" w:rsidP="0078353F">
            <w:r w:rsidRPr="00792B4E">
              <w:t>&lt;name&gt;</w:t>
            </w:r>
          </w:p>
        </w:tc>
        <w:tc>
          <w:tcPr>
            <w:tcW w:w="2402" w:type="dxa"/>
            <w:tcBorders>
              <w:top w:val="single" w:sz="8" w:space="0" w:color="999999"/>
              <w:left w:val="single" w:sz="8" w:space="0" w:color="999999"/>
              <w:bottom w:val="single" w:sz="8" w:space="0" w:color="999999"/>
              <w:right w:val="single" w:sz="8" w:space="0" w:color="999999"/>
            </w:tcBorders>
            <w:hideMark/>
          </w:tcPr>
          <w:p w14:paraId="58460F72" w14:textId="77777777" w:rsidR="00072B51" w:rsidRPr="00792B4E" w:rsidRDefault="00072B51" w:rsidP="0078353F">
            <w:pPr>
              <w:rPr>
                <w:rStyle w:val="SAPEmphasis"/>
              </w:rPr>
            </w:pPr>
            <w:r w:rsidRPr="00792B4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12CB72BE" w14:textId="0E360002" w:rsidR="00072B51" w:rsidRPr="00792B4E" w:rsidRDefault="006E7BAB" w:rsidP="0078353F">
            <w:r>
              <w:t>&lt;date&gt;</w:t>
            </w:r>
          </w:p>
        </w:tc>
      </w:tr>
      <w:tr w:rsidR="00072B51" w:rsidRPr="00792B4E" w14:paraId="7FC0C1F1"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1710AEDC" w14:textId="77777777" w:rsidR="00072B51" w:rsidRPr="00792B4E" w:rsidRDefault="00072B51" w:rsidP="0078353F">
            <w:pPr>
              <w:rPr>
                <w:rStyle w:val="SAPEmphasis"/>
              </w:rPr>
            </w:pPr>
            <w:r w:rsidRPr="00792B4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7610DB7A" w14:textId="77777777" w:rsidR="00072B51" w:rsidRPr="00792B4E" w:rsidRDefault="00072B51" w:rsidP="0078353F">
            <w:r w:rsidRPr="00792B4E">
              <w:t>HR Administrator</w:t>
            </w:r>
          </w:p>
        </w:tc>
      </w:tr>
      <w:tr w:rsidR="00072B51" w:rsidRPr="00792B4E" w14:paraId="5B1FC693"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20DD26AD" w14:textId="77777777" w:rsidR="00072B51" w:rsidRPr="00792B4E" w:rsidRDefault="00072B51" w:rsidP="0078353F">
            <w:pPr>
              <w:rPr>
                <w:rStyle w:val="SAPEmphasis"/>
              </w:rPr>
            </w:pPr>
            <w:r w:rsidRPr="00792B4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F217285" w14:textId="77777777" w:rsidR="00072B51" w:rsidRPr="00792B4E" w:rsidRDefault="00072B51" w:rsidP="0078353F">
            <w:r w:rsidRPr="00792B4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1333096" w14:textId="77777777" w:rsidR="00072B51" w:rsidRPr="00792B4E" w:rsidRDefault="00072B51" w:rsidP="0078353F">
            <w:pPr>
              <w:rPr>
                <w:rStyle w:val="SAPEmphasis"/>
              </w:rPr>
            </w:pPr>
            <w:r w:rsidRPr="00792B4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43DB9CEB" w14:textId="0FE899BB" w:rsidR="00072B51" w:rsidRPr="00792B4E" w:rsidRDefault="00586CD2" w:rsidP="0078353F">
            <w:r>
              <w:t>&lt;duration&gt;</w:t>
            </w:r>
          </w:p>
        </w:tc>
      </w:tr>
    </w:tbl>
    <w:p w14:paraId="6D11E21F" w14:textId="77777777" w:rsidR="00072B51" w:rsidRPr="00792B4E" w:rsidRDefault="00072B51" w:rsidP="00072B51">
      <w:pPr>
        <w:pStyle w:val="SAPKeyblockTitle"/>
      </w:pPr>
      <w:r w:rsidRPr="00792B4E">
        <w:t>Purpose</w:t>
      </w:r>
    </w:p>
    <w:p w14:paraId="621CAE9A" w14:textId="77777777" w:rsidR="00072B51" w:rsidRPr="00792B4E" w:rsidRDefault="00072B51" w:rsidP="00DF0F66">
      <w:pPr>
        <w:pStyle w:val="SAPNoteHeading"/>
        <w:ind w:left="630"/>
      </w:pPr>
      <w:r w:rsidRPr="00792B4E">
        <w:rPr>
          <w:noProof/>
        </w:rPr>
        <w:drawing>
          <wp:inline distT="0" distB="0" distL="0" distR="0" wp14:anchorId="6176AC5A" wp14:editId="20BED276">
            <wp:extent cx="225425" cy="225425"/>
            <wp:effectExtent l="0" t="0" r="3175" b="3175"/>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Caution</w:t>
      </w:r>
    </w:p>
    <w:p w14:paraId="01634728" w14:textId="15F71DBC" w:rsidR="00072B51" w:rsidRPr="00792B4E" w:rsidRDefault="00072B51" w:rsidP="00DF0F66">
      <w:pPr>
        <w:pStyle w:val="NoteParagraph"/>
        <w:ind w:left="630"/>
      </w:pPr>
      <w:r w:rsidRPr="00792B4E">
        <w:t xml:space="preserve">This process step is relevant only if </w:t>
      </w:r>
      <w:r w:rsidRPr="00792B4E">
        <w:rPr>
          <w:rStyle w:val="SAPEmphasis"/>
        </w:rPr>
        <w:t>Position Management</w:t>
      </w:r>
      <w:r w:rsidRPr="00792B4E">
        <w:t xml:space="preserve"> </w:t>
      </w:r>
      <w:r w:rsidR="00381B77" w:rsidRPr="00CC32A9">
        <w:t xml:space="preserve">has been implemented </w:t>
      </w:r>
      <w:r w:rsidRPr="00792B4E">
        <w:t xml:space="preserve">and </w:t>
      </w:r>
      <w:r w:rsidRPr="00792B4E">
        <w:rPr>
          <w:rStyle w:val="SAPScreenElement"/>
          <w:color w:val="auto"/>
        </w:rPr>
        <w:t>Right to Return</w:t>
      </w:r>
      <w:r w:rsidRPr="00792B4E">
        <w:t xml:space="preserve"> feature is activated!</w:t>
      </w:r>
      <w:r w:rsidRPr="00792B4E">
        <w:br/>
        <w:t xml:space="preserve">In case you do not use </w:t>
      </w:r>
      <w:r w:rsidRPr="00792B4E">
        <w:rPr>
          <w:rStyle w:val="SAPEmphasis"/>
        </w:rPr>
        <w:t>Position Management</w:t>
      </w:r>
      <w:r w:rsidRPr="00792B4E">
        <w:t>, you may ignore this chapter!</w:t>
      </w:r>
    </w:p>
    <w:p w14:paraId="58AD6AA6" w14:textId="77777777" w:rsidR="00072B51" w:rsidRPr="00792B4E" w:rsidRDefault="00072B51" w:rsidP="00072B51">
      <w:pPr>
        <w:rPr>
          <w:b/>
          <w:u w:val="single"/>
        </w:rPr>
      </w:pPr>
    </w:p>
    <w:p w14:paraId="14EF7012" w14:textId="2A37C5A5" w:rsidR="00A60845" w:rsidRPr="00792B4E" w:rsidRDefault="00A60845" w:rsidP="00072B51">
      <w:r w:rsidRPr="007E7C28">
        <w:t xml:space="preserve">The HR </w:t>
      </w:r>
      <w:r>
        <w:t xml:space="preserve">Administrator </w:t>
      </w:r>
      <w:r w:rsidRPr="007E7C28">
        <w:t>views</w:t>
      </w:r>
      <w:r>
        <w:t xml:space="preserve"> if the employee has been assigned back to his or her old position </w:t>
      </w:r>
      <w:r w:rsidRPr="007E7C28">
        <w:t xml:space="preserve">after </w:t>
      </w:r>
      <w:r>
        <w:t>he or she</w:t>
      </w:r>
      <w:r w:rsidRPr="007E7C28">
        <w:t xml:space="preserve"> returned to work from</w:t>
      </w:r>
      <w:r>
        <w:t xml:space="preserve"> his or </w:t>
      </w:r>
      <w:r w:rsidRPr="007E7C28">
        <w:t xml:space="preserve">her </w:t>
      </w:r>
      <w:r w:rsidRPr="0009234C">
        <w:t>leave of absence</w:t>
      </w:r>
      <w:r>
        <w:t xml:space="preserve">. More precisely, the HR Administrator checks if the position data </w:t>
      </w:r>
      <w:r w:rsidRPr="007E7C28">
        <w:t>has been updated as expected after the employee returned to work from</w:t>
      </w:r>
      <w:r>
        <w:t xml:space="preserve"> his or </w:t>
      </w:r>
      <w:r w:rsidRPr="007E7C28">
        <w:t xml:space="preserve">her </w:t>
      </w:r>
      <w:r w:rsidRPr="0009234C">
        <w:t>leave of absence</w:t>
      </w:r>
      <w:r>
        <w:t>.</w:t>
      </w:r>
    </w:p>
    <w:p w14:paraId="5070E1B2" w14:textId="77777777" w:rsidR="00072B51" w:rsidRPr="00792B4E" w:rsidRDefault="00072B51" w:rsidP="00072B51">
      <w:pPr>
        <w:pStyle w:val="SAPKeyblockTitle"/>
      </w:pPr>
      <w:r w:rsidRPr="00792B4E">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900"/>
        <w:gridCol w:w="1620"/>
        <w:gridCol w:w="6030"/>
        <w:gridCol w:w="4500"/>
        <w:gridCol w:w="1260"/>
      </w:tblGrid>
      <w:tr w:rsidR="00072B51" w:rsidRPr="00792B4E" w14:paraId="06D0FDDA" w14:textId="77777777" w:rsidTr="0078353F">
        <w:trPr>
          <w:trHeight w:val="576"/>
          <w:tblHeader/>
        </w:trPr>
        <w:tc>
          <w:tcPr>
            <w:tcW w:w="900" w:type="dxa"/>
            <w:tcBorders>
              <w:top w:val="single" w:sz="8" w:space="0" w:color="999999"/>
              <w:left w:val="single" w:sz="8" w:space="0" w:color="999999"/>
              <w:bottom w:val="single" w:sz="8" w:space="0" w:color="999999"/>
              <w:right w:val="single" w:sz="8" w:space="0" w:color="999999"/>
            </w:tcBorders>
            <w:shd w:val="clear" w:color="auto" w:fill="999999"/>
            <w:hideMark/>
          </w:tcPr>
          <w:p w14:paraId="158F472D" w14:textId="77777777" w:rsidR="00072B51" w:rsidRPr="00792B4E" w:rsidRDefault="00072B51" w:rsidP="0078353F">
            <w:pPr>
              <w:pStyle w:val="SAPTableHeader"/>
            </w:pPr>
            <w:r w:rsidRPr="00792B4E">
              <w:t>Test Step #</w:t>
            </w:r>
          </w:p>
        </w:tc>
        <w:tc>
          <w:tcPr>
            <w:tcW w:w="1620" w:type="dxa"/>
            <w:tcBorders>
              <w:top w:val="single" w:sz="8" w:space="0" w:color="999999"/>
              <w:left w:val="single" w:sz="8" w:space="0" w:color="999999"/>
              <w:bottom w:val="single" w:sz="8" w:space="0" w:color="999999"/>
              <w:right w:val="single" w:sz="8" w:space="0" w:color="999999"/>
            </w:tcBorders>
            <w:shd w:val="clear" w:color="auto" w:fill="999999"/>
            <w:hideMark/>
          </w:tcPr>
          <w:p w14:paraId="34AA5733" w14:textId="77777777" w:rsidR="00072B51" w:rsidRPr="00792B4E" w:rsidRDefault="00072B51" w:rsidP="0078353F">
            <w:pPr>
              <w:pStyle w:val="SAPTableHeader"/>
            </w:pPr>
            <w:r w:rsidRPr="00792B4E">
              <w:t>Test Step Name</w:t>
            </w:r>
          </w:p>
        </w:tc>
        <w:tc>
          <w:tcPr>
            <w:tcW w:w="6030" w:type="dxa"/>
            <w:tcBorders>
              <w:top w:val="single" w:sz="8" w:space="0" w:color="999999"/>
              <w:left w:val="single" w:sz="8" w:space="0" w:color="999999"/>
              <w:bottom w:val="single" w:sz="8" w:space="0" w:color="999999"/>
              <w:right w:val="single" w:sz="8" w:space="0" w:color="999999"/>
            </w:tcBorders>
            <w:shd w:val="clear" w:color="auto" w:fill="999999"/>
            <w:hideMark/>
          </w:tcPr>
          <w:p w14:paraId="05E00ECE" w14:textId="77777777" w:rsidR="00072B51" w:rsidRPr="00792B4E" w:rsidRDefault="00072B51" w:rsidP="0078353F">
            <w:pPr>
              <w:pStyle w:val="SAPTableHeader"/>
            </w:pPr>
            <w:r w:rsidRPr="00792B4E">
              <w:t>Instruction</w:t>
            </w:r>
          </w:p>
        </w:tc>
        <w:tc>
          <w:tcPr>
            <w:tcW w:w="4500" w:type="dxa"/>
            <w:tcBorders>
              <w:top w:val="single" w:sz="8" w:space="0" w:color="999999"/>
              <w:left w:val="single" w:sz="8" w:space="0" w:color="999999"/>
              <w:bottom w:val="single" w:sz="8" w:space="0" w:color="999999"/>
              <w:right w:val="single" w:sz="8" w:space="0" w:color="999999"/>
            </w:tcBorders>
            <w:shd w:val="clear" w:color="auto" w:fill="999999"/>
            <w:hideMark/>
          </w:tcPr>
          <w:p w14:paraId="7FA4AF0D" w14:textId="77777777" w:rsidR="00072B51" w:rsidRPr="00792B4E" w:rsidRDefault="00072B51" w:rsidP="0078353F">
            <w:pPr>
              <w:pStyle w:val="SAPTableHeader"/>
            </w:pPr>
            <w:r w:rsidRPr="00792B4E">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6BDC8B18" w14:textId="77777777" w:rsidR="00072B51" w:rsidRPr="00792B4E" w:rsidRDefault="00072B51" w:rsidP="0078353F">
            <w:pPr>
              <w:pStyle w:val="SAPTableHeader"/>
            </w:pPr>
            <w:r w:rsidRPr="00792B4E">
              <w:t>Pass / Fail / Comment</w:t>
            </w:r>
          </w:p>
        </w:tc>
      </w:tr>
      <w:tr w:rsidR="00072B51" w:rsidRPr="00792B4E" w14:paraId="2F7B2B73" w14:textId="77777777" w:rsidTr="0078353F">
        <w:trPr>
          <w:trHeight w:val="288"/>
        </w:trPr>
        <w:tc>
          <w:tcPr>
            <w:tcW w:w="900" w:type="dxa"/>
            <w:tcBorders>
              <w:top w:val="single" w:sz="8" w:space="0" w:color="999999"/>
              <w:left w:val="single" w:sz="8" w:space="0" w:color="999999"/>
              <w:bottom w:val="single" w:sz="8" w:space="0" w:color="999999"/>
              <w:right w:val="single" w:sz="8" w:space="0" w:color="999999"/>
            </w:tcBorders>
            <w:hideMark/>
          </w:tcPr>
          <w:p w14:paraId="1AA7377D" w14:textId="77777777" w:rsidR="00072B51" w:rsidRPr="00792B4E" w:rsidRDefault="00072B51" w:rsidP="0078353F">
            <w:r w:rsidRPr="00792B4E">
              <w:t>1</w:t>
            </w:r>
          </w:p>
        </w:tc>
        <w:tc>
          <w:tcPr>
            <w:tcW w:w="1620" w:type="dxa"/>
            <w:tcBorders>
              <w:top w:val="single" w:sz="8" w:space="0" w:color="999999"/>
              <w:left w:val="single" w:sz="8" w:space="0" w:color="999999"/>
              <w:bottom w:val="single" w:sz="8" w:space="0" w:color="999999"/>
              <w:right w:val="single" w:sz="8" w:space="0" w:color="999999"/>
            </w:tcBorders>
            <w:hideMark/>
          </w:tcPr>
          <w:p w14:paraId="1C087F18" w14:textId="77777777" w:rsidR="00072B51" w:rsidRPr="00EB7918" w:rsidRDefault="00072B51" w:rsidP="0078353F">
            <w:pPr>
              <w:rPr>
                <w:rStyle w:val="SAPEmphasis"/>
              </w:rPr>
            </w:pPr>
            <w:r w:rsidRPr="00EB7918">
              <w:rPr>
                <w:rStyle w:val="SAPEmphasis"/>
              </w:rPr>
              <w:t>Log on</w:t>
            </w:r>
          </w:p>
        </w:tc>
        <w:tc>
          <w:tcPr>
            <w:tcW w:w="6030" w:type="dxa"/>
            <w:tcBorders>
              <w:top w:val="single" w:sz="8" w:space="0" w:color="999999"/>
              <w:left w:val="single" w:sz="8" w:space="0" w:color="999999"/>
              <w:bottom w:val="single" w:sz="8" w:space="0" w:color="999999"/>
              <w:right w:val="single" w:sz="8" w:space="0" w:color="999999"/>
            </w:tcBorders>
            <w:hideMark/>
          </w:tcPr>
          <w:p w14:paraId="0D00768A" w14:textId="77777777" w:rsidR="00072B51" w:rsidRPr="00792B4E" w:rsidRDefault="00072B51" w:rsidP="0078353F">
            <w:r w:rsidRPr="00792B4E">
              <w:t xml:space="preserve">Log on to </w:t>
            </w:r>
            <w:r w:rsidRPr="00792B4E">
              <w:rPr>
                <w:rStyle w:val="SAPScreenElement"/>
                <w:color w:val="auto"/>
              </w:rPr>
              <w:t>Employee Central</w:t>
            </w:r>
            <w:r w:rsidRPr="00792B4E">
              <w:t xml:space="preserve"> as HR Administrator.</w:t>
            </w:r>
          </w:p>
        </w:tc>
        <w:tc>
          <w:tcPr>
            <w:tcW w:w="4500" w:type="dxa"/>
            <w:tcBorders>
              <w:top w:val="single" w:sz="8" w:space="0" w:color="999999"/>
              <w:left w:val="single" w:sz="8" w:space="0" w:color="999999"/>
              <w:bottom w:val="single" w:sz="8" w:space="0" w:color="999999"/>
              <w:right w:val="single" w:sz="8" w:space="0" w:color="999999"/>
            </w:tcBorders>
            <w:hideMark/>
          </w:tcPr>
          <w:p w14:paraId="65D05629" w14:textId="77777777" w:rsidR="00072B51" w:rsidRPr="00792B4E" w:rsidRDefault="00072B51" w:rsidP="0078353F">
            <w:r w:rsidRPr="00792B4E">
              <w:t xml:space="preserve">The </w:t>
            </w:r>
            <w:r w:rsidRPr="00792B4E">
              <w:rPr>
                <w:rStyle w:val="SAPScreenElement"/>
              </w:rPr>
              <w:t xml:space="preserve">Home </w:t>
            </w:r>
            <w:r w:rsidRPr="00792B4E">
              <w:t>page is displayed.</w:t>
            </w:r>
          </w:p>
        </w:tc>
        <w:tc>
          <w:tcPr>
            <w:tcW w:w="1260" w:type="dxa"/>
            <w:tcBorders>
              <w:top w:val="single" w:sz="8" w:space="0" w:color="999999"/>
              <w:left w:val="single" w:sz="8" w:space="0" w:color="999999"/>
              <w:bottom w:val="single" w:sz="8" w:space="0" w:color="999999"/>
              <w:right w:val="single" w:sz="8" w:space="0" w:color="999999"/>
            </w:tcBorders>
          </w:tcPr>
          <w:p w14:paraId="04864E6C" w14:textId="77777777" w:rsidR="00072B51" w:rsidRPr="00792B4E" w:rsidRDefault="00072B51" w:rsidP="0078353F"/>
        </w:tc>
      </w:tr>
      <w:tr w:rsidR="00072B51" w:rsidRPr="00792B4E" w14:paraId="522496AE" w14:textId="77777777" w:rsidTr="0078353F">
        <w:trPr>
          <w:trHeight w:val="357"/>
        </w:trPr>
        <w:tc>
          <w:tcPr>
            <w:tcW w:w="900" w:type="dxa"/>
            <w:tcBorders>
              <w:top w:val="single" w:sz="8" w:space="0" w:color="999999"/>
              <w:left w:val="single" w:sz="8" w:space="0" w:color="999999"/>
              <w:bottom w:val="single" w:sz="8" w:space="0" w:color="999999"/>
              <w:right w:val="single" w:sz="8" w:space="0" w:color="999999"/>
            </w:tcBorders>
            <w:hideMark/>
          </w:tcPr>
          <w:p w14:paraId="233EA6AF" w14:textId="77777777" w:rsidR="00072B51" w:rsidRPr="00792B4E" w:rsidRDefault="00072B51" w:rsidP="0078353F">
            <w:r w:rsidRPr="00792B4E">
              <w:t>2</w:t>
            </w:r>
          </w:p>
        </w:tc>
        <w:tc>
          <w:tcPr>
            <w:tcW w:w="1620" w:type="dxa"/>
            <w:tcBorders>
              <w:top w:val="single" w:sz="8" w:space="0" w:color="999999"/>
              <w:left w:val="single" w:sz="8" w:space="0" w:color="999999"/>
              <w:bottom w:val="single" w:sz="8" w:space="0" w:color="999999"/>
              <w:right w:val="single" w:sz="8" w:space="0" w:color="999999"/>
            </w:tcBorders>
            <w:hideMark/>
          </w:tcPr>
          <w:p w14:paraId="358D3B20" w14:textId="77777777" w:rsidR="00072B51" w:rsidRPr="00EB7918" w:rsidRDefault="00072B51" w:rsidP="0078353F">
            <w:pPr>
              <w:rPr>
                <w:rStyle w:val="SAPEmphasis"/>
              </w:rPr>
            </w:pPr>
            <w:r w:rsidRPr="00EB7918">
              <w:rPr>
                <w:rStyle w:val="SAPEmphasis"/>
              </w:rPr>
              <w:t>Go to Company Info</w:t>
            </w:r>
          </w:p>
        </w:tc>
        <w:tc>
          <w:tcPr>
            <w:tcW w:w="6030" w:type="dxa"/>
            <w:tcBorders>
              <w:top w:val="single" w:sz="8" w:space="0" w:color="999999"/>
              <w:left w:val="single" w:sz="8" w:space="0" w:color="999999"/>
              <w:bottom w:val="single" w:sz="8" w:space="0" w:color="999999"/>
              <w:right w:val="single" w:sz="8" w:space="0" w:color="999999"/>
            </w:tcBorders>
            <w:hideMark/>
          </w:tcPr>
          <w:p w14:paraId="06221345" w14:textId="77777777" w:rsidR="00072B51" w:rsidRPr="00792B4E" w:rsidRDefault="00072B51" w:rsidP="0078353F">
            <w:r w:rsidRPr="00792B4E">
              <w:t xml:space="preserve">From the </w:t>
            </w:r>
            <w:r w:rsidRPr="00792B4E">
              <w:rPr>
                <w:rStyle w:val="SAPScreenElement"/>
              </w:rPr>
              <w:t xml:space="preserve">Home </w:t>
            </w:r>
            <w:r w:rsidRPr="00792B4E">
              <w:t xml:space="preserve">drop-down, select </w:t>
            </w:r>
            <w:r w:rsidRPr="00792B4E">
              <w:rPr>
                <w:rStyle w:val="SAPScreenElement"/>
              </w:rPr>
              <w:t>Company Info</w:t>
            </w:r>
            <w:r w:rsidRPr="00792B4E">
              <w:t>.</w:t>
            </w:r>
          </w:p>
        </w:tc>
        <w:tc>
          <w:tcPr>
            <w:tcW w:w="4500" w:type="dxa"/>
            <w:tcBorders>
              <w:top w:val="single" w:sz="8" w:space="0" w:color="999999"/>
              <w:left w:val="single" w:sz="8" w:space="0" w:color="999999"/>
              <w:bottom w:val="single" w:sz="8" w:space="0" w:color="999999"/>
              <w:right w:val="single" w:sz="8" w:space="0" w:color="999999"/>
            </w:tcBorders>
          </w:tcPr>
          <w:p w14:paraId="6449ECF8" w14:textId="77777777" w:rsidR="00072B51" w:rsidRPr="00792B4E" w:rsidRDefault="00072B51" w:rsidP="0078353F">
            <w:r w:rsidRPr="00792B4E">
              <w:t xml:space="preserve">The </w:t>
            </w:r>
            <w:r w:rsidRPr="00792B4E">
              <w:rPr>
                <w:rStyle w:val="SAPScreenElement"/>
              </w:rPr>
              <w:t>Company Info</w:t>
            </w:r>
            <w:r w:rsidRPr="00792B4E">
              <w:t xml:space="preserve"> screen is displayed containing by default the </w:t>
            </w:r>
            <w:r w:rsidRPr="00792B4E">
              <w:rPr>
                <w:rStyle w:val="SAPScreenElement"/>
              </w:rPr>
              <w:t>Org Chart</w:t>
            </w:r>
            <w:r w:rsidRPr="00792B4E">
              <w:t xml:space="preserve"> based on the logged-in user.</w:t>
            </w:r>
          </w:p>
        </w:tc>
        <w:tc>
          <w:tcPr>
            <w:tcW w:w="1260" w:type="dxa"/>
            <w:tcBorders>
              <w:top w:val="single" w:sz="8" w:space="0" w:color="999999"/>
              <w:left w:val="single" w:sz="8" w:space="0" w:color="999999"/>
              <w:bottom w:val="single" w:sz="8" w:space="0" w:color="999999"/>
              <w:right w:val="single" w:sz="8" w:space="0" w:color="999999"/>
            </w:tcBorders>
          </w:tcPr>
          <w:p w14:paraId="0314DB10" w14:textId="77777777" w:rsidR="00072B51" w:rsidRPr="00792B4E" w:rsidRDefault="00072B51" w:rsidP="0078353F"/>
        </w:tc>
      </w:tr>
      <w:tr w:rsidR="00072B51" w:rsidRPr="00792B4E" w14:paraId="3A0BFADB" w14:textId="77777777" w:rsidTr="0078353F">
        <w:trPr>
          <w:trHeight w:val="357"/>
        </w:trPr>
        <w:tc>
          <w:tcPr>
            <w:tcW w:w="900" w:type="dxa"/>
            <w:tcBorders>
              <w:top w:val="single" w:sz="8" w:space="0" w:color="999999"/>
              <w:left w:val="single" w:sz="8" w:space="0" w:color="999999"/>
              <w:right w:val="single" w:sz="8" w:space="0" w:color="999999"/>
            </w:tcBorders>
          </w:tcPr>
          <w:p w14:paraId="60B56EF2" w14:textId="77777777" w:rsidR="00072B51" w:rsidRPr="00792B4E" w:rsidRDefault="00072B51" w:rsidP="0078353F">
            <w:r w:rsidRPr="00792B4E">
              <w:t>3</w:t>
            </w:r>
          </w:p>
        </w:tc>
        <w:tc>
          <w:tcPr>
            <w:tcW w:w="1620" w:type="dxa"/>
            <w:tcBorders>
              <w:top w:val="single" w:sz="8" w:space="0" w:color="999999"/>
              <w:left w:val="single" w:sz="8" w:space="0" w:color="999999"/>
              <w:right w:val="single" w:sz="8" w:space="0" w:color="999999"/>
            </w:tcBorders>
          </w:tcPr>
          <w:p w14:paraId="2B6E33AD" w14:textId="77777777" w:rsidR="00072B51" w:rsidRPr="00EB7918" w:rsidRDefault="00072B51" w:rsidP="0078353F">
            <w:pPr>
              <w:rPr>
                <w:rStyle w:val="SAPEmphasis"/>
              </w:rPr>
            </w:pPr>
            <w:r w:rsidRPr="00EB7918">
              <w:rPr>
                <w:rStyle w:val="SAPEmphasis"/>
              </w:rPr>
              <w:t>Search Position</w:t>
            </w:r>
          </w:p>
        </w:tc>
        <w:tc>
          <w:tcPr>
            <w:tcW w:w="6030" w:type="dxa"/>
            <w:tcBorders>
              <w:top w:val="single" w:sz="8" w:space="0" w:color="999999"/>
              <w:left w:val="single" w:sz="8" w:space="0" w:color="999999"/>
              <w:right w:val="single" w:sz="8" w:space="0" w:color="999999"/>
            </w:tcBorders>
          </w:tcPr>
          <w:p w14:paraId="3DC12DB1" w14:textId="10573089" w:rsidR="00072B51" w:rsidRPr="00792B4E" w:rsidRDefault="00072B51" w:rsidP="0078353F">
            <w:r w:rsidRPr="00792B4E">
              <w:t xml:space="preserve">Go to the </w:t>
            </w:r>
            <w:r w:rsidRPr="00792B4E">
              <w:rPr>
                <w:rStyle w:val="SAPScreenElement"/>
              </w:rPr>
              <w:t>Position Org Chart</w:t>
            </w:r>
            <w:r w:rsidRPr="00792B4E">
              <w:t xml:space="preserve"> tab</w:t>
            </w:r>
            <w:r w:rsidR="00BD045B">
              <w:t>. To</w:t>
            </w:r>
            <w:r w:rsidRPr="00792B4E">
              <w:t xml:space="preserve"> search for the position the employee is re-assigned to after his or her leave</w:t>
            </w:r>
            <w:r w:rsidR="00E638D3" w:rsidRPr="00792B4E">
              <w:t xml:space="preserve"> of absence</w:t>
            </w:r>
            <w:r w:rsidR="00BD045B">
              <w:t>,</w:t>
            </w:r>
            <w:r w:rsidRPr="00792B4E">
              <w:t xml:space="preserve"> </w:t>
            </w:r>
            <w:r w:rsidR="00BD045B">
              <w:t>p</w:t>
            </w:r>
            <w:r w:rsidRPr="00792B4E">
              <w:t>roceed using one of the options below:</w:t>
            </w:r>
          </w:p>
          <w:p w14:paraId="3702C1D5" w14:textId="77777777" w:rsidR="00072B51" w:rsidRPr="00792B4E" w:rsidRDefault="00072B51" w:rsidP="0078353F">
            <w:r w:rsidRPr="00792B4E">
              <w:rPr>
                <w:u w:val="single"/>
              </w:rPr>
              <w:t>Option 1</w:t>
            </w:r>
            <w:r w:rsidRPr="00792B4E">
              <w:t xml:space="preserve">: </w:t>
            </w:r>
          </w:p>
          <w:p w14:paraId="70FB2DBE" w14:textId="77777777" w:rsidR="00BD045B" w:rsidRPr="002260D8" w:rsidRDefault="00BD045B" w:rsidP="00BD045B">
            <w:r w:rsidRPr="002260D8">
              <w:t xml:space="preserve">In the </w:t>
            </w:r>
            <w:r w:rsidRPr="002260D8">
              <w:rPr>
                <w:rStyle w:val="SAPScreenElement"/>
              </w:rPr>
              <w:t>Search By</w:t>
            </w:r>
            <w:r w:rsidRPr="002260D8">
              <w:t xml:space="preserve"> field, select value</w:t>
            </w:r>
            <w:r w:rsidRPr="002260D8">
              <w:rPr>
                <w:rStyle w:val="SAPUserEntry"/>
              </w:rPr>
              <w:t xml:space="preserve"> Positions </w:t>
            </w:r>
            <w:r w:rsidRPr="002260D8">
              <w:t xml:space="preserve">from the drop-down. </w:t>
            </w:r>
          </w:p>
          <w:p w14:paraId="6F16C32A" w14:textId="77777777" w:rsidR="00BD045B" w:rsidRPr="007E7C28" w:rsidRDefault="00BD045B" w:rsidP="00BD045B">
            <w:r w:rsidRPr="002260D8">
              <w:lastRenderedPageBreak/>
              <w:t xml:space="preserve">In the </w:t>
            </w:r>
            <w:r w:rsidRPr="002260D8">
              <w:rPr>
                <w:rStyle w:val="SAPScreenElement"/>
              </w:rPr>
              <w:t>Search</w:t>
            </w:r>
            <w:r w:rsidRPr="002260D8">
              <w:t xml:space="preserve"> field, select the position</w:t>
            </w:r>
            <w:r>
              <w:t xml:space="preserve"> </w:t>
            </w:r>
            <w:r w:rsidRPr="002D445F">
              <w:t>from the drop-down</w:t>
            </w:r>
            <w:r w:rsidRPr="002260D8">
              <w:t xml:space="preserve">. </w:t>
            </w:r>
          </w:p>
          <w:p w14:paraId="511F50E6" w14:textId="77777777" w:rsidR="00072B51" w:rsidRPr="00792B4E" w:rsidRDefault="00072B51" w:rsidP="0078353F">
            <w:r w:rsidRPr="00792B4E">
              <w:rPr>
                <w:u w:val="single"/>
              </w:rPr>
              <w:t>Option 2</w:t>
            </w:r>
            <w:r w:rsidRPr="00792B4E">
              <w:t xml:space="preserve">: </w:t>
            </w:r>
          </w:p>
          <w:p w14:paraId="22678F72" w14:textId="5F2CE48C" w:rsidR="00BD045B" w:rsidRPr="002260D8" w:rsidRDefault="00BD045B" w:rsidP="00BD045B">
            <w:r w:rsidRPr="002260D8">
              <w:t xml:space="preserve">In the </w:t>
            </w:r>
            <w:r w:rsidRPr="002260D8">
              <w:rPr>
                <w:rStyle w:val="SAPScreenElement"/>
              </w:rPr>
              <w:t>Search By</w:t>
            </w:r>
            <w:r w:rsidRPr="002260D8">
              <w:t xml:space="preserve"> field, select value</w:t>
            </w:r>
            <w:r w:rsidRPr="002260D8">
              <w:rPr>
                <w:rStyle w:val="SAPUserEntry"/>
              </w:rPr>
              <w:t xml:space="preserve"> People </w:t>
            </w:r>
            <w:r w:rsidRPr="002260D8">
              <w:t xml:space="preserve">from the drop-down. </w:t>
            </w:r>
          </w:p>
          <w:p w14:paraId="79F6D6C9" w14:textId="77777777" w:rsidR="00BD045B" w:rsidRPr="002260D8" w:rsidRDefault="00BD045B" w:rsidP="00BD045B">
            <w:r w:rsidRPr="002260D8">
              <w:t xml:space="preserve">In the </w:t>
            </w:r>
            <w:r w:rsidRPr="002260D8">
              <w:rPr>
                <w:rStyle w:val="SAPScreenElement"/>
              </w:rPr>
              <w:t xml:space="preserve">Search </w:t>
            </w:r>
            <w:r w:rsidRPr="002260D8">
              <w:t xml:space="preserve">field, enter name or name parts of the </w:t>
            </w:r>
            <w:r>
              <w:t>employee and</w:t>
            </w:r>
            <w:r w:rsidRPr="002260D8">
              <w:t xml:space="preserve"> </w:t>
            </w:r>
            <w:r>
              <w:t>s</w:t>
            </w:r>
            <w:r w:rsidRPr="002260D8">
              <w:t xml:space="preserve">elect the appropriate employee from the list of suggested persons. </w:t>
            </w:r>
          </w:p>
          <w:p w14:paraId="69EBBEE1" w14:textId="057B3FF6" w:rsidR="00072B51" w:rsidRPr="00792B4E" w:rsidRDefault="00072B51" w:rsidP="0078353F">
            <w:r w:rsidRPr="00792B4E">
              <w:t xml:space="preserve">For </w:t>
            </w:r>
            <w:r w:rsidRPr="00792B4E">
              <w:rPr>
                <w:u w:val="single"/>
              </w:rPr>
              <w:t>both options</w:t>
            </w:r>
            <w:r w:rsidRPr="00792B4E">
              <w:t xml:space="preserve">, </w:t>
            </w:r>
            <w:r w:rsidR="00BD045B">
              <w:t>c</w:t>
            </w:r>
            <w:r w:rsidR="00BD045B" w:rsidRPr="002260D8">
              <w:t xml:space="preserve">lick on the calendar icon </w:t>
            </w:r>
            <w:r w:rsidR="00BD045B">
              <w:rPr>
                <w:noProof/>
              </w:rPr>
              <w:drawing>
                <wp:inline distT="0" distB="0" distL="0" distR="0" wp14:anchorId="64518034" wp14:editId="25B041CE">
                  <wp:extent cx="628650" cy="22860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8650" cy="228600"/>
                          </a:xfrm>
                          <a:prstGeom prst="rect">
                            <a:avLst/>
                          </a:prstGeom>
                        </pic:spPr>
                      </pic:pic>
                    </a:graphicData>
                  </a:graphic>
                </wp:inline>
              </w:drawing>
            </w:r>
            <w:r w:rsidR="00BD045B" w:rsidRPr="002260D8">
              <w:t xml:space="preserve"> located in the top right corner of the screen and </w:t>
            </w:r>
            <w:r w:rsidRPr="00792B4E">
              <w:t>select from calendar help the first day the employee is back to work (or any other date after the return date).</w:t>
            </w:r>
          </w:p>
        </w:tc>
        <w:tc>
          <w:tcPr>
            <w:tcW w:w="4500" w:type="dxa"/>
            <w:tcBorders>
              <w:top w:val="single" w:sz="8" w:space="0" w:color="999999"/>
              <w:left w:val="single" w:sz="8" w:space="0" w:color="999999"/>
              <w:right w:val="single" w:sz="8" w:space="0" w:color="999999"/>
            </w:tcBorders>
          </w:tcPr>
          <w:p w14:paraId="1406ABD0" w14:textId="77777777" w:rsidR="00072B51" w:rsidRPr="00792B4E" w:rsidRDefault="00072B51" w:rsidP="0078353F">
            <w:pPr>
              <w:pStyle w:val="ListBullet"/>
              <w:numPr>
                <w:ilvl w:val="0"/>
                <w:numId w:val="0"/>
              </w:numPr>
              <w:ind w:left="-18"/>
            </w:pPr>
            <w:r w:rsidRPr="00792B4E">
              <w:lastRenderedPageBreak/>
              <w:t xml:space="preserve">The position hierarchy starting from the selected position and containing one level below, if existing, is displayed. </w:t>
            </w:r>
          </w:p>
        </w:tc>
        <w:tc>
          <w:tcPr>
            <w:tcW w:w="1260" w:type="dxa"/>
            <w:tcBorders>
              <w:top w:val="single" w:sz="8" w:space="0" w:color="999999"/>
              <w:left w:val="single" w:sz="8" w:space="0" w:color="999999"/>
              <w:bottom w:val="single" w:sz="8" w:space="0" w:color="999999"/>
              <w:right w:val="single" w:sz="8" w:space="0" w:color="999999"/>
            </w:tcBorders>
          </w:tcPr>
          <w:p w14:paraId="5EFA0E85" w14:textId="77777777" w:rsidR="00072B51" w:rsidRPr="00792B4E" w:rsidRDefault="00072B51" w:rsidP="0078353F"/>
        </w:tc>
      </w:tr>
      <w:tr w:rsidR="00072B51" w:rsidRPr="00792B4E" w14:paraId="6A4FB54E" w14:textId="77777777" w:rsidTr="0078353F">
        <w:trPr>
          <w:trHeight w:val="357"/>
        </w:trPr>
        <w:tc>
          <w:tcPr>
            <w:tcW w:w="900" w:type="dxa"/>
            <w:tcBorders>
              <w:top w:val="single" w:sz="8" w:space="0" w:color="999999"/>
              <w:left w:val="single" w:sz="8" w:space="0" w:color="999999"/>
              <w:right w:val="single" w:sz="8" w:space="0" w:color="999999"/>
            </w:tcBorders>
          </w:tcPr>
          <w:p w14:paraId="78A364AB" w14:textId="77777777" w:rsidR="00072B51" w:rsidRPr="00792B4E" w:rsidRDefault="00072B51" w:rsidP="0078353F">
            <w:r w:rsidRPr="00792B4E">
              <w:t>4</w:t>
            </w:r>
          </w:p>
        </w:tc>
        <w:tc>
          <w:tcPr>
            <w:tcW w:w="1620" w:type="dxa"/>
            <w:tcBorders>
              <w:top w:val="single" w:sz="8" w:space="0" w:color="999999"/>
              <w:left w:val="single" w:sz="8" w:space="0" w:color="999999"/>
              <w:right w:val="single" w:sz="8" w:space="0" w:color="999999"/>
            </w:tcBorders>
          </w:tcPr>
          <w:p w14:paraId="2F59EE68" w14:textId="77777777" w:rsidR="00072B51" w:rsidRPr="00EB7918" w:rsidRDefault="00072B51" w:rsidP="0078353F">
            <w:pPr>
              <w:rPr>
                <w:rStyle w:val="SAPEmphasis"/>
              </w:rPr>
            </w:pPr>
            <w:r w:rsidRPr="00EB7918">
              <w:rPr>
                <w:rStyle w:val="SAPEmphasis"/>
              </w:rPr>
              <w:t>View Position High-Level Data</w:t>
            </w:r>
          </w:p>
        </w:tc>
        <w:tc>
          <w:tcPr>
            <w:tcW w:w="6030" w:type="dxa"/>
            <w:tcBorders>
              <w:top w:val="single" w:sz="8" w:space="0" w:color="999999"/>
              <w:left w:val="single" w:sz="8" w:space="0" w:color="999999"/>
              <w:right w:val="single" w:sz="8" w:space="0" w:color="999999"/>
            </w:tcBorders>
          </w:tcPr>
          <w:p w14:paraId="2C983F71" w14:textId="58051228" w:rsidR="00072B51" w:rsidRDefault="00072B51" w:rsidP="005F2F2A">
            <w:r w:rsidRPr="00792B4E">
              <w:t xml:space="preserve">Verify that </w:t>
            </w:r>
            <w:r w:rsidR="0039299B">
              <w:t xml:space="preserve">the </w:t>
            </w:r>
            <w:r w:rsidRPr="00792B4E">
              <w:t xml:space="preserve">number of incumbents (visible in </w:t>
            </w:r>
            <w:r w:rsidRPr="00792B4E">
              <w:rPr>
                <w:rStyle w:val="SAPScreenElement"/>
              </w:rPr>
              <w:t>&lt;current #&gt; / &lt;target #&gt;</w:t>
            </w:r>
            <w:r w:rsidR="00A43FDD">
              <w:rPr>
                <w:rStyle w:val="SAPScreenElement"/>
              </w:rPr>
              <w:t xml:space="preserve"> </w:t>
            </w:r>
            <w:r w:rsidRPr="00792B4E">
              <w:rPr>
                <w:rStyle w:val="SAPScreenElement"/>
              </w:rPr>
              <w:t>FTE</w:t>
            </w:r>
            <w:r w:rsidRPr="00792B4E">
              <w:t xml:space="preserve">) has increased accordingly, and the </w:t>
            </w:r>
            <w:r w:rsidRPr="00792B4E">
              <w:rPr>
                <w:rStyle w:val="SAPScreenElement"/>
              </w:rPr>
              <w:t xml:space="preserve">At least one right to return exists for this position </w:t>
            </w:r>
            <w:r w:rsidRPr="00792B4E">
              <w:t xml:space="preserve">icon </w:t>
            </w:r>
            <w:r w:rsidR="00A12A8C">
              <w:rPr>
                <w:noProof/>
              </w:rPr>
              <w:drawing>
                <wp:inline distT="0" distB="0" distL="0" distR="0" wp14:anchorId="7FCB9D7B" wp14:editId="41657F27">
                  <wp:extent cx="219075" cy="20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075" cy="200025"/>
                          </a:xfrm>
                          <a:prstGeom prst="rect">
                            <a:avLst/>
                          </a:prstGeom>
                        </pic:spPr>
                      </pic:pic>
                    </a:graphicData>
                  </a:graphic>
                </wp:inline>
              </w:drawing>
            </w:r>
            <w:r w:rsidRPr="00792B4E">
              <w:t>is not visi</w:t>
            </w:r>
            <w:r w:rsidR="005F2F2A">
              <w:t>ble anymore.</w:t>
            </w:r>
          </w:p>
          <w:p w14:paraId="06BEF63C" w14:textId="77777777" w:rsidR="0039299B" w:rsidRDefault="0039299B" w:rsidP="002B4FFE">
            <w:pPr>
              <w:pStyle w:val="SAPNoteHeading"/>
              <w:ind w:left="630"/>
            </w:pPr>
            <w:r w:rsidRPr="00792B4E">
              <w:rPr>
                <w:noProof/>
              </w:rPr>
              <w:drawing>
                <wp:inline distT="0" distB="0" distL="0" distR="0" wp14:anchorId="7B41C84E" wp14:editId="25AE5E16">
                  <wp:extent cx="228600" cy="228600"/>
                  <wp:effectExtent l="0" t="0" r="0" b="0"/>
                  <wp:docPr id="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92B4E">
              <w:t xml:space="preserve"> Note</w:t>
            </w:r>
          </w:p>
          <w:p w14:paraId="281BD00B" w14:textId="25E87702" w:rsidR="0039299B" w:rsidRPr="00792B4E" w:rsidRDefault="0039299B" w:rsidP="002B4FFE">
            <w:pPr>
              <w:ind w:left="630"/>
            </w:pPr>
            <w:r>
              <w:t xml:space="preserve">Note that in the side panel next to the position, the </w:t>
            </w:r>
            <w:r w:rsidRPr="00792B4E">
              <w:rPr>
                <w:rStyle w:val="SAPScreenElement"/>
              </w:rPr>
              <w:t>Right To Return</w:t>
            </w:r>
            <w:r>
              <w:rPr>
                <w:rStyle w:val="SAPScreenElement"/>
              </w:rPr>
              <w:t xml:space="preserve"> Details </w:t>
            </w:r>
            <w:r>
              <w:t>menu does not show up anymore.</w:t>
            </w:r>
          </w:p>
        </w:tc>
        <w:tc>
          <w:tcPr>
            <w:tcW w:w="4500" w:type="dxa"/>
            <w:tcBorders>
              <w:top w:val="single" w:sz="8" w:space="0" w:color="999999"/>
              <w:left w:val="single" w:sz="8" w:space="0" w:color="999999"/>
              <w:right w:val="single" w:sz="8" w:space="0" w:color="999999"/>
            </w:tcBorders>
          </w:tcPr>
          <w:p w14:paraId="4E08FBAE" w14:textId="77777777" w:rsidR="00072B51" w:rsidRPr="00792B4E" w:rsidRDefault="00072B51" w:rsidP="0078353F">
            <w:pPr>
              <w:pStyle w:val="ListBullet"/>
              <w:numPr>
                <w:ilvl w:val="0"/>
                <w:numId w:val="0"/>
              </w:numPr>
              <w:ind w:left="57"/>
            </w:pPr>
          </w:p>
        </w:tc>
        <w:tc>
          <w:tcPr>
            <w:tcW w:w="1260" w:type="dxa"/>
            <w:tcBorders>
              <w:top w:val="single" w:sz="8" w:space="0" w:color="999999"/>
              <w:left w:val="single" w:sz="8" w:space="0" w:color="999999"/>
              <w:bottom w:val="single" w:sz="8" w:space="0" w:color="999999"/>
              <w:right w:val="single" w:sz="8" w:space="0" w:color="999999"/>
            </w:tcBorders>
          </w:tcPr>
          <w:p w14:paraId="49AC1934" w14:textId="77777777" w:rsidR="00072B51" w:rsidRPr="00792B4E" w:rsidRDefault="00072B51" w:rsidP="0078353F"/>
        </w:tc>
      </w:tr>
      <w:tr w:rsidR="00072B51" w:rsidRPr="00792B4E" w14:paraId="67293C48" w14:textId="77777777" w:rsidTr="0078353F">
        <w:trPr>
          <w:trHeight w:val="288"/>
        </w:trPr>
        <w:tc>
          <w:tcPr>
            <w:tcW w:w="900" w:type="dxa"/>
            <w:tcBorders>
              <w:top w:val="single" w:sz="8" w:space="0" w:color="999999"/>
              <w:left w:val="single" w:sz="8" w:space="0" w:color="999999"/>
              <w:bottom w:val="single" w:sz="8" w:space="0" w:color="999999"/>
              <w:right w:val="single" w:sz="8" w:space="0" w:color="999999"/>
            </w:tcBorders>
          </w:tcPr>
          <w:p w14:paraId="0EEB743D" w14:textId="77777777" w:rsidR="00072B51" w:rsidRPr="00792B4E" w:rsidRDefault="00072B51" w:rsidP="0078353F">
            <w:r w:rsidRPr="00792B4E">
              <w:t>5</w:t>
            </w:r>
          </w:p>
        </w:tc>
        <w:tc>
          <w:tcPr>
            <w:tcW w:w="1620" w:type="dxa"/>
            <w:tcBorders>
              <w:top w:val="single" w:sz="8" w:space="0" w:color="999999"/>
              <w:left w:val="single" w:sz="8" w:space="0" w:color="999999"/>
              <w:bottom w:val="single" w:sz="8" w:space="0" w:color="999999"/>
              <w:right w:val="single" w:sz="8" w:space="0" w:color="999999"/>
            </w:tcBorders>
          </w:tcPr>
          <w:p w14:paraId="79D70825" w14:textId="77777777" w:rsidR="00072B51" w:rsidRPr="00EB7918" w:rsidRDefault="00072B51" w:rsidP="0078353F">
            <w:pPr>
              <w:rPr>
                <w:rStyle w:val="SAPEmphasis"/>
              </w:rPr>
            </w:pPr>
            <w:r w:rsidRPr="00EB7918">
              <w:rPr>
                <w:rStyle w:val="SAPEmphasis"/>
              </w:rPr>
              <w:t>Go to Detailed Position screen</w:t>
            </w:r>
          </w:p>
        </w:tc>
        <w:tc>
          <w:tcPr>
            <w:tcW w:w="6030" w:type="dxa"/>
            <w:tcBorders>
              <w:top w:val="single" w:sz="8" w:space="0" w:color="999999"/>
              <w:left w:val="single" w:sz="8" w:space="0" w:color="999999"/>
              <w:bottom w:val="single" w:sz="8" w:space="0" w:color="999999"/>
              <w:right w:val="single" w:sz="8" w:space="0" w:color="999999"/>
            </w:tcBorders>
          </w:tcPr>
          <w:p w14:paraId="4960784A" w14:textId="14D9E8A6" w:rsidR="005F2F2A" w:rsidRPr="00792B4E" w:rsidRDefault="00072B51" w:rsidP="0039299B">
            <w:r w:rsidRPr="00792B4E">
              <w:t xml:space="preserve">Choose the position and in the upcoming side panel next to it choose the </w:t>
            </w:r>
            <w:r w:rsidRPr="00792B4E">
              <w:rPr>
                <w:rStyle w:val="SAPScreenElement"/>
              </w:rPr>
              <w:t xml:space="preserve">Show Position </w:t>
            </w:r>
            <w:r w:rsidRPr="00792B4E">
              <w:rPr>
                <w:noProof/>
              </w:rPr>
              <w:drawing>
                <wp:inline distT="0" distB="0" distL="0" distR="0" wp14:anchorId="7E011012" wp14:editId="09D2782E">
                  <wp:extent cx="201930" cy="166370"/>
                  <wp:effectExtent l="0" t="0" r="762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 cy="166370"/>
                          </a:xfrm>
                          <a:prstGeom prst="rect">
                            <a:avLst/>
                          </a:prstGeom>
                          <a:noFill/>
                          <a:ln>
                            <a:noFill/>
                          </a:ln>
                        </pic:spPr>
                      </pic:pic>
                    </a:graphicData>
                  </a:graphic>
                </wp:inline>
              </w:drawing>
            </w:r>
            <w:r w:rsidRPr="00792B4E">
              <w:rPr>
                <w:rStyle w:val="SAPScreenElement"/>
              </w:rPr>
              <w:t xml:space="preserve"> </w:t>
            </w:r>
            <w:r w:rsidRPr="00792B4E">
              <w:t xml:space="preserve">icon located below </w:t>
            </w:r>
            <w:r w:rsidRPr="00792B4E">
              <w:rPr>
                <w:rStyle w:val="SAPScreenElement"/>
              </w:rPr>
              <w:t xml:space="preserve">&lt;position title (code)&gt; </w:t>
            </w:r>
            <w:r w:rsidRPr="00792B4E">
              <w:t>and</w:t>
            </w:r>
            <w:r w:rsidRPr="00792B4E">
              <w:rPr>
                <w:rStyle w:val="SAPScreenElement"/>
              </w:rPr>
              <w:t xml:space="preserve"> </w:t>
            </w:r>
            <w:r w:rsidRPr="00792B4E">
              <w:t>next to</w:t>
            </w:r>
            <w:r w:rsidRPr="00792B4E">
              <w:rPr>
                <w:rStyle w:val="SAPScreenElement"/>
              </w:rPr>
              <w:t xml:space="preserve"> as of &lt;selected date&gt;</w:t>
            </w:r>
            <w:r w:rsidRPr="00792B4E">
              <w:t>.</w:t>
            </w:r>
          </w:p>
        </w:tc>
        <w:tc>
          <w:tcPr>
            <w:tcW w:w="4500" w:type="dxa"/>
            <w:tcBorders>
              <w:top w:val="single" w:sz="8" w:space="0" w:color="999999"/>
              <w:left w:val="single" w:sz="8" w:space="0" w:color="999999"/>
              <w:bottom w:val="single" w:sz="8" w:space="0" w:color="999999"/>
              <w:right w:val="single" w:sz="8" w:space="0" w:color="999999"/>
            </w:tcBorders>
          </w:tcPr>
          <w:p w14:paraId="14F38AAC" w14:textId="77777777" w:rsidR="00072B51" w:rsidRPr="00792B4E" w:rsidRDefault="00072B51" w:rsidP="0078353F">
            <w:r w:rsidRPr="00792B4E">
              <w:t xml:space="preserve">The </w:t>
            </w:r>
            <w:r w:rsidRPr="00792B4E">
              <w:rPr>
                <w:rStyle w:val="SAPScreenElement"/>
              </w:rPr>
              <w:t>Position: &lt;position title (code)&gt;</w:t>
            </w:r>
            <w:r w:rsidRPr="00792B4E">
              <w:t xml:space="preserve"> window shows up containing the position details.</w:t>
            </w:r>
          </w:p>
        </w:tc>
        <w:tc>
          <w:tcPr>
            <w:tcW w:w="1260" w:type="dxa"/>
            <w:tcBorders>
              <w:top w:val="single" w:sz="8" w:space="0" w:color="999999"/>
              <w:left w:val="single" w:sz="8" w:space="0" w:color="999999"/>
              <w:bottom w:val="single" w:sz="8" w:space="0" w:color="999999"/>
              <w:right w:val="single" w:sz="8" w:space="0" w:color="999999"/>
            </w:tcBorders>
          </w:tcPr>
          <w:p w14:paraId="5E1BAF84" w14:textId="77777777" w:rsidR="00072B51" w:rsidRPr="00792B4E" w:rsidRDefault="00072B51" w:rsidP="0078353F"/>
        </w:tc>
      </w:tr>
      <w:tr w:rsidR="00072B51" w:rsidRPr="00792B4E" w14:paraId="423BB35E" w14:textId="77777777" w:rsidTr="0078353F">
        <w:trPr>
          <w:trHeight w:val="357"/>
        </w:trPr>
        <w:tc>
          <w:tcPr>
            <w:tcW w:w="900" w:type="dxa"/>
            <w:tcBorders>
              <w:top w:val="single" w:sz="8" w:space="0" w:color="999999"/>
              <w:left w:val="single" w:sz="8" w:space="0" w:color="999999"/>
              <w:bottom w:val="single" w:sz="8" w:space="0" w:color="999999"/>
              <w:right w:val="single" w:sz="8" w:space="0" w:color="999999"/>
            </w:tcBorders>
          </w:tcPr>
          <w:p w14:paraId="33FA947D" w14:textId="77777777" w:rsidR="00072B51" w:rsidRPr="00792B4E" w:rsidRDefault="00072B51" w:rsidP="0078353F">
            <w:r w:rsidRPr="00792B4E">
              <w:t>6</w:t>
            </w:r>
          </w:p>
        </w:tc>
        <w:tc>
          <w:tcPr>
            <w:tcW w:w="1620" w:type="dxa"/>
            <w:tcBorders>
              <w:top w:val="single" w:sz="8" w:space="0" w:color="999999"/>
              <w:left w:val="single" w:sz="8" w:space="0" w:color="999999"/>
              <w:bottom w:val="single" w:sz="8" w:space="0" w:color="999999"/>
              <w:right w:val="single" w:sz="8" w:space="0" w:color="999999"/>
            </w:tcBorders>
          </w:tcPr>
          <w:p w14:paraId="2F1F3C54" w14:textId="77777777" w:rsidR="00072B51" w:rsidRPr="00EB7918" w:rsidRDefault="00072B51" w:rsidP="0078353F">
            <w:pPr>
              <w:rPr>
                <w:rStyle w:val="SAPEmphasis"/>
              </w:rPr>
            </w:pPr>
            <w:r w:rsidRPr="00EB7918">
              <w:rPr>
                <w:rStyle w:val="SAPEmphasis"/>
              </w:rPr>
              <w:t>View Position Details</w:t>
            </w:r>
          </w:p>
        </w:tc>
        <w:tc>
          <w:tcPr>
            <w:tcW w:w="6030" w:type="dxa"/>
            <w:tcBorders>
              <w:top w:val="single" w:sz="8" w:space="0" w:color="999999"/>
              <w:left w:val="single" w:sz="8" w:space="0" w:color="999999"/>
              <w:bottom w:val="single" w:sz="8" w:space="0" w:color="999999"/>
              <w:right w:val="single" w:sz="8" w:space="0" w:color="999999"/>
            </w:tcBorders>
          </w:tcPr>
          <w:p w14:paraId="5C5A2FD7" w14:textId="60138E64" w:rsidR="00072B51" w:rsidRPr="00792B4E" w:rsidRDefault="00072B51" w:rsidP="0078353F">
            <w:r w:rsidRPr="00792B4E">
              <w:t xml:space="preserve">Check that the </w:t>
            </w:r>
            <w:r w:rsidRPr="00792B4E">
              <w:rPr>
                <w:rStyle w:val="SAPScreenElement"/>
              </w:rPr>
              <w:t>Start Date</w:t>
            </w:r>
            <w:r w:rsidRPr="00792B4E">
              <w:t xml:space="preserve"> field value coincides with the actual return date maintained in process step </w:t>
            </w:r>
            <w:r w:rsidRPr="00792B4E">
              <w:rPr>
                <w:rStyle w:val="SAPScreenElement"/>
                <w:color w:val="auto"/>
              </w:rPr>
              <w:t>Entering Return to Work from Leave</w:t>
            </w:r>
            <w:r w:rsidR="00E638D3" w:rsidRPr="00792B4E">
              <w:rPr>
                <w:rStyle w:val="SAPScreenElement"/>
                <w:color w:val="auto"/>
              </w:rPr>
              <w:t xml:space="preserve"> of Absence</w:t>
            </w:r>
            <w:r w:rsidRPr="00792B4E">
              <w:rPr>
                <w:rStyle w:val="SAPScreenElement"/>
                <w:color w:val="auto"/>
              </w:rPr>
              <w:t xml:space="preserve"> Data</w:t>
            </w:r>
            <w:r w:rsidRPr="00792B4E">
              <w:t>.</w:t>
            </w:r>
          </w:p>
          <w:p w14:paraId="0AEA3655" w14:textId="77777777" w:rsidR="00072B51" w:rsidRPr="00792B4E" w:rsidRDefault="00072B51" w:rsidP="0078353F">
            <w:r w:rsidRPr="00792B4E">
              <w:t xml:space="preserve">Check that the </w:t>
            </w:r>
            <w:r w:rsidRPr="00792B4E">
              <w:rPr>
                <w:rStyle w:val="SAPScreenElement"/>
              </w:rPr>
              <w:t>Right To Return</w:t>
            </w:r>
            <w:r w:rsidRPr="00792B4E">
              <w:t xml:space="preserve"> section of the </w:t>
            </w:r>
            <w:r w:rsidRPr="00792B4E">
              <w:rPr>
                <w:rStyle w:val="SAPScreenElement"/>
              </w:rPr>
              <w:t>Position: &lt;position title (code)&gt;</w:t>
            </w:r>
            <w:r w:rsidRPr="00792B4E">
              <w:t xml:space="preserve"> window does not contain any data.</w:t>
            </w:r>
          </w:p>
        </w:tc>
        <w:tc>
          <w:tcPr>
            <w:tcW w:w="4500" w:type="dxa"/>
            <w:tcBorders>
              <w:top w:val="single" w:sz="8" w:space="0" w:color="999999"/>
              <w:left w:val="single" w:sz="8" w:space="0" w:color="999999"/>
              <w:bottom w:val="single" w:sz="8" w:space="0" w:color="999999"/>
              <w:right w:val="single" w:sz="8" w:space="0" w:color="999999"/>
            </w:tcBorders>
          </w:tcPr>
          <w:p w14:paraId="56330B95"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7F502F83" w14:textId="77777777" w:rsidR="00072B51" w:rsidRPr="00792B4E" w:rsidRDefault="00072B51" w:rsidP="0078353F"/>
        </w:tc>
      </w:tr>
      <w:tr w:rsidR="00072B51" w:rsidRPr="00792B4E" w14:paraId="35795D23" w14:textId="77777777" w:rsidTr="0078353F">
        <w:trPr>
          <w:trHeight w:val="357"/>
        </w:trPr>
        <w:tc>
          <w:tcPr>
            <w:tcW w:w="900" w:type="dxa"/>
            <w:tcBorders>
              <w:top w:val="single" w:sz="8" w:space="0" w:color="999999"/>
              <w:left w:val="single" w:sz="8" w:space="0" w:color="999999"/>
              <w:bottom w:val="single" w:sz="8" w:space="0" w:color="999999"/>
              <w:right w:val="single" w:sz="8" w:space="0" w:color="999999"/>
            </w:tcBorders>
          </w:tcPr>
          <w:p w14:paraId="075D03E1" w14:textId="77777777" w:rsidR="00072B51" w:rsidRPr="00792B4E" w:rsidRDefault="00072B51" w:rsidP="0078353F">
            <w:r w:rsidRPr="00792B4E">
              <w:t>7</w:t>
            </w:r>
          </w:p>
        </w:tc>
        <w:tc>
          <w:tcPr>
            <w:tcW w:w="1620" w:type="dxa"/>
            <w:tcBorders>
              <w:top w:val="single" w:sz="8" w:space="0" w:color="999999"/>
              <w:left w:val="single" w:sz="8" w:space="0" w:color="999999"/>
              <w:bottom w:val="single" w:sz="8" w:space="0" w:color="999999"/>
              <w:right w:val="single" w:sz="8" w:space="0" w:color="999999"/>
            </w:tcBorders>
          </w:tcPr>
          <w:p w14:paraId="166A8357" w14:textId="77777777" w:rsidR="00072B51" w:rsidRPr="00FD6529" w:rsidRDefault="00072B51" w:rsidP="0078353F">
            <w:pPr>
              <w:rPr>
                <w:rStyle w:val="SAPEmphasis"/>
              </w:rPr>
            </w:pPr>
            <w:r w:rsidRPr="00EB7918">
              <w:rPr>
                <w:rStyle w:val="SAPEmphasis"/>
              </w:rPr>
              <w:t>Close Window</w:t>
            </w:r>
          </w:p>
        </w:tc>
        <w:tc>
          <w:tcPr>
            <w:tcW w:w="6030" w:type="dxa"/>
            <w:tcBorders>
              <w:top w:val="single" w:sz="8" w:space="0" w:color="999999"/>
              <w:left w:val="single" w:sz="8" w:space="0" w:color="999999"/>
              <w:bottom w:val="single" w:sz="8" w:space="0" w:color="999999"/>
              <w:right w:val="single" w:sz="8" w:space="0" w:color="999999"/>
            </w:tcBorders>
          </w:tcPr>
          <w:p w14:paraId="0F3D67B7" w14:textId="18956A22" w:rsidR="00072B51" w:rsidRPr="00792B4E" w:rsidRDefault="00072B51">
            <w:r w:rsidRPr="00792B4E">
              <w:t xml:space="preserve">When done, choose </w:t>
            </w:r>
            <w:r w:rsidRPr="00792B4E">
              <w:rPr>
                <w:rStyle w:val="SAPScreenElement"/>
              </w:rPr>
              <w:t>X (Cancel)</w:t>
            </w:r>
            <w:r w:rsidRPr="00792B4E">
              <w:t>.</w:t>
            </w:r>
          </w:p>
        </w:tc>
        <w:tc>
          <w:tcPr>
            <w:tcW w:w="4500" w:type="dxa"/>
            <w:tcBorders>
              <w:top w:val="single" w:sz="8" w:space="0" w:color="999999"/>
              <w:left w:val="single" w:sz="8" w:space="0" w:color="999999"/>
              <w:bottom w:val="single" w:sz="8" w:space="0" w:color="999999"/>
              <w:right w:val="single" w:sz="8" w:space="0" w:color="999999"/>
            </w:tcBorders>
          </w:tcPr>
          <w:p w14:paraId="41C0996B"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14CA71B8" w14:textId="77777777" w:rsidR="00072B51" w:rsidRPr="00792B4E" w:rsidRDefault="00072B51" w:rsidP="0078353F"/>
        </w:tc>
      </w:tr>
    </w:tbl>
    <w:p w14:paraId="0BF6D186" w14:textId="77777777" w:rsidR="00072B51" w:rsidRPr="00792B4E" w:rsidRDefault="00072B51" w:rsidP="002C6ED8">
      <w:pPr>
        <w:pStyle w:val="Heading2"/>
        <w:rPr>
          <w:rStyle w:val="SAPEmphasis"/>
          <w:rFonts w:ascii="BentonSans Bold" w:hAnsi="BentonSans Bold"/>
        </w:rPr>
      </w:pPr>
      <w:bookmarkStart w:id="449" w:name="_Toc464218673"/>
      <w:bookmarkStart w:id="450" w:name="_Toc505864927"/>
      <w:r w:rsidRPr="00792B4E">
        <w:rPr>
          <w:rStyle w:val="SAPEmphasis"/>
          <w:rFonts w:ascii="BentonSans Bold" w:hAnsi="BentonSans Bold"/>
        </w:rPr>
        <w:t>Viewing Employee Job Information Details</w:t>
      </w:r>
      <w:bookmarkEnd w:id="449"/>
      <w:bookmarkEnd w:id="450"/>
    </w:p>
    <w:p w14:paraId="16D0B1F0" w14:textId="77777777" w:rsidR="00072B51" w:rsidRPr="00792B4E" w:rsidRDefault="00072B51" w:rsidP="00072B51">
      <w:pPr>
        <w:pStyle w:val="SAPKeyblockTitle"/>
      </w:pPr>
      <w:r w:rsidRPr="00792B4E">
        <w:t>Test Administration</w:t>
      </w:r>
    </w:p>
    <w:p w14:paraId="5F46F6C3" w14:textId="77777777" w:rsidR="00072B51" w:rsidRPr="00792B4E" w:rsidRDefault="00072B51" w:rsidP="00072B51">
      <w:r w:rsidRPr="00792B4E">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072B51" w:rsidRPr="00792B4E" w14:paraId="1B73D947"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407587FB" w14:textId="77777777" w:rsidR="00072B51" w:rsidRPr="00792B4E" w:rsidRDefault="00072B51" w:rsidP="0078353F">
            <w:pPr>
              <w:rPr>
                <w:rStyle w:val="SAPEmphasis"/>
              </w:rPr>
            </w:pPr>
            <w:r w:rsidRPr="00792B4E">
              <w:rPr>
                <w:rStyle w:val="SAPEmphasis"/>
              </w:rPr>
              <w:lastRenderedPageBreak/>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7EE8CA9" w14:textId="77777777" w:rsidR="00072B51" w:rsidRPr="00792B4E" w:rsidRDefault="00072B51" w:rsidP="0078353F">
            <w:r w:rsidRPr="00792B4E">
              <w:t>&lt;X.XX&gt;</w:t>
            </w:r>
          </w:p>
        </w:tc>
        <w:tc>
          <w:tcPr>
            <w:tcW w:w="2401" w:type="dxa"/>
            <w:tcBorders>
              <w:top w:val="single" w:sz="8" w:space="0" w:color="999999"/>
              <w:left w:val="single" w:sz="8" w:space="0" w:color="999999"/>
              <w:bottom w:val="single" w:sz="8" w:space="0" w:color="999999"/>
              <w:right w:val="single" w:sz="8" w:space="0" w:color="999999"/>
            </w:tcBorders>
            <w:hideMark/>
          </w:tcPr>
          <w:p w14:paraId="15971F7D" w14:textId="77777777" w:rsidR="00072B51" w:rsidRPr="00792B4E" w:rsidRDefault="00072B51" w:rsidP="0078353F">
            <w:pPr>
              <w:rPr>
                <w:rStyle w:val="SAPEmphasis"/>
              </w:rPr>
            </w:pPr>
            <w:r w:rsidRPr="00792B4E">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19FCE0F" w14:textId="77777777" w:rsidR="00072B51" w:rsidRPr="00792B4E" w:rsidRDefault="00072B51" w:rsidP="0078353F">
            <w:r w:rsidRPr="00792B4E">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AB0F283" w14:textId="77777777" w:rsidR="00072B51" w:rsidRPr="00792B4E" w:rsidRDefault="00072B51" w:rsidP="0078353F">
            <w:pPr>
              <w:rPr>
                <w:rStyle w:val="SAPEmphasis"/>
              </w:rPr>
            </w:pPr>
            <w:r w:rsidRPr="00792B4E">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015455FF" w14:textId="0FCD4A7E" w:rsidR="00072B51" w:rsidRPr="00792B4E" w:rsidRDefault="006E7BAB" w:rsidP="0078353F">
            <w:r>
              <w:t>&lt;date&gt;</w:t>
            </w:r>
          </w:p>
        </w:tc>
      </w:tr>
      <w:tr w:rsidR="00072B51" w:rsidRPr="00792B4E" w14:paraId="0C164D9B"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466330C4" w14:textId="77777777" w:rsidR="00072B51" w:rsidRPr="00792B4E" w:rsidRDefault="00072B51" w:rsidP="0078353F">
            <w:pPr>
              <w:rPr>
                <w:rStyle w:val="SAPEmphasis"/>
              </w:rPr>
            </w:pPr>
            <w:r w:rsidRPr="00792B4E">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652A87A" w14:textId="77777777" w:rsidR="00072B51" w:rsidRPr="00792B4E" w:rsidRDefault="00072B51" w:rsidP="0078353F">
            <w:r w:rsidRPr="00792B4E">
              <w:t>HR Administrator</w:t>
            </w:r>
          </w:p>
        </w:tc>
      </w:tr>
      <w:tr w:rsidR="00072B51" w:rsidRPr="00792B4E" w14:paraId="2AA6B7B6" w14:textId="77777777" w:rsidTr="0078353F">
        <w:tc>
          <w:tcPr>
            <w:tcW w:w="2280" w:type="dxa"/>
            <w:tcBorders>
              <w:top w:val="single" w:sz="8" w:space="0" w:color="999999"/>
              <w:left w:val="single" w:sz="8" w:space="0" w:color="999999"/>
              <w:bottom w:val="single" w:sz="8" w:space="0" w:color="999999"/>
              <w:right w:val="single" w:sz="8" w:space="0" w:color="999999"/>
            </w:tcBorders>
            <w:hideMark/>
          </w:tcPr>
          <w:p w14:paraId="4EABDB65" w14:textId="77777777" w:rsidR="00072B51" w:rsidRPr="00792B4E" w:rsidRDefault="00072B51" w:rsidP="0078353F">
            <w:pPr>
              <w:rPr>
                <w:rStyle w:val="SAPEmphasis"/>
              </w:rPr>
            </w:pPr>
            <w:r w:rsidRPr="00792B4E">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320C925A" w14:textId="77777777" w:rsidR="00072B51" w:rsidRPr="00792B4E" w:rsidRDefault="00072B51" w:rsidP="0078353F">
            <w:r w:rsidRPr="00792B4E">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7574650" w14:textId="77777777" w:rsidR="00072B51" w:rsidRPr="00792B4E" w:rsidRDefault="00072B51" w:rsidP="0078353F">
            <w:pPr>
              <w:rPr>
                <w:rStyle w:val="SAPEmphasis"/>
              </w:rPr>
            </w:pPr>
            <w:r w:rsidRPr="00792B4E">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A3126B4" w14:textId="38E59DA1" w:rsidR="00072B51" w:rsidRPr="00792B4E" w:rsidRDefault="00586CD2" w:rsidP="0078353F">
            <w:r>
              <w:t>&lt;duration&gt;</w:t>
            </w:r>
          </w:p>
        </w:tc>
      </w:tr>
    </w:tbl>
    <w:p w14:paraId="58E27F4E" w14:textId="77777777" w:rsidR="00072B51" w:rsidRPr="00792B4E" w:rsidRDefault="00072B51" w:rsidP="00072B51">
      <w:pPr>
        <w:pStyle w:val="SAPKeyblockTitle"/>
      </w:pPr>
      <w:r w:rsidRPr="00792B4E">
        <w:t>Purpose</w:t>
      </w:r>
    </w:p>
    <w:p w14:paraId="043ACA67" w14:textId="64B1CE6D" w:rsidR="00072B51" w:rsidRPr="00792B4E" w:rsidRDefault="00072B51" w:rsidP="00072B51">
      <w:r w:rsidRPr="00792B4E">
        <w:t>The HR Administrator</w:t>
      </w:r>
      <w:r w:rsidRPr="00792B4E" w:rsidDel="00B8638D">
        <w:t xml:space="preserve"> </w:t>
      </w:r>
      <w:r w:rsidRPr="00792B4E">
        <w:t>views if the job information of the employee has been updated as expected after the employee has returned from his or her leave of absence.</w:t>
      </w:r>
    </w:p>
    <w:p w14:paraId="5E737695" w14:textId="77777777" w:rsidR="00072B51" w:rsidRPr="00792B4E" w:rsidRDefault="00072B51" w:rsidP="00072B51">
      <w:pPr>
        <w:pStyle w:val="SAPKeyblockTitle"/>
      </w:pPr>
      <w:r w:rsidRPr="00792B4E">
        <w:t>Procedure</w:t>
      </w:r>
    </w:p>
    <w:tbl>
      <w:tblPr>
        <w:tblW w:w="14310"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2160"/>
        <w:gridCol w:w="5940"/>
        <w:gridCol w:w="4078"/>
        <w:gridCol w:w="1260"/>
      </w:tblGrid>
      <w:tr w:rsidR="00072B51" w:rsidRPr="00792B4E" w14:paraId="7392B51B" w14:textId="77777777" w:rsidTr="00EB7918">
        <w:trPr>
          <w:trHeight w:val="576"/>
          <w:tblHeader/>
        </w:trPr>
        <w:tc>
          <w:tcPr>
            <w:tcW w:w="872" w:type="dxa"/>
            <w:tcBorders>
              <w:top w:val="single" w:sz="8" w:space="0" w:color="999999"/>
              <w:left w:val="single" w:sz="8" w:space="0" w:color="999999"/>
              <w:bottom w:val="single" w:sz="8" w:space="0" w:color="999999"/>
              <w:right w:val="single" w:sz="8" w:space="0" w:color="999999"/>
            </w:tcBorders>
            <w:shd w:val="clear" w:color="auto" w:fill="999999"/>
            <w:hideMark/>
          </w:tcPr>
          <w:p w14:paraId="0E990F91" w14:textId="77777777" w:rsidR="00072B51" w:rsidRPr="00792B4E" w:rsidRDefault="00072B51" w:rsidP="0078353F">
            <w:pPr>
              <w:pStyle w:val="SAPTableHeader"/>
            </w:pPr>
            <w:r w:rsidRPr="00792B4E">
              <w:t>Test Step #</w:t>
            </w:r>
          </w:p>
        </w:tc>
        <w:tc>
          <w:tcPr>
            <w:tcW w:w="2160" w:type="dxa"/>
            <w:tcBorders>
              <w:top w:val="single" w:sz="8" w:space="0" w:color="999999"/>
              <w:left w:val="single" w:sz="8" w:space="0" w:color="999999"/>
              <w:bottom w:val="single" w:sz="8" w:space="0" w:color="999999"/>
              <w:right w:val="single" w:sz="8" w:space="0" w:color="999999"/>
            </w:tcBorders>
            <w:shd w:val="clear" w:color="auto" w:fill="999999"/>
            <w:hideMark/>
          </w:tcPr>
          <w:p w14:paraId="20F6F48F" w14:textId="77777777" w:rsidR="00072B51" w:rsidRPr="00792B4E" w:rsidRDefault="00072B51" w:rsidP="0078353F">
            <w:pPr>
              <w:pStyle w:val="SAPTableHeader"/>
            </w:pPr>
            <w:r w:rsidRPr="00792B4E">
              <w:t>Test Step Name</w:t>
            </w:r>
          </w:p>
        </w:tc>
        <w:tc>
          <w:tcPr>
            <w:tcW w:w="5940" w:type="dxa"/>
            <w:tcBorders>
              <w:top w:val="single" w:sz="8" w:space="0" w:color="999999"/>
              <w:left w:val="single" w:sz="8" w:space="0" w:color="999999"/>
              <w:bottom w:val="single" w:sz="8" w:space="0" w:color="999999"/>
              <w:right w:val="single" w:sz="8" w:space="0" w:color="999999"/>
            </w:tcBorders>
            <w:shd w:val="clear" w:color="auto" w:fill="999999"/>
            <w:hideMark/>
          </w:tcPr>
          <w:p w14:paraId="3D10E558" w14:textId="77777777" w:rsidR="00072B51" w:rsidRPr="00792B4E" w:rsidRDefault="00072B51" w:rsidP="0078353F">
            <w:pPr>
              <w:pStyle w:val="SAPTableHeader"/>
            </w:pPr>
            <w:r w:rsidRPr="00792B4E">
              <w:t>Instruction</w:t>
            </w:r>
          </w:p>
        </w:tc>
        <w:tc>
          <w:tcPr>
            <w:tcW w:w="4078" w:type="dxa"/>
            <w:tcBorders>
              <w:top w:val="single" w:sz="8" w:space="0" w:color="999999"/>
              <w:left w:val="single" w:sz="8" w:space="0" w:color="999999"/>
              <w:bottom w:val="single" w:sz="8" w:space="0" w:color="999999"/>
              <w:right w:val="single" w:sz="8" w:space="0" w:color="999999"/>
            </w:tcBorders>
            <w:shd w:val="clear" w:color="auto" w:fill="999999"/>
            <w:hideMark/>
          </w:tcPr>
          <w:p w14:paraId="4C3B412D" w14:textId="77777777" w:rsidR="00072B51" w:rsidRPr="00792B4E" w:rsidRDefault="00072B51" w:rsidP="0078353F">
            <w:pPr>
              <w:pStyle w:val="SAPTableHeader"/>
            </w:pPr>
            <w:r w:rsidRPr="00792B4E">
              <w:t>Expected Result</w:t>
            </w:r>
          </w:p>
        </w:tc>
        <w:tc>
          <w:tcPr>
            <w:tcW w:w="1260" w:type="dxa"/>
            <w:tcBorders>
              <w:top w:val="single" w:sz="8" w:space="0" w:color="999999"/>
              <w:left w:val="single" w:sz="8" w:space="0" w:color="999999"/>
              <w:bottom w:val="single" w:sz="8" w:space="0" w:color="999999"/>
              <w:right w:val="single" w:sz="8" w:space="0" w:color="999999"/>
            </w:tcBorders>
            <w:shd w:val="clear" w:color="auto" w:fill="999999"/>
            <w:hideMark/>
          </w:tcPr>
          <w:p w14:paraId="18403DE2" w14:textId="77777777" w:rsidR="00072B51" w:rsidRPr="00792B4E" w:rsidRDefault="00072B51" w:rsidP="0078353F">
            <w:pPr>
              <w:pStyle w:val="SAPTableHeader"/>
            </w:pPr>
            <w:r w:rsidRPr="00792B4E">
              <w:t>Pass / Fail / Comment</w:t>
            </w:r>
          </w:p>
        </w:tc>
      </w:tr>
      <w:tr w:rsidR="00072B51" w:rsidRPr="00792B4E" w14:paraId="7959984A" w14:textId="77777777" w:rsidTr="00EB7918">
        <w:trPr>
          <w:trHeight w:val="288"/>
        </w:trPr>
        <w:tc>
          <w:tcPr>
            <w:tcW w:w="872" w:type="dxa"/>
            <w:tcBorders>
              <w:top w:val="single" w:sz="8" w:space="0" w:color="999999"/>
              <w:left w:val="single" w:sz="8" w:space="0" w:color="999999"/>
              <w:bottom w:val="single" w:sz="8" w:space="0" w:color="999999"/>
              <w:right w:val="single" w:sz="8" w:space="0" w:color="999999"/>
            </w:tcBorders>
            <w:hideMark/>
          </w:tcPr>
          <w:p w14:paraId="5E3ABAE0" w14:textId="77777777" w:rsidR="00072B51" w:rsidRPr="00792B4E" w:rsidRDefault="00072B51" w:rsidP="0078353F">
            <w:r w:rsidRPr="00792B4E">
              <w:t>1</w:t>
            </w:r>
          </w:p>
        </w:tc>
        <w:tc>
          <w:tcPr>
            <w:tcW w:w="2160" w:type="dxa"/>
            <w:tcBorders>
              <w:top w:val="single" w:sz="8" w:space="0" w:color="999999"/>
              <w:left w:val="single" w:sz="8" w:space="0" w:color="999999"/>
              <w:bottom w:val="single" w:sz="8" w:space="0" w:color="999999"/>
              <w:right w:val="single" w:sz="8" w:space="0" w:color="999999"/>
            </w:tcBorders>
            <w:hideMark/>
          </w:tcPr>
          <w:p w14:paraId="0E201D23" w14:textId="77777777" w:rsidR="00072B51" w:rsidRPr="00EB7918" w:rsidRDefault="00072B51" w:rsidP="0078353F">
            <w:pPr>
              <w:rPr>
                <w:rStyle w:val="SAPEmphasis"/>
              </w:rPr>
            </w:pPr>
            <w:r w:rsidRPr="00EB7918">
              <w:rPr>
                <w:rStyle w:val="SAPEmphasis"/>
              </w:rPr>
              <w:t>Log on</w:t>
            </w:r>
          </w:p>
        </w:tc>
        <w:tc>
          <w:tcPr>
            <w:tcW w:w="5940" w:type="dxa"/>
            <w:tcBorders>
              <w:top w:val="single" w:sz="8" w:space="0" w:color="999999"/>
              <w:left w:val="single" w:sz="8" w:space="0" w:color="999999"/>
              <w:bottom w:val="single" w:sz="8" w:space="0" w:color="999999"/>
              <w:right w:val="single" w:sz="8" w:space="0" w:color="999999"/>
            </w:tcBorders>
            <w:hideMark/>
          </w:tcPr>
          <w:p w14:paraId="010A8190" w14:textId="77777777" w:rsidR="00072B51" w:rsidRPr="00792B4E" w:rsidRDefault="00072B51" w:rsidP="0078353F">
            <w:r w:rsidRPr="00792B4E">
              <w:t xml:space="preserve">Log on to </w:t>
            </w:r>
            <w:r w:rsidRPr="00792B4E">
              <w:rPr>
                <w:rStyle w:val="SAPScreenElement"/>
                <w:color w:val="auto"/>
              </w:rPr>
              <w:t>Employee Central</w:t>
            </w:r>
            <w:r w:rsidRPr="00792B4E">
              <w:t xml:space="preserve"> as HR Administrator.</w:t>
            </w:r>
          </w:p>
        </w:tc>
        <w:tc>
          <w:tcPr>
            <w:tcW w:w="4078" w:type="dxa"/>
            <w:tcBorders>
              <w:top w:val="single" w:sz="8" w:space="0" w:color="999999"/>
              <w:left w:val="single" w:sz="8" w:space="0" w:color="999999"/>
              <w:bottom w:val="single" w:sz="8" w:space="0" w:color="999999"/>
              <w:right w:val="single" w:sz="8" w:space="0" w:color="999999"/>
            </w:tcBorders>
            <w:hideMark/>
          </w:tcPr>
          <w:p w14:paraId="0B192D7C" w14:textId="77777777" w:rsidR="00072B51" w:rsidRPr="00792B4E" w:rsidRDefault="00072B51" w:rsidP="0078353F">
            <w:r w:rsidRPr="00792B4E">
              <w:t xml:space="preserve">The </w:t>
            </w:r>
            <w:r w:rsidRPr="00792B4E">
              <w:rPr>
                <w:rStyle w:val="SAPScreenElement"/>
              </w:rPr>
              <w:t xml:space="preserve">Home </w:t>
            </w:r>
            <w:r w:rsidRPr="00792B4E">
              <w:t>page is displayed.</w:t>
            </w:r>
          </w:p>
        </w:tc>
        <w:tc>
          <w:tcPr>
            <w:tcW w:w="1260" w:type="dxa"/>
            <w:tcBorders>
              <w:top w:val="single" w:sz="8" w:space="0" w:color="999999"/>
              <w:left w:val="single" w:sz="8" w:space="0" w:color="999999"/>
              <w:bottom w:val="single" w:sz="8" w:space="0" w:color="999999"/>
              <w:right w:val="single" w:sz="8" w:space="0" w:color="999999"/>
            </w:tcBorders>
          </w:tcPr>
          <w:p w14:paraId="5FF29C0D" w14:textId="77777777" w:rsidR="00072B51" w:rsidRPr="00792B4E" w:rsidRDefault="00072B51" w:rsidP="0078353F"/>
        </w:tc>
      </w:tr>
      <w:tr w:rsidR="00072B51" w:rsidRPr="00792B4E" w14:paraId="5EA82160" w14:textId="77777777" w:rsidTr="00EB7918">
        <w:trPr>
          <w:trHeight w:val="576"/>
        </w:trPr>
        <w:tc>
          <w:tcPr>
            <w:tcW w:w="872" w:type="dxa"/>
            <w:tcBorders>
              <w:top w:val="single" w:sz="8" w:space="0" w:color="999999"/>
              <w:left w:val="single" w:sz="8" w:space="0" w:color="999999"/>
              <w:bottom w:val="single" w:sz="8" w:space="0" w:color="999999"/>
              <w:right w:val="single" w:sz="8" w:space="0" w:color="999999"/>
            </w:tcBorders>
          </w:tcPr>
          <w:p w14:paraId="7D345740" w14:textId="77777777" w:rsidR="00072B51" w:rsidRPr="00792B4E" w:rsidRDefault="00072B51" w:rsidP="0078353F">
            <w:r w:rsidRPr="00792B4E">
              <w:t>2</w:t>
            </w:r>
          </w:p>
        </w:tc>
        <w:tc>
          <w:tcPr>
            <w:tcW w:w="2160" w:type="dxa"/>
            <w:tcBorders>
              <w:top w:val="single" w:sz="8" w:space="0" w:color="999999"/>
              <w:left w:val="single" w:sz="8" w:space="0" w:color="999999"/>
              <w:bottom w:val="single" w:sz="8" w:space="0" w:color="999999"/>
              <w:right w:val="single" w:sz="8" w:space="0" w:color="999999"/>
            </w:tcBorders>
          </w:tcPr>
          <w:p w14:paraId="5C042291" w14:textId="77777777" w:rsidR="00072B51" w:rsidRPr="00EB7918" w:rsidRDefault="00072B51" w:rsidP="0078353F">
            <w:pPr>
              <w:rPr>
                <w:rStyle w:val="SAPEmphasis"/>
              </w:rPr>
            </w:pPr>
            <w:r w:rsidRPr="00EB7918">
              <w:rPr>
                <w:rStyle w:val="SAPEmphasis"/>
              </w:rPr>
              <w:t>Search Employee</w:t>
            </w:r>
          </w:p>
        </w:tc>
        <w:tc>
          <w:tcPr>
            <w:tcW w:w="5940" w:type="dxa"/>
            <w:tcBorders>
              <w:top w:val="single" w:sz="8" w:space="0" w:color="999999"/>
              <w:left w:val="single" w:sz="8" w:space="0" w:color="999999"/>
              <w:bottom w:val="single" w:sz="8" w:space="0" w:color="999999"/>
              <w:right w:val="single" w:sz="8" w:space="0" w:color="999999"/>
            </w:tcBorders>
          </w:tcPr>
          <w:p w14:paraId="25AEF94E" w14:textId="77777777" w:rsidR="00072B51" w:rsidRPr="00792B4E" w:rsidRDefault="00072B51" w:rsidP="0078353F">
            <w:pPr>
              <w:rPr>
                <w:rStyle w:val="SAPScreenElement"/>
                <w:rFonts w:ascii="BentonSans Book" w:hAnsi="BentonSans Book"/>
                <w:color w:val="auto"/>
              </w:rPr>
            </w:pPr>
            <w:r w:rsidRPr="00792B4E">
              <w:t>In the</w:t>
            </w:r>
            <w:r w:rsidRPr="00792B4E">
              <w:rPr>
                <w:rStyle w:val="SAPScreenElement"/>
              </w:rPr>
              <w:t xml:space="preserve"> Search for actions or people</w:t>
            </w:r>
            <w:r w:rsidRPr="00792B4E">
              <w:t xml:space="preserve"> box, in the top right corner of the screen, enter the name (or name parts) of the employee whose job information data you want to view.</w:t>
            </w:r>
          </w:p>
        </w:tc>
        <w:tc>
          <w:tcPr>
            <w:tcW w:w="4078" w:type="dxa"/>
            <w:tcBorders>
              <w:top w:val="single" w:sz="8" w:space="0" w:color="999999"/>
              <w:left w:val="single" w:sz="8" w:space="0" w:color="999999"/>
              <w:bottom w:val="single" w:sz="8" w:space="0" w:color="999999"/>
              <w:right w:val="single" w:sz="8" w:space="0" w:color="999999"/>
            </w:tcBorders>
          </w:tcPr>
          <w:p w14:paraId="449EFD01" w14:textId="6939FE31" w:rsidR="00072B51" w:rsidRPr="00792B4E" w:rsidRDefault="00715B8D" w:rsidP="0078353F">
            <w:r>
              <w:t xml:space="preserve">The autocomplete functionality suggests </w:t>
            </w:r>
            <w:r w:rsidR="00072B51" w:rsidRPr="00792B4E">
              <w:t>a list of employees matching your search criteria.</w:t>
            </w:r>
          </w:p>
        </w:tc>
        <w:tc>
          <w:tcPr>
            <w:tcW w:w="1260" w:type="dxa"/>
            <w:tcBorders>
              <w:top w:val="single" w:sz="8" w:space="0" w:color="999999"/>
              <w:left w:val="single" w:sz="8" w:space="0" w:color="999999"/>
              <w:bottom w:val="single" w:sz="8" w:space="0" w:color="999999"/>
              <w:right w:val="single" w:sz="8" w:space="0" w:color="999999"/>
            </w:tcBorders>
          </w:tcPr>
          <w:p w14:paraId="225CD6C6" w14:textId="77777777" w:rsidR="00072B51" w:rsidRPr="00792B4E" w:rsidRDefault="00072B51" w:rsidP="0078353F"/>
        </w:tc>
      </w:tr>
      <w:tr w:rsidR="00072B51" w:rsidRPr="00792B4E" w14:paraId="2B0ECFFF" w14:textId="77777777" w:rsidTr="00EB7918">
        <w:trPr>
          <w:trHeight w:val="576"/>
        </w:trPr>
        <w:tc>
          <w:tcPr>
            <w:tcW w:w="872" w:type="dxa"/>
            <w:tcBorders>
              <w:top w:val="single" w:sz="8" w:space="0" w:color="999999"/>
              <w:left w:val="single" w:sz="8" w:space="0" w:color="999999"/>
              <w:bottom w:val="single" w:sz="8" w:space="0" w:color="999999"/>
              <w:right w:val="single" w:sz="8" w:space="0" w:color="999999"/>
            </w:tcBorders>
          </w:tcPr>
          <w:p w14:paraId="73154999" w14:textId="77777777" w:rsidR="00072B51" w:rsidRPr="00792B4E" w:rsidRDefault="00072B51" w:rsidP="0078353F">
            <w:r w:rsidRPr="00792B4E">
              <w:t>3</w:t>
            </w:r>
          </w:p>
        </w:tc>
        <w:tc>
          <w:tcPr>
            <w:tcW w:w="2160" w:type="dxa"/>
            <w:tcBorders>
              <w:top w:val="single" w:sz="8" w:space="0" w:color="999999"/>
              <w:left w:val="single" w:sz="8" w:space="0" w:color="999999"/>
              <w:bottom w:val="single" w:sz="8" w:space="0" w:color="999999"/>
              <w:right w:val="single" w:sz="8" w:space="0" w:color="999999"/>
            </w:tcBorders>
          </w:tcPr>
          <w:p w14:paraId="12B557BD" w14:textId="77777777" w:rsidR="00072B51" w:rsidRPr="00EB7918" w:rsidRDefault="00072B51" w:rsidP="0078353F">
            <w:pPr>
              <w:rPr>
                <w:rStyle w:val="SAPEmphasis"/>
              </w:rPr>
            </w:pPr>
            <w:r w:rsidRPr="00EB7918">
              <w:rPr>
                <w:rStyle w:val="SAPEmphasis"/>
              </w:rPr>
              <w:t>Select Employee</w:t>
            </w:r>
          </w:p>
        </w:tc>
        <w:tc>
          <w:tcPr>
            <w:tcW w:w="5940" w:type="dxa"/>
            <w:tcBorders>
              <w:top w:val="single" w:sz="8" w:space="0" w:color="999999"/>
              <w:left w:val="single" w:sz="8" w:space="0" w:color="999999"/>
              <w:bottom w:val="single" w:sz="8" w:space="0" w:color="999999"/>
              <w:right w:val="single" w:sz="8" w:space="0" w:color="999999"/>
            </w:tcBorders>
          </w:tcPr>
          <w:p w14:paraId="51F3A987" w14:textId="70D98978" w:rsidR="00072B51" w:rsidRPr="00792B4E" w:rsidRDefault="00715B8D" w:rsidP="0078353F">
            <w:r w:rsidRPr="00715B8D">
              <w:t>Select the appropriate employee from the result list</w:t>
            </w:r>
            <w:r w:rsidR="00072B51" w:rsidRPr="00792B4E">
              <w:t>.</w:t>
            </w:r>
          </w:p>
        </w:tc>
        <w:tc>
          <w:tcPr>
            <w:tcW w:w="4078" w:type="dxa"/>
            <w:tcBorders>
              <w:top w:val="single" w:sz="8" w:space="0" w:color="999999"/>
              <w:left w:val="single" w:sz="8" w:space="0" w:color="999999"/>
              <w:bottom w:val="single" w:sz="8" w:space="0" w:color="999999"/>
              <w:right w:val="single" w:sz="8" w:space="0" w:color="999999"/>
            </w:tcBorders>
          </w:tcPr>
          <w:p w14:paraId="0BBB7EE8" w14:textId="77777777" w:rsidR="00072B51" w:rsidRPr="00792B4E" w:rsidRDefault="00072B51" w:rsidP="0078353F">
            <w:r w:rsidRPr="00792B4E">
              <w:t xml:space="preserve">You are directed to the </w:t>
            </w:r>
            <w:r w:rsidRPr="00792B4E">
              <w:rPr>
                <w:rStyle w:val="SAPScreenElement"/>
              </w:rPr>
              <w:t>Employee Files</w:t>
            </w:r>
            <w:r w:rsidRPr="00792B4E">
              <w:t xml:space="preserve"> page in which the profile of the employee is displayed.</w:t>
            </w:r>
          </w:p>
        </w:tc>
        <w:tc>
          <w:tcPr>
            <w:tcW w:w="1260" w:type="dxa"/>
            <w:tcBorders>
              <w:top w:val="single" w:sz="8" w:space="0" w:color="999999"/>
              <w:left w:val="single" w:sz="8" w:space="0" w:color="999999"/>
              <w:bottom w:val="single" w:sz="8" w:space="0" w:color="999999"/>
              <w:right w:val="single" w:sz="8" w:space="0" w:color="999999"/>
            </w:tcBorders>
          </w:tcPr>
          <w:p w14:paraId="33003C1C" w14:textId="77777777" w:rsidR="00072B51" w:rsidRPr="00792B4E" w:rsidRDefault="00072B51" w:rsidP="0078353F"/>
        </w:tc>
      </w:tr>
      <w:tr w:rsidR="00072B51" w:rsidRPr="00792B4E" w14:paraId="2243E06B" w14:textId="77777777" w:rsidTr="00EB7918">
        <w:trPr>
          <w:trHeight w:val="576"/>
        </w:trPr>
        <w:tc>
          <w:tcPr>
            <w:tcW w:w="872" w:type="dxa"/>
            <w:tcBorders>
              <w:top w:val="single" w:sz="8" w:space="0" w:color="999999"/>
              <w:left w:val="single" w:sz="8" w:space="0" w:color="999999"/>
              <w:bottom w:val="single" w:sz="8" w:space="0" w:color="999999"/>
              <w:right w:val="single" w:sz="8" w:space="0" w:color="999999"/>
            </w:tcBorders>
          </w:tcPr>
          <w:p w14:paraId="724E2A99" w14:textId="77777777" w:rsidR="00072B51" w:rsidRPr="00792B4E" w:rsidRDefault="00072B51" w:rsidP="0078353F">
            <w:r w:rsidRPr="00792B4E">
              <w:t>4</w:t>
            </w:r>
          </w:p>
        </w:tc>
        <w:tc>
          <w:tcPr>
            <w:tcW w:w="2160" w:type="dxa"/>
            <w:tcBorders>
              <w:top w:val="single" w:sz="8" w:space="0" w:color="999999"/>
              <w:left w:val="single" w:sz="8" w:space="0" w:color="999999"/>
              <w:bottom w:val="single" w:sz="8" w:space="0" w:color="999999"/>
              <w:right w:val="single" w:sz="8" w:space="0" w:color="999999"/>
            </w:tcBorders>
          </w:tcPr>
          <w:p w14:paraId="3BC51BEE" w14:textId="3FA43336" w:rsidR="00072B51" w:rsidRPr="00792B4E" w:rsidRDefault="00072B51" w:rsidP="0078353F">
            <w:pPr>
              <w:rPr>
                <w:rFonts w:cs="Arial"/>
                <w:b/>
                <w:szCs w:val="18"/>
              </w:rPr>
            </w:pPr>
            <w:r w:rsidRPr="00EB7918">
              <w:rPr>
                <w:rStyle w:val="SAPEmphasis"/>
              </w:rPr>
              <w:t>Go to</w:t>
            </w:r>
            <w:r w:rsidRPr="00792B4E">
              <w:rPr>
                <w:rFonts w:cs="Arial"/>
                <w:b/>
                <w:szCs w:val="18"/>
              </w:rPr>
              <w:t xml:space="preserve"> </w:t>
            </w:r>
            <w:r w:rsidRPr="00EB7918">
              <w:rPr>
                <w:rStyle w:val="SAPScreenElement"/>
                <w:b/>
                <w:color w:val="auto"/>
              </w:rPr>
              <w:t>Employment Information</w:t>
            </w:r>
            <w:r w:rsidR="007271E5" w:rsidRPr="00EB7918">
              <w:rPr>
                <w:rStyle w:val="SAPEmphasis"/>
                <w:b/>
              </w:rPr>
              <w:t xml:space="preserve"> </w:t>
            </w:r>
            <w:r w:rsidRPr="00EB7918">
              <w:rPr>
                <w:rStyle w:val="SAPEmphasis"/>
              </w:rPr>
              <w:t>Section</w:t>
            </w:r>
          </w:p>
        </w:tc>
        <w:tc>
          <w:tcPr>
            <w:tcW w:w="5940" w:type="dxa"/>
            <w:tcBorders>
              <w:top w:val="single" w:sz="8" w:space="0" w:color="999999"/>
              <w:left w:val="single" w:sz="8" w:space="0" w:color="999999"/>
              <w:bottom w:val="single" w:sz="8" w:space="0" w:color="999999"/>
              <w:right w:val="single" w:sz="8" w:space="0" w:color="999999"/>
            </w:tcBorders>
          </w:tcPr>
          <w:p w14:paraId="13CD461E" w14:textId="77777777" w:rsidR="00072B51" w:rsidRPr="00792B4E" w:rsidRDefault="00072B51" w:rsidP="0078353F">
            <w:r w:rsidRPr="00792B4E">
              <w:t xml:space="preserve">On the </w:t>
            </w:r>
            <w:r w:rsidRPr="00792B4E">
              <w:rPr>
                <w:rStyle w:val="SAPScreenElement"/>
              </w:rPr>
              <w:t>Employee Files</w:t>
            </w:r>
            <w:r w:rsidRPr="00792B4E">
              <w:t xml:space="preserve"> screen, go to the </w:t>
            </w:r>
            <w:r w:rsidRPr="00792B4E">
              <w:rPr>
                <w:rStyle w:val="SAPScreenElement"/>
              </w:rPr>
              <w:t>Employment Information</w:t>
            </w:r>
            <w:r w:rsidRPr="00792B4E">
              <w:t xml:space="preserve"> section.</w:t>
            </w:r>
          </w:p>
        </w:tc>
        <w:tc>
          <w:tcPr>
            <w:tcW w:w="4078" w:type="dxa"/>
            <w:tcBorders>
              <w:top w:val="single" w:sz="8" w:space="0" w:color="999999"/>
              <w:left w:val="single" w:sz="8" w:space="0" w:color="999999"/>
              <w:bottom w:val="single" w:sz="8" w:space="0" w:color="999999"/>
              <w:right w:val="single" w:sz="8" w:space="0" w:color="999999"/>
            </w:tcBorders>
          </w:tcPr>
          <w:p w14:paraId="45079968" w14:textId="77777777" w:rsidR="00072B51" w:rsidRPr="00792B4E" w:rsidRDefault="00072B51" w:rsidP="0078353F">
            <w:r w:rsidRPr="00792B4E">
              <w:t xml:space="preserve">The </w:t>
            </w:r>
            <w:r w:rsidRPr="00792B4E">
              <w:rPr>
                <w:rStyle w:val="SAPScreenElement"/>
              </w:rPr>
              <w:t>Employment Information</w:t>
            </w:r>
            <w:r w:rsidRPr="00792B4E">
              <w:t xml:space="preserve"> section is displayed.</w:t>
            </w:r>
          </w:p>
        </w:tc>
        <w:tc>
          <w:tcPr>
            <w:tcW w:w="1260" w:type="dxa"/>
            <w:tcBorders>
              <w:top w:val="single" w:sz="8" w:space="0" w:color="999999"/>
              <w:left w:val="single" w:sz="8" w:space="0" w:color="999999"/>
              <w:bottom w:val="single" w:sz="8" w:space="0" w:color="999999"/>
              <w:right w:val="single" w:sz="8" w:space="0" w:color="999999"/>
            </w:tcBorders>
          </w:tcPr>
          <w:p w14:paraId="4F950093" w14:textId="77777777" w:rsidR="00072B51" w:rsidRPr="00792B4E" w:rsidRDefault="00072B51" w:rsidP="0078353F"/>
        </w:tc>
      </w:tr>
      <w:tr w:rsidR="00072B51" w:rsidRPr="00792B4E" w14:paraId="4EC8259A" w14:textId="77777777" w:rsidTr="00EB7918">
        <w:trPr>
          <w:trHeight w:val="576"/>
        </w:trPr>
        <w:tc>
          <w:tcPr>
            <w:tcW w:w="872" w:type="dxa"/>
            <w:tcBorders>
              <w:top w:val="single" w:sz="8" w:space="0" w:color="999999"/>
              <w:left w:val="single" w:sz="8" w:space="0" w:color="999999"/>
              <w:bottom w:val="single" w:sz="8" w:space="0" w:color="999999"/>
              <w:right w:val="single" w:sz="8" w:space="0" w:color="999999"/>
            </w:tcBorders>
          </w:tcPr>
          <w:p w14:paraId="21053A9F" w14:textId="77777777" w:rsidR="00072B51" w:rsidRPr="00792B4E" w:rsidRDefault="00072B51" w:rsidP="0078353F">
            <w:r w:rsidRPr="00792B4E">
              <w:rPr>
                <w:lang w:eastAsia="zh-TW"/>
              </w:rPr>
              <w:t>5</w:t>
            </w:r>
          </w:p>
        </w:tc>
        <w:tc>
          <w:tcPr>
            <w:tcW w:w="2160" w:type="dxa"/>
            <w:tcBorders>
              <w:top w:val="single" w:sz="8" w:space="0" w:color="999999"/>
              <w:left w:val="single" w:sz="8" w:space="0" w:color="999999"/>
              <w:bottom w:val="single" w:sz="8" w:space="0" w:color="999999"/>
              <w:right w:val="single" w:sz="8" w:space="0" w:color="999999"/>
            </w:tcBorders>
          </w:tcPr>
          <w:p w14:paraId="60A69FC1" w14:textId="77777777" w:rsidR="00072B51" w:rsidRPr="00792B4E" w:rsidRDefault="00072B51" w:rsidP="0078353F">
            <w:pPr>
              <w:rPr>
                <w:rFonts w:cs="Arial"/>
                <w:b/>
                <w:szCs w:val="18"/>
              </w:rPr>
            </w:pPr>
            <w:r w:rsidRPr="00EB7918">
              <w:rPr>
                <w:rStyle w:val="SAPEmphasis"/>
              </w:rPr>
              <w:t>View</w:t>
            </w:r>
            <w:r w:rsidRPr="00792B4E">
              <w:rPr>
                <w:rFonts w:cs="Arial"/>
                <w:b/>
                <w:szCs w:val="18"/>
              </w:rPr>
              <w:t xml:space="preserve"> </w:t>
            </w:r>
            <w:r w:rsidRPr="00EB7918">
              <w:rPr>
                <w:rStyle w:val="SAPScreenElement"/>
                <w:b/>
                <w:color w:val="auto"/>
              </w:rPr>
              <w:t>Job Information</w:t>
            </w:r>
            <w:r w:rsidRPr="00792B4E">
              <w:rPr>
                <w:rFonts w:cs="Arial"/>
                <w:b/>
                <w:szCs w:val="18"/>
              </w:rPr>
              <w:t xml:space="preserve"> </w:t>
            </w:r>
            <w:r w:rsidRPr="00EB7918">
              <w:rPr>
                <w:rStyle w:val="SAPEmphasis"/>
              </w:rPr>
              <w:t>Block</w:t>
            </w:r>
          </w:p>
        </w:tc>
        <w:tc>
          <w:tcPr>
            <w:tcW w:w="5940" w:type="dxa"/>
            <w:tcBorders>
              <w:top w:val="single" w:sz="8" w:space="0" w:color="999999"/>
              <w:left w:val="single" w:sz="8" w:space="0" w:color="999999"/>
              <w:bottom w:val="single" w:sz="8" w:space="0" w:color="999999"/>
              <w:right w:val="single" w:sz="8" w:space="0" w:color="999999"/>
            </w:tcBorders>
          </w:tcPr>
          <w:p w14:paraId="734B9F94" w14:textId="77777777" w:rsidR="00072B51" w:rsidRPr="00792B4E" w:rsidRDefault="00072B51" w:rsidP="0078353F">
            <w:pPr>
              <w:rPr>
                <w:rFonts w:cstheme="minorBidi"/>
              </w:rPr>
            </w:pPr>
            <w:r w:rsidRPr="00792B4E">
              <w:rPr>
                <w:lang w:eastAsia="zh-TW"/>
              </w:rPr>
              <w:t xml:space="preserve">Verify in the </w:t>
            </w:r>
            <w:r w:rsidRPr="00792B4E">
              <w:rPr>
                <w:rStyle w:val="SAPScreenElement"/>
                <w:lang w:eastAsia="zh-TW"/>
              </w:rPr>
              <w:t xml:space="preserve">Job Information </w:t>
            </w:r>
            <w:r w:rsidRPr="00792B4E">
              <w:rPr>
                <w:lang w:eastAsia="zh-TW"/>
              </w:rPr>
              <w:t xml:space="preserve">block of the </w:t>
            </w:r>
            <w:r w:rsidRPr="00792B4E">
              <w:rPr>
                <w:rStyle w:val="SAPScreenElement"/>
                <w:lang w:eastAsia="zh-TW"/>
              </w:rPr>
              <w:t xml:space="preserve">Job Information </w:t>
            </w:r>
            <w:r w:rsidRPr="00792B4E">
              <w:rPr>
                <w:lang w:eastAsia="zh-TW"/>
              </w:rPr>
              <w:t xml:space="preserve">subsection that the </w:t>
            </w:r>
            <w:r w:rsidRPr="00792B4E">
              <w:rPr>
                <w:rStyle w:val="SAPScreenElement"/>
                <w:lang w:eastAsia="zh-TW"/>
              </w:rPr>
              <w:t>Employee Status</w:t>
            </w:r>
            <w:r w:rsidRPr="00792B4E">
              <w:rPr>
                <w:lang w:eastAsia="zh-TW"/>
              </w:rPr>
              <w:t xml:space="preserve"> field has value</w:t>
            </w:r>
            <w:r w:rsidRPr="00792B4E">
              <w:rPr>
                <w:rStyle w:val="SAPUserEntry"/>
                <w:color w:val="auto"/>
              </w:rPr>
              <w:t xml:space="preserve"> </w:t>
            </w:r>
            <w:r w:rsidRPr="00792B4E">
              <w:rPr>
                <w:rStyle w:val="SAPUserEntry"/>
                <w:b w:val="0"/>
                <w:color w:val="auto"/>
                <w:lang w:eastAsia="zh-TW"/>
              </w:rPr>
              <w:t>Active</w:t>
            </w:r>
            <w:r w:rsidRPr="00792B4E">
              <w:rPr>
                <w:lang w:eastAsia="zh-TW"/>
              </w:rPr>
              <w:t>.</w:t>
            </w:r>
          </w:p>
        </w:tc>
        <w:tc>
          <w:tcPr>
            <w:tcW w:w="4078" w:type="dxa"/>
            <w:tcBorders>
              <w:top w:val="single" w:sz="8" w:space="0" w:color="999999"/>
              <w:left w:val="single" w:sz="8" w:space="0" w:color="999999"/>
              <w:bottom w:val="single" w:sz="8" w:space="0" w:color="999999"/>
              <w:right w:val="single" w:sz="8" w:space="0" w:color="999999"/>
            </w:tcBorders>
          </w:tcPr>
          <w:p w14:paraId="3735E342"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295C236F" w14:textId="77777777" w:rsidR="00072B51" w:rsidRPr="00792B4E" w:rsidRDefault="00072B51" w:rsidP="0078353F"/>
        </w:tc>
      </w:tr>
      <w:tr w:rsidR="00072B51" w:rsidRPr="00792B4E" w14:paraId="0E184B65" w14:textId="77777777" w:rsidTr="00EB7918">
        <w:trPr>
          <w:trHeight w:val="576"/>
        </w:trPr>
        <w:tc>
          <w:tcPr>
            <w:tcW w:w="872" w:type="dxa"/>
            <w:tcBorders>
              <w:top w:val="single" w:sz="8" w:space="0" w:color="999999"/>
              <w:left w:val="single" w:sz="8" w:space="0" w:color="999999"/>
              <w:bottom w:val="single" w:sz="8" w:space="0" w:color="999999"/>
              <w:right w:val="single" w:sz="8" w:space="0" w:color="999999"/>
            </w:tcBorders>
          </w:tcPr>
          <w:p w14:paraId="6F575B56" w14:textId="77777777" w:rsidR="00072B51" w:rsidRPr="00792B4E" w:rsidRDefault="00072B51" w:rsidP="0078353F">
            <w:pPr>
              <w:rPr>
                <w:lang w:eastAsia="zh-TW"/>
              </w:rPr>
            </w:pPr>
            <w:r w:rsidRPr="00792B4E">
              <w:t>6</w:t>
            </w:r>
          </w:p>
        </w:tc>
        <w:tc>
          <w:tcPr>
            <w:tcW w:w="2160" w:type="dxa"/>
            <w:tcBorders>
              <w:top w:val="single" w:sz="8" w:space="0" w:color="999999"/>
              <w:left w:val="single" w:sz="8" w:space="0" w:color="999999"/>
              <w:bottom w:val="single" w:sz="8" w:space="0" w:color="999999"/>
              <w:right w:val="single" w:sz="8" w:space="0" w:color="999999"/>
            </w:tcBorders>
          </w:tcPr>
          <w:p w14:paraId="0557DCA5" w14:textId="77777777" w:rsidR="00072B51" w:rsidRPr="00792B4E" w:rsidRDefault="00072B51" w:rsidP="0078353F">
            <w:pPr>
              <w:rPr>
                <w:rFonts w:cs="Arial"/>
                <w:b/>
                <w:szCs w:val="18"/>
              </w:rPr>
            </w:pPr>
            <w:r w:rsidRPr="00EB7918">
              <w:rPr>
                <w:rStyle w:val="SAPEmphasis"/>
              </w:rPr>
              <w:t>View Position Information (Optional)</w:t>
            </w:r>
          </w:p>
        </w:tc>
        <w:tc>
          <w:tcPr>
            <w:tcW w:w="5940" w:type="dxa"/>
            <w:tcBorders>
              <w:top w:val="single" w:sz="8" w:space="0" w:color="999999"/>
              <w:left w:val="single" w:sz="8" w:space="0" w:color="999999"/>
              <w:bottom w:val="single" w:sz="8" w:space="0" w:color="999999"/>
              <w:right w:val="single" w:sz="8" w:space="0" w:color="999999"/>
            </w:tcBorders>
          </w:tcPr>
          <w:p w14:paraId="16B856B9" w14:textId="65805DBA" w:rsidR="00072B51" w:rsidRPr="00792B4E" w:rsidRDefault="00072B51" w:rsidP="007C15F7">
            <w:pPr>
              <w:rPr>
                <w:lang w:eastAsia="zh-TW"/>
              </w:rPr>
            </w:pPr>
            <w:r w:rsidRPr="00792B4E">
              <w:rPr>
                <w:rStyle w:val="SAPEmphasis"/>
              </w:rPr>
              <w:t xml:space="preserve">Only if Position Management </w:t>
            </w:r>
            <w:r w:rsidR="00710599" w:rsidRPr="00CC32A9">
              <w:rPr>
                <w:rStyle w:val="SAPEmphasis"/>
              </w:rPr>
              <w:t xml:space="preserve">has been implemented </w:t>
            </w:r>
            <w:r w:rsidRPr="00792B4E">
              <w:rPr>
                <w:rStyle w:val="SAPEmphasis"/>
              </w:rPr>
              <w:t xml:space="preserve">and </w:t>
            </w:r>
            <w:r w:rsidRPr="00792B4E">
              <w:rPr>
                <w:rStyle w:val="SAPScreenElement"/>
                <w:b/>
                <w:color w:val="auto"/>
              </w:rPr>
              <w:t>Right to Return</w:t>
            </w:r>
            <w:r w:rsidRPr="00792B4E">
              <w:t xml:space="preserve"> </w:t>
            </w:r>
            <w:r w:rsidRPr="00792B4E">
              <w:rPr>
                <w:rStyle w:val="SAPEmphasis"/>
              </w:rPr>
              <w:t xml:space="preserve">feature is activated: </w:t>
            </w:r>
            <w:r w:rsidRPr="00792B4E">
              <w:t xml:space="preserve">In the </w:t>
            </w:r>
            <w:r w:rsidRPr="00792B4E">
              <w:rPr>
                <w:rStyle w:val="SAPScreenElement"/>
              </w:rPr>
              <w:t>Position Information</w:t>
            </w:r>
            <w:r w:rsidRPr="00792B4E">
              <w:t xml:space="preserve"> block of the </w:t>
            </w:r>
            <w:r w:rsidRPr="00792B4E">
              <w:rPr>
                <w:rStyle w:val="SAPScreenElement"/>
              </w:rPr>
              <w:t xml:space="preserve">Organizational Information </w:t>
            </w:r>
            <w:r w:rsidRPr="00792B4E">
              <w:t xml:space="preserve">subsection verify that the employee is assigned again to the same position as before the </w:t>
            </w:r>
            <w:r w:rsidR="007C15F7" w:rsidRPr="00792B4E">
              <w:t>leave of</w:t>
            </w:r>
            <w:r w:rsidRPr="00792B4E">
              <w:t xml:space="preserve"> absence. Verify that the </w:t>
            </w:r>
            <w:r w:rsidRPr="00792B4E">
              <w:rPr>
                <w:rStyle w:val="SAPScreenElement"/>
              </w:rPr>
              <w:t>Position Entry Date</w:t>
            </w:r>
            <w:r w:rsidRPr="00792B4E">
              <w:t xml:space="preserve"> coincides with the actual return date maintained in process step </w:t>
            </w:r>
            <w:r w:rsidRPr="00792B4E">
              <w:rPr>
                <w:rStyle w:val="SAPScreenElement"/>
                <w:color w:val="auto"/>
              </w:rPr>
              <w:t>Entering Return to Work from Leave of Absence Data</w:t>
            </w:r>
            <w:r w:rsidRPr="00792B4E">
              <w:t>.</w:t>
            </w:r>
          </w:p>
        </w:tc>
        <w:tc>
          <w:tcPr>
            <w:tcW w:w="4078" w:type="dxa"/>
            <w:tcBorders>
              <w:top w:val="single" w:sz="8" w:space="0" w:color="999999"/>
              <w:left w:val="single" w:sz="8" w:space="0" w:color="999999"/>
              <w:bottom w:val="single" w:sz="8" w:space="0" w:color="999999"/>
              <w:right w:val="single" w:sz="8" w:space="0" w:color="999999"/>
            </w:tcBorders>
          </w:tcPr>
          <w:p w14:paraId="38E3B433"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1284DCD3" w14:textId="77777777" w:rsidR="00072B51" w:rsidRPr="00792B4E" w:rsidRDefault="00072B51" w:rsidP="0078353F"/>
        </w:tc>
      </w:tr>
      <w:tr w:rsidR="00072B51" w:rsidRPr="00792B4E" w14:paraId="6B29C4CE" w14:textId="77777777" w:rsidTr="00EB7918">
        <w:trPr>
          <w:trHeight w:val="576"/>
        </w:trPr>
        <w:tc>
          <w:tcPr>
            <w:tcW w:w="872" w:type="dxa"/>
            <w:tcBorders>
              <w:top w:val="single" w:sz="8" w:space="0" w:color="999999"/>
              <w:left w:val="single" w:sz="8" w:space="0" w:color="999999"/>
              <w:bottom w:val="single" w:sz="8" w:space="0" w:color="999999"/>
              <w:right w:val="single" w:sz="8" w:space="0" w:color="999999"/>
            </w:tcBorders>
          </w:tcPr>
          <w:p w14:paraId="551112C5" w14:textId="77777777" w:rsidR="00072B51" w:rsidRPr="00792B4E" w:rsidRDefault="00072B51" w:rsidP="0078353F">
            <w:pPr>
              <w:rPr>
                <w:lang w:eastAsia="zh-TW"/>
              </w:rPr>
            </w:pPr>
            <w:r w:rsidRPr="00792B4E">
              <w:rPr>
                <w:lang w:eastAsia="zh-TW"/>
              </w:rPr>
              <w:t>7</w:t>
            </w:r>
          </w:p>
        </w:tc>
        <w:tc>
          <w:tcPr>
            <w:tcW w:w="2160" w:type="dxa"/>
            <w:tcBorders>
              <w:top w:val="single" w:sz="8" w:space="0" w:color="999999"/>
              <w:left w:val="single" w:sz="8" w:space="0" w:color="999999"/>
              <w:bottom w:val="single" w:sz="8" w:space="0" w:color="999999"/>
              <w:right w:val="single" w:sz="8" w:space="0" w:color="999999"/>
            </w:tcBorders>
          </w:tcPr>
          <w:p w14:paraId="0B09E86F" w14:textId="77777777" w:rsidR="00072B51" w:rsidRPr="00EB7918" w:rsidRDefault="00072B51" w:rsidP="0078353F">
            <w:pPr>
              <w:rPr>
                <w:rStyle w:val="SAPEmphasis"/>
              </w:rPr>
            </w:pPr>
            <w:r w:rsidRPr="00EB7918">
              <w:rPr>
                <w:rStyle w:val="SAPEmphasis"/>
              </w:rPr>
              <w:t>Go to Job Information History</w:t>
            </w:r>
          </w:p>
        </w:tc>
        <w:tc>
          <w:tcPr>
            <w:tcW w:w="5940" w:type="dxa"/>
            <w:tcBorders>
              <w:top w:val="single" w:sz="8" w:space="0" w:color="999999"/>
              <w:left w:val="single" w:sz="8" w:space="0" w:color="999999"/>
              <w:bottom w:val="single" w:sz="8" w:space="0" w:color="999999"/>
              <w:right w:val="single" w:sz="8" w:space="0" w:color="999999"/>
            </w:tcBorders>
          </w:tcPr>
          <w:p w14:paraId="1626AE23" w14:textId="77777777" w:rsidR="00072B51" w:rsidRPr="00792B4E" w:rsidRDefault="00072B51" w:rsidP="0078353F">
            <w:pPr>
              <w:rPr>
                <w:lang w:eastAsia="zh-TW"/>
              </w:rPr>
            </w:pPr>
            <w:r w:rsidRPr="00792B4E">
              <w:rPr>
                <w:lang w:eastAsia="zh-TW"/>
              </w:rPr>
              <w:t xml:space="preserve">Select the </w:t>
            </w:r>
            <w:r w:rsidRPr="00792B4E">
              <w:rPr>
                <w:rStyle w:val="SAPScreenElement"/>
                <w:lang w:eastAsia="zh-TW"/>
              </w:rPr>
              <w:t xml:space="preserve">Clock </w:t>
            </w:r>
            <w:r w:rsidRPr="00792B4E">
              <w:rPr>
                <w:rStyle w:val="SAPScreenElement"/>
              </w:rPr>
              <w:t>(History)</w:t>
            </w:r>
            <w:r w:rsidRPr="00792B4E">
              <w:rPr>
                <w:lang w:eastAsia="zh-TW"/>
              </w:rPr>
              <w:t xml:space="preserve"> icon next to the </w:t>
            </w:r>
            <w:r w:rsidRPr="00792B4E">
              <w:rPr>
                <w:rStyle w:val="SAPScreenElement"/>
                <w:lang w:eastAsia="zh-TW"/>
              </w:rPr>
              <w:t xml:space="preserve">Job Information </w:t>
            </w:r>
            <w:r w:rsidRPr="00792B4E">
              <w:rPr>
                <w:lang w:eastAsia="zh-TW"/>
              </w:rPr>
              <w:t>block.</w:t>
            </w:r>
          </w:p>
        </w:tc>
        <w:tc>
          <w:tcPr>
            <w:tcW w:w="4078" w:type="dxa"/>
            <w:tcBorders>
              <w:top w:val="single" w:sz="8" w:space="0" w:color="999999"/>
              <w:left w:val="single" w:sz="8" w:space="0" w:color="999999"/>
              <w:bottom w:val="single" w:sz="8" w:space="0" w:color="999999"/>
              <w:right w:val="single" w:sz="8" w:space="0" w:color="999999"/>
            </w:tcBorders>
          </w:tcPr>
          <w:p w14:paraId="64F336F3" w14:textId="77777777" w:rsidR="00072B51" w:rsidRPr="00792B4E" w:rsidRDefault="00072B51" w:rsidP="0078353F">
            <w:pPr>
              <w:rPr>
                <w:lang w:eastAsia="zh-TW"/>
              </w:rPr>
            </w:pPr>
            <w:r w:rsidRPr="00792B4E">
              <w:rPr>
                <w:lang w:eastAsia="zh-TW"/>
              </w:rPr>
              <w:t xml:space="preserve">The </w:t>
            </w:r>
            <w:r w:rsidRPr="00792B4E">
              <w:rPr>
                <w:rStyle w:val="SAPScreenElement"/>
                <w:lang w:eastAsia="zh-TW"/>
              </w:rPr>
              <w:t xml:space="preserve">Job Information Changes </w:t>
            </w:r>
            <w:r w:rsidRPr="00792B4E">
              <w:rPr>
                <w:lang w:eastAsia="zh-TW"/>
              </w:rPr>
              <w:t xml:space="preserve">dialog box is displayed: on the left hand-side, the historical records of the job information are listed; on the </w:t>
            </w:r>
            <w:r w:rsidRPr="00792B4E">
              <w:rPr>
                <w:lang w:eastAsia="zh-TW"/>
              </w:rPr>
              <w:lastRenderedPageBreak/>
              <w:t>right hand-side, the</w:t>
            </w:r>
            <w:r w:rsidRPr="00792B4E">
              <w:rPr>
                <w:rStyle w:val="SAPScreenElement"/>
                <w:lang w:eastAsia="zh-TW"/>
              </w:rPr>
              <w:t xml:space="preserve"> </w:t>
            </w:r>
            <w:r w:rsidRPr="00792B4E">
              <w:rPr>
                <w:lang w:eastAsia="zh-TW"/>
              </w:rPr>
              <w:t>current valid record is displayed.</w:t>
            </w:r>
          </w:p>
        </w:tc>
        <w:tc>
          <w:tcPr>
            <w:tcW w:w="1260" w:type="dxa"/>
            <w:tcBorders>
              <w:top w:val="single" w:sz="8" w:space="0" w:color="999999"/>
              <w:left w:val="single" w:sz="8" w:space="0" w:color="999999"/>
              <w:bottom w:val="single" w:sz="8" w:space="0" w:color="999999"/>
              <w:right w:val="single" w:sz="8" w:space="0" w:color="999999"/>
            </w:tcBorders>
          </w:tcPr>
          <w:p w14:paraId="618FF7FE" w14:textId="77777777" w:rsidR="00072B51" w:rsidRPr="00792B4E" w:rsidRDefault="00072B51" w:rsidP="0078353F"/>
        </w:tc>
      </w:tr>
      <w:tr w:rsidR="00072B51" w:rsidRPr="00792B4E" w14:paraId="29BAB5DC" w14:textId="77777777" w:rsidTr="00EB7918">
        <w:trPr>
          <w:trHeight w:val="576"/>
        </w:trPr>
        <w:tc>
          <w:tcPr>
            <w:tcW w:w="872" w:type="dxa"/>
            <w:tcBorders>
              <w:top w:val="single" w:sz="8" w:space="0" w:color="999999"/>
              <w:left w:val="single" w:sz="8" w:space="0" w:color="999999"/>
              <w:bottom w:val="single" w:sz="8" w:space="0" w:color="999999"/>
              <w:right w:val="single" w:sz="8" w:space="0" w:color="999999"/>
            </w:tcBorders>
          </w:tcPr>
          <w:p w14:paraId="3C700481" w14:textId="77777777" w:rsidR="00072B51" w:rsidRPr="00792B4E" w:rsidRDefault="00072B51" w:rsidP="0078353F">
            <w:r w:rsidRPr="00792B4E">
              <w:t>8</w:t>
            </w:r>
          </w:p>
        </w:tc>
        <w:tc>
          <w:tcPr>
            <w:tcW w:w="2160" w:type="dxa"/>
            <w:tcBorders>
              <w:top w:val="single" w:sz="8" w:space="0" w:color="999999"/>
              <w:left w:val="single" w:sz="8" w:space="0" w:color="999999"/>
              <w:bottom w:val="single" w:sz="8" w:space="0" w:color="999999"/>
              <w:right w:val="single" w:sz="8" w:space="0" w:color="999999"/>
            </w:tcBorders>
          </w:tcPr>
          <w:p w14:paraId="30699178" w14:textId="77777777" w:rsidR="00072B51" w:rsidRPr="00EB7918" w:rsidRDefault="00072B51" w:rsidP="0078353F">
            <w:pPr>
              <w:rPr>
                <w:rStyle w:val="SAPEmphasis"/>
              </w:rPr>
            </w:pPr>
            <w:r w:rsidRPr="00EB7918">
              <w:rPr>
                <w:rStyle w:val="SAPEmphasis"/>
              </w:rPr>
              <w:t>View Job Information Details</w:t>
            </w:r>
          </w:p>
        </w:tc>
        <w:tc>
          <w:tcPr>
            <w:tcW w:w="5940" w:type="dxa"/>
            <w:tcBorders>
              <w:top w:val="single" w:sz="8" w:space="0" w:color="999999"/>
              <w:left w:val="single" w:sz="8" w:space="0" w:color="999999"/>
              <w:bottom w:val="single" w:sz="8" w:space="0" w:color="999999"/>
              <w:right w:val="single" w:sz="8" w:space="0" w:color="999999"/>
            </w:tcBorders>
          </w:tcPr>
          <w:p w14:paraId="5CFE82CE" w14:textId="77777777" w:rsidR="00072B51" w:rsidRPr="00792B4E" w:rsidRDefault="00072B51" w:rsidP="0078353F">
            <w:r w:rsidRPr="00792B4E">
              <w:t xml:space="preserve">In the </w:t>
            </w:r>
            <w:r w:rsidRPr="00792B4E">
              <w:rPr>
                <w:rStyle w:val="SAPScreenElement"/>
              </w:rPr>
              <w:t>Job Information</w:t>
            </w:r>
            <w:r w:rsidRPr="00792B4E">
              <w:rPr>
                <w:rStyle w:val="SAPScreenElement"/>
                <w:lang w:eastAsia="zh-TW"/>
              </w:rPr>
              <w:t xml:space="preserve"> Changes </w:t>
            </w:r>
            <w:r w:rsidRPr="00792B4E">
              <w:rPr>
                <w:lang w:eastAsia="zh-TW"/>
              </w:rPr>
              <w:t xml:space="preserve">dialog box </w:t>
            </w:r>
            <w:r w:rsidRPr="00792B4E">
              <w:t>verify that following values are displayed</w:t>
            </w:r>
            <w:r w:rsidRPr="00792B4E">
              <w:rPr>
                <w:lang w:eastAsia="zh-TW"/>
              </w:rPr>
              <w:t xml:space="preserve"> in the </w:t>
            </w:r>
            <w:r w:rsidRPr="00792B4E">
              <w:rPr>
                <w:rStyle w:val="SAPScreenElement"/>
                <w:lang w:eastAsia="zh-TW"/>
              </w:rPr>
              <w:t>Employee Status</w:t>
            </w:r>
            <w:r w:rsidRPr="00792B4E">
              <w:rPr>
                <w:lang w:eastAsia="zh-TW"/>
              </w:rPr>
              <w:t xml:space="preserve"> and </w:t>
            </w:r>
            <w:r w:rsidRPr="00792B4E">
              <w:rPr>
                <w:rStyle w:val="SAPScreenElement"/>
                <w:lang w:eastAsia="zh-TW"/>
              </w:rPr>
              <w:t>Event</w:t>
            </w:r>
            <w:r w:rsidRPr="00792B4E">
              <w:rPr>
                <w:lang w:eastAsia="zh-TW"/>
              </w:rPr>
              <w:t xml:space="preserve"> blocks, respectively</w:t>
            </w:r>
            <w:r w:rsidRPr="00792B4E">
              <w:t>:</w:t>
            </w:r>
          </w:p>
          <w:p w14:paraId="2AED0D5A" w14:textId="77777777" w:rsidR="00072B51" w:rsidRPr="00792B4E" w:rsidRDefault="00072B51" w:rsidP="0078353F">
            <w:r w:rsidRPr="00792B4E">
              <w:rPr>
                <w:rStyle w:val="SAPScreenElement"/>
              </w:rPr>
              <w:t>Employee Status</w:t>
            </w:r>
            <w:r w:rsidRPr="00792B4E">
              <w:t xml:space="preserve">: </w:t>
            </w:r>
            <w:r w:rsidRPr="00792B4E">
              <w:rPr>
                <w:rStyle w:val="SAPUserEntry"/>
                <w:b w:val="0"/>
                <w:color w:val="auto"/>
              </w:rPr>
              <w:t>Active</w:t>
            </w:r>
          </w:p>
          <w:p w14:paraId="6325FA7A" w14:textId="77777777" w:rsidR="00072B51" w:rsidRPr="00792B4E" w:rsidRDefault="00072B51" w:rsidP="0078353F">
            <w:r w:rsidRPr="00792B4E">
              <w:rPr>
                <w:rStyle w:val="SAPScreenElement"/>
              </w:rPr>
              <w:t>Event</w:t>
            </w:r>
            <w:r w:rsidRPr="00792B4E">
              <w:t xml:space="preserve">: </w:t>
            </w:r>
            <w:r w:rsidRPr="00792B4E">
              <w:rPr>
                <w:rStyle w:val="SAPUserEntry"/>
                <w:b w:val="0"/>
                <w:color w:val="auto"/>
              </w:rPr>
              <w:t>Return</w:t>
            </w:r>
            <w:r w:rsidRPr="00792B4E">
              <w:t xml:space="preserve"> </w:t>
            </w:r>
            <w:r w:rsidRPr="00792B4E">
              <w:rPr>
                <w:rStyle w:val="SAPUserEntry"/>
                <w:b w:val="0"/>
                <w:color w:val="auto"/>
              </w:rPr>
              <w:t>to</w:t>
            </w:r>
            <w:r w:rsidRPr="00792B4E">
              <w:t xml:space="preserve"> </w:t>
            </w:r>
            <w:r w:rsidRPr="00792B4E">
              <w:rPr>
                <w:rStyle w:val="SAPUserEntry"/>
                <w:b w:val="0"/>
                <w:color w:val="auto"/>
              </w:rPr>
              <w:t>Work</w:t>
            </w:r>
          </w:p>
          <w:p w14:paraId="430710C8" w14:textId="77777777" w:rsidR="00072B51" w:rsidRPr="00792B4E" w:rsidRDefault="00072B51" w:rsidP="0078353F">
            <w:r w:rsidRPr="00792B4E">
              <w:rPr>
                <w:rStyle w:val="SAPScreenElement"/>
              </w:rPr>
              <w:t>Event Reason</w:t>
            </w:r>
            <w:r w:rsidRPr="00792B4E">
              <w:t xml:space="preserve">: </w:t>
            </w:r>
            <w:r w:rsidRPr="00792B4E">
              <w:rPr>
                <w:rStyle w:val="SAPUserEntry"/>
                <w:b w:val="0"/>
                <w:color w:val="auto"/>
              </w:rPr>
              <w:t>Return</w:t>
            </w:r>
            <w:r w:rsidRPr="00792B4E">
              <w:t xml:space="preserve"> </w:t>
            </w:r>
            <w:r w:rsidRPr="00792B4E">
              <w:rPr>
                <w:rStyle w:val="SAPUserEntry"/>
                <w:b w:val="0"/>
                <w:color w:val="auto"/>
              </w:rPr>
              <w:t>From</w:t>
            </w:r>
            <w:r w:rsidRPr="00792B4E">
              <w:t xml:space="preserve"> </w:t>
            </w:r>
            <w:r w:rsidRPr="00792B4E">
              <w:rPr>
                <w:rStyle w:val="SAPUserEntry"/>
                <w:b w:val="0"/>
                <w:color w:val="auto"/>
              </w:rPr>
              <w:t>Leave</w:t>
            </w:r>
            <w:r w:rsidRPr="00792B4E">
              <w:t xml:space="preserve"> </w:t>
            </w:r>
            <w:r w:rsidRPr="00792B4E">
              <w:rPr>
                <w:rStyle w:val="SAPUserEntry"/>
                <w:b w:val="0"/>
                <w:color w:val="auto"/>
              </w:rPr>
              <w:t>(RETLEAVE)</w:t>
            </w:r>
          </w:p>
        </w:tc>
        <w:tc>
          <w:tcPr>
            <w:tcW w:w="4078" w:type="dxa"/>
            <w:tcBorders>
              <w:top w:val="single" w:sz="8" w:space="0" w:color="999999"/>
              <w:left w:val="single" w:sz="8" w:space="0" w:color="999999"/>
              <w:bottom w:val="single" w:sz="8" w:space="0" w:color="999999"/>
              <w:right w:val="single" w:sz="8" w:space="0" w:color="999999"/>
            </w:tcBorders>
          </w:tcPr>
          <w:p w14:paraId="011BA92B" w14:textId="77777777" w:rsidR="00072B51" w:rsidRPr="00792B4E" w:rsidRDefault="00072B51" w:rsidP="0078353F"/>
        </w:tc>
        <w:tc>
          <w:tcPr>
            <w:tcW w:w="1260" w:type="dxa"/>
            <w:tcBorders>
              <w:top w:val="single" w:sz="8" w:space="0" w:color="999999"/>
              <w:left w:val="single" w:sz="8" w:space="0" w:color="999999"/>
              <w:bottom w:val="single" w:sz="8" w:space="0" w:color="999999"/>
              <w:right w:val="single" w:sz="8" w:space="0" w:color="999999"/>
            </w:tcBorders>
          </w:tcPr>
          <w:p w14:paraId="1D35884D" w14:textId="77777777" w:rsidR="00072B51" w:rsidRPr="00792B4E" w:rsidRDefault="00072B51" w:rsidP="0078353F"/>
        </w:tc>
      </w:tr>
    </w:tbl>
    <w:p w14:paraId="7ADF8DA0" w14:textId="77777777" w:rsidR="00072B51" w:rsidRPr="00792B4E" w:rsidRDefault="00072B51" w:rsidP="002B4FFE">
      <w:pPr>
        <w:pStyle w:val="SAPNoteHeading"/>
        <w:spacing w:before="120"/>
      </w:pPr>
      <w:bookmarkStart w:id="451" w:name="_Toc434084877"/>
      <w:bookmarkStart w:id="452" w:name="_Toc434236549"/>
      <w:bookmarkStart w:id="453" w:name="_Toc434239005"/>
      <w:bookmarkStart w:id="454" w:name="_Toc437516212"/>
      <w:bookmarkEnd w:id="451"/>
      <w:bookmarkEnd w:id="452"/>
      <w:bookmarkEnd w:id="453"/>
      <w:bookmarkEnd w:id="454"/>
      <w:r w:rsidRPr="00792B4E">
        <w:rPr>
          <w:noProof/>
        </w:rPr>
        <w:drawing>
          <wp:inline distT="0" distB="0" distL="0" distR="0" wp14:anchorId="6A593714" wp14:editId="7BA2E735">
            <wp:extent cx="225425" cy="225425"/>
            <wp:effectExtent l="0" t="0" r="3175" b="3175"/>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92B4E">
        <w:t> Caution</w:t>
      </w:r>
    </w:p>
    <w:p w14:paraId="6D492D5E" w14:textId="37156940" w:rsidR="00072B51" w:rsidRPr="00792B4E" w:rsidRDefault="00072B51" w:rsidP="002B4FFE">
      <w:pPr>
        <w:pStyle w:val="NoteParagraph"/>
        <w:ind w:left="624"/>
      </w:pPr>
      <w:r w:rsidRPr="00792B4E">
        <w:rPr>
          <w:b/>
        </w:rPr>
        <w:t>Only in case integration with Employee Central Payroll is in place</w:t>
      </w:r>
      <w:r w:rsidRPr="00792B4E">
        <w:t xml:space="preserve">, the employee </w:t>
      </w:r>
      <w:r w:rsidR="00E643F9" w:rsidRPr="00FD6529">
        <w:t xml:space="preserve">absence </w:t>
      </w:r>
      <w:r w:rsidRPr="00FD6529">
        <w:t xml:space="preserve">data </w:t>
      </w:r>
      <w:r w:rsidRPr="00241922">
        <w:t>is</w:t>
      </w:r>
      <w:r w:rsidRPr="00792B4E">
        <w:t xml:space="preserve"> replicated to Employee Central Payroll. In order to check the correctness of the replicated data, proceed as described in the test script of scope item </w:t>
      </w:r>
      <w:r w:rsidRPr="00792B4E">
        <w:rPr>
          <w:rFonts w:ascii="BentonSans Book Italic" w:hAnsi="BentonSans Book Italic"/>
        </w:rPr>
        <w:t>Integration with SAP SuccessFactors Employee Central Payroll</w:t>
      </w:r>
      <w:r w:rsidRPr="00792B4E">
        <w:rPr>
          <w:rStyle w:val="SAPScreenElement"/>
          <w:color w:val="auto"/>
        </w:rPr>
        <w:t xml:space="preserve"> (15O)</w:t>
      </w:r>
      <w:r w:rsidRPr="00792B4E">
        <w:t>.</w:t>
      </w:r>
    </w:p>
    <w:p w14:paraId="0181AB65" w14:textId="77777777" w:rsidR="000620A9" w:rsidRPr="00792B4E" w:rsidRDefault="000620A9" w:rsidP="000620A9">
      <w:pPr>
        <w:pStyle w:val="Heading1"/>
        <w:ind w:left="432" w:hanging="432"/>
      </w:pPr>
      <w:bookmarkStart w:id="455" w:name="_Toc505864928"/>
      <w:r w:rsidRPr="00792B4E">
        <w:lastRenderedPageBreak/>
        <w:t>Appendix</w:t>
      </w:r>
      <w:bookmarkEnd w:id="305"/>
      <w:bookmarkEnd w:id="306"/>
      <w:bookmarkEnd w:id="307"/>
      <w:bookmarkEnd w:id="308"/>
      <w:bookmarkEnd w:id="455"/>
    </w:p>
    <w:p w14:paraId="48F3A919" w14:textId="77777777" w:rsidR="00D4679C" w:rsidRDefault="00D4679C" w:rsidP="00D4679C">
      <w:pPr>
        <w:pStyle w:val="Heading2"/>
        <w:keepLines w:val="0"/>
        <w:widowControl w:val="0"/>
        <w:tabs>
          <w:tab w:val="num" w:pos="576"/>
          <w:tab w:val="left" w:pos="9356"/>
        </w:tabs>
        <w:spacing w:line="240" w:lineRule="auto"/>
        <w:ind w:left="578" w:hanging="578"/>
      </w:pPr>
      <w:bookmarkStart w:id="456" w:name="_Toc435792928"/>
      <w:bookmarkStart w:id="457" w:name="_Toc435792929"/>
      <w:bookmarkStart w:id="458" w:name="_Toc435792930"/>
      <w:bookmarkStart w:id="459" w:name="_Toc435792931"/>
      <w:bookmarkStart w:id="460" w:name="_Toc435792932"/>
      <w:bookmarkStart w:id="461" w:name="_Toc435792933"/>
      <w:bookmarkStart w:id="462" w:name="_Toc435792934"/>
      <w:bookmarkStart w:id="463" w:name="_Toc435792935"/>
      <w:bookmarkStart w:id="464" w:name="_Toc435792936"/>
      <w:bookmarkStart w:id="465" w:name="_Toc435792937"/>
      <w:bookmarkStart w:id="466" w:name="_Toc484002838"/>
      <w:bookmarkStart w:id="467" w:name="_Toc481772163"/>
      <w:bookmarkStart w:id="468" w:name="_Toc505864929"/>
      <w:bookmarkStart w:id="469" w:name="_Toc386012204"/>
      <w:bookmarkStart w:id="470" w:name="_Toc401565098"/>
      <w:bookmarkStart w:id="471" w:name="_Toc416967283"/>
      <w:bookmarkStart w:id="472" w:name="_Toc435792938"/>
      <w:bookmarkEnd w:id="456"/>
      <w:bookmarkEnd w:id="457"/>
      <w:bookmarkEnd w:id="458"/>
      <w:bookmarkEnd w:id="459"/>
      <w:bookmarkEnd w:id="460"/>
      <w:bookmarkEnd w:id="461"/>
      <w:bookmarkEnd w:id="462"/>
      <w:bookmarkEnd w:id="463"/>
      <w:bookmarkEnd w:id="464"/>
      <w:bookmarkEnd w:id="465"/>
      <w:r>
        <w:t>Executing Process Steps using Mobile App</w:t>
      </w:r>
      <w:bookmarkEnd w:id="466"/>
      <w:bookmarkEnd w:id="467"/>
      <w:bookmarkEnd w:id="468"/>
    </w:p>
    <w:p w14:paraId="46AB0F14" w14:textId="77777777" w:rsidR="00D4679C" w:rsidRDefault="00D4679C" w:rsidP="00D4679C">
      <w:r>
        <w:t xml:space="preserve">As mentioned in chapter </w:t>
      </w:r>
      <w:r>
        <w:rPr>
          <w:rStyle w:val="SAPTextReference"/>
        </w:rPr>
        <w:t>Overview Table</w:t>
      </w:r>
      <w:r>
        <w:t xml:space="preserve">, several process steps can be executed via mobile device. For this, the SAP SuccessFactors Mobile application must have been activated on the mobile devices of the persons executing these steps. </w:t>
      </w:r>
    </w:p>
    <w:p w14:paraId="2B6E5ACB" w14:textId="7326F391" w:rsidR="00D4679C" w:rsidRDefault="00D4679C" w:rsidP="002B4FFE">
      <w:pPr>
        <w:pStyle w:val="SAPNoteHeading"/>
        <w:ind w:left="576"/>
      </w:pPr>
      <w:r>
        <w:rPr>
          <w:noProof/>
        </w:rPr>
        <w:drawing>
          <wp:inline distT="0" distB="0" distL="0" distR="0" wp14:anchorId="59D7144B" wp14:editId="5DDFF0D5">
            <wp:extent cx="225425" cy="225425"/>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Recommendation</w:t>
      </w:r>
    </w:p>
    <w:p w14:paraId="439DE022" w14:textId="42F13A93" w:rsidR="00D4679C" w:rsidRDefault="00D4679C" w:rsidP="002B4FFE">
      <w:pPr>
        <w:ind w:left="576"/>
      </w:pPr>
      <w:r>
        <w:t xml:space="preserve">For details on activating the SAP SuccessFactors Mobile application, refer to the </w:t>
      </w:r>
      <w:r w:rsidR="00265B55">
        <w:rPr>
          <w:rStyle w:val="SAPTextReference"/>
        </w:rPr>
        <w:t xml:space="preserve">Read Me </w:t>
      </w:r>
      <w:r w:rsidR="00265B55">
        <w:t>document</w:t>
      </w:r>
      <w:r>
        <w:t>.</w:t>
      </w:r>
    </w:p>
    <w:p w14:paraId="1AAC4FA5" w14:textId="77777777" w:rsidR="00D4679C" w:rsidRDefault="00D4679C" w:rsidP="00D4679C">
      <w:pPr>
        <w:ind w:left="540"/>
      </w:pPr>
    </w:p>
    <w:p w14:paraId="5F7837DE" w14:textId="77777777" w:rsidR="00D4679C" w:rsidRDefault="00D4679C" w:rsidP="00D4679C">
      <w:r>
        <w:t>In the following, the procedure for executing the process steps using mobile devices are given.</w:t>
      </w:r>
    </w:p>
    <w:p w14:paraId="22043211" w14:textId="77777777" w:rsidR="00D4679C" w:rsidRDefault="00D4679C" w:rsidP="00D4679C">
      <w:pPr>
        <w:pStyle w:val="Heading3"/>
      </w:pPr>
      <w:bookmarkStart w:id="473" w:name="_Toc478135356"/>
      <w:bookmarkStart w:id="474" w:name="_Toc481772164"/>
      <w:bookmarkStart w:id="475" w:name="_Toc484002839"/>
      <w:bookmarkStart w:id="476" w:name="_Toc505864930"/>
      <w:bookmarkEnd w:id="473"/>
      <w:r>
        <w:t>Processing Requests</w:t>
      </w:r>
      <w:bookmarkEnd w:id="474"/>
      <w:bookmarkEnd w:id="475"/>
      <w:bookmarkEnd w:id="476"/>
    </w:p>
    <w:p w14:paraId="160177AA" w14:textId="77777777" w:rsidR="00D4679C" w:rsidRDefault="00D4679C" w:rsidP="00D4679C">
      <w:pPr>
        <w:pStyle w:val="SAPKeyblockTitle"/>
      </w:pPr>
      <w:r>
        <w:t>Purpose</w:t>
      </w:r>
    </w:p>
    <w:p w14:paraId="51588528" w14:textId="77777777" w:rsidR="00D4679C" w:rsidRDefault="00D4679C" w:rsidP="00D4679C">
      <w:r>
        <w:t>If the SAP SuccessFactors Mobile application has been activated on the mobile devices of the approvers of requests, they receive the requests also on their mobile devices. Instead of approving/rejecting the requests on the company instance website, they can do so on their mobile devices.</w:t>
      </w:r>
    </w:p>
    <w:p w14:paraId="4BF9258C" w14:textId="77777777" w:rsidR="00D4679C" w:rsidRDefault="00D4679C" w:rsidP="00D4679C">
      <w:r>
        <w:t>For this scope item, following users can activate the SAP SuccessFactors Mobile application:</w:t>
      </w:r>
    </w:p>
    <w:p w14:paraId="302259C8" w14:textId="77777777" w:rsidR="00D4679C" w:rsidRDefault="00D4679C" w:rsidP="00D4679C">
      <w:pPr>
        <w:pStyle w:val="ListParagraph"/>
        <w:numPr>
          <w:ilvl w:val="0"/>
          <w:numId w:val="15"/>
        </w:numPr>
        <w:ind w:left="360"/>
      </w:pPr>
      <w:r>
        <w:t xml:space="preserve">Line Managers, </w:t>
      </w:r>
    </w:p>
    <w:p w14:paraId="30DB130B" w14:textId="77777777" w:rsidR="00D4679C" w:rsidRDefault="00D4679C" w:rsidP="00D4679C">
      <w:pPr>
        <w:pStyle w:val="ListParagraph"/>
        <w:numPr>
          <w:ilvl w:val="0"/>
          <w:numId w:val="15"/>
        </w:numPr>
        <w:ind w:left="360"/>
      </w:pPr>
      <w:r>
        <w:t>HR Business Partner of the employees.</w:t>
      </w:r>
    </w:p>
    <w:p w14:paraId="5F76481D" w14:textId="77777777" w:rsidR="00D4679C" w:rsidRDefault="00D4679C" w:rsidP="00D4679C">
      <w:pPr>
        <w:pStyle w:val="SAPKeyblockTitle"/>
      </w:pPr>
      <w:r>
        <w:t>Procedure</w:t>
      </w:r>
    </w:p>
    <w:p w14:paraId="57B96670" w14:textId="77777777" w:rsidR="00D4679C" w:rsidRDefault="00D4679C" w:rsidP="00D4679C">
      <w:pPr>
        <w:pStyle w:val="ListParagraph"/>
        <w:numPr>
          <w:ilvl w:val="0"/>
          <w:numId w:val="16"/>
        </w:numPr>
        <w:ind w:left="360"/>
      </w:pPr>
      <w:r>
        <w:t>Open the SAP SuccessFactors mobile app and log on by tapping the corresponding user name.</w:t>
      </w:r>
    </w:p>
    <w:p w14:paraId="7E9BB1B9" w14:textId="4E82BB00" w:rsidR="00D4679C" w:rsidRDefault="00D4679C" w:rsidP="00D4679C">
      <w:pPr>
        <w:pStyle w:val="ListParagraph"/>
        <w:numPr>
          <w:ilvl w:val="0"/>
          <w:numId w:val="16"/>
        </w:numPr>
        <w:ind w:left="360"/>
      </w:pPr>
      <w:r>
        <w:t xml:space="preserve">Tap on </w:t>
      </w:r>
      <w:r>
        <w:rPr>
          <w:rStyle w:val="SAPScreenElement"/>
        </w:rPr>
        <w:t>To-Do</w:t>
      </w:r>
      <w:r>
        <w:t xml:space="preserve"> </w:t>
      </w:r>
      <w:r w:rsidR="00E63DBC">
        <w:t xml:space="preserve">and under </w:t>
      </w:r>
      <w:r>
        <w:rPr>
          <w:rStyle w:val="SAPScreenElement"/>
        </w:rPr>
        <w:t>Approve Requests</w:t>
      </w:r>
      <w:r>
        <w:t xml:space="preserve"> select the appropriate request you need to process (for example, leave of absence request).</w:t>
      </w:r>
    </w:p>
    <w:p w14:paraId="35FDFAA6" w14:textId="77777777" w:rsidR="00D4679C" w:rsidRDefault="00D4679C" w:rsidP="00D4679C">
      <w:pPr>
        <w:pStyle w:val="ListParagraph"/>
        <w:numPr>
          <w:ilvl w:val="0"/>
          <w:numId w:val="16"/>
        </w:numPr>
        <w:ind w:left="360"/>
      </w:pPr>
      <w:r>
        <w:t xml:space="preserve">On the </w:t>
      </w:r>
      <w:r>
        <w:rPr>
          <w:rStyle w:val="SAPScreenElement"/>
        </w:rPr>
        <w:t>Details</w:t>
      </w:r>
      <w:r>
        <w:t xml:space="preserve"> screen, review the request, and if satisfied, tap </w:t>
      </w:r>
      <w:r>
        <w:rPr>
          <w:rStyle w:val="SAPScreenElement"/>
        </w:rPr>
        <w:t>Approve</w:t>
      </w:r>
      <w:r>
        <w:t>.</w:t>
      </w:r>
    </w:p>
    <w:p w14:paraId="6B857045" w14:textId="6F35DE9D" w:rsidR="00D4679C" w:rsidRDefault="00D4679C" w:rsidP="002B4FFE">
      <w:pPr>
        <w:ind w:left="360"/>
      </w:pPr>
      <w:r>
        <w:rPr>
          <w:noProof/>
        </w:rPr>
        <w:drawing>
          <wp:inline distT="0" distB="0" distL="0" distR="0" wp14:anchorId="2B326FB1" wp14:editId="50FC0418">
            <wp:extent cx="225425" cy="225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t> </w:t>
      </w:r>
      <w:r>
        <w:rPr>
          <w:rFonts w:ascii="BentonSans Regular" w:hAnsi="BentonSans Regular"/>
          <w:color w:val="666666"/>
          <w:sz w:val="22"/>
        </w:rPr>
        <w:t>Note</w:t>
      </w:r>
    </w:p>
    <w:p w14:paraId="7930E938" w14:textId="77777777" w:rsidR="00D4679C" w:rsidRDefault="00D4679C" w:rsidP="002B4FFE">
      <w:pPr>
        <w:ind w:left="360"/>
      </w:pPr>
      <w:r>
        <w:rPr>
          <w:lang w:eastAsia="zh-TW"/>
        </w:rPr>
        <w:t xml:space="preserve">You may also pass the request to someone else to approve. For this tap </w:t>
      </w:r>
      <w:r>
        <w:rPr>
          <w:rStyle w:val="SAPScreenElement"/>
          <w:lang w:eastAsia="zh-TW"/>
        </w:rPr>
        <w:t>Delegate</w:t>
      </w:r>
      <w:r>
        <w:t>.</w:t>
      </w:r>
    </w:p>
    <w:p w14:paraId="6698F9F6" w14:textId="17779309" w:rsidR="000620A9" w:rsidRPr="00792B4E" w:rsidRDefault="000620A9" w:rsidP="000620A9">
      <w:pPr>
        <w:pStyle w:val="Heading2"/>
        <w:ind w:left="576" w:hanging="576"/>
      </w:pPr>
      <w:bookmarkStart w:id="477" w:name="_Toc505864931"/>
      <w:r w:rsidRPr="00792B4E">
        <w:lastRenderedPageBreak/>
        <w:t xml:space="preserve">Process </w:t>
      </w:r>
      <w:del w:id="478" w:author="Author" w:date="2018-02-13T18:07:00Z">
        <w:r w:rsidRPr="00792B4E" w:rsidDel="006465A2">
          <w:delText>Integration</w:delText>
        </w:r>
      </w:del>
      <w:bookmarkEnd w:id="469"/>
      <w:bookmarkEnd w:id="470"/>
      <w:bookmarkEnd w:id="471"/>
      <w:bookmarkEnd w:id="472"/>
      <w:bookmarkEnd w:id="477"/>
      <w:ins w:id="479" w:author="Author" w:date="2018-02-13T18:07:00Z">
        <w:r w:rsidR="006465A2">
          <w:t>Chain</w:t>
        </w:r>
      </w:ins>
      <w:ins w:id="480" w:author="Author" w:date="2018-02-13T18:09:00Z">
        <w:r w:rsidR="006465A2">
          <w:t>s</w:t>
        </w:r>
      </w:ins>
    </w:p>
    <w:p w14:paraId="15BA3C05" w14:textId="6198E93A" w:rsidR="000620A9" w:rsidRDefault="000620A9" w:rsidP="000620A9">
      <w:pPr>
        <w:rPr>
          <w:ins w:id="481" w:author="Author" w:date="2018-02-14T11:45:00Z"/>
        </w:rPr>
      </w:pPr>
      <w:r w:rsidRPr="00792B4E">
        <w:t xml:space="preserve">The process to be tested in this test script is part of a chain of integrated processes. </w:t>
      </w:r>
    </w:p>
    <w:p w14:paraId="42385380" w14:textId="7409F32F" w:rsidR="0054071E" w:rsidRPr="00792B4E" w:rsidRDefault="0054071E" w:rsidP="000620A9">
      <w:ins w:id="482" w:author="Author" w:date="2018-02-14T11:45:00Z">
        <w:r>
          <w:t>In the assumption that the</w:t>
        </w:r>
        <w:r w:rsidRPr="00383F3F">
          <w:t xml:space="preserve"> </w:t>
        </w:r>
        <w:r w:rsidRPr="0060089D">
          <w:rPr>
            <w:rStyle w:val="SAPEmphasis"/>
          </w:rPr>
          <w:t xml:space="preserve">Employee Central related content </w:t>
        </w:r>
        <w:del w:id="483" w:author="Author" w:date="2018-02-14T13:16:00Z">
          <w:r w:rsidRPr="0060089D" w:rsidDel="007E4370">
            <w:rPr>
              <w:rStyle w:val="SAPEmphasis"/>
            </w:rPr>
            <w:delText>has been deployed</w:delText>
          </w:r>
          <w:r w:rsidRPr="00383F3F" w:rsidDel="007E4370">
            <w:delText xml:space="preserve"> </w:delText>
          </w:r>
        </w:del>
        <w:r w:rsidRPr="00383F3F">
          <w:t xml:space="preserve">in your instance </w:t>
        </w:r>
      </w:ins>
      <w:ins w:id="484" w:author="Author" w:date="2018-02-14T13:16:00Z">
        <w:r w:rsidR="007E4370" w:rsidRPr="0060089D">
          <w:rPr>
            <w:rStyle w:val="SAPEmphasis"/>
          </w:rPr>
          <w:t>has been deployed</w:t>
        </w:r>
        <w:r w:rsidR="007E4370" w:rsidRPr="00383F3F">
          <w:t xml:space="preserve"> </w:t>
        </w:r>
      </w:ins>
      <w:ins w:id="485" w:author="Author" w:date="2018-02-14T11:45:00Z">
        <w:r w:rsidRPr="0060089D">
          <w:rPr>
            <w:rStyle w:val="SAPEmphasis"/>
          </w:rPr>
          <w:t>with the SAP Best Practices</w:t>
        </w:r>
        <w:r w:rsidRPr="00383F3F">
          <w:t>,</w:t>
        </w:r>
        <w:r>
          <w:t xml:space="preserve"> you can test</w:t>
        </w:r>
        <w:r w:rsidRPr="00383F3F">
          <w:t xml:space="preserve"> </w:t>
        </w:r>
        <w:r>
          <w:t>following</w:t>
        </w:r>
        <w:r w:rsidRPr="00383F3F">
          <w:t xml:space="preserve"> business processes</w:t>
        </w:r>
        <w:r>
          <w:t>.</w:t>
        </w:r>
      </w:ins>
    </w:p>
    <w:p w14:paraId="249D4F1B" w14:textId="098718BC" w:rsidR="000620A9" w:rsidRPr="00792B4E" w:rsidRDefault="000620A9" w:rsidP="000620A9">
      <w:pPr>
        <w:pStyle w:val="Heading3"/>
        <w:ind w:left="720" w:hanging="720"/>
      </w:pPr>
      <w:bookmarkStart w:id="486" w:name="_Toc188964946"/>
      <w:bookmarkStart w:id="487" w:name="_Toc357081295"/>
      <w:bookmarkStart w:id="488" w:name="_Toc401565099"/>
      <w:bookmarkStart w:id="489" w:name="_Toc416967284"/>
      <w:bookmarkStart w:id="490" w:name="_Toc435792939"/>
      <w:bookmarkStart w:id="491" w:name="_Toc505864932"/>
      <w:r w:rsidRPr="00792B4E">
        <w:t>Preceding Process</w:t>
      </w:r>
      <w:bookmarkEnd w:id="486"/>
      <w:r w:rsidRPr="00792B4E">
        <w:t>es</w:t>
      </w:r>
      <w:bookmarkEnd w:id="487"/>
      <w:bookmarkEnd w:id="488"/>
      <w:bookmarkEnd w:id="489"/>
      <w:bookmarkEnd w:id="490"/>
      <w:bookmarkEnd w:id="491"/>
    </w:p>
    <w:p w14:paraId="41F076A1" w14:textId="77777777" w:rsidR="000620A9" w:rsidRPr="00792B4E" w:rsidRDefault="000620A9" w:rsidP="000620A9">
      <w:r w:rsidRPr="00792B4E">
        <w:t>You may first have completed the following processes and conditions before you start with the test steps: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Change w:id="492" w:author="Author" w:date="2018-02-15T12:35:00Z">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PrChange>
      </w:tblPr>
      <w:tblGrid>
        <w:gridCol w:w="7167"/>
        <w:gridCol w:w="7119"/>
        <w:tblGridChange w:id="493">
          <w:tblGrid>
            <w:gridCol w:w="3927"/>
            <w:gridCol w:w="10359"/>
          </w:tblGrid>
        </w:tblGridChange>
      </w:tblGrid>
      <w:tr w:rsidR="000620A9" w:rsidRPr="00792B4E" w14:paraId="569DAAC9" w14:textId="77777777" w:rsidTr="00CE64C2">
        <w:trPr>
          <w:tblHeader/>
          <w:trPrChange w:id="494" w:author="Author" w:date="2018-02-15T12:35:00Z">
            <w:trPr>
              <w:tblHeader/>
            </w:trPr>
          </w:trPrChange>
        </w:trPr>
        <w:tc>
          <w:tcPr>
            <w:tcW w:w="7167" w:type="dxa"/>
            <w:tcBorders>
              <w:top w:val="single" w:sz="8" w:space="0" w:color="999999"/>
              <w:left w:val="single" w:sz="8" w:space="0" w:color="999999"/>
              <w:bottom w:val="single" w:sz="8" w:space="0" w:color="999999"/>
              <w:right w:val="single" w:sz="8" w:space="0" w:color="999999"/>
            </w:tcBorders>
            <w:shd w:val="clear" w:color="auto" w:fill="999999"/>
            <w:hideMark/>
            <w:tcPrChange w:id="495" w:author="Author" w:date="2018-02-15T12:35:00Z">
              <w:tcPr>
                <w:tcW w:w="3927"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103E4B1" w14:textId="77777777" w:rsidR="000620A9" w:rsidRPr="00792B4E" w:rsidRDefault="000620A9" w:rsidP="000620A9">
            <w:pPr>
              <w:pStyle w:val="SAPTableHeader"/>
              <w:keepLines w:val="0"/>
            </w:pPr>
            <w:r w:rsidRPr="00792B4E">
              <w:t>Process</w:t>
            </w:r>
          </w:p>
        </w:tc>
        <w:tc>
          <w:tcPr>
            <w:tcW w:w="7119" w:type="dxa"/>
            <w:tcBorders>
              <w:top w:val="single" w:sz="8" w:space="0" w:color="999999"/>
              <w:left w:val="single" w:sz="8" w:space="0" w:color="999999"/>
              <w:bottom w:val="single" w:sz="8" w:space="0" w:color="999999"/>
              <w:right w:val="single" w:sz="8" w:space="0" w:color="999999"/>
            </w:tcBorders>
            <w:shd w:val="clear" w:color="auto" w:fill="999999"/>
            <w:hideMark/>
            <w:tcPrChange w:id="496" w:author="Author" w:date="2018-02-15T12:35:00Z">
              <w:tcPr>
                <w:tcW w:w="10359"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D692AD9" w14:textId="77777777" w:rsidR="000620A9" w:rsidRPr="00792B4E" w:rsidRDefault="000620A9" w:rsidP="000620A9">
            <w:pPr>
              <w:pStyle w:val="SAPTableHeader"/>
              <w:keepLines w:val="0"/>
            </w:pPr>
            <w:r w:rsidRPr="00792B4E">
              <w:t>Business Condition</w:t>
            </w:r>
          </w:p>
        </w:tc>
      </w:tr>
      <w:tr w:rsidR="000620A9" w:rsidRPr="00792B4E" w14:paraId="67CA0A55" w14:textId="77777777" w:rsidTr="00CE64C2">
        <w:tc>
          <w:tcPr>
            <w:tcW w:w="7167" w:type="dxa"/>
            <w:tcBorders>
              <w:top w:val="single" w:sz="8" w:space="0" w:color="999999"/>
              <w:left w:val="single" w:sz="8" w:space="0" w:color="999999"/>
              <w:bottom w:val="single" w:sz="8" w:space="0" w:color="999999"/>
              <w:right w:val="single" w:sz="8" w:space="0" w:color="999999"/>
            </w:tcBorders>
            <w:hideMark/>
            <w:tcPrChange w:id="497" w:author="Author" w:date="2018-02-15T12:35:00Z">
              <w:tcPr>
                <w:tcW w:w="3927" w:type="dxa"/>
                <w:tcBorders>
                  <w:top w:val="single" w:sz="8" w:space="0" w:color="999999"/>
                  <w:left w:val="single" w:sz="8" w:space="0" w:color="999999"/>
                  <w:bottom w:val="single" w:sz="8" w:space="0" w:color="999999"/>
                  <w:right w:val="single" w:sz="8" w:space="0" w:color="999999"/>
                </w:tcBorders>
                <w:hideMark/>
              </w:tcPr>
            </w:tcPrChange>
          </w:tcPr>
          <w:p w14:paraId="79ADC6B2" w14:textId="71AF9F77" w:rsidR="000620A9" w:rsidRPr="00792B4E" w:rsidRDefault="0054071E" w:rsidP="000620A9">
            <w:pPr>
              <w:rPr>
                <w:rStyle w:val="SAPTextReference"/>
              </w:rPr>
            </w:pPr>
            <w:ins w:id="498" w:author="Author" w:date="2018-02-14T11:46:00Z">
              <w:r>
                <w:t>I</w:t>
              </w:r>
              <w:r w:rsidRPr="00383F3F">
                <w:t>n case</w:t>
              </w:r>
              <w:r>
                <w:t xml:space="preserve"> the</w:t>
              </w:r>
              <w:r w:rsidRPr="0073146F">
                <w:t xml:space="preserve"> </w:t>
              </w:r>
              <w:r w:rsidRPr="0073146F">
                <w:rPr>
                  <w:rStyle w:val="SAPEmphasis"/>
                </w:rPr>
                <w:t xml:space="preserve">Core </w:t>
              </w:r>
              <w:r w:rsidRPr="0060089D">
                <w:t xml:space="preserve">content </w:t>
              </w:r>
              <w:r w:rsidRPr="0073146F">
                <w:t xml:space="preserve">has been </w:t>
              </w:r>
              <w:r>
                <w:t>deployed:</w:t>
              </w:r>
              <w:r w:rsidRPr="00792B4E">
                <w:rPr>
                  <w:rStyle w:val="SAPTextReference"/>
                </w:rPr>
                <w:t xml:space="preserve"> </w:t>
              </w:r>
            </w:ins>
            <w:r w:rsidR="000620A9" w:rsidRPr="00792B4E">
              <w:rPr>
                <w:rStyle w:val="SAPTextReference"/>
              </w:rPr>
              <w:t>Add New Employee / Rehire (FJ0)</w:t>
            </w:r>
          </w:p>
        </w:tc>
        <w:tc>
          <w:tcPr>
            <w:tcW w:w="7119" w:type="dxa"/>
            <w:tcBorders>
              <w:top w:val="single" w:sz="8" w:space="0" w:color="999999"/>
              <w:left w:val="single" w:sz="8" w:space="0" w:color="999999"/>
              <w:bottom w:val="single" w:sz="8" w:space="0" w:color="999999"/>
              <w:right w:val="single" w:sz="8" w:space="0" w:color="999999"/>
            </w:tcBorders>
            <w:hideMark/>
            <w:tcPrChange w:id="499" w:author="Author" w:date="2018-02-15T12:35:00Z">
              <w:tcPr>
                <w:tcW w:w="10359" w:type="dxa"/>
                <w:tcBorders>
                  <w:top w:val="single" w:sz="8" w:space="0" w:color="999999"/>
                  <w:left w:val="single" w:sz="8" w:space="0" w:color="999999"/>
                  <w:bottom w:val="single" w:sz="8" w:space="0" w:color="999999"/>
                  <w:right w:val="single" w:sz="8" w:space="0" w:color="999999"/>
                </w:tcBorders>
                <w:hideMark/>
              </w:tcPr>
            </w:tcPrChange>
          </w:tcPr>
          <w:p w14:paraId="1AAC872A" w14:textId="77777777" w:rsidR="000620A9" w:rsidRPr="00792B4E" w:rsidRDefault="000620A9" w:rsidP="000620A9">
            <w:r w:rsidRPr="00792B4E">
              <w:t xml:space="preserve">Employees must have been hired (or rehired) and already exist in the system. </w:t>
            </w:r>
          </w:p>
        </w:tc>
      </w:tr>
    </w:tbl>
    <w:p w14:paraId="4CFB41EF" w14:textId="77777777" w:rsidR="000620A9" w:rsidRPr="00792B4E" w:rsidRDefault="000620A9" w:rsidP="000620A9">
      <w:pPr>
        <w:pStyle w:val="Heading3"/>
        <w:ind w:left="720" w:hanging="720"/>
      </w:pPr>
      <w:bookmarkStart w:id="500" w:name="_Toc357081296"/>
      <w:bookmarkStart w:id="501" w:name="_Toc401565100"/>
      <w:bookmarkStart w:id="502" w:name="_Toc416967285"/>
      <w:bookmarkStart w:id="503" w:name="_Toc435792940"/>
      <w:bookmarkStart w:id="504" w:name="_Toc505864933"/>
      <w:r w:rsidRPr="00792B4E">
        <w:t>Succeeding Processes</w:t>
      </w:r>
      <w:bookmarkEnd w:id="500"/>
      <w:bookmarkEnd w:id="501"/>
      <w:bookmarkEnd w:id="502"/>
      <w:bookmarkEnd w:id="503"/>
      <w:bookmarkEnd w:id="504"/>
    </w:p>
    <w:p w14:paraId="5E1D4C9B" w14:textId="77777777" w:rsidR="000620A9" w:rsidRPr="00792B4E" w:rsidRDefault="000620A9" w:rsidP="000620A9">
      <w:r w:rsidRPr="00792B4E">
        <w:t>After completing the activities in this test script, you can continue testing the following business processes: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927"/>
        <w:gridCol w:w="10359"/>
      </w:tblGrid>
      <w:tr w:rsidR="000620A9" w:rsidRPr="00792B4E" w14:paraId="6F871F4D" w14:textId="77777777" w:rsidTr="0012254A">
        <w:trPr>
          <w:tblHeader/>
        </w:trPr>
        <w:tc>
          <w:tcPr>
            <w:tcW w:w="3927" w:type="dxa"/>
            <w:tcBorders>
              <w:top w:val="single" w:sz="8" w:space="0" w:color="999999"/>
              <w:left w:val="single" w:sz="8" w:space="0" w:color="999999"/>
              <w:bottom w:val="single" w:sz="8" w:space="0" w:color="999999"/>
              <w:right w:val="single" w:sz="8" w:space="0" w:color="999999"/>
            </w:tcBorders>
            <w:shd w:val="clear" w:color="auto" w:fill="999999"/>
            <w:hideMark/>
          </w:tcPr>
          <w:p w14:paraId="2510CDE5" w14:textId="77777777" w:rsidR="000620A9" w:rsidRPr="00792B4E" w:rsidRDefault="000620A9" w:rsidP="000620A9">
            <w:pPr>
              <w:pStyle w:val="SAPTableHeader"/>
              <w:keepLines w:val="0"/>
            </w:pPr>
            <w:r w:rsidRPr="00792B4E">
              <w:t>Process</w:t>
            </w:r>
          </w:p>
        </w:tc>
        <w:tc>
          <w:tcPr>
            <w:tcW w:w="10359" w:type="dxa"/>
            <w:tcBorders>
              <w:top w:val="single" w:sz="8" w:space="0" w:color="999999"/>
              <w:left w:val="single" w:sz="8" w:space="0" w:color="999999"/>
              <w:bottom w:val="single" w:sz="8" w:space="0" w:color="999999"/>
              <w:right w:val="single" w:sz="8" w:space="0" w:color="999999"/>
            </w:tcBorders>
            <w:shd w:val="clear" w:color="auto" w:fill="999999"/>
            <w:hideMark/>
          </w:tcPr>
          <w:p w14:paraId="10B7A023" w14:textId="77777777" w:rsidR="000620A9" w:rsidRPr="00792B4E" w:rsidRDefault="000620A9" w:rsidP="000620A9">
            <w:pPr>
              <w:pStyle w:val="SAPTableHeader"/>
              <w:keepLines w:val="0"/>
            </w:pPr>
            <w:r w:rsidRPr="00792B4E">
              <w:t>Business Condition</w:t>
            </w:r>
          </w:p>
        </w:tc>
      </w:tr>
      <w:tr w:rsidR="000620A9" w:rsidRPr="00792B4E" w14:paraId="159791EA" w14:textId="77777777" w:rsidTr="0012254A">
        <w:tc>
          <w:tcPr>
            <w:tcW w:w="3927" w:type="dxa"/>
            <w:tcBorders>
              <w:top w:val="single" w:sz="8" w:space="0" w:color="999999"/>
              <w:left w:val="single" w:sz="8" w:space="0" w:color="999999"/>
              <w:bottom w:val="single" w:sz="8" w:space="0" w:color="999999"/>
              <w:right w:val="single" w:sz="8" w:space="0" w:color="999999"/>
            </w:tcBorders>
            <w:hideMark/>
          </w:tcPr>
          <w:p w14:paraId="2DC8BCD8" w14:textId="60CF999E" w:rsidR="000620A9" w:rsidRPr="00792B4E" w:rsidRDefault="0054071E" w:rsidP="000620A9">
            <w:pPr>
              <w:rPr>
                <w:rStyle w:val="SAPTextReference"/>
              </w:rPr>
            </w:pPr>
            <w:ins w:id="505" w:author="Author" w:date="2018-02-14T11:46:00Z">
              <w:r>
                <w:t>I</w:t>
              </w:r>
              <w:r w:rsidRPr="00383F3F">
                <w:t>n case</w:t>
              </w:r>
              <w:r>
                <w:t xml:space="preserve"> the</w:t>
              </w:r>
              <w:r w:rsidRPr="0073146F">
                <w:t xml:space="preserve"> </w:t>
              </w:r>
              <w:r w:rsidRPr="0073146F">
                <w:rPr>
                  <w:rStyle w:val="SAPEmphasis"/>
                </w:rPr>
                <w:t xml:space="preserve">Core </w:t>
              </w:r>
              <w:r w:rsidRPr="0060089D">
                <w:t xml:space="preserve">content </w:t>
              </w:r>
              <w:r w:rsidRPr="0073146F">
                <w:t xml:space="preserve">has been </w:t>
              </w:r>
              <w:r>
                <w:t xml:space="preserve">deployed: </w:t>
              </w:r>
              <w:r w:rsidRPr="00792B4E">
                <w:rPr>
                  <w:rStyle w:val="SAPTextReference"/>
                </w:rPr>
                <w:t xml:space="preserve"> </w:t>
              </w:r>
            </w:ins>
            <w:commentRangeStart w:id="506"/>
            <w:r w:rsidR="00CC2977" w:rsidRPr="00792B4E">
              <w:rPr>
                <w:rStyle w:val="SAPTextReference"/>
              </w:rPr>
              <w:t>Data Change Employee File (FJ5)</w:t>
            </w:r>
            <w:r w:rsidR="0041498C" w:rsidRPr="00D20E74">
              <w:rPr>
                <w:rPrChange w:id="507" w:author="Author" w:date="2018-02-08T14:51:00Z">
                  <w:rPr>
                    <w:rStyle w:val="Heading1Char"/>
                  </w:rPr>
                </w:rPrChange>
              </w:rPr>
              <w:t xml:space="preserve"> </w:t>
            </w:r>
            <w:r w:rsidR="0041498C">
              <w:rPr>
                <w:rStyle w:val="SAPTextReference"/>
              </w:rPr>
              <w:t>(Optional)</w:t>
            </w:r>
          </w:p>
        </w:tc>
        <w:tc>
          <w:tcPr>
            <w:tcW w:w="10359" w:type="dxa"/>
            <w:tcBorders>
              <w:top w:val="single" w:sz="8" w:space="0" w:color="999999"/>
              <w:left w:val="single" w:sz="8" w:space="0" w:color="999999"/>
              <w:bottom w:val="single" w:sz="8" w:space="0" w:color="999999"/>
              <w:right w:val="single" w:sz="8" w:space="0" w:color="999999"/>
            </w:tcBorders>
            <w:hideMark/>
          </w:tcPr>
          <w:p w14:paraId="0901654B" w14:textId="79CF5EE9" w:rsidR="000620A9" w:rsidRPr="00792B4E" w:rsidRDefault="000620A9" w:rsidP="000620A9">
            <w:r w:rsidRPr="00792B4E">
              <w:t xml:space="preserve">In case changes to the employee's master data, for example in the address, are needed, carry out the appropriate process step(s) described in </w:t>
            </w:r>
            <w:del w:id="508" w:author="Author" w:date="2018-02-08T14:51:00Z">
              <w:r w:rsidRPr="00792B4E" w:rsidDel="00D20E74">
                <w:delText>T</w:delText>
              </w:r>
            </w:del>
            <w:ins w:id="509" w:author="Author" w:date="2018-02-08T14:51:00Z">
              <w:r w:rsidR="00D20E74">
                <w:t>t</w:t>
              </w:r>
            </w:ins>
            <w:r w:rsidRPr="00792B4E">
              <w:t xml:space="preserve">est </w:t>
            </w:r>
            <w:del w:id="510" w:author="Author" w:date="2018-02-08T14:51:00Z">
              <w:r w:rsidRPr="00792B4E" w:rsidDel="00D20E74">
                <w:delText>S</w:delText>
              </w:r>
            </w:del>
            <w:ins w:id="511" w:author="Author" w:date="2018-02-08T14:51:00Z">
              <w:r w:rsidR="00D20E74">
                <w:t>s</w:t>
              </w:r>
            </w:ins>
            <w:r w:rsidRPr="00792B4E">
              <w:t>cript</w:t>
            </w:r>
            <w:ins w:id="512" w:author="Author" w:date="2018-02-08T14:51:00Z">
              <w:r w:rsidR="00D20E74">
                <w:t xml:space="preserve"> </w:t>
              </w:r>
            </w:ins>
            <w:ins w:id="513" w:author="Author" w:date="2018-02-08T14:52:00Z">
              <w:r w:rsidR="00D20E74">
                <w:t>of scope item</w:t>
              </w:r>
            </w:ins>
            <w:r w:rsidRPr="00792B4E">
              <w:t xml:space="preserve"> </w:t>
            </w:r>
            <w:r w:rsidRPr="00792B4E">
              <w:rPr>
                <w:rStyle w:val="SAPTextReference"/>
              </w:rPr>
              <w:t>Data Change Employee File (FJ5)</w:t>
            </w:r>
            <w:r w:rsidRPr="00792B4E">
              <w:t>.</w:t>
            </w:r>
            <w:commentRangeEnd w:id="506"/>
            <w:r w:rsidR="00D20E74">
              <w:rPr>
                <w:rStyle w:val="CommentReference"/>
                <w:rFonts w:ascii="Arial" w:eastAsia="SimSun" w:hAnsi="Arial"/>
                <w:lang w:val="de-DE"/>
              </w:rPr>
              <w:commentReference w:id="506"/>
            </w:r>
          </w:p>
        </w:tc>
      </w:tr>
      <w:tr w:rsidR="000620A9" w:rsidRPr="00792B4E" w14:paraId="7810D194" w14:textId="77777777" w:rsidTr="0012254A">
        <w:tc>
          <w:tcPr>
            <w:tcW w:w="3927" w:type="dxa"/>
            <w:tcBorders>
              <w:top w:val="single" w:sz="8" w:space="0" w:color="999999"/>
              <w:left w:val="single" w:sz="8" w:space="0" w:color="999999"/>
              <w:bottom w:val="single" w:sz="8" w:space="0" w:color="999999"/>
              <w:right w:val="single" w:sz="8" w:space="0" w:color="999999"/>
            </w:tcBorders>
            <w:hideMark/>
          </w:tcPr>
          <w:p w14:paraId="72C5832A" w14:textId="0184DABA" w:rsidR="000620A9" w:rsidRPr="00792B4E" w:rsidRDefault="00CC2977" w:rsidP="000620A9">
            <w:pPr>
              <w:rPr>
                <w:rStyle w:val="SAPTextReference"/>
              </w:rPr>
            </w:pPr>
            <w:r w:rsidRPr="00792B4E">
              <w:rPr>
                <w:rFonts w:ascii="BentonSans Book Italic" w:hAnsi="BentonSans Book Italic"/>
              </w:rPr>
              <w:t xml:space="preserve">Integration with </w:t>
            </w:r>
            <w:r w:rsidR="0078353F" w:rsidRPr="00792B4E">
              <w:rPr>
                <w:rFonts w:ascii="BentonSans Book Italic" w:hAnsi="BentonSans Book Italic"/>
              </w:rPr>
              <w:t xml:space="preserve">SAP </w:t>
            </w:r>
            <w:r w:rsidRPr="00792B4E">
              <w:rPr>
                <w:rFonts w:ascii="BentonSans Book Italic" w:hAnsi="BentonSans Book Italic"/>
              </w:rPr>
              <w:t xml:space="preserve">SuccessFactors Employee Central Payroll (15O) </w:t>
            </w:r>
            <w:r w:rsidRPr="00792B4E">
              <w:rPr>
                <w:rStyle w:val="SAPScreenElement"/>
                <w:color w:val="auto"/>
              </w:rPr>
              <w:t>(Optional)</w:t>
            </w:r>
          </w:p>
        </w:tc>
        <w:tc>
          <w:tcPr>
            <w:tcW w:w="10359" w:type="dxa"/>
            <w:tcBorders>
              <w:top w:val="single" w:sz="8" w:space="0" w:color="999999"/>
              <w:left w:val="single" w:sz="8" w:space="0" w:color="999999"/>
              <w:bottom w:val="single" w:sz="8" w:space="0" w:color="999999"/>
              <w:right w:val="single" w:sz="8" w:space="0" w:color="999999"/>
            </w:tcBorders>
            <w:hideMark/>
          </w:tcPr>
          <w:p w14:paraId="1E45D533" w14:textId="55EC6F5C" w:rsidR="000620A9" w:rsidRPr="00792B4E" w:rsidRDefault="00CC2977" w:rsidP="000620A9">
            <w:r w:rsidRPr="0012254A">
              <w:rPr>
                <w:rStyle w:val="SAPEmphasis"/>
              </w:rPr>
              <w:t xml:space="preserve">In case integration with </w:t>
            </w:r>
            <w:r w:rsidR="004A4A2E" w:rsidRPr="0012254A">
              <w:rPr>
                <w:rStyle w:val="SAPEmphasis"/>
              </w:rPr>
              <w:t xml:space="preserve">SAP </w:t>
            </w:r>
            <w:r w:rsidRPr="0012254A">
              <w:rPr>
                <w:rStyle w:val="SAPEmphasis"/>
              </w:rPr>
              <w:t>SuccessFactors Employee Central Payroll is in place</w:t>
            </w:r>
            <w:r w:rsidRPr="00792B4E">
              <w:t xml:space="preserve">, the employee data is transferred from </w:t>
            </w:r>
            <w:r w:rsidR="004A4A2E">
              <w:t xml:space="preserve">SAP </w:t>
            </w:r>
            <w:r w:rsidRPr="00792B4E">
              <w:t xml:space="preserve">SuccessFactors Employee Central to </w:t>
            </w:r>
            <w:r w:rsidR="004A4A2E">
              <w:t xml:space="preserve">SAP </w:t>
            </w:r>
            <w:r w:rsidRPr="00792B4E">
              <w:t>SuccessFactors Employee Central Payroll and can be checked there for correctness.</w:t>
            </w:r>
          </w:p>
        </w:tc>
      </w:tr>
    </w:tbl>
    <w:p w14:paraId="3845029E" w14:textId="77777777" w:rsidR="000620A9" w:rsidRPr="00792B4E" w:rsidRDefault="000620A9" w:rsidP="000620A9"/>
    <w:p w14:paraId="4A8237F2" w14:textId="77777777" w:rsidR="000620A9" w:rsidRPr="00792B4E" w:rsidRDefault="000620A9" w:rsidP="000620A9">
      <w:pPr>
        <w:spacing w:before="0" w:after="200" w:line="276" w:lineRule="auto"/>
      </w:pPr>
      <w:r w:rsidRPr="00792B4E">
        <w:br w:type="page"/>
      </w:r>
    </w:p>
    <w:p w14:paraId="00A922DF" w14:textId="77777777" w:rsidR="00296EA6" w:rsidRPr="00792B4E" w:rsidRDefault="00296EA6" w:rsidP="00296EA6">
      <w:pPr>
        <w:pStyle w:val="SAPHeading1NoNumber"/>
      </w:pPr>
      <w:r w:rsidRPr="00792B4E">
        <w:lastRenderedPageBreak/>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296EA6" w:rsidRPr="00792B4E" w14:paraId="2522D649" w14:textId="77777777" w:rsidTr="004D2DCE">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73AB8453" w14:textId="77777777" w:rsidR="00296EA6" w:rsidRPr="00792B4E" w:rsidRDefault="00296EA6" w:rsidP="004D2DCE">
            <w:pPr>
              <w:keepNext/>
              <w:rPr>
                <w:b/>
                <w:color w:val="FFFFFF"/>
              </w:rPr>
            </w:pPr>
            <w:r w:rsidRPr="00792B4E">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60050A7" w14:textId="77777777" w:rsidR="00296EA6" w:rsidRPr="00792B4E" w:rsidRDefault="00296EA6" w:rsidP="004D2DCE">
            <w:pPr>
              <w:keepNext/>
              <w:rPr>
                <w:b/>
                <w:color w:val="FFFFFF"/>
              </w:rPr>
            </w:pPr>
            <w:r w:rsidRPr="00792B4E">
              <w:rPr>
                <w:b/>
                <w:color w:val="FFFFFF"/>
              </w:rPr>
              <w:t>Description</w:t>
            </w:r>
          </w:p>
        </w:tc>
      </w:tr>
      <w:tr w:rsidR="00296EA6" w:rsidRPr="00792B4E" w14:paraId="71F883AE" w14:textId="77777777" w:rsidTr="004D2DCE">
        <w:tc>
          <w:tcPr>
            <w:tcW w:w="1554" w:type="dxa"/>
            <w:shd w:val="clear" w:color="auto" w:fill="auto"/>
          </w:tcPr>
          <w:p w14:paraId="44836A2A" w14:textId="77777777" w:rsidR="00296EA6" w:rsidRPr="00792B4E" w:rsidRDefault="00296EA6" w:rsidP="007E5BCB">
            <w:r w:rsidRPr="00792B4E">
              <w:rPr>
                <w:rStyle w:val="SAPScreenElement"/>
              </w:rPr>
              <w:t>Example</w:t>
            </w:r>
          </w:p>
        </w:tc>
        <w:tc>
          <w:tcPr>
            <w:tcW w:w="11598" w:type="dxa"/>
            <w:shd w:val="clear" w:color="auto" w:fill="auto"/>
          </w:tcPr>
          <w:p w14:paraId="008C9737" w14:textId="77777777" w:rsidR="00296EA6" w:rsidRPr="00792B4E" w:rsidRDefault="00296EA6" w:rsidP="007E5BCB">
            <w:r w:rsidRPr="00792B4E">
              <w:t>Words or characters quoted from the screen. These include field names, screen titles, pushbuttons labels, menu names, menu paths, and menu options.</w:t>
            </w:r>
          </w:p>
          <w:p w14:paraId="2C91D72C" w14:textId="77777777" w:rsidR="00296EA6" w:rsidRPr="00792B4E" w:rsidRDefault="00296EA6" w:rsidP="007E5BCB">
            <w:r w:rsidRPr="00792B4E">
              <w:t>Textual cross-references to other documents.</w:t>
            </w:r>
          </w:p>
        </w:tc>
      </w:tr>
      <w:tr w:rsidR="00296EA6" w:rsidRPr="00792B4E" w14:paraId="40D18923" w14:textId="77777777" w:rsidTr="004D2DCE">
        <w:tc>
          <w:tcPr>
            <w:tcW w:w="1554" w:type="dxa"/>
            <w:shd w:val="clear" w:color="auto" w:fill="F2F2F2"/>
          </w:tcPr>
          <w:p w14:paraId="65E0A79A" w14:textId="77777777" w:rsidR="00296EA6" w:rsidRPr="00792B4E" w:rsidRDefault="00296EA6" w:rsidP="007E5BCB">
            <w:pPr>
              <w:rPr>
                <w:rStyle w:val="SAPEmphasis"/>
              </w:rPr>
            </w:pPr>
            <w:r w:rsidRPr="00792B4E">
              <w:rPr>
                <w:rStyle w:val="SAPEmphasis"/>
              </w:rPr>
              <w:t>Example</w:t>
            </w:r>
          </w:p>
        </w:tc>
        <w:tc>
          <w:tcPr>
            <w:tcW w:w="11598" w:type="dxa"/>
            <w:shd w:val="clear" w:color="auto" w:fill="F2F2F2"/>
          </w:tcPr>
          <w:p w14:paraId="768AAB10" w14:textId="77777777" w:rsidR="00296EA6" w:rsidRPr="00792B4E" w:rsidRDefault="00296EA6" w:rsidP="007E5BCB">
            <w:r w:rsidRPr="00792B4E">
              <w:t>Emphasized words or expressions.</w:t>
            </w:r>
          </w:p>
        </w:tc>
      </w:tr>
      <w:tr w:rsidR="00296EA6" w:rsidRPr="00792B4E" w14:paraId="2E6E039D" w14:textId="77777777" w:rsidTr="004D2DCE">
        <w:tc>
          <w:tcPr>
            <w:tcW w:w="1554" w:type="dxa"/>
            <w:shd w:val="clear" w:color="auto" w:fill="auto"/>
          </w:tcPr>
          <w:p w14:paraId="4186D52A" w14:textId="77777777" w:rsidR="00296EA6" w:rsidRPr="00792B4E" w:rsidRDefault="00296EA6" w:rsidP="007E5BCB">
            <w:r w:rsidRPr="00792B4E">
              <w:rPr>
                <w:rStyle w:val="SAPMonospace"/>
              </w:rPr>
              <w:t>EXAMPLE</w:t>
            </w:r>
          </w:p>
        </w:tc>
        <w:tc>
          <w:tcPr>
            <w:tcW w:w="11598" w:type="dxa"/>
            <w:shd w:val="clear" w:color="auto" w:fill="auto"/>
          </w:tcPr>
          <w:p w14:paraId="6CAC70BD" w14:textId="77777777" w:rsidR="00296EA6" w:rsidRPr="00792B4E" w:rsidRDefault="00296EA6" w:rsidP="007E5BCB">
            <w:r w:rsidRPr="00792B4E">
              <w:t>Technical names of system objects. These include report names, program names, transaction codes, table names, and key concepts of a programming language when they are surrounded by body text, for example, SELECT and INCLUDE.</w:t>
            </w:r>
          </w:p>
        </w:tc>
      </w:tr>
      <w:tr w:rsidR="00296EA6" w:rsidRPr="00792B4E" w14:paraId="77F87DD5" w14:textId="77777777" w:rsidTr="004D2DCE">
        <w:tc>
          <w:tcPr>
            <w:tcW w:w="1554" w:type="dxa"/>
            <w:shd w:val="clear" w:color="auto" w:fill="F2F2F2"/>
          </w:tcPr>
          <w:p w14:paraId="4D8D68BD" w14:textId="77777777" w:rsidR="00296EA6" w:rsidRPr="00792B4E" w:rsidRDefault="00296EA6" w:rsidP="007E5BCB">
            <w:pPr>
              <w:rPr>
                <w:rStyle w:val="SAPMonospace"/>
              </w:rPr>
            </w:pPr>
            <w:r w:rsidRPr="00792B4E">
              <w:rPr>
                <w:rStyle w:val="SAPMonospace"/>
              </w:rPr>
              <w:t>Example</w:t>
            </w:r>
          </w:p>
        </w:tc>
        <w:tc>
          <w:tcPr>
            <w:tcW w:w="11598" w:type="dxa"/>
            <w:shd w:val="clear" w:color="auto" w:fill="F2F2F2"/>
          </w:tcPr>
          <w:p w14:paraId="44F7F82C" w14:textId="77777777" w:rsidR="00296EA6" w:rsidRPr="00792B4E" w:rsidRDefault="00296EA6" w:rsidP="007E5BCB">
            <w:r w:rsidRPr="00792B4E">
              <w:t>Output on the screen. This includes file and directory names and their paths, messages, names of variables and parameters, source text, and names of installation, upgrade and database tools.</w:t>
            </w:r>
          </w:p>
        </w:tc>
      </w:tr>
      <w:tr w:rsidR="00296EA6" w:rsidRPr="00792B4E" w14:paraId="46F16405" w14:textId="77777777" w:rsidTr="004D2DCE">
        <w:tc>
          <w:tcPr>
            <w:tcW w:w="1554" w:type="dxa"/>
            <w:shd w:val="clear" w:color="auto" w:fill="auto"/>
          </w:tcPr>
          <w:p w14:paraId="13004A05" w14:textId="77777777" w:rsidR="00296EA6" w:rsidRPr="00792B4E" w:rsidRDefault="00296EA6" w:rsidP="007E5BCB">
            <w:pPr>
              <w:rPr>
                <w:rStyle w:val="SAPEmphasis"/>
              </w:rPr>
            </w:pPr>
            <w:r w:rsidRPr="00792B4E">
              <w:rPr>
                <w:rStyle w:val="SAPUserEntry"/>
              </w:rPr>
              <w:t>Example</w:t>
            </w:r>
          </w:p>
        </w:tc>
        <w:tc>
          <w:tcPr>
            <w:tcW w:w="11598" w:type="dxa"/>
            <w:shd w:val="clear" w:color="auto" w:fill="auto"/>
          </w:tcPr>
          <w:p w14:paraId="0D245C30" w14:textId="77777777" w:rsidR="00296EA6" w:rsidRPr="00792B4E" w:rsidRDefault="00296EA6" w:rsidP="007E5BCB">
            <w:r w:rsidRPr="00792B4E">
              <w:t>Exact user entry. These are words or characters that you enter in the system exactly as they appear in the documentation.</w:t>
            </w:r>
          </w:p>
        </w:tc>
      </w:tr>
      <w:tr w:rsidR="00296EA6" w:rsidRPr="00792B4E" w14:paraId="31FC83E1" w14:textId="77777777" w:rsidTr="004D2DCE">
        <w:tc>
          <w:tcPr>
            <w:tcW w:w="1554" w:type="dxa"/>
            <w:shd w:val="clear" w:color="auto" w:fill="F2F2F2"/>
          </w:tcPr>
          <w:p w14:paraId="3596F1B4" w14:textId="77777777" w:rsidR="00296EA6" w:rsidRPr="00792B4E" w:rsidRDefault="00296EA6" w:rsidP="007E5BCB">
            <w:pPr>
              <w:rPr>
                <w:rStyle w:val="SAPUserEntry"/>
              </w:rPr>
            </w:pPr>
            <w:r w:rsidRPr="00792B4E">
              <w:rPr>
                <w:rStyle w:val="SAPUserEntry"/>
              </w:rPr>
              <w:t>&lt;Example&gt;</w:t>
            </w:r>
          </w:p>
        </w:tc>
        <w:tc>
          <w:tcPr>
            <w:tcW w:w="11598" w:type="dxa"/>
            <w:shd w:val="clear" w:color="auto" w:fill="F2F2F2"/>
          </w:tcPr>
          <w:p w14:paraId="7AC350B7" w14:textId="77777777" w:rsidR="00296EA6" w:rsidRPr="00792B4E" w:rsidRDefault="00296EA6" w:rsidP="007E5BCB">
            <w:r w:rsidRPr="00792B4E">
              <w:t>Variable user entry. Angle brackets indicate that you replace these words and characters with appropriate entries to make entries in the system.</w:t>
            </w:r>
          </w:p>
        </w:tc>
      </w:tr>
      <w:tr w:rsidR="00296EA6" w:rsidRPr="00792B4E" w14:paraId="34A5E060" w14:textId="77777777" w:rsidTr="004D2DCE">
        <w:tc>
          <w:tcPr>
            <w:tcW w:w="1554" w:type="dxa"/>
            <w:shd w:val="clear" w:color="auto" w:fill="auto"/>
          </w:tcPr>
          <w:p w14:paraId="3F5C0AE8" w14:textId="77777777" w:rsidR="00296EA6" w:rsidRPr="00792B4E" w:rsidRDefault="00296EA6" w:rsidP="007E5BCB">
            <w:pPr>
              <w:rPr>
                <w:rStyle w:val="SAPKeyboard"/>
              </w:rPr>
            </w:pPr>
            <w:r w:rsidRPr="00792B4E">
              <w:rPr>
                <w:rStyle w:val="SAPKeyboard"/>
              </w:rPr>
              <w:t>EXAMPLE</w:t>
            </w:r>
          </w:p>
        </w:tc>
        <w:tc>
          <w:tcPr>
            <w:tcW w:w="11598" w:type="dxa"/>
            <w:shd w:val="clear" w:color="auto" w:fill="auto"/>
          </w:tcPr>
          <w:p w14:paraId="491B3AA6" w14:textId="77777777" w:rsidR="00296EA6" w:rsidRPr="00792B4E" w:rsidRDefault="00296EA6" w:rsidP="007E5BCB">
            <w:r w:rsidRPr="00792B4E">
              <w:t xml:space="preserve">Keys on the keyboard, for example, </w:t>
            </w:r>
            <w:r w:rsidRPr="00792B4E">
              <w:rPr>
                <w:rStyle w:val="SAPKeyboard"/>
              </w:rPr>
              <w:t>F2</w:t>
            </w:r>
            <w:r w:rsidRPr="00792B4E">
              <w:t xml:space="preserve"> or </w:t>
            </w:r>
            <w:r w:rsidRPr="00792B4E">
              <w:rPr>
                <w:rStyle w:val="SAPKeyboard"/>
              </w:rPr>
              <w:t>ENTER</w:t>
            </w:r>
            <w:r w:rsidRPr="00792B4E">
              <w:t>.</w:t>
            </w:r>
          </w:p>
        </w:tc>
      </w:tr>
    </w:tbl>
    <w:p w14:paraId="5A9D9632" w14:textId="77777777" w:rsidR="00296EA6" w:rsidRPr="00792B4E" w:rsidRDefault="00296EA6" w:rsidP="00296EA6"/>
    <w:p w14:paraId="6A97D567" w14:textId="77777777" w:rsidR="00296EA6" w:rsidRPr="00792B4E" w:rsidRDefault="00296EA6" w:rsidP="00296EA6">
      <w:pPr>
        <w:spacing w:before="0" w:after="200" w:line="276" w:lineRule="auto"/>
      </w:pPr>
    </w:p>
    <w:p w14:paraId="5DE2B711" w14:textId="77777777" w:rsidR="00296EA6" w:rsidRPr="00792B4E" w:rsidRDefault="00296EA6" w:rsidP="00296EA6">
      <w:pPr>
        <w:sectPr w:rsidR="00296EA6" w:rsidRPr="00792B4E" w:rsidSect="005A5D93">
          <w:pgSz w:w="15842" w:h="12242" w:orient="landscape" w:code="1"/>
          <w:pgMar w:top="885" w:right="816" w:bottom="720" w:left="720" w:header="567" w:footer="397" w:gutter="0"/>
          <w:pgBorders>
            <w:top w:val="single" w:sz="48" w:space="1" w:color="999999"/>
          </w:pgBorders>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296EA6" w:rsidRPr="00792B4E" w14:paraId="5EC5AFFF" w14:textId="77777777" w:rsidTr="004D2DCE">
        <w:trPr>
          <w:trHeight w:hRule="exact" w:val="227"/>
        </w:trPr>
        <w:tc>
          <w:tcPr>
            <w:tcW w:w="3969" w:type="dxa"/>
            <w:shd w:val="clear" w:color="auto" w:fill="000000"/>
            <w:tcMar>
              <w:top w:w="0" w:type="dxa"/>
              <w:bottom w:w="0" w:type="dxa"/>
            </w:tcMar>
          </w:tcPr>
          <w:p w14:paraId="5D960188" w14:textId="77777777" w:rsidR="00296EA6" w:rsidRPr="00792B4E" w:rsidRDefault="00296EA6" w:rsidP="004D2DCE"/>
        </w:tc>
      </w:tr>
      <w:tr w:rsidR="00296EA6" w:rsidRPr="00792B4E" w14:paraId="7F91B8AD" w14:textId="77777777" w:rsidTr="004D2DCE">
        <w:trPr>
          <w:trHeight w:hRule="exact" w:val="1134"/>
        </w:trPr>
        <w:tc>
          <w:tcPr>
            <w:tcW w:w="3969" w:type="dxa"/>
            <w:shd w:val="clear" w:color="auto" w:fill="FFFFFF"/>
          </w:tcPr>
          <w:p w14:paraId="60FDB190" w14:textId="77777777" w:rsidR="00296EA6" w:rsidRPr="00792B4E" w:rsidRDefault="00296EA6" w:rsidP="004D2DCE">
            <w:pPr>
              <w:pStyle w:val="SAPLastPageGray"/>
              <w:rPr>
                <w:lang w:val="en-US"/>
              </w:rPr>
            </w:pPr>
            <w:r w:rsidRPr="00792B4E">
              <w:rPr>
                <w:lang w:val="en-US"/>
              </w:rPr>
              <w:t>www.sap.com/contactsap</w:t>
            </w:r>
          </w:p>
        </w:tc>
      </w:tr>
      <w:tr w:rsidR="00296EA6" w:rsidRPr="00792B4E" w14:paraId="10AD4BA5" w14:textId="77777777" w:rsidTr="004D2DCE">
        <w:trPr>
          <w:trHeight w:val="8902"/>
        </w:trPr>
        <w:tc>
          <w:tcPr>
            <w:tcW w:w="3969" w:type="dxa"/>
            <w:shd w:val="clear" w:color="auto" w:fill="FFFFFF"/>
            <w:vAlign w:val="bottom"/>
          </w:tcPr>
          <w:p w14:paraId="1466BD1C" w14:textId="2F7D31F2" w:rsidR="00296EA6" w:rsidRPr="00792B4E" w:rsidRDefault="00E57DA9" w:rsidP="004D2DCE">
            <w:pPr>
              <w:pStyle w:val="SAPLastPageNormal"/>
              <w:rPr>
                <w:lang w:val="en-US"/>
              </w:rPr>
            </w:pPr>
            <w:bookmarkStart w:id="514" w:name="copyright"/>
            <w:r>
              <w:rPr>
                <w:rFonts w:ascii="Arial" w:hAnsi="Arial"/>
                <w:lang w:val="en-US" w:eastAsia="ja-JP"/>
              </w:rPr>
              <w:t>© 2018</w:t>
            </w:r>
            <w:r w:rsidR="00BB2679" w:rsidRPr="00BB2679">
              <w:rPr>
                <w:rFonts w:ascii="Arial" w:hAnsi="Arial"/>
                <w:lang w:val="en-US" w:eastAsia="ja-JP"/>
              </w:rPr>
              <w:t xml:space="preserve"> SAP SE or an SAP affiliate company. All rights reserved.</w:t>
            </w:r>
            <w:bookmarkEnd w:id="514"/>
          </w:p>
          <w:p w14:paraId="3AA84EE5" w14:textId="77777777" w:rsidR="00BB2679" w:rsidRPr="00BB2679" w:rsidRDefault="00BB2679" w:rsidP="00BB2679">
            <w:pPr>
              <w:spacing w:before="0" w:after="0"/>
              <w:rPr>
                <w:rFonts w:ascii="Arial" w:hAnsi="Arial" w:cs="Arial"/>
                <w:sz w:val="12"/>
                <w:szCs w:val="18"/>
              </w:rPr>
            </w:pPr>
            <w:bookmarkStart w:id="515" w:name="copyright_fulltext"/>
            <w:r w:rsidRPr="00BB2679">
              <w:rPr>
                <w:rFonts w:ascii="Arial" w:hAnsi="Arial" w:cs="Arial"/>
                <w:sz w:val="12"/>
                <w:szCs w:val="18"/>
              </w:rPr>
              <w:t>No part of this publication may be reproduced or transmitted in any form or for any purpose without the express permission of SAP SE or an SAP affiliate company.</w:t>
            </w:r>
          </w:p>
          <w:p w14:paraId="65E77F15" w14:textId="77777777" w:rsidR="00BB2679" w:rsidRPr="00BB2679" w:rsidRDefault="00BB2679" w:rsidP="00BB2679">
            <w:pPr>
              <w:spacing w:before="0" w:after="0"/>
              <w:rPr>
                <w:rFonts w:ascii="Arial" w:hAnsi="Arial" w:cs="Arial"/>
                <w:sz w:val="12"/>
                <w:szCs w:val="18"/>
              </w:rPr>
            </w:pPr>
            <w:r w:rsidRPr="00BB2679">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22" w:anchor="trademark" w:history="1">
              <w:r w:rsidRPr="00BB2679">
                <w:rPr>
                  <w:rStyle w:val="Hyperlink"/>
                  <w:rFonts w:ascii="Arial" w:hAnsi="Arial" w:cs="Arial"/>
                  <w:sz w:val="12"/>
                  <w:szCs w:val="18"/>
                </w:rPr>
                <w:t>http://global.sap.com/corporate-en/legal/copyright/index.epx#trademark</w:t>
              </w:r>
            </w:hyperlink>
            <w:r w:rsidRPr="00BB2679">
              <w:rPr>
                <w:rFonts w:ascii="Arial" w:hAnsi="Arial" w:cs="Arial"/>
                <w:sz w:val="12"/>
                <w:szCs w:val="18"/>
              </w:rPr>
              <w:t xml:space="preserve"> for additional trademark information and notices.</w:t>
            </w:r>
          </w:p>
          <w:p w14:paraId="7D0324F0" w14:textId="77777777" w:rsidR="00BB2679" w:rsidRPr="00BB2679" w:rsidRDefault="00BB2679" w:rsidP="00BB2679">
            <w:pPr>
              <w:spacing w:before="0" w:after="0"/>
              <w:rPr>
                <w:rFonts w:ascii="Arial" w:hAnsi="Arial" w:cs="Arial"/>
                <w:sz w:val="12"/>
                <w:szCs w:val="18"/>
              </w:rPr>
            </w:pPr>
            <w:r w:rsidRPr="00BB2679">
              <w:rPr>
                <w:rFonts w:ascii="Arial" w:hAnsi="Arial" w:cs="Arial"/>
                <w:sz w:val="12"/>
                <w:szCs w:val="18"/>
              </w:rPr>
              <w:t>Some software products marketed by SAP SE and its distributors contain proprietary software components of other software vendors.</w:t>
            </w:r>
          </w:p>
          <w:p w14:paraId="7CAD02FF" w14:textId="77777777" w:rsidR="00BB2679" w:rsidRPr="00BB2679" w:rsidRDefault="00BB2679" w:rsidP="00BB2679">
            <w:pPr>
              <w:spacing w:before="0" w:after="0"/>
              <w:rPr>
                <w:rFonts w:ascii="Arial" w:hAnsi="Arial" w:cs="Arial"/>
                <w:sz w:val="12"/>
                <w:szCs w:val="18"/>
              </w:rPr>
            </w:pPr>
            <w:r w:rsidRPr="00BB2679">
              <w:rPr>
                <w:rFonts w:ascii="Arial" w:hAnsi="Arial" w:cs="Arial"/>
                <w:sz w:val="12"/>
                <w:szCs w:val="18"/>
              </w:rPr>
              <w:t>National product specifications may vary.</w:t>
            </w:r>
          </w:p>
          <w:p w14:paraId="1458DB90" w14:textId="77777777" w:rsidR="00BB2679" w:rsidRPr="00BB2679" w:rsidRDefault="00BB2679" w:rsidP="00BB2679">
            <w:pPr>
              <w:spacing w:before="0" w:after="0"/>
              <w:rPr>
                <w:rFonts w:ascii="Arial" w:hAnsi="Arial" w:cs="Arial"/>
                <w:sz w:val="12"/>
                <w:szCs w:val="18"/>
              </w:rPr>
            </w:pPr>
            <w:r w:rsidRPr="00BB2679">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3F4480C7" w14:textId="2FEBDE95" w:rsidR="00296EA6" w:rsidRPr="00792B4E" w:rsidRDefault="00BB2679" w:rsidP="00BB2679">
            <w:pPr>
              <w:pStyle w:val="SAPLastPageNormal"/>
              <w:rPr>
                <w:lang w:val="en-US"/>
              </w:rPr>
            </w:pPr>
            <w:r w:rsidRPr="0012254A">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515"/>
          </w:p>
          <w:p w14:paraId="420D3B6B" w14:textId="77777777" w:rsidR="00296EA6" w:rsidRPr="00792B4E" w:rsidRDefault="00296EA6" w:rsidP="004D2DCE">
            <w:pPr>
              <w:pStyle w:val="SAPMaterialNumber"/>
            </w:pPr>
          </w:p>
        </w:tc>
      </w:tr>
    </w:tbl>
    <w:p w14:paraId="633BAF43" w14:textId="77777777" w:rsidR="00296EA6" w:rsidRPr="00792B4E" w:rsidRDefault="003B4279" w:rsidP="00296EA6">
      <w:pPr>
        <w:pStyle w:val="SAPLastPageNormal"/>
        <w:rPr>
          <w:lang w:val="en-US"/>
        </w:rPr>
      </w:pPr>
      <w:r w:rsidRPr="00792B4E">
        <w:rPr>
          <w:noProof/>
          <w:lang w:val="en-US"/>
        </w:rPr>
        <w:drawing>
          <wp:anchor distT="0" distB="0" distL="114300" distR="114300" simplePos="0" relativeHeight="251657728" behindDoc="0" locked="1" layoutInCell="1" allowOverlap="1" wp14:anchorId="2A99AF72" wp14:editId="64EC84A6">
            <wp:simplePos x="0" y="0"/>
            <wp:positionH relativeFrom="page">
              <wp:posOffset>706755</wp:posOffset>
            </wp:positionH>
            <wp:positionV relativeFrom="page">
              <wp:posOffset>6769100</wp:posOffset>
            </wp:positionV>
            <wp:extent cx="579120" cy="283845"/>
            <wp:effectExtent l="0" t="0" r="0" b="1905"/>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BF91A2" w14:textId="77777777" w:rsidR="00B56D5A" w:rsidRPr="00792B4E" w:rsidRDefault="00B56D5A"/>
    <w:sectPr w:rsidR="00B56D5A" w:rsidRPr="00792B4E" w:rsidSect="005A5D93">
      <w:headerReference w:type="default" r:id="rId24"/>
      <w:footerReference w:type="default" r:id="rId25"/>
      <w:headerReference w:type="first" r:id="rId26"/>
      <w:footerReference w:type="first" r:id="rId27"/>
      <w:type w:val="evenPage"/>
      <w:pgSz w:w="15842" w:h="12242" w:orient="landscape" w:code="1"/>
      <w:pgMar w:top="720" w:right="720" w:bottom="720" w:left="720" w:header="397" w:footer="284" w:gutter="0"/>
      <w:pgBorders>
        <w:top w:val="single" w:sz="48" w:space="1" w:color="999999"/>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0" w:author="Author" w:date="2018-02-13T18:07:00Z" w:initials="A">
    <w:p w14:paraId="3C408C3E" w14:textId="03CACE31" w:rsidR="006465A2" w:rsidRPr="006465A2" w:rsidRDefault="006465A2">
      <w:pPr>
        <w:pStyle w:val="CommentText"/>
        <w:rPr>
          <w:lang w:val="en-US"/>
        </w:rPr>
      </w:pPr>
      <w:r>
        <w:rPr>
          <w:rStyle w:val="CommentReference"/>
        </w:rPr>
        <w:annotationRef/>
      </w:r>
      <w:r w:rsidRPr="006465A2">
        <w:rPr>
          <w:lang w:val="en-US"/>
        </w:rPr>
        <w:t>Delete, as anyway detailed how to maintain</w:t>
      </w:r>
    </w:p>
  </w:comment>
  <w:comment w:id="314" w:author="Author" w:date="2018-02-13T18:07:00Z" w:initials="A">
    <w:p w14:paraId="5733B769" w14:textId="25DC08F8" w:rsidR="006465A2" w:rsidRPr="0054071E" w:rsidRDefault="006465A2">
      <w:pPr>
        <w:pStyle w:val="CommentText"/>
        <w:rPr>
          <w:lang w:val="en-US"/>
        </w:rPr>
      </w:pPr>
      <w:r w:rsidRPr="006465A2">
        <w:rPr>
          <w:rStyle w:val="CommentReference"/>
          <w:highlight w:val="red"/>
        </w:rPr>
        <w:annotationRef/>
      </w:r>
      <w:r w:rsidRPr="0054071E">
        <w:rPr>
          <w:highlight w:val="red"/>
          <w:lang w:val="en-US"/>
        </w:rPr>
        <w:t>ADAPT</w:t>
      </w:r>
    </w:p>
  </w:comment>
  <w:comment w:id="438" w:author="Author" w:date="2018-02-08T10:35:00Z" w:initials="A">
    <w:p w14:paraId="63307C8B" w14:textId="77777777" w:rsidR="00D20E74" w:rsidRPr="00F041EA" w:rsidRDefault="00D20E74" w:rsidP="00D20E74">
      <w:pPr>
        <w:pStyle w:val="CommentText"/>
        <w:rPr>
          <w:lang w:val="en-US"/>
        </w:rPr>
      </w:pPr>
      <w:r>
        <w:rPr>
          <w:rStyle w:val="CommentReference"/>
        </w:rPr>
        <w:annotationRef/>
      </w:r>
      <w:r w:rsidRPr="00F041EA">
        <w:rPr>
          <w:lang w:val="en-US"/>
        </w:rPr>
        <w:t>Reformulate?</w:t>
      </w:r>
    </w:p>
  </w:comment>
  <w:comment w:id="506" w:author="Author" w:date="2018-02-08T14:52:00Z" w:initials="A">
    <w:p w14:paraId="49AF8D05" w14:textId="2AB0E80B" w:rsidR="00D20E74" w:rsidRPr="00D20E74" w:rsidRDefault="00D20E74">
      <w:pPr>
        <w:pStyle w:val="CommentText"/>
        <w:rPr>
          <w:lang w:val="en-US"/>
        </w:rPr>
      </w:pPr>
      <w:r>
        <w:rPr>
          <w:rStyle w:val="CommentReference"/>
        </w:rPr>
        <w:annotationRef/>
      </w:r>
      <w:r w:rsidRPr="00D20E74">
        <w:rPr>
          <w:lang w:val="en-US"/>
        </w:rPr>
        <w:t>Add to FJ7 too, for</w:t>
      </w:r>
      <w:r>
        <w:rPr>
          <w:lang w:val="en-US"/>
        </w:rPr>
        <w:t xml:space="preserve"> </w:t>
      </w:r>
      <w:r w:rsidRPr="00D20E74">
        <w:rPr>
          <w:lang w:val="en-US"/>
        </w:rPr>
        <w:t>the long term time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408C3E" w15:done="0"/>
  <w15:commentEx w15:paraId="5733B769" w15:done="1"/>
  <w15:commentEx w15:paraId="63307C8B" w15:done="0"/>
  <w15:commentEx w15:paraId="49AF8D0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96315" w14:textId="77777777" w:rsidR="000B5106" w:rsidRDefault="000B5106" w:rsidP="007E5BCB">
      <w:pPr>
        <w:spacing w:before="0" w:after="0" w:line="240" w:lineRule="auto"/>
      </w:pPr>
      <w:r>
        <w:separator/>
      </w:r>
    </w:p>
  </w:endnote>
  <w:endnote w:type="continuationSeparator" w:id="0">
    <w:p w14:paraId="1C37177F" w14:textId="77777777" w:rsidR="000B5106" w:rsidRDefault="000B5106" w:rsidP="007E5B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Regular Italic">
    <w:panose1 w:val="0200050300000009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BentonSans">
    <w:altName w:val="Calibri"/>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F85547" w:rsidRPr="005D1853" w14:paraId="5A5AEF74" w14:textId="77777777" w:rsidTr="004D2DCE">
      <w:tc>
        <w:tcPr>
          <w:tcW w:w="567" w:type="dxa"/>
          <w:shd w:val="clear" w:color="auto" w:fill="auto"/>
          <w:vAlign w:val="bottom"/>
        </w:tcPr>
        <w:p w14:paraId="65F1C6A5" w14:textId="3C9A0C7C" w:rsidR="00F85547" w:rsidRPr="004319A4" w:rsidRDefault="00F85547" w:rsidP="007E5BCB">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4</w:t>
          </w:r>
          <w:r w:rsidRPr="004319A4">
            <w:rPr>
              <w:rStyle w:val="SAPFooterPageNumber"/>
            </w:rPr>
            <w:fldChar w:fldCharType="end"/>
          </w:r>
        </w:p>
      </w:tc>
      <w:tc>
        <w:tcPr>
          <w:tcW w:w="3544" w:type="dxa"/>
          <w:shd w:val="clear" w:color="auto" w:fill="auto"/>
          <w:vAlign w:val="bottom"/>
        </w:tcPr>
        <w:p w14:paraId="075E85D5" w14:textId="040CEC49" w:rsidR="00F85547" w:rsidRPr="00860C35" w:rsidRDefault="000B5106" w:rsidP="007E5BCB">
          <w:pPr>
            <w:pStyle w:val="SAPFooterleft"/>
          </w:pPr>
          <w:fldSimple w:instr=" REF securitylevel \* MERGEFORMAT " w:fldLock="1">
            <w:r w:rsidR="00F85547" w:rsidRPr="001A58BA">
              <w:rPr>
                <w:rStyle w:val="SAPFooterSecurityLevel"/>
              </w:rPr>
              <w:t>Customer</w:t>
            </w:r>
          </w:fldSimple>
          <w:r w:rsidR="00F85547" w:rsidRPr="00860C35">
            <w:rPr>
              <w:rStyle w:val="SAPFooterSecurityLevel"/>
            </w:rPr>
            <w:t xml:space="preserve"> </w:t>
          </w:r>
          <w:r w:rsidR="00F85547" w:rsidRPr="00860C35">
            <w:br/>
          </w:r>
          <w:fldSimple w:instr=" REF copyright \* MERGEFORMAT ">
            <w:r w:rsidR="00F85547" w:rsidRPr="00BB2679">
              <w:t>© 2017 SAP SE or an SAP affiliate company. All rights reserved.</w:t>
            </w:r>
          </w:fldSimple>
        </w:p>
      </w:tc>
      <w:tc>
        <w:tcPr>
          <w:tcW w:w="5245" w:type="dxa"/>
          <w:shd w:val="clear" w:color="auto" w:fill="auto"/>
          <w:vAlign w:val="bottom"/>
        </w:tcPr>
        <w:p w14:paraId="5040E058" w14:textId="3E3223CB" w:rsidR="00F85547" w:rsidRDefault="000B5106" w:rsidP="007E5BCB">
          <w:pPr>
            <w:pStyle w:val="SAPFooterright"/>
          </w:pPr>
          <w:fldSimple w:instr=" REF maintitle \* MERGEFORMAT ">
            <w:r w:rsidR="00F85547" w:rsidRPr="00792B4E">
              <w:t>Manage Leave Of Absence</w:t>
            </w:r>
          </w:fldSimple>
        </w:p>
        <w:p w14:paraId="63EB7100" w14:textId="5CD21237" w:rsidR="00F85547" w:rsidRPr="001B2C66" w:rsidRDefault="000B5106" w:rsidP="007E5BCB">
          <w:pPr>
            <w:pStyle w:val="SAPFooterCurrentTopicRight"/>
          </w:pPr>
          <w:fldSimple w:instr=" STYLEREF &quot;Heading 1&quot; \l \* MERGEFORMAT ">
            <w:r w:rsidR="00F85547">
              <w:t>Purpose</w:t>
            </w:r>
          </w:fldSimple>
        </w:p>
      </w:tc>
    </w:tr>
  </w:tbl>
  <w:p w14:paraId="6DA128E7" w14:textId="77777777" w:rsidR="00F85547" w:rsidRPr="00E63F4C" w:rsidRDefault="00F85547" w:rsidP="007E5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F85547" w:rsidRPr="005D1853" w14:paraId="360E34CC" w14:textId="77777777" w:rsidTr="004D2DCE">
      <w:tc>
        <w:tcPr>
          <w:tcW w:w="5245" w:type="dxa"/>
          <w:shd w:val="clear" w:color="auto" w:fill="auto"/>
          <w:vAlign w:val="bottom"/>
        </w:tcPr>
        <w:p w14:paraId="70C8BD1D" w14:textId="7CC62FF2" w:rsidR="00F85547" w:rsidRDefault="00DB41DA" w:rsidP="007E5BCB">
          <w:pPr>
            <w:pStyle w:val="SAPFooterleft"/>
          </w:pPr>
          <w:r>
            <w:fldChar w:fldCharType="begin"/>
          </w:r>
          <w:r>
            <w:instrText xml:space="preserve"> REF maintitle \* MERGEFORMAT </w:instrText>
          </w:r>
          <w:r>
            <w:fldChar w:fldCharType="separate"/>
          </w:r>
          <w:r w:rsidR="00F85547" w:rsidRPr="00792B4E">
            <w:t>Manage Leave Of Absence</w:t>
          </w:r>
          <w:r>
            <w:fldChar w:fldCharType="end"/>
          </w:r>
          <w:r w:rsidR="00F85547">
            <w:t xml:space="preserve"> (10B)</w:t>
          </w:r>
        </w:p>
        <w:p w14:paraId="600C04A8" w14:textId="70F0C036" w:rsidR="00F85547" w:rsidRPr="001B2C66" w:rsidRDefault="000B5106" w:rsidP="007E5BCB">
          <w:pPr>
            <w:pStyle w:val="SAPFooterCurrentTopicLeft"/>
          </w:pPr>
          <w:fldSimple w:instr=" STYLEREF &quot;Heading 1&quot; \l \* MERGEFORMAT ">
            <w:r w:rsidR="00DB41DA">
              <w:rPr>
                <w:noProof/>
              </w:rPr>
              <w:t>Test Procedures</w:t>
            </w:r>
          </w:fldSimple>
        </w:p>
      </w:tc>
      <w:tc>
        <w:tcPr>
          <w:tcW w:w="3544" w:type="dxa"/>
          <w:shd w:val="clear" w:color="auto" w:fill="auto"/>
          <w:vAlign w:val="bottom"/>
        </w:tcPr>
        <w:p w14:paraId="481B9C70" w14:textId="44118D2B" w:rsidR="00F85547" w:rsidRPr="00860C35" w:rsidRDefault="00F85547" w:rsidP="007E5BCB">
          <w:pPr>
            <w:pStyle w:val="SAPFooterright"/>
            <w:rPr>
              <w:rStyle w:val="SAPFooterSecurityLevel"/>
            </w:rPr>
          </w:pPr>
          <w:r w:rsidRPr="00860C35">
            <w:rPr>
              <w:rStyle w:val="SAPFooterSecurityLevel"/>
            </w:rPr>
            <w:t xml:space="preserve"> </w:t>
          </w:r>
          <w:fldSimple w:instr=" REF securitylevel \* MERGEFORMAT ">
            <w:r w:rsidRPr="00BB2679">
              <w:rPr>
                <w:rStyle w:val="SAPFooterSecurityLevel"/>
              </w:rPr>
              <w:t>Customer</w:t>
            </w:r>
          </w:fldSimple>
          <w:r w:rsidRPr="00860C35">
            <w:rPr>
              <w:rStyle w:val="SAPFooterSecurityLevel"/>
            </w:rPr>
            <w:t xml:space="preserve"> </w:t>
          </w:r>
        </w:p>
        <w:p w14:paraId="664D54BE" w14:textId="336BECE1" w:rsidR="00F85547" w:rsidRPr="00860C35" w:rsidRDefault="000B5106" w:rsidP="007E5BCB">
          <w:pPr>
            <w:pStyle w:val="SAPFooterright"/>
          </w:pPr>
          <w:fldSimple w:instr=" REF copyright \* MERGEFORMAT ">
            <w:r w:rsidR="00F85547">
              <w:t>© 2018</w:t>
            </w:r>
            <w:r w:rsidR="00F85547" w:rsidRPr="00BB2679">
              <w:t xml:space="preserve"> SAP SE or an SAP affiliate company. All rights reserved.</w:t>
            </w:r>
          </w:fldSimple>
          <w:r w:rsidR="00F85547" w:rsidRPr="00860C35">
            <w:t xml:space="preserve"> </w:t>
          </w:r>
        </w:p>
      </w:tc>
      <w:tc>
        <w:tcPr>
          <w:tcW w:w="567" w:type="dxa"/>
          <w:shd w:val="clear" w:color="auto" w:fill="auto"/>
          <w:vAlign w:val="bottom"/>
        </w:tcPr>
        <w:p w14:paraId="3FB8F7FB" w14:textId="5B9C3A92" w:rsidR="00F85547" w:rsidRPr="004319A4" w:rsidRDefault="00F85547" w:rsidP="007E5BCB">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DB41DA">
            <w:rPr>
              <w:rStyle w:val="SAPFooterPageNumber"/>
            </w:rPr>
            <w:t>11</w:t>
          </w:r>
          <w:r w:rsidRPr="004319A4">
            <w:rPr>
              <w:rStyle w:val="SAPFooterPageNumber"/>
            </w:rPr>
            <w:fldChar w:fldCharType="end"/>
          </w:r>
        </w:p>
      </w:tc>
    </w:tr>
  </w:tbl>
  <w:p w14:paraId="5A0C3D11" w14:textId="77777777" w:rsidR="00F85547" w:rsidRPr="00E63F4C" w:rsidRDefault="00F85547" w:rsidP="007E5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85819" w14:textId="77777777" w:rsidR="00F85547" w:rsidRPr="005A5CB4" w:rsidRDefault="00F85547" w:rsidP="007E5B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6DF32" w14:textId="77777777" w:rsidR="00F85547" w:rsidRPr="00B02C27" w:rsidRDefault="00F85547" w:rsidP="007E5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2645D" w14:textId="77777777" w:rsidR="000B5106" w:rsidRDefault="000B5106" w:rsidP="007E5BCB">
      <w:pPr>
        <w:spacing w:before="0" w:after="0" w:line="240" w:lineRule="auto"/>
      </w:pPr>
      <w:r>
        <w:separator/>
      </w:r>
    </w:p>
  </w:footnote>
  <w:footnote w:type="continuationSeparator" w:id="0">
    <w:p w14:paraId="30EBC5AF" w14:textId="77777777" w:rsidR="000B5106" w:rsidRDefault="000B5106" w:rsidP="007E5B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27D37" w14:textId="77777777" w:rsidR="00F85547" w:rsidRPr="0002171C" w:rsidRDefault="00F85547" w:rsidP="007E5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E200D" w14:textId="77777777" w:rsidR="00F85547" w:rsidRPr="0002171C" w:rsidRDefault="00F85547" w:rsidP="007E5BCB">
    <w:pPr>
      <w:pStyle w:val="Header"/>
    </w:pPr>
    <w:r>
      <w:rPr>
        <w:noProof/>
      </w:rPr>
      <w:drawing>
        <wp:anchor distT="0" distB="0" distL="114300" distR="114300" simplePos="0" relativeHeight="251657728" behindDoc="0" locked="1" layoutInCell="1" allowOverlap="1" wp14:anchorId="270D2E86" wp14:editId="3FBE8426">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8B12A586"/>
    <w:lvl w:ilvl="0">
      <w:start w:val="1"/>
      <w:numFmt w:val="decimal"/>
      <w:lvlText w:val="%1."/>
      <w:lvlJc w:val="left"/>
      <w:pPr>
        <w:ind w:left="643" w:hanging="360"/>
      </w:pPr>
      <w:rPr>
        <w:rFonts w:cs="Times New Roman"/>
      </w:rPr>
    </w:lvl>
  </w:abstractNum>
  <w:abstractNum w:abstractNumId="1" w15:restartNumberingAfterBreak="0">
    <w:nsid w:val="FFFFFF82"/>
    <w:multiLevelType w:val="singleLevel"/>
    <w:tmpl w:val="B72492FA"/>
    <w:lvl w:ilvl="0">
      <w:start w:val="1"/>
      <w:numFmt w:val="bullet"/>
      <w:pStyle w:val="ListBullet3"/>
      <w:lvlText w:val="o"/>
      <w:lvlJc w:val="left"/>
      <w:pPr>
        <w:ind w:left="926" w:hanging="360"/>
      </w:pPr>
      <w:rPr>
        <w:rFonts w:ascii="Courier New" w:hAnsi="Courier New" w:hint="default"/>
      </w:rPr>
    </w:lvl>
  </w:abstractNum>
  <w:abstractNum w:abstractNumId="2"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3" w15:restartNumberingAfterBreak="0">
    <w:nsid w:val="FFFFFF88"/>
    <w:multiLevelType w:val="singleLevel"/>
    <w:tmpl w:val="2B2CB9A2"/>
    <w:lvl w:ilvl="0">
      <w:start w:val="1"/>
      <w:numFmt w:val="decimal"/>
      <w:lvlText w:val="%1."/>
      <w:lvlJc w:val="left"/>
      <w:pPr>
        <w:tabs>
          <w:tab w:val="num" w:pos="360"/>
        </w:tabs>
        <w:ind w:left="360" w:hanging="360"/>
      </w:pPr>
      <w:rPr>
        <w:rFonts w:cs="Times New Roman"/>
      </w:rPr>
    </w:lvl>
  </w:abstractNum>
  <w:abstractNum w:abstractNumId="4" w15:restartNumberingAfterBreak="0">
    <w:nsid w:val="FFFFFF89"/>
    <w:multiLevelType w:val="singleLevel"/>
    <w:tmpl w:val="592C87F8"/>
    <w:lvl w:ilvl="0">
      <w:start w:val="1"/>
      <w:numFmt w:val="bullet"/>
      <w:pStyle w:val="ListBullet"/>
      <w:lvlText w:val=""/>
      <w:lvlJc w:val="left"/>
      <w:pPr>
        <w:ind w:left="417" w:hanging="360"/>
      </w:pPr>
      <w:rPr>
        <w:rFonts w:ascii="Symbol" w:hAnsi="Symbol" w:hint="default"/>
      </w:rPr>
    </w:lvl>
  </w:abstractNum>
  <w:abstractNum w:abstractNumId="5"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7" w15:restartNumberingAfterBreak="0">
    <w:nsid w:val="02594B11"/>
    <w:multiLevelType w:val="multilevel"/>
    <w:tmpl w:val="07A49A50"/>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8" w15:restartNumberingAfterBreak="0">
    <w:nsid w:val="15D53C18"/>
    <w:multiLevelType w:val="hybridMultilevel"/>
    <w:tmpl w:val="441C76CC"/>
    <w:lvl w:ilvl="0" w:tplc="088E9288">
      <w:start w:val="1"/>
      <w:numFmt w:val="bullet"/>
      <w:lvlText w:val="-"/>
      <w:lvlJc w:val="left"/>
      <w:pPr>
        <w:ind w:left="701" w:hanging="360"/>
      </w:pPr>
      <w:rPr>
        <w:rFonts w:ascii="Courier New" w:hAnsi="Courier New"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9" w15:restartNumberingAfterBreak="0">
    <w:nsid w:val="1B1E158F"/>
    <w:multiLevelType w:val="hybridMultilevel"/>
    <w:tmpl w:val="9F0E89B2"/>
    <w:lvl w:ilvl="0" w:tplc="7CD43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1B2E62"/>
    <w:multiLevelType w:val="hybridMultilevel"/>
    <w:tmpl w:val="ED986BFA"/>
    <w:lvl w:ilvl="0" w:tplc="735ADF10">
      <w:start w:val="5"/>
      <w:numFmt w:val="bullet"/>
      <w:lvlText w:val=""/>
      <w:lvlJc w:val="left"/>
      <w:pPr>
        <w:ind w:left="720" w:hanging="360"/>
      </w:pPr>
      <w:rPr>
        <w:rFonts w:ascii="Symbol" w:eastAsia="SimSu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E535CD"/>
    <w:multiLevelType w:val="hybridMultilevel"/>
    <w:tmpl w:val="6D9A079E"/>
    <w:lvl w:ilvl="0" w:tplc="088E9288">
      <w:start w:val="1"/>
      <w:numFmt w:val="bullet"/>
      <w:lvlText w:val="-"/>
      <w:lvlJc w:val="left"/>
      <w:pPr>
        <w:ind w:left="701" w:hanging="360"/>
      </w:pPr>
      <w:rPr>
        <w:rFonts w:ascii="Courier New" w:hAnsi="Courier New" w:hint="default"/>
      </w:rPr>
    </w:lvl>
    <w:lvl w:ilvl="1" w:tplc="04070003" w:tentative="1">
      <w:start w:val="1"/>
      <w:numFmt w:val="bullet"/>
      <w:lvlText w:val="o"/>
      <w:lvlJc w:val="left"/>
      <w:pPr>
        <w:ind w:left="1421" w:hanging="360"/>
      </w:pPr>
      <w:rPr>
        <w:rFonts w:ascii="Courier New" w:hAnsi="Courier New" w:cs="Courier New" w:hint="default"/>
      </w:rPr>
    </w:lvl>
    <w:lvl w:ilvl="2" w:tplc="04070005" w:tentative="1">
      <w:start w:val="1"/>
      <w:numFmt w:val="bullet"/>
      <w:lvlText w:val=""/>
      <w:lvlJc w:val="left"/>
      <w:pPr>
        <w:ind w:left="2141" w:hanging="360"/>
      </w:pPr>
      <w:rPr>
        <w:rFonts w:ascii="Wingdings" w:hAnsi="Wingdings" w:hint="default"/>
      </w:rPr>
    </w:lvl>
    <w:lvl w:ilvl="3" w:tplc="04070001" w:tentative="1">
      <w:start w:val="1"/>
      <w:numFmt w:val="bullet"/>
      <w:lvlText w:val=""/>
      <w:lvlJc w:val="left"/>
      <w:pPr>
        <w:ind w:left="2861" w:hanging="360"/>
      </w:pPr>
      <w:rPr>
        <w:rFonts w:ascii="Symbol" w:hAnsi="Symbol" w:hint="default"/>
      </w:rPr>
    </w:lvl>
    <w:lvl w:ilvl="4" w:tplc="04070003" w:tentative="1">
      <w:start w:val="1"/>
      <w:numFmt w:val="bullet"/>
      <w:lvlText w:val="o"/>
      <w:lvlJc w:val="left"/>
      <w:pPr>
        <w:ind w:left="3581" w:hanging="360"/>
      </w:pPr>
      <w:rPr>
        <w:rFonts w:ascii="Courier New" w:hAnsi="Courier New" w:cs="Courier New" w:hint="default"/>
      </w:rPr>
    </w:lvl>
    <w:lvl w:ilvl="5" w:tplc="04070005" w:tentative="1">
      <w:start w:val="1"/>
      <w:numFmt w:val="bullet"/>
      <w:lvlText w:val=""/>
      <w:lvlJc w:val="left"/>
      <w:pPr>
        <w:ind w:left="4301" w:hanging="360"/>
      </w:pPr>
      <w:rPr>
        <w:rFonts w:ascii="Wingdings" w:hAnsi="Wingdings" w:hint="default"/>
      </w:rPr>
    </w:lvl>
    <w:lvl w:ilvl="6" w:tplc="04070001" w:tentative="1">
      <w:start w:val="1"/>
      <w:numFmt w:val="bullet"/>
      <w:lvlText w:val=""/>
      <w:lvlJc w:val="left"/>
      <w:pPr>
        <w:ind w:left="5021" w:hanging="360"/>
      </w:pPr>
      <w:rPr>
        <w:rFonts w:ascii="Symbol" w:hAnsi="Symbol" w:hint="default"/>
      </w:rPr>
    </w:lvl>
    <w:lvl w:ilvl="7" w:tplc="04070003" w:tentative="1">
      <w:start w:val="1"/>
      <w:numFmt w:val="bullet"/>
      <w:lvlText w:val="o"/>
      <w:lvlJc w:val="left"/>
      <w:pPr>
        <w:ind w:left="5741" w:hanging="360"/>
      </w:pPr>
      <w:rPr>
        <w:rFonts w:ascii="Courier New" w:hAnsi="Courier New" w:cs="Courier New" w:hint="default"/>
      </w:rPr>
    </w:lvl>
    <w:lvl w:ilvl="8" w:tplc="04070005" w:tentative="1">
      <w:start w:val="1"/>
      <w:numFmt w:val="bullet"/>
      <w:lvlText w:val=""/>
      <w:lvlJc w:val="left"/>
      <w:pPr>
        <w:ind w:left="6461" w:hanging="360"/>
      </w:pPr>
      <w:rPr>
        <w:rFonts w:ascii="Wingdings" w:hAnsi="Wingdings" w:hint="default"/>
      </w:rPr>
    </w:lvl>
  </w:abstractNum>
  <w:abstractNum w:abstractNumId="12" w15:restartNumberingAfterBreak="0">
    <w:nsid w:val="2D5B441F"/>
    <w:multiLevelType w:val="hybridMultilevel"/>
    <w:tmpl w:val="2A8CC8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3781A87"/>
    <w:multiLevelType w:val="hybridMultilevel"/>
    <w:tmpl w:val="3814A288"/>
    <w:lvl w:ilvl="0" w:tplc="A24E1A1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F126E4"/>
    <w:multiLevelType w:val="hybridMultilevel"/>
    <w:tmpl w:val="11124E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120A59"/>
    <w:multiLevelType w:val="hybridMultilevel"/>
    <w:tmpl w:val="78D86C6A"/>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2"/>
  </w:num>
  <w:num w:numId="9">
    <w:abstractNumId w:val="8"/>
  </w:num>
  <w:num w:numId="10">
    <w:abstractNumId w:val="3"/>
  </w:num>
  <w:num w:numId="11">
    <w:abstractNumId w:val="0"/>
  </w:num>
  <w:num w:numId="12">
    <w:abstractNumId w:val="5"/>
  </w:num>
  <w:num w:numId="13">
    <w:abstractNumId w:val="14"/>
  </w:num>
  <w:num w:numId="14">
    <w:abstractNumId w:val="9"/>
  </w:num>
  <w:num w:numId="15">
    <w:abstractNumId w:val="5"/>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5"/>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attachedTemplate r:id="rId1"/>
  <w:linkStyles/>
  <w:trackRevisions/>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A6"/>
    <w:rsid w:val="00000BE9"/>
    <w:rsid w:val="00005F3A"/>
    <w:rsid w:val="000064A0"/>
    <w:rsid w:val="00014DB2"/>
    <w:rsid w:val="000151A8"/>
    <w:rsid w:val="000231DB"/>
    <w:rsid w:val="0002706E"/>
    <w:rsid w:val="00030693"/>
    <w:rsid w:val="00032986"/>
    <w:rsid w:val="0003550A"/>
    <w:rsid w:val="0004429D"/>
    <w:rsid w:val="00050646"/>
    <w:rsid w:val="0005149C"/>
    <w:rsid w:val="000534EA"/>
    <w:rsid w:val="00055AA4"/>
    <w:rsid w:val="000564F1"/>
    <w:rsid w:val="000620A9"/>
    <w:rsid w:val="000622E7"/>
    <w:rsid w:val="00062D2C"/>
    <w:rsid w:val="00072B51"/>
    <w:rsid w:val="00076FEB"/>
    <w:rsid w:val="000823F4"/>
    <w:rsid w:val="000833C7"/>
    <w:rsid w:val="000879B3"/>
    <w:rsid w:val="000A1A65"/>
    <w:rsid w:val="000B2AF1"/>
    <w:rsid w:val="000B2D2F"/>
    <w:rsid w:val="000B5106"/>
    <w:rsid w:val="000B7C29"/>
    <w:rsid w:val="000C24D4"/>
    <w:rsid w:val="000C41EE"/>
    <w:rsid w:val="000D1BC6"/>
    <w:rsid w:val="000D29B2"/>
    <w:rsid w:val="000D3D22"/>
    <w:rsid w:val="000D5282"/>
    <w:rsid w:val="000D5815"/>
    <w:rsid w:val="000D61A7"/>
    <w:rsid w:val="000E10D6"/>
    <w:rsid w:val="000E183A"/>
    <w:rsid w:val="000E6BEB"/>
    <w:rsid w:val="001002ED"/>
    <w:rsid w:val="00104A5F"/>
    <w:rsid w:val="00105A53"/>
    <w:rsid w:val="00107796"/>
    <w:rsid w:val="0011027D"/>
    <w:rsid w:val="0011595B"/>
    <w:rsid w:val="0012254A"/>
    <w:rsid w:val="001226D2"/>
    <w:rsid w:val="00123F96"/>
    <w:rsid w:val="001242BD"/>
    <w:rsid w:val="001254B9"/>
    <w:rsid w:val="00131B0F"/>
    <w:rsid w:val="00135761"/>
    <w:rsid w:val="00137E6F"/>
    <w:rsid w:val="00145E73"/>
    <w:rsid w:val="001518EA"/>
    <w:rsid w:val="0015783F"/>
    <w:rsid w:val="0016040D"/>
    <w:rsid w:val="00165D25"/>
    <w:rsid w:val="00166119"/>
    <w:rsid w:val="001733BD"/>
    <w:rsid w:val="00174068"/>
    <w:rsid w:val="00175FC0"/>
    <w:rsid w:val="00177C1A"/>
    <w:rsid w:val="001927B0"/>
    <w:rsid w:val="001A5A65"/>
    <w:rsid w:val="001B008F"/>
    <w:rsid w:val="001B2ABD"/>
    <w:rsid w:val="001C08D4"/>
    <w:rsid w:val="001D1888"/>
    <w:rsid w:val="001D1942"/>
    <w:rsid w:val="001D624C"/>
    <w:rsid w:val="001D62C2"/>
    <w:rsid w:val="001D7780"/>
    <w:rsid w:val="001E099B"/>
    <w:rsid w:val="001E1302"/>
    <w:rsid w:val="001E174C"/>
    <w:rsid w:val="001E17A0"/>
    <w:rsid w:val="001E2381"/>
    <w:rsid w:val="001E64A9"/>
    <w:rsid w:val="001F333E"/>
    <w:rsid w:val="001F4412"/>
    <w:rsid w:val="001F4FF5"/>
    <w:rsid w:val="0020175D"/>
    <w:rsid w:val="0020201E"/>
    <w:rsid w:val="002071E3"/>
    <w:rsid w:val="0021338C"/>
    <w:rsid w:val="00213F5B"/>
    <w:rsid w:val="00216628"/>
    <w:rsid w:val="002226D1"/>
    <w:rsid w:val="00224ED7"/>
    <w:rsid w:val="00225E52"/>
    <w:rsid w:val="00226C55"/>
    <w:rsid w:val="00230793"/>
    <w:rsid w:val="002341A3"/>
    <w:rsid w:val="002378BF"/>
    <w:rsid w:val="00241922"/>
    <w:rsid w:val="00247322"/>
    <w:rsid w:val="00250889"/>
    <w:rsid w:val="00254E90"/>
    <w:rsid w:val="00256B37"/>
    <w:rsid w:val="002628DD"/>
    <w:rsid w:val="00263366"/>
    <w:rsid w:val="00265B55"/>
    <w:rsid w:val="002721DA"/>
    <w:rsid w:val="00273C11"/>
    <w:rsid w:val="002775DB"/>
    <w:rsid w:val="00280328"/>
    <w:rsid w:val="002818CC"/>
    <w:rsid w:val="00282CAC"/>
    <w:rsid w:val="00284881"/>
    <w:rsid w:val="00294020"/>
    <w:rsid w:val="002951FB"/>
    <w:rsid w:val="00296EA6"/>
    <w:rsid w:val="00297CC7"/>
    <w:rsid w:val="002A5D47"/>
    <w:rsid w:val="002B4FFE"/>
    <w:rsid w:val="002B7B1F"/>
    <w:rsid w:val="002C2C69"/>
    <w:rsid w:val="002C3A96"/>
    <w:rsid w:val="002C66DD"/>
    <w:rsid w:val="002C6ED8"/>
    <w:rsid w:val="002C770B"/>
    <w:rsid w:val="002C7FA4"/>
    <w:rsid w:val="002D3766"/>
    <w:rsid w:val="002D3910"/>
    <w:rsid w:val="002D4E2C"/>
    <w:rsid w:val="002D61D4"/>
    <w:rsid w:val="002E0AA2"/>
    <w:rsid w:val="002E6B8A"/>
    <w:rsid w:val="002F47AC"/>
    <w:rsid w:val="002F59E4"/>
    <w:rsid w:val="00302618"/>
    <w:rsid w:val="00303492"/>
    <w:rsid w:val="0030367B"/>
    <w:rsid w:val="00303A4D"/>
    <w:rsid w:val="0030751A"/>
    <w:rsid w:val="003131F7"/>
    <w:rsid w:val="00314268"/>
    <w:rsid w:val="0031676A"/>
    <w:rsid w:val="00320972"/>
    <w:rsid w:val="00331310"/>
    <w:rsid w:val="00333A2E"/>
    <w:rsid w:val="00341847"/>
    <w:rsid w:val="00343592"/>
    <w:rsid w:val="003477CA"/>
    <w:rsid w:val="00350B81"/>
    <w:rsid w:val="003567A8"/>
    <w:rsid w:val="00361F77"/>
    <w:rsid w:val="003640BC"/>
    <w:rsid w:val="00371B76"/>
    <w:rsid w:val="00381B77"/>
    <w:rsid w:val="003847F1"/>
    <w:rsid w:val="00386AD9"/>
    <w:rsid w:val="00387443"/>
    <w:rsid w:val="0039299B"/>
    <w:rsid w:val="00392AB2"/>
    <w:rsid w:val="00396861"/>
    <w:rsid w:val="003A150D"/>
    <w:rsid w:val="003A26AD"/>
    <w:rsid w:val="003A4295"/>
    <w:rsid w:val="003A7056"/>
    <w:rsid w:val="003A7F2F"/>
    <w:rsid w:val="003B2EFE"/>
    <w:rsid w:val="003B4279"/>
    <w:rsid w:val="003C043A"/>
    <w:rsid w:val="003D1864"/>
    <w:rsid w:val="003E0429"/>
    <w:rsid w:val="003E115C"/>
    <w:rsid w:val="003E3779"/>
    <w:rsid w:val="003E383D"/>
    <w:rsid w:val="003E4CD4"/>
    <w:rsid w:val="003E56B8"/>
    <w:rsid w:val="003F50B0"/>
    <w:rsid w:val="003F5FCC"/>
    <w:rsid w:val="00405A55"/>
    <w:rsid w:val="004106E7"/>
    <w:rsid w:val="00411036"/>
    <w:rsid w:val="0041498C"/>
    <w:rsid w:val="00415EEC"/>
    <w:rsid w:val="00425CDF"/>
    <w:rsid w:val="00431A96"/>
    <w:rsid w:val="00432314"/>
    <w:rsid w:val="00433C29"/>
    <w:rsid w:val="00433C2C"/>
    <w:rsid w:val="00436F5D"/>
    <w:rsid w:val="004474A6"/>
    <w:rsid w:val="00451CD5"/>
    <w:rsid w:val="00453B93"/>
    <w:rsid w:val="00453C07"/>
    <w:rsid w:val="00453F3D"/>
    <w:rsid w:val="00460AB8"/>
    <w:rsid w:val="00465840"/>
    <w:rsid w:val="004670FD"/>
    <w:rsid w:val="00473529"/>
    <w:rsid w:val="004774F8"/>
    <w:rsid w:val="00480ABE"/>
    <w:rsid w:val="00484097"/>
    <w:rsid w:val="00486FBE"/>
    <w:rsid w:val="00490BE9"/>
    <w:rsid w:val="0049208E"/>
    <w:rsid w:val="00494D6C"/>
    <w:rsid w:val="0049795F"/>
    <w:rsid w:val="004A4A2E"/>
    <w:rsid w:val="004A7B36"/>
    <w:rsid w:val="004B22BF"/>
    <w:rsid w:val="004B33C3"/>
    <w:rsid w:val="004B4C40"/>
    <w:rsid w:val="004B7045"/>
    <w:rsid w:val="004C1D86"/>
    <w:rsid w:val="004C403F"/>
    <w:rsid w:val="004D2DCE"/>
    <w:rsid w:val="004D3444"/>
    <w:rsid w:val="004D3A42"/>
    <w:rsid w:val="004E2369"/>
    <w:rsid w:val="004E5941"/>
    <w:rsid w:val="004E5E02"/>
    <w:rsid w:val="004F0B7A"/>
    <w:rsid w:val="004F173E"/>
    <w:rsid w:val="00500CD0"/>
    <w:rsid w:val="00503A01"/>
    <w:rsid w:val="00506FA8"/>
    <w:rsid w:val="00507913"/>
    <w:rsid w:val="00512793"/>
    <w:rsid w:val="0052103E"/>
    <w:rsid w:val="005232DE"/>
    <w:rsid w:val="0052442E"/>
    <w:rsid w:val="00526023"/>
    <w:rsid w:val="0053013A"/>
    <w:rsid w:val="00531D94"/>
    <w:rsid w:val="00537F28"/>
    <w:rsid w:val="0054071E"/>
    <w:rsid w:val="005445C5"/>
    <w:rsid w:val="00545E92"/>
    <w:rsid w:val="00556C8E"/>
    <w:rsid w:val="00561488"/>
    <w:rsid w:val="00562A40"/>
    <w:rsid w:val="005631E4"/>
    <w:rsid w:val="0057076F"/>
    <w:rsid w:val="00571824"/>
    <w:rsid w:val="005720ED"/>
    <w:rsid w:val="00572246"/>
    <w:rsid w:val="00572612"/>
    <w:rsid w:val="005733CB"/>
    <w:rsid w:val="00581828"/>
    <w:rsid w:val="00581CF9"/>
    <w:rsid w:val="00584E57"/>
    <w:rsid w:val="00586CD2"/>
    <w:rsid w:val="00591C30"/>
    <w:rsid w:val="00592933"/>
    <w:rsid w:val="0059768F"/>
    <w:rsid w:val="005A0041"/>
    <w:rsid w:val="005A46B3"/>
    <w:rsid w:val="005A5D93"/>
    <w:rsid w:val="005B0E03"/>
    <w:rsid w:val="005B4ACE"/>
    <w:rsid w:val="005B62BA"/>
    <w:rsid w:val="005C7125"/>
    <w:rsid w:val="005D27E8"/>
    <w:rsid w:val="005D3ABA"/>
    <w:rsid w:val="005E7370"/>
    <w:rsid w:val="005F29D1"/>
    <w:rsid w:val="005F2F2A"/>
    <w:rsid w:val="005F4D33"/>
    <w:rsid w:val="005F5199"/>
    <w:rsid w:val="005F70F0"/>
    <w:rsid w:val="005F77C4"/>
    <w:rsid w:val="00607FE0"/>
    <w:rsid w:val="00611AEA"/>
    <w:rsid w:val="00613B86"/>
    <w:rsid w:val="006331D2"/>
    <w:rsid w:val="0063348A"/>
    <w:rsid w:val="006465A2"/>
    <w:rsid w:val="00650289"/>
    <w:rsid w:val="006516BF"/>
    <w:rsid w:val="00652F2F"/>
    <w:rsid w:val="006530BB"/>
    <w:rsid w:val="0065461C"/>
    <w:rsid w:val="0065585D"/>
    <w:rsid w:val="006615AB"/>
    <w:rsid w:val="00663A24"/>
    <w:rsid w:val="00664F9A"/>
    <w:rsid w:val="0067054B"/>
    <w:rsid w:val="00671193"/>
    <w:rsid w:val="00673730"/>
    <w:rsid w:val="00676FBB"/>
    <w:rsid w:val="00683592"/>
    <w:rsid w:val="00686B1D"/>
    <w:rsid w:val="00687289"/>
    <w:rsid w:val="00690502"/>
    <w:rsid w:val="00690907"/>
    <w:rsid w:val="00690F4C"/>
    <w:rsid w:val="00691360"/>
    <w:rsid w:val="006974BB"/>
    <w:rsid w:val="00697508"/>
    <w:rsid w:val="006A20E3"/>
    <w:rsid w:val="006A3204"/>
    <w:rsid w:val="006A6B9F"/>
    <w:rsid w:val="006A7EA6"/>
    <w:rsid w:val="006E2C14"/>
    <w:rsid w:val="006E48CB"/>
    <w:rsid w:val="006E4D8E"/>
    <w:rsid w:val="006E7BAB"/>
    <w:rsid w:val="006F3A9C"/>
    <w:rsid w:val="006F45A5"/>
    <w:rsid w:val="006F72CB"/>
    <w:rsid w:val="00701E77"/>
    <w:rsid w:val="00702853"/>
    <w:rsid w:val="00705DD9"/>
    <w:rsid w:val="00706A92"/>
    <w:rsid w:val="00707169"/>
    <w:rsid w:val="00710599"/>
    <w:rsid w:val="00715B8D"/>
    <w:rsid w:val="00715CF7"/>
    <w:rsid w:val="007174CB"/>
    <w:rsid w:val="00721368"/>
    <w:rsid w:val="00721914"/>
    <w:rsid w:val="007271E5"/>
    <w:rsid w:val="00727CDC"/>
    <w:rsid w:val="00730C35"/>
    <w:rsid w:val="00732A7F"/>
    <w:rsid w:val="007354DD"/>
    <w:rsid w:val="007364DE"/>
    <w:rsid w:val="0073688B"/>
    <w:rsid w:val="00741186"/>
    <w:rsid w:val="00746DEF"/>
    <w:rsid w:val="00747FCF"/>
    <w:rsid w:val="007511D6"/>
    <w:rsid w:val="00756D51"/>
    <w:rsid w:val="00757E8A"/>
    <w:rsid w:val="00761389"/>
    <w:rsid w:val="00770C70"/>
    <w:rsid w:val="007750F6"/>
    <w:rsid w:val="007829CE"/>
    <w:rsid w:val="0078353F"/>
    <w:rsid w:val="0078539D"/>
    <w:rsid w:val="00785D0C"/>
    <w:rsid w:val="00792B4E"/>
    <w:rsid w:val="0079641D"/>
    <w:rsid w:val="007A11D7"/>
    <w:rsid w:val="007A32A0"/>
    <w:rsid w:val="007B3117"/>
    <w:rsid w:val="007B3822"/>
    <w:rsid w:val="007B3E32"/>
    <w:rsid w:val="007C0E27"/>
    <w:rsid w:val="007C15F7"/>
    <w:rsid w:val="007C18E8"/>
    <w:rsid w:val="007C497E"/>
    <w:rsid w:val="007C4E30"/>
    <w:rsid w:val="007D1A5A"/>
    <w:rsid w:val="007D2354"/>
    <w:rsid w:val="007D240B"/>
    <w:rsid w:val="007D2D0F"/>
    <w:rsid w:val="007D5C46"/>
    <w:rsid w:val="007E4370"/>
    <w:rsid w:val="007E5BCB"/>
    <w:rsid w:val="007F0D63"/>
    <w:rsid w:val="007F11DB"/>
    <w:rsid w:val="007F7565"/>
    <w:rsid w:val="00803F96"/>
    <w:rsid w:val="00806BD9"/>
    <w:rsid w:val="008128A3"/>
    <w:rsid w:val="00813DA2"/>
    <w:rsid w:val="00823B87"/>
    <w:rsid w:val="00824149"/>
    <w:rsid w:val="00826036"/>
    <w:rsid w:val="00826788"/>
    <w:rsid w:val="00827B48"/>
    <w:rsid w:val="00836CC0"/>
    <w:rsid w:val="00837FEE"/>
    <w:rsid w:val="008413B3"/>
    <w:rsid w:val="008422AB"/>
    <w:rsid w:val="008436D3"/>
    <w:rsid w:val="00850D4A"/>
    <w:rsid w:val="00857132"/>
    <w:rsid w:val="008607A5"/>
    <w:rsid w:val="00864041"/>
    <w:rsid w:val="00874A86"/>
    <w:rsid w:val="008766D3"/>
    <w:rsid w:val="00877209"/>
    <w:rsid w:val="008775E1"/>
    <w:rsid w:val="0089403A"/>
    <w:rsid w:val="00896EBB"/>
    <w:rsid w:val="008A0BA6"/>
    <w:rsid w:val="008B2CE7"/>
    <w:rsid w:val="008C17C9"/>
    <w:rsid w:val="008C1F5A"/>
    <w:rsid w:val="008C30F1"/>
    <w:rsid w:val="008C7EA5"/>
    <w:rsid w:val="008E497B"/>
    <w:rsid w:val="008E5802"/>
    <w:rsid w:val="008F0231"/>
    <w:rsid w:val="008F032F"/>
    <w:rsid w:val="008F0BE0"/>
    <w:rsid w:val="008F2BAF"/>
    <w:rsid w:val="009042CD"/>
    <w:rsid w:val="0090739F"/>
    <w:rsid w:val="00912435"/>
    <w:rsid w:val="00914672"/>
    <w:rsid w:val="009157D8"/>
    <w:rsid w:val="0092215E"/>
    <w:rsid w:val="0092596E"/>
    <w:rsid w:val="00927B38"/>
    <w:rsid w:val="00932A7B"/>
    <w:rsid w:val="0093594F"/>
    <w:rsid w:val="00936847"/>
    <w:rsid w:val="009430C3"/>
    <w:rsid w:val="009457EC"/>
    <w:rsid w:val="00972336"/>
    <w:rsid w:val="00981D69"/>
    <w:rsid w:val="009847A3"/>
    <w:rsid w:val="009A1456"/>
    <w:rsid w:val="009C6AC9"/>
    <w:rsid w:val="009E13F9"/>
    <w:rsid w:val="009E4F1C"/>
    <w:rsid w:val="009E5B09"/>
    <w:rsid w:val="009F1995"/>
    <w:rsid w:val="00A01B28"/>
    <w:rsid w:val="00A030EF"/>
    <w:rsid w:val="00A04094"/>
    <w:rsid w:val="00A07EC7"/>
    <w:rsid w:val="00A11657"/>
    <w:rsid w:val="00A12A8C"/>
    <w:rsid w:val="00A166B9"/>
    <w:rsid w:val="00A16C99"/>
    <w:rsid w:val="00A211BD"/>
    <w:rsid w:val="00A22C47"/>
    <w:rsid w:val="00A22DB0"/>
    <w:rsid w:val="00A26CB7"/>
    <w:rsid w:val="00A35896"/>
    <w:rsid w:val="00A36D44"/>
    <w:rsid w:val="00A36DAB"/>
    <w:rsid w:val="00A37EEE"/>
    <w:rsid w:val="00A42274"/>
    <w:rsid w:val="00A43FDD"/>
    <w:rsid w:val="00A506C1"/>
    <w:rsid w:val="00A5147F"/>
    <w:rsid w:val="00A54EEA"/>
    <w:rsid w:val="00A60845"/>
    <w:rsid w:val="00A60A0C"/>
    <w:rsid w:val="00A6218B"/>
    <w:rsid w:val="00A65DA5"/>
    <w:rsid w:val="00A67A30"/>
    <w:rsid w:val="00A715FA"/>
    <w:rsid w:val="00A716C4"/>
    <w:rsid w:val="00A71B1B"/>
    <w:rsid w:val="00A72D4F"/>
    <w:rsid w:val="00A7377F"/>
    <w:rsid w:val="00A7415B"/>
    <w:rsid w:val="00A74BE6"/>
    <w:rsid w:val="00A81F4B"/>
    <w:rsid w:val="00A864C5"/>
    <w:rsid w:val="00A96213"/>
    <w:rsid w:val="00AA3BE6"/>
    <w:rsid w:val="00AA450A"/>
    <w:rsid w:val="00AA65FE"/>
    <w:rsid w:val="00AA715B"/>
    <w:rsid w:val="00AB6E95"/>
    <w:rsid w:val="00AC55BA"/>
    <w:rsid w:val="00AC5A00"/>
    <w:rsid w:val="00AD4675"/>
    <w:rsid w:val="00AE04A0"/>
    <w:rsid w:val="00B0210B"/>
    <w:rsid w:val="00B073F3"/>
    <w:rsid w:val="00B10D2D"/>
    <w:rsid w:val="00B12518"/>
    <w:rsid w:val="00B212E4"/>
    <w:rsid w:val="00B2343C"/>
    <w:rsid w:val="00B2503B"/>
    <w:rsid w:val="00B25346"/>
    <w:rsid w:val="00B305E1"/>
    <w:rsid w:val="00B30ABF"/>
    <w:rsid w:val="00B31556"/>
    <w:rsid w:val="00B33CDC"/>
    <w:rsid w:val="00B40122"/>
    <w:rsid w:val="00B42604"/>
    <w:rsid w:val="00B46767"/>
    <w:rsid w:val="00B54D22"/>
    <w:rsid w:val="00B559ED"/>
    <w:rsid w:val="00B5614B"/>
    <w:rsid w:val="00B56D5A"/>
    <w:rsid w:val="00B7561D"/>
    <w:rsid w:val="00B8072D"/>
    <w:rsid w:val="00B84F49"/>
    <w:rsid w:val="00B94896"/>
    <w:rsid w:val="00BB2679"/>
    <w:rsid w:val="00BC4080"/>
    <w:rsid w:val="00BD045B"/>
    <w:rsid w:val="00BD4F7D"/>
    <w:rsid w:val="00BE3025"/>
    <w:rsid w:val="00BE3EB2"/>
    <w:rsid w:val="00BE654D"/>
    <w:rsid w:val="00BF4C2B"/>
    <w:rsid w:val="00C02C0E"/>
    <w:rsid w:val="00C0389C"/>
    <w:rsid w:val="00C149CD"/>
    <w:rsid w:val="00C31EB6"/>
    <w:rsid w:val="00C3216E"/>
    <w:rsid w:val="00C341B1"/>
    <w:rsid w:val="00C37543"/>
    <w:rsid w:val="00C41FC4"/>
    <w:rsid w:val="00C42F0E"/>
    <w:rsid w:val="00C44417"/>
    <w:rsid w:val="00C46875"/>
    <w:rsid w:val="00C478CA"/>
    <w:rsid w:val="00C51263"/>
    <w:rsid w:val="00C57E86"/>
    <w:rsid w:val="00C66A16"/>
    <w:rsid w:val="00C7228C"/>
    <w:rsid w:val="00C742D8"/>
    <w:rsid w:val="00C77DFC"/>
    <w:rsid w:val="00C87904"/>
    <w:rsid w:val="00CA3EA2"/>
    <w:rsid w:val="00CA5522"/>
    <w:rsid w:val="00CB00D9"/>
    <w:rsid w:val="00CB3405"/>
    <w:rsid w:val="00CC27CE"/>
    <w:rsid w:val="00CC2977"/>
    <w:rsid w:val="00CC309E"/>
    <w:rsid w:val="00CC39D9"/>
    <w:rsid w:val="00CD0852"/>
    <w:rsid w:val="00CD0C6E"/>
    <w:rsid w:val="00CD616C"/>
    <w:rsid w:val="00CE33ED"/>
    <w:rsid w:val="00CE3EC6"/>
    <w:rsid w:val="00CE4A4E"/>
    <w:rsid w:val="00CE4B3C"/>
    <w:rsid w:val="00CE64C2"/>
    <w:rsid w:val="00CF0342"/>
    <w:rsid w:val="00CF391F"/>
    <w:rsid w:val="00CF553B"/>
    <w:rsid w:val="00D0537F"/>
    <w:rsid w:val="00D065D8"/>
    <w:rsid w:val="00D06A27"/>
    <w:rsid w:val="00D14F07"/>
    <w:rsid w:val="00D20E74"/>
    <w:rsid w:val="00D23BB6"/>
    <w:rsid w:val="00D254B1"/>
    <w:rsid w:val="00D269DD"/>
    <w:rsid w:val="00D26FD6"/>
    <w:rsid w:val="00D376AF"/>
    <w:rsid w:val="00D419F5"/>
    <w:rsid w:val="00D427CE"/>
    <w:rsid w:val="00D4679C"/>
    <w:rsid w:val="00D476E2"/>
    <w:rsid w:val="00D53782"/>
    <w:rsid w:val="00D57FD5"/>
    <w:rsid w:val="00D6032A"/>
    <w:rsid w:val="00D72BD2"/>
    <w:rsid w:val="00D76BC2"/>
    <w:rsid w:val="00D81FA3"/>
    <w:rsid w:val="00D82EAD"/>
    <w:rsid w:val="00D8440D"/>
    <w:rsid w:val="00D854D0"/>
    <w:rsid w:val="00D85DE0"/>
    <w:rsid w:val="00D947A2"/>
    <w:rsid w:val="00D94D73"/>
    <w:rsid w:val="00D958E6"/>
    <w:rsid w:val="00DA1170"/>
    <w:rsid w:val="00DA56C7"/>
    <w:rsid w:val="00DB0671"/>
    <w:rsid w:val="00DB1438"/>
    <w:rsid w:val="00DB1965"/>
    <w:rsid w:val="00DB41DA"/>
    <w:rsid w:val="00DB489E"/>
    <w:rsid w:val="00DC3FA7"/>
    <w:rsid w:val="00DC77B9"/>
    <w:rsid w:val="00DD6B7A"/>
    <w:rsid w:val="00DD7DB2"/>
    <w:rsid w:val="00DF0F66"/>
    <w:rsid w:val="00E02BBB"/>
    <w:rsid w:val="00E20A47"/>
    <w:rsid w:val="00E21242"/>
    <w:rsid w:val="00E23A12"/>
    <w:rsid w:val="00E24560"/>
    <w:rsid w:val="00E26813"/>
    <w:rsid w:val="00E35F75"/>
    <w:rsid w:val="00E365FD"/>
    <w:rsid w:val="00E411D2"/>
    <w:rsid w:val="00E41DF9"/>
    <w:rsid w:val="00E448D4"/>
    <w:rsid w:val="00E51729"/>
    <w:rsid w:val="00E55A2E"/>
    <w:rsid w:val="00E56614"/>
    <w:rsid w:val="00E57DA9"/>
    <w:rsid w:val="00E631B4"/>
    <w:rsid w:val="00E638D3"/>
    <w:rsid w:val="00E63DBC"/>
    <w:rsid w:val="00E643F9"/>
    <w:rsid w:val="00E66C32"/>
    <w:rsid w:val="00E7319F"/>
    <w:rsid w:val="00E80B4F"/>
    <w:rsid w:val="00E81BC8"/>
    <w:rsid w:val="00E936E9"/>
    <w:rsid w:val="00EA4D0A"/>
    <w:rsid w:val="00EB0198"/>
    <w:rsid w:val="00EB5052"/>
    <w:rsid w:val="00EB7918"/>
    <w:rsid w:val="00EC0D18"/>
    <w:rsid w:val="00EC3195"/>
    <w:rsid w:val="00EC51DF"/>
    <w:rsid w:val="00ED38F3"/>
    <w:rsid w:val="00ED67A5"/>
    <w:rsid w:val="00EF15BB"/>
    <w:rsid w:val="00F041EA"/>
    <w:rsid w:val="00F05227"/>
    <w:rsid w:val="00F077ED"/>
    <w:rsid w:val="00F07E9A"/>
    <w:rsid w:val="00F118B7"/>
    <w:rsid w:val="00F12570"/>
    <w:rsid w:val="00F22312"/>
    <w:rsid w:val="00F363D1"/>
    <w:rsid w:val="00F431E7"/>
    <w:rsid w:val="00F4742D"/>
    <w:rsid w:val="00F542A8"/>
    <w:rsid w:val="00F5446F"/>
    <w:rsid w:val="00F55A0D"/>
    <w:rsid w:val="00F55D49"/>
    <w:rsid w:val="00F60540"/>
    <w:rsid w:val="00F667D8"/>
    <w:rsid w:val="00F704A9"/>
    <w:rsid w:val="00F7545C"/>
    <w:rsid w:val="00F76260"/>
    <w:rsid w:val="00F84E78"/>
    <w:rsid w:val="00F85547"/>
    <w:rsid w:val="00F86172"/>
    <w:rsid w:val="00F94D28"/>
    <w:rsid w:val="00F97517"/>
    <w:rsid w:val="00FA1064"/>
    <w:rsid w:val="00FA6A79"/>
    <w:rsid w:val="00FA7293"/>
    <w:rsid w:val="00FA7794"/>
    <w:rsid w:val="00FA7A71"/>
    <w:rsid w:val="00FB2307"/>
    <w:rsid w:val="00FC0A16"/>
    <w:rsid w:val="00FC3D52"/>
    <w:rsid w:val="00FC3EBD"/>
    <w:rsid w:val="00FC769D"/>
    <w:rsid w:val="00FD1265"/>
    <w:rsid w:val="00FD3FBC"/>
    <w:rsid w:val="00FD40B0"/>
    <w:rsid w:val="00FD4363"/>
    <w:rsid w:val="00FD6529"/>
    <w:rsid w:val="00FD6F1F"/>
    <w:rsid w:val="00FE0297"/>
    <w:rsid w:val="00FE5B9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6239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de-DE"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3B86"/>
    <w:pPr>
      <w:spacing w:before="60" w:after="60" w:line="264" w:lineRule="auto"/>
    </w:pPr>
    <w:rPr>
      <w:rFonts w:ascii="BentonSans Book" w:eastAsia="MS Mincho" w:hAnsi="BentonSans Book"/>
      <w:sz w:val="18"/>
      <w:szCs w:val="24"/>
      <w:lang w:val="en-US" w:eastAsia="en-US"/>
    </w:rPr>
  </w:style>
  <w:style w:type="paragraph" w:styleId="Heading1">
    <w:name w:val="heading 1"/>
    <w:basedOn w:val="Normal"/>
    <w:next w:val="Normal"/>
    <w:link w:val="Heading1Char"/>
    <w:uiPriority w:val="9"/>
    <w:qFormat/>
    <w:rsid w:val="00613B86"/>
    <w:pPr>
      <w:keepNext/>
      <w:keepLines/>
      <w:pageBreakBefore/>
      <w:numPr>
        <w:numId w:val="5"/>
      </w:numPr>
      <w:spacing w:before="120" w:after="560" w:line="480" w:lineRule="exact"/>
      <w:ind w:left="851" w:hanging="851"/>
      <w:outlineLvl w:val="0"/>
    </w:pPr>
    <w:rPr>
      <w:rFonts w:ascii="BentonSans Bold" w:eastAsia="SimSun" w:hAnsi="BentonSans Bold"/>
      <w:bCs/>
      <w:color w:val="666666"/>
      <w:sz w:val="40"/>
      <w:szCs w:val="28"/>
    </w:rPr>
  </w:style>
  <w:style w:type="paragraph" w:styleId="Heading2">
    <w:name w:val="heading 2"/>
    <w:aliases w:val="Chapter Title"/>
    <w:basedOn w:val="Heading1"/>
    <w:next w:val="Normal"/>
    <w:link w:val="Heading2Char"/>
    <w:unhideWhenUsed/>
    <w:qFormat/>
    <w:rsid w:val="00613B86"/>
    <w:pPr>
      <w:pageBreakBefore w:val="0"/>
      <w:numPr>
        <w:ilvl w:val="1"/>
      </w:numPr>
      <w:spacing w:before="560" w:after="320" w:line="360" w:lineRule="exact"/>
      <w:ind w:left="851" w:hanging="851"/>
      <w:outlineLvl w:val="1"/>
    </w:pPr>
    <w:rPr>
      <w:bCs w:val="0"/>
      <w:sz w:val="30"/>
      <w:szCs w:val="26"/>
    </w:rPr>
  </w:style>
  <w:style w:type="paragraph" w:styleId="Heading3">
    <w:name w:val="heading 3"/>
    <w:basedOn w:val="Heading2"/>
    <w:next w:val="Normal"/>
    <w:link w:val="Heading3Char"/>
    <w:unhideWhenUsed/>
    <w:qFormat/>
    <w:rsid w:val="00613B86"/>
    <w:pPr>
      <w:numPr>
        <w:ilvl w:val="2"/>
      </w:numPr>
      <w:ind w:left="1134" w:hanging="1134"/>
      <w:outlineLvl w:val="2"/>
    </w:pPr>
    <w:rPr>
      <w:bCs/>
    </w:rPr>
  </w:style>
  <w:style w:type="paragraph" w:styleId="Heading4">
    <w:name w:val="heading 4"/>
    <w:aliases w:val="Map Title,Bullet 1,PA Micro Section,ASAPHeading 4"/>
    <w:basedOn w:val="Heading2"/>
    <w:next w:val="Normal"/>
    <w:link w:val="Heading4Char"/>
    <w:unhideWhenUsed/>
    <w:qFormat/>
    <w:rsid w:val="00613B86"/>
    <w:pPr>
      <w:numPr>
        <w:ilvl w:val="3"/>
      </w:numPr>
      <w:ind w:left="1418" w:hanging="1418"/>
      <w:outlineLvl w:val="3"/>
    </w:pPr>
    <w:rPr>
      <w:bCs/>
      <w:iCs/>
    </w:rPr>
  </w:style>
  <w:style w:type="paragraph" w:styleId="Heading5">
    <w:name w:val="heading 5"/>
    <w:basedOn w:val="Heading2"/>
    <w:next w:val="Normal"/>
    <w:link w:val="Heading5Char"/>
    <w:unhideWhenUsed/>
    <w:qFormat/>
    <w:rsid w:val="00613B86"/>
    <w:pPr>
      <w:numPr>
        <w:ilvl w:val="4"/>
      </w:numPr>
      <w:ind w:left="1701" w:hanging="1701"/>
      <w:outlineLvl w:val="4"/>
    </w:pPr>
  </w:style>
  <w:style w:type="paragraph" w:styleId="Heading6">
    <w:name w:val="heading 6"/>
    <w:basedOn w:val="Heading2"/>
    <w:next w:val="Normal"/>
    <w:link w:val="Heading6Char"/>
    <w:uiPriority w:val="9"/>
    <w:unhideWhenUsed/>
    <w:rsid w:val="00613B86"/>
    <w:pPr>
      <w:numPr>
        <w:ilvl w:val="5"/>
      </w:numPr>
      <w:ind w:left="1871" w:hanging="1871"/>
      <w:outlineLvl w:val="5"/>
    </w:pPr>
    <w:rPr>
      <w:iCs/>
    </w:rPr>
  </w:style>
  <w:style w:type="paragraph" w:styleId="Heading7">
    <w:name w:val="heading 7"/>
    <w:basedOn w:val="Heading2"/>
    <w:next w:val="Normal"/>
    <w:link w:val="Heading7Char"/>
    <w:uiPriority w:val="9"/>
    <w:unhideWhenUsed/>
    <w:rsid w:val="00613B86"/>
    <w:pPr>
      <w:numPr>
        <w:ilvl w:val="6"/>
      </w:numPr>
      <w:ind w:left="1985" w:hanging="1985"/>
      <w:outlineLvl w:val="6"/>
    </w:pPr>
    <w:rPr>
      <w:iCs/>
    </w:rPr>
  </w:style>
  <w:style w:type="paragraph" w:styleId="Heading8">
    <w:name w:val="heading 8"/>
    <w:basedOn w:val="Heading2"/>
    <w:next w:val="Normal"/>
    <w:link w:val="Heading8Char"/>
    <w:uiPriority w:val="9"/>
    <w:unhideWhenUsed/>
    <w:rsid w:val="00613B86"/>
    <w:pPr>
      <w:numPr>
        <w:ilvl w:val="7"/>
      </w:numPr>
      <w:ind w:left="2268" w:hanging="2268"/>
      <w:outlineLvl w:val="7"/>
    </w:pPr>
    <w:rPr>
      <w:szCs w:val="20"/>
    </w:rPr>
  </w:style>
  <w:style w:type="paragraph" w:styleId="Heading9">
    <w:name w:val="heading 9"/>
    <w:basedOn w:val="Heading2"/>
    <w:next w:val="Normal"/>
    <w:link w:val="Heading9Char"/>
    <w:uiPriority w:val="9"/>
    <w:unhideWhenUsed/>
    <w:rsid w:val="00613B86"/>
    <w:pPr>
      <w:numPr>
        <w:ilvl w:val="8"/>
      </w:numPr>
      <w:ind w:left="2495" w:hanging="2495"/>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13B86"/>
    <w:rPr>
      <w:rFonts w:ascii="BentonSans Bold" w:hAnsi="BentonSans Bold"/>
      <w:bCs/>
      <w:color w:val="666666"/>
      <w:sz w:val="40"/>
      <w:szCs w:val="28"/>
      <w:lang w:val="en-US" w:eastAsia="en-US"/>
    </w:rPr>
  </w:style>
  <w:style w:type="character" w:customStyle="1" w:styleId="Heading2Char">
    <w:name w:val="Heading 2 Char"/>
    <w:aliases w:val="Chapter Title Char"/>
    <w:link w:val="Heading2"/>
    <w:rsid w:val="00613B86"/>
    <w:rPr>
      <w:rFonts w:ascii="BentonSans Bold" w:hAnsi="BentonSans Bold"/>
      <w:color w:val="666666"/>
      <w:sz w:val="30"/>
      <w:szCs w:val="26"/>
      <w:lang w:val="en-US" w:eastAsia="en-US"/>
    </w:rPr>
  </w:style>
  <w:style w:type="character" w:customStyle="1" w:styleId="Heading3Char">
    <w:name w:val="Heading 3 Char"/>
    <w:link w:val="Heading3"/>
    <w:rsid w:val="00613B86"/>
    <w:rPr>
      <w:rFonts w:ascii="BentonSans Bold" w:hAnsi="BentonSans Bold"/>
      <w:bCs/>
      <w:color w:val="666666"/>
      <w:sz w:val="30"/>
      <w:szCs w:val="26"/>
      <w:lang w:val="en-US" w:eastAsia="en-US"/>
    </w:rPr>
  </w:style>
  <w:style w:type="character" w:customStyle="1" w:styleId="Heading4Char">
    <w:name w:val="Heading 4 Char"/>
    <w:aliases w:val="Map Title Char,Bullet 1 Char,PA Micro Section Char,ASAPHeading 4 Char"/>
    <w:link w:val="Heading4"/>
    <w:rsid w:val="00613B86"/>
    <w:rPr>
      <w:rFonts w:ascii="BentonSans Bold" w:hAnsi="BentonSans Bold"/>
      <w:bCs/>
      <w:iCs/>
      <w:color w:val="666666"/>
      <w:sz w:val="30"/>
      <w:szCs w:val="26"/>
      <w:lang w:val="en-US" w:eastAsia="en-US"/>
    </w:rPr>
  </w:style>
  <w:style w:type="character" w:customStyle="1" w:styleId="Heading5Char">
    <w:name w:val="Heading 5 Char"/>
    <w:link w:val="Heading5"/>
    <w:rsid w:val="00613B86"/>
    <w:rPr>
      <w:rFonts w:ascii="BentonSans Bold" w:hAnsi="BentonSans Bold"/>
      <w:color w:val="666666"/>
      <w:sz w:val="30"/>
      <w:szCs w:val="26"/>
      <w:lang w:val="en-US" w:eastAsia="en-US"/>
    </w:rPr>
  </w:style>
  <w:style w:type="character" w:customStyle="1" w:styleId="Heading6Char">
    <w:name w:val="Heading 6 Char"/>
    <w:link w:val="Heading6"/>
    <w:uiPriority w:val="9"/>
    <w:rsid w:val="00613B86"/>
    <w:rPr>
      <w:rFonts w:ascii="BentonSans Bold" w:hAnsi="BentonSans Bold"/>
      <w:iCs/>
      <w:color w:val="666666"/>
      <w:sz w:val="30"/>
      <w:szCs w:val="26"/>
      <w:lang w:val="en-US" w:eastAsia="en-US"/>
    </w:rPr>
  </w:style>
  <w:style w:type="character" w:customStyle="1" w:styleId="Heading7Char">
    <w:name w:val="Heading 7 Char"/>
    <w:link w:val="Heading7"/>
    <w:uiPriority w:val="9"/>
    <w:rsid w:val="00613B86"/>
    <w:rPr>
      <w:rFonts w:ascii="BentonSans Bold" w:hAnsi="BentonSans Bold"/>
      <w:iCs/>
      <w:color w:val="666666"/>
      <w:sz w:val="30"/>
      <w:szCs w:val="26"/>
      <w:lang w:val="en-US" w:eastAsia="en-US"/>
    </w:rPr>
  </w:style>
  <w:style w:type="character" w:customStyle="1" w:styleId="Heading8Char">
    <w:name w:val="Heading 8 Char"/>
    <w:link w:val="Heading8"/>
    <w:uiPriority w:val="9"/>
    <w:rsid w:val="00613B86"/>
    <w:rPr>
      <w:rFonts w:ascii="BentonSans Bold" w:hAnsi="BentonSans Bold"/>
      <w:color w:val="666666"/>
      <w:sz w:val="30"/>
      <w:lang w:val="en-US" w:eastAsia="en-US"/>
    </w:rPr>
  </w:style>
  <w:style w:type="character" w:customStyle="1" w:styleId="Heading9Char">
    <w:name w:val="Heading 9 Char"/>
    <w:link w:val="Heading9"/>
    <w:uiPriority w:val="9"/>
    <w:rsid w:val="00613B86"/>
    <w:rPr>
      <w:rFonts w:ascii="BentonSans Bold" w:hAnsi="BentonSans Bold"/>
      <w:iCs/>
      <w:color w:val="666666"/>
      <w:sz w:val="30"/>
      <w:lang w:val="en-US" w:eastAsia="en-US"/>
    </w:rPr>
  </w:style>
  <w:style w:type="paragraph" w:customStyle="1" w:styleId="SAPCollateralType">
    <w:name w:val="SAP_CollateralType"/>
    <w:basedOn w:val="SAPMainTitle"/>
    <w:locked/>
    <w:rsid w:val="00613B86"/>
    <w:rPr>
      <w:color w:val="auto"/>
      <w:sz w:val="24"/>
    </w:rPr>
  </w:style>
  <w:style w:type="paragraph" w:customStyle="1" w:styleId="SAPMainTitle">
    <w:name w:val="SAP_MainTitle"/>
    <w:basedOn w:val="Normal"/>
    <w:next w:val="SAPSubTitle"/>
    <w:rsid w:val="00613B86"/>
    <w:pPr>
      <w:spacing w:before="0" w:after="0" w:line="240" w:lineRule="auto"/>
      <w:ind w:left="170" w:right="170"/>
    </w:pPr>
    <w:rPr>
      <w:rFonts w:ascii="BentonSans Bold" w:hAnsi="BentonSans Bold"/>
      <w:color w:val="FFFFFF"/>
      <w:sz w:val="40"/>
      <w:u w:color="000000"/>
    </w:rPr>
  </w:style>
  <w:style w:type="paragraph" w:customStyle="1" w:styleId="SAPSubTitle">
    <w:name w:val="SAP_SubTitle"/>
    <w:basedOn w:val="SAPMainTitle"/>
    <w:rsid w:val="00613B86"/>
    <w:pPr>
      <w:spacing w:before="120"/>
    </w:pPr>
    <w:rPr>
      <w:sz w:val="28"/>
    </w:rPr>
  </w:style>
  <w:style w:type="paragraph" w:customStyle="1" w:styleId="SAPSecurityLevel">
    <w:name w:val="SAP_SecurityLevel"/>
    <w:basedOn w:val="SAPMainTitle"/>
    <w:locked/>
    <w:rsid w:val="00613B86"/>
    <w:pPr>
      <w:spacing w:line="260" w:lineRule="exact"/>
      <w:jc w:val="right"/>
    </w:pPr>
    <w:rPr>
      <w:caps/>
      <w:color w:val="auto"/>
      <w:spacing w:val="10"/>
      <w:sz w:val="20"/>
    </w:rPr>
  </w:style>
  <w:style w:type="paragraph" w:customStyle="1" w:styleId="SAPDocumentVersion">
    <w:name w:val="SAP_DocumentVersion"/>
    <w:basedOn w:val="SAPSecurityLevel"/>
    <w:rsid w:val="00613B86"/>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613B86"/>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613B86"/>
    <w:rPr>
      <w:rFonts w:ascii="SAPSerifRegular" w:eastAsia="MS Mincho" w:hAnsi="SAPSerifRegular"/>
      <w:sz w:val="24"/>
      <w:szCs w:val="24"/>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13B86"/>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13B86"/>
    <w:rPr>
      <w:rFonts w:ascii="Tahoma" w:eastAsia="MS Mincho" w:hAnsi="Tahoma" w:cs="Tahoma"/>
      <w:sz w:val="16"/>
      <w:szCs w:val="16"/>
      <w:lang w:eastAsia="en-US"/>
    </w:rPr>
  </w:style>
  <w:style w:type="paragraph" w:customStyle="1" w:styleId="SAPTargetAudienceTitle">
    <w:name w:val="SAP_TargetAudienceTitle"/>
    <w:basedOn w:val="SAPMainTitle"/>
    <w:locked/>
    <w:rsid w:val="00613B86"/>
    <w:pPr>
      <w:spacing w:before="1080"/>
    </w:pPr>
    <w:rPr>
      <w:b/>
      <w:color w:val="999999"/>
      <w:sz w:val="20"/>
    </w:rPr>
  </w:style>
  <w:style w:type="paragraph" w:customStyle="1" w:styleId="SAPTargetAudience">
    <w:name w:val="SAP_TargetAudience"/>
    <w:basedOn w:val="Normal"/>
    <w:locked/>
    <w:rsid w:val="00613B86"/>
    <w:pPr>
      <w:ind w:left="170" w:right="170"/>
    </w:pPr>
  </w:style>
  <w:style w:type="paragraph" w:customStyle="1" w:styleId="SAPHeading1NoNumber">
    <w:name w:val="SAP_Heading1NoNumber"/>
    <w:basedOn w:val="Heading1"/>
    <w:next w:val="Normal"/>
    <w:locked/>
    <w:rsid w:val="00613B86"/>
    <w:pPr>
      <w:numPr>
        <w:numId w:val="0"/>
      </w:numPr>
      <w:outlineLvl w:val="9"/>
    </w:pPr>
  </w:style>
  <w:style w:type="table" w:customStyle="1" w:styleId="LightShading1">
    <w:name w:val="Light Shading1"/>
    <w:basedOn w:val="TableNormal"/>
    <w:uiPriority w:val="60"/>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613B86"/>
    <w:rPr>
      <w:rFonts w:ascii="SAPSerifRegular" w:eastAsia="MS Mincho" w:hAnsi="SAPSerifRegular"/>
      <w:color w:val="365F91"/>
      <w:sz w:val="24"/>
      <w:szCs w:val="24"/>
      <w:lang w:eastAsia="en-US"/>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613B86"/>
    <w:rPr>
      <w:rFonts w:ascii="SAPSerifRegular" w:eastAsia="MS Mincho" w:hAnsi="SAPSerifRegular"/>
      <w:color w:val="943634"/>
      <w:sz w:val="24"/>
      <w:szCs w:val="24"/>
      <w:lang w:eastAsia="en-US"/>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613B86"/>
    <w:rPr>
      <w:rFonts w:ascii="SAPSerifRegular" w:eastAsia="MS Mincho" w:hAnsi="SAPSerifRegular"/>
      <w:sz w:val="24"/>
      <w:szCs w:val="24"/>
      <w:lang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613B86"/>
    <w:rPr>
      <w:rFonts w:ascii="SAPSerifRegular" w:eastAsia="MS Mincho" w:hAnsi="SAPSerifRegular"/>
      <w:color w:val="000000"/>
      <w:sz w:val="24"/>
      <w:szCs w:val="24"/>
      <w:lang w:eastAsia="en-US"/>
    </w:rPr>
    <w:tblPr>
      <w:tblStyleRowBandSize w:val="1"/>
      <w:tblStyleColBandSize w:val="1"/>
      <w:tblBorders>
        <w:top w:val="single" w:sz="8" w:space="0" w:color="000000"/>
        <w:bottom w:val="single" w:sz="8" w:space="0" w:color="000000"/>
      </w:tblBorders>
    </w:tblPr>
    <w:tblStylePr w:type="firstRow">
      <w:rPr>
        <w:rFonts w:ascii="Cambria" w:eastAsia="SimSun" w:hAnsi="Cambria"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613B86"/>
    <w:rPr>
      <w:rFonts w:ascii="SAPSerifRegular" w:eastAsia="MS Mincho" w:hAnsi="SAPSerifRegular"/>
      <w:sz w:val="24"/>
      <w:szCs w:val="24"/>
      <w:lang w:eastAsia="en-US"/>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BentonSans Medium" w:eastAsia="SimSun" w:hAnsi="BentonSans Medium" w:cs="Times New Roman"/>
        <w:b w:val="0"/>
        <w:bCs/>
      </w:rPr>
      <w:tblPr/>
      <w:tcPr>
        <w:shd w:val="clear" w:color="auto" w:fill="999999"/>
      </w:tcPr>
    </w:tblStylePr>
    <w:tblStylePr w:type="lastRow">
      <w:pPr>
        <w:spacing w:before="0" w:after="0"/>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613B86"/>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Medium" w:hAnsi="BentonSans Medium"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613B86"/>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613B86"/>
    <w:pPr>
      <w:keepNext w:val="0"/>
      <w:spacing w:before="0"/>
    </w:pPr>
  </w:style>
  <w:style w:type="paragraph" w:styleId="TOC1">
    <w:name w:val="toc 1"/>
    <w:basedOn w:val="Normal"/>
    <w:autoRedefine/>
    <w:uiPriority w:val="39"/>
    <w:unhideWhenUsed/>
    <w:rsid w:val="00D23BB6"/>
    <w:pPr>
      <w:keepNext/>
      <w:keepLines/>
      <w:tabs>
        <w:tab w:val="left" w:pos="624"/>
        <w:tab w:val="right" w:pos="14288"/>
      </w:tabs>
      <w:spacing w:before="240" w:after="0"/>
      <w:ind w:left="851" w:right="624" w:hanging="851"/>
    </w:pPr>
  </w:style>
  <w:style w:type="paragraph" w:styleId="TOC3">
    <w:name w:val="toc 3"/>
    <w:basedOn w:val="TOC1"/>
    <w:autoRedefine/>
    <w:uiPriority w:val="39"/>
    <w:unhideWhenUsed/>
    <w:rsid w:val="00613B86"/>
    <w:pPr>
      <w:keepNext w:val="0"/>
      <w:tabs>
        <w:tab w:val="left" w:pos="1418"/>
      </w:tabs>
      <w:spacing w:before="0"/>
      <w:ind w:left="1418" w:hanging="794"/>
    </w:pPr>
  </w:style>
  <w:style w:type="paragraph" w:styleId="TOC4">
    <w:name w:val="toc 4"/>
    <w:basedOn w:val="TOC3"/>
    <w:next w:val="Normal"/>
    <w:autoRedefine/>
    <w:uiPriority w:val="39"/>
    <w:unhideWhenUsed/>
    <w:rsid w:val="00613B86"/>
    <w:pPr>
      <w:tabs>
        <w:tab w:val="left" w:pos="1985"/>
      </w:tabs>
      <w:ind w:right="851"/>
    </w:pPr>
  </w:style>
  <w:style w:type="paragraph" w:styleId="TOC5">
    <w:name w:val="toc 5"/>
    <w:basedOn w:val="TOC4"/>
    <w:next w:val="Normal"/>
    <w:autoRedefine/>
    <w:uiPriority w:val="39"/>
    <w:unhideWhenUsed/>
    <w:rsid w:val="00613B86"/>
  </w:style>
  <w:style w:type="paragraph" w:customStyle="1" w:styleId="SAPKeyblockTitle">
    <w:name w:val="SAP_KeyblockTitle"/>
    <w:basedOn w:val="Normal"/>
    <w:next w:val="Normal"/>
    <w:qFormat/>
    <w:rsid w:val="00613B86"/>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613B86"/>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613B86"/>
    <w:pPr>
      <w:ind w:left="680"/>
    </w:pPr>
  </w:style>
  <w:style w:type="paragraph" w:styleId="ListContinue">
    <w:name w:val="List Continue"/>
    <w:basedOn w:val="Normal"/>
    <w:uiPriority w:val="99"/>
    <w:unhideWhenUsed/>
    <w:qFormat/>
    <w:rsid w:val="00613B86"/>
    <w:pPr>
      <w:ind w:left="340"/>
    </w:pPr>
  </w:style>
  <w:style w:type="paragraph" w:styleId="ListContinue2">
    <w:name w:val="List Continue 2"/>
    <w:basedOn w:val="Normal"/>
    <w:uiPriority w:val="99"/>
    <w:unhideWhenUsed/>
    <w:qFormat/>
    <w:rsid w:val="00613B86"/>
    <w:pPr>
      <w:ind w:left="680"/>
    </w:pPr>
  </w:style>
  <w:style w:type="paragraph" w:styleId="ListContinue3">
    <w:name w:val="List Continue 3"/>
    <w:basedOn w:val="Normal"/>
    <w:uiPriority w:val="99"/>
    <w:unhideWhenUsed/>
    <w:qFormat/>
    <w:rsid w:val="00613B86"/>
    <w:pPr>
      <w:ind w:left="1021"/>
    </w:pPr>
  </w:style>
  <w:style w:type="character" w:styleId="Hyperlink">
    <w:name w:val="Hyperlink"/>
    <w:uiPriority w:val="99"/>
    <w:unhideWhenUsed/>
    <w:rsid w:val="00613B86"/>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613B86"/>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613B86"/>
    <w:pPr>
      <w:keepNext/>
      <w:keepLines/>
      <w:spacing w:before="240" w:after="120" w:line="240" w:lineRule="exact"/>
    </w:pPr>
    <w:rPr>
      <w:rFonts w:ascii="BentonSans Bold" w:hAnsi="BentonSans Bold"/>
      <w:color w:val="666666"/>
      <w:sz w:val="20"/>
    </w:rPr>
  </w:style>
  <w:style w:type="character" w:customStyle="1" w:styleId="SAPMonospace">
    <w:name w:val="SAP_Monospace"/>
    <w:uiPriority w:val="1"/>
    <w:qFormat/>
    <w:rsid w:val="00613B86"/>
    <w:rPr>
      <w:rFonts w:ascii="Courier New" w:hAnsi="Courier New" w:cs="Times New Roman"/>
      <w:sz w:val="18"/>
    </w:rPr>
  </w:style>
  <w:style w:type="paragraph" w:styleId="Header">
    <w:name w:val="header"/>
    <w:basedOn w:val="Normal"/>
    <w:link w:val="HeaderChar"/>
    <w:uiPriority w:val="99"/>
    <w:unhideWhenUsed/>
    <w:rsid w:val="00613B86"/>
    <w:pPr>
      <w:tabs>
        <w:tab w:val="center" w:pos="4703"/>
        <w:tab w:val="right" w:pos="9406"/>
      </w:tabs>
      <w:spacing w:before="0" w:after="0" w:line="240" w:lineRule="auto"/>
    </w:pPr>
  </w:style>
  <w:style w:type="character" w:customStyle="1" w:styleId="HeaderChar">
    <w:name w:val="Header Char"/>
    <w:link w:val="Header"/>
    <w:uiPriority w:val="99"/>
    <w:rsid w:val="00613B86"/>
    <w:rPr>
      <w:rFonts w:ascii="BentonSans Book" w:eastAsia="MS Mincho" w:hAnsi="BentonSans Book"/>
      <w:sz w:val="18"/>
      <w:szCs w:val="24"/>
      <w:lang w:eastAsia="en-US"/>
    </w:rPr>
  </w:style>
  <w:style w:type="paragraph" w:styleId="Footer">
    <w:name w:val="footer"/>
    <w:basedOn w:val="Normal"/>
    <w:link w:val="FooterChar"/>
    <w:uiPriority w:val="99"/>
    <w:unhideWhenUsed/>
    <w:rsid w:val="00613B86"/>
    <w:pPr>
      <w:tabs>
        <w:tab w:val="center" w:pos="4703"/>
        <w:tab w:val="right" w:pos="9406"/>
      </w:tabs>
      <w:spacing w:before="0" w:after="0" w:line="240" w:lineRule="auto"/>
    </w:pPr>
  </w:style>
  <w:style w:type="character" w:customStyle="1" w:styleId="FooterChar">
    <w:name w:val="Footer Char"/>
    <w:link w:val="Footer"/>
    <w:uiPriority w:val="99"/>
    <w:rsid w:val="00613B86"/>
    <w:rPr>
      <w:rFonts w:ascii="BentonSans Book" w:eastAsia="MS Mincho" w:hAnsi="BentonSans Book"/>
      <w:sz w:val="18"/>
      <w:szCs w:val="24"/>
      <w:lang w:eastAsia="en-US"/>
    </w:rPr>
  </w:style>
  <w:style w:type="paragraph" w:customStyle="1" w:styleId="SAPFooterleft">
    <w:name w:val="SAP_Footer_left"/>
    <w:basedOn w:val="Footer"/>
    <w:locked/>
    <w:rsid w:val="00613B86"/>
    <w:pPr>
      <w:tabs>
        <w:tab w:val="clear" w:pos="4703"/>
        <w:tab w:val="clear" w:pos="9406"/>
      </w:tabs>
      <w:spacing w:line="180" w:lineRule="exact"/>
    </w:pPr>
    <w:rPr>
      <w:sz w:val="12"/>
    </w:rPr>
  </w:style>
  <w:style w:type="character" w:customStyle="1" w:styleId="SAPUserEntry">
    <w:name w:val="SAP_UserEntry"/>
    <w:uiPriority w:val="1"/>
    <w:qFormat/>
    <w:rsid w:val="00613B86"/>
    <w:rPr>
      <w:rFonts w:ascii="Courier New" w:hAnsi="Courier New" w:cs="Times New Roman"/>
      <w:b/>
      <w:color w:val="45157E"/>
      <w:sz w:val="18"/>
    </w:rPr>
  </w:style>
  <w:style w:type="character" w:customStyle="1" w:styleId="SAPScreenElement">
    <w:name w:val="SAP_ScreenElement"/>
    <w:uiPriority w:val="1"/>
    <w:qFormat/>
    <w:rsid w:val="00613B86"/>
    <w:rPr>
      <w:rFonts w:ascii="BentonSans Book Italic" w:hAnsi="BentonSans Book Italic" w:cs="Times New Roman"/>
      <w:color w:val="003283"/>
    </w:rPr>
  </w:style>
  <w:style w:type="character" w:customStyle="1" w:styleId="SAPEmphasis">
    <w:name w:val="SAP_Emphasis"/>
    <w:uiPriority w:val="1"/>
    <w:qFormat/>
    <w:rsid w:val="00613B86"/>
    <w:rPr>
      <w:rFonts w:ascii="BentonSans Medium" w:hAnsi="BentonSans Medium" w:cs="Times New Roman"/>
    </w:rPr>
  </w:style>
  <w:style w:type="character" w:customStyle="1" w:styleId="SAPKeyboard">
    <w:name w:val="SAP_Keyboard"/>
    <w:uiPriority w:val="1"/>
    <w:qFormat/>
    <w:rsid w:val="00613B86"/>
    <w:rPr>
      <w:rFonts w:ascii="Courier New" w:hAnsi="Courier New" w:cs="Times New Roman"/>
      <w:spacing w:val="20"/>
      <w:sz w:val="16"/>
      <w:bdr w:val="single" w:sz="4" w:space="0" w:color="595959"/>
      <w:shd w:val="clear" w:color="auto" w:fill="auto"/>
    </w:rPr>
  </w:style>
  <w:style w:type="paragraph" w:customStyle="1" w:styleId="SAPHeader">
    <w:name w:val="SAP_Header"/>
    <w:basedOn w:val="Normal"/>
    <w:locked/>
    <w:rsid w:val="00613B86"/>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613B86"/>
    <w:rPr>
      <w:rFonts w:ascii="BentonSans Bold" w:hAnsi="BentonSans Bold" w:cs="Times New Roman"/>
    </w:rPr>
  </w:style>
  <w:style w:type="character" w:customStyle="1" w:styleId="SAPFooterSecurityLevel">
    <w:name w:val="SAP_Footer_SecurityLevel"/>
    <w:uiPriority w:val="1"/>
    <w:locked/>
    <w:rsid w:val="00613B86"/>
    <w:rPr>
      <w:rFonts w:cs="Times New Roman"/>
      <w:caps/>
      <w:spacing w:val="6"/>
    </w:rPr>
  </w:style>
  <w:style w:type="character" w:styleId="PlaceholderText">
    <w:name w:val="Placeholder Text"/>
    <w:uiPriority w:val="99"/>
    <w:semiHidden/>
    <w:rsid w:val="00613B86"/>
    <w:rPr>
      <w:rFonts w:cs="Times New Roman"/>
      <w:color w:val="808080"/>
    </w:rPr>
  </w:style>
  <w:style w:type="paragraph" w:customStyle="1" w:styleId="SAPGraphicParagraph">
    <w:name w:val="SAP_GraphicParagraph"/>
    <w:basedOn w:val="Normal"/>
    <w:next w:val="Normal"/>
    <w:rsid w:val="00613B86"/>
    <w:pPr>
      <w:keepLines/>
      <w:spacing w:before="240" w:after="240" w:line="360" w:lineRule="auto"/>
      <w:jc w:val="center"/>
    </w:pPr>
    <w:rPr>
      <w:sz w:val="16"/>
    </w:rPr>
  </w:style>
  <w:style w:type="character" w:styleId="FollowedHyperlink">
    <w:name w:val="FollowedHyperlink"/>
    <w:uiPriority w:val="99"/>
    <w:semiHidden/>
    <w:unhideWhenUsed/>
    <w:rsid w:val="00613B86"/>
    <w:rPr>
      <w:rFonts w:cs="Times New Roman"/>
      <w:color w:val="800080"/>
      <w:u w:val="single"/>
    </w:rPr>
  </w:style>
  <w:style w:type="character" w:styleId="SubtleEmphasis">
    <w:name w:val="Subtle Emphasis"/>
    <w:uiPriority w:val="19"/>
    <w:rsid w:val="00613B86"/>
    <w:rPr>
      <w:rFonts w:cs="Times New Roman"/>
      <w:i/>
      <w:iCs/>
      <w:color w:val="808080"/>
    </w:rPr>
  </w:style>
  <w:style w:type="character" w:styleId="Strong">
    <w:name w:val="Strong"/>
    <w:uiPriority w:val="22"/>
    <w:rsid w:val="00613B86"/>
    <w:rPr>
      <w:rFonts w:cs="Times New Roman"/>
      <w:b/>
      <w:bCs/>
    </w:rPr>
  </w:style>
  <w:style w:type="paragraph" w:customStyle="1" w:styleId="SAPCopyrightShort">
    <w:name w:val="SAP_CopyrightShort"/>
    <w:basedOn w:val="Normal"/>
    <w:locked/>
    <w:rsid w:val="00613B86"/>
    <w:pPr>
      <w:spacing w:before="11760" w:after="0" w:line="220" w:lineRule="exact"/>
      <w:ind w:left="-1418" w:right="-567"/>
    </w:pPr>
  </w:style>
  <w:style w:type="paragraph" w:customStyle="1" w:styleId="SAPLastPageGray">
    <w:name w:val="SAP_LastPage_Gray"/>
    <w:basedOn w:val="Normal"/>
    <w:locked/>
    <w:rsid w:val="00613B86"/>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613B86"/>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613B86"/>
  </w:style>
  <w:style w:type="paragraph" w:styleId="List">
    <w:name w:val="List"/>
    <w:basedOn w:val="Normal"/>
    <w:uiPriority w:val="99"/>
    <w:unhideWhenUsed/>
    <w:rsid w:val="00613B86"/>
    <w:pPr>
      <w:ind w:left="340" w:hanging="340"/>
      <w:contextualSpacing/>
    </w:pPr>
  </w:style>
  <w:style w:type="paragraph" w:styleId="ListBullet">
    <w:name w:val="List Bullet"/>
    <w:basedOn w:val="Normal"/>
    <w:uiPriority w:val="99"/>
    <w:unhideWhenUsed/>
    <w:qFormat/>
    <w:rsid w:val="00613B86"/>
    <w:pPr>
      <w:numPr>
        <w:numId w:val="2"/>
      </w:numPr>
      <w:ind w:left="341" w:hanging="284"/>
    </w:pPr>
  </w:style>
  <w:style w:type="paragraph" w:styleId="ListBullet2">
    <w:name w:val="List Bullet 2"/>
    <w:basedOn w:val="Normal"/>
    <w:uiPriority w:val="99"/>
    <w:unhideWhenUsed/>
    <w:qFormat/>
    <w:rsid w:val="00613B86"/>
    <w:pPr>
      <w:numPr>
        <w:numId w:val="3"/>
      </w:numPr>
      <w:ind w:left="681" w:hanging="284"/>
    </w:pPr>
  </w:style>
  <w:style w:type="paragraph" w:styleId="ListBullet3">
    <w:name w:val="List Bullet 3"/>
    <w:basedOn w:val="Normal"/>
    <w:uiPriority w:val="99"/>
    <w:unhideWhenUsed/>
    <w:qFormat/>
    <w:rsid w:val="00613B86"/>
    <w:pPr>
      <w:numPr>
        <w:numId w:val="4"/>
      </w:numPr>
      <w:ind w:left="1021" w:hanging="284"/>
    </w:pPr>
  </w:style>
  <w:style w:type="paragraph" w:styleId="ListNumber">
    <w:name w:val="List Number"/>
    <w:basedOn w:val="Normal"/>
    <w:uiPriority w:val="99"/>
    <w:unhideWhenUsed/>
    <w:qFormat/>
    <w:rsid w:val="00613B86"/>
    <w:pPr>
      <w:numPr>
        <w:numId w:val="1"/>
      </w:numPr>
    </w:pPr>
  </w:style>
  <w:style w:type="paragraph" w:styleId="ListNumber2">
    <w:name w:val="List Number 2"/>
    <w:basedOn w:val="Normal"/>
    <w:uiPriority w:val="99"/>
    <w:unhideWhenUsed/>
    <w:qFormat/>
    <w:rsid w:val="00613B86"/>
    <w:pPr>
      <w:numPr>
        <w:ilvl w:val="1"/>
        <w:numId w:val="1"/>
      </w:numPr>
    </w:pPr>
  </w:style>
  <w:style w:type="paragraph" w:styleId="ListNumber3">
    <w:name w:val="List Number 3"/>
    <w:basedOn w:val="Normal"/>
    <w:uiPriority w:val="99"/>
    <w:unhideWhenUsed/>
    <w:qFormat/>
    <w:rsid w:val="00613B86"/>
    <w:pPr>
      <w:numPr>
        <w:ilvl w:val="2"/>
        <w:numId w:val="1"/>
      </w:numPr>
    </w:pPr>
  </w:style>
  <w:style w:type="paragraph" w:styleId="List2">
    <w:name w:val="List 2"/>
    <w:basedOn w:val="Normal"/>
    <w:uiPriority w:val="99"/>
    <w:unhideWhenUsed/>
    <w:rsid w:val="00613B86"/>
    <w:pPr>
      <w:ind w:left="680" w:hanging="340"/>
      <w:contextualSpacing/>
    </w:pPr>
  </w:style>
  <w:style w:type="paragraph" w:styleId="List3">
    <w:name w:val="List 3"/>
    <w:basedOn w:val="Normal"/>
    <w:uiPriority w:val="99"/>
    <w:unhideWhenUsed/>
    <w:rsid w:val="00613B86"/>
    <w:pPr>
      <w:ind w:left="1020" w:hanging="340"/>
      <w:contextualSpacing/>
    </w:pPr>
  </w:style>
  <w:style w:type="paragraph" w:styleId="DocumentMap">
    <w:name w:val="Document Map"/>
    <w:basedOn w:val="Normal"/>
    <w:link w:val="DocumentMapChar"/>
    <w:uiPriority w:val="99"/>
    <w:semiHidden/>
    <w:unhideWhenUsed/>
    <w:rsid w:val="00613B86"/>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613B86"/>
    <w:rPr>
      <w:rFonts w:ascii="Tahoma" w:eastAsia="MS Mincho" w:hAnsi="Tahoma" w:cs="Tahoma"/>
      <w:sz w:val="16"/>
      <w:szCs w:val="16"/>
      <w:lang w:eastAsia="en-US"/>
    </w:rPr>
  </w:style>
  <w:style w:type="paragraph" w:styleId="NoSpacing">
    <w:name w:val="No Spacing"/>
    <w:link w:val="NoSpacingChar"/>
    <w:uiPriority w:val="1"/>
    <w:rsid w:val="00613B86"/>
    <w:rPr>
      <w:sz w:val="22"/>
      <w:szCs w:val="22"/>
      <w:lang w:val="en-US" w:eastAsia="en-US"/>
    </w:rPr>
  </w:style>
  <w:style w:type="character" w:customStyle="1" w:styleId="NoSpacingChar">
    <w:name w:val="No Spacing Char"/>
    <w:link w:val="NoSpacing"/>
    <w:uiPriority w:val="1"/>
    <w:locked/>
    <w:rsid w:val="00613B86"/>
    <w:rPr>
      <w:sz w:val="22"/>
      <w:szCs w:val="22"/>
      <w:lang w:eastAsia="en-US"/>
    </w:rPr>
  </w:style>
  <w:style w:type="paragraph" w:customStyle="1" w:styleId="SAPFooterright">
    <w:name w:val="SAP_Footer_right"/>
    <w:basedOn w:val="SAPFooterleft"/>
    <w:locked/>
    <w:rsid w:val="00613B86"/>
    <w:pPr>
      <w:jc w:val="right"/>
    </w:pPr>
    <w:rPr>
      <w:noProof/>
    </w:rPr>
  </w:style>
  <w:style w:type="character" w:styleId="Emphasis">
    <w:name w:val="Emphasis"/>
    <w:uiPriority w:val="20"/>
    <w:rsid w:val="00613B86"/>
    <w:rPr>
      <w:rFonts w:cs="Times New Roman"/>
      <w:i/>
      <w:iCs/>
    </w:rPr>
  </w:style>
  <w:style w:type="paragraph" w:styleId="Quote">
    <w:name w:val="Quote"/>
    <w:basedOn w:val="Normal"/>
    <w:next w:val="Normal"/>
    <w:link w:val="QuoteChar"/>
    <w:uiPriority w:val="29"/>
    <w:rsid w:val="00613B86"/>
    <w:rPr>
      <w:i/>
      <w:iCs/>
      <w:color w:val="000000"/>
    </w:rPr>
  </w:style>
  <w:style w:type="character" w:customStyle="1" w:styleId="QuoteChar">
    <w:name w:val="Quote Char"/>
    <w:link w:val="Quote"/>
    <w:uiPriority w:val="29"/>
    <w:rsid w:val="00613B86"/>
    <w:rPr>
      <w:rFonts w:ascii="BentonSans Book" w:eastAsia="MS Mincho" w:hAnsi="BentonSans Book"/>
      <w:i/>
      <w:iCs/>
      <w:color w:val="000000"/>
      <w:sz w:val="18"/>
      <w:szCs w:val="24"/>
      <w:lang w:eastAsia="en-US"/>
    </w:rPr>
  </w:style>
  <w:style w:type="character" w:styleId="SubtleReference">
    <w:name w:val="Subtle Reference"/>
    <w:uiPriority w:val="31"/>
    <w:rsid w:val="00613B86"/>
    <w:rPr>
      <w:rFonts w:cs="Times New Roman"/>
      <w:smallCaps/>
      <w:color w:val="C0504D"/>
      <w:u w:val="single"/>
    </w:rPr>
  </w:style>
  <w:style w:type="paragraph" w:styleId="IntenseQuote">
    <w:name w:val="Intense Quote"/>
    <w:basedOn w:val="Normal"/>
    <w:next w:val="Normal"/>
    <w:link w:val="IntenseQuoteChar"/>
    <w:uiPriority w:val="30"/>
    <w:rsid w:val="00613B8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613B86"/>
    <w:rPr>
      <w:rFonts w:ascii="BentonSans Book" w:eastAsia="MS Mincho" w:hAnsi="BentonSans Book"/>
      <w:b/>
      <w:bCs/>
      <w:i/>
      <w:iCs/>
      <w:color w:val="4F81BD"/>
      <w:sz w:val="18"/>
      <w:szCs w:val="24"/>
      <w:lang w:eastAsia="en-US"/>
    </w:rPr>
  </w:style>
  <w:style w:type="character" w:styleId="IntenseReference">
    <w:name w:val="Intense Reference"/>
    <w:uiPriority w:val="32"/>
    <w:rsid w:val="00613B86"/>
    <w:rPr>
      <w:rFonts w:cs="Times New Roman"/>
      <w:b/>
      <w:bCs/>
      <w:smallCaps/>
      <w:color w:val="C0504D"/>
      <w:spacing w:val="5"/>
      <w:u w:val="single"/>
    </w:rPr>
  </w:style>
  <w:style w:type="character" w:styleId="IntenseEmphasis">
    <w:name w:val="Intense Emphasis"/>
    <w:uiPriority w:val="21"/>
    <w:rsid w:val="00613B86"/>
    <w:rPr>
      <w:rFonts w:cs="Times New Roman"/>
      <w:b/>
      <w:bCs/>
      <w:i/>
      <w:iCs/>
      <w:color w:val="4F81BD"/>
    </w:rPr>
  </w:style>
  <w:style w:type="paragraph" w:styleId="ListParagraph">
    <w:name w:val="List Paragraph"/>
    <w:basedOn w:val="Normal"/>
    <w:uiPriority w:val="34"/>
    <w:qFormat/>
    <w:rsid w:val="00613B86"/>
    <w:pPr>
      <w:ind w:left="720"/>
      <w:contextualSpacing/>
    </w:pPr>
  </w:style>
  <w:style w:type="character" w:styleId="BookTitle">
    <w:name w:val="Book Title"/>
    <w:uiPriority w:val="33"/>
    <w:rsid w:val="00613B86"/>
    <w:rPr>
      <w:rFonts w:cs="Times New Roman"/>
      <w:b/>
      <w:bCs/>
      <w:smallCaps/>
      <w:spacing w:val="5"/>
    </w:rPr>
  </w:style>
  <w:style w:type="character" w:customStyle="1" w:styleId="SAPTextReference">
    <w:name w:val="SAP_TextReference"/>
    <w:uiPriority w:val="1"/>
    <w:qFormat/>
    <w:rsid w:val="00613B86"/>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613B86"/>
    <w:pPr>
      <w:spacing w:before="60" w:after="60"/>
    </w:pPr>
    <w:rPr>
      <w:color w:val="FFFFFF"/>
      <w:sz w:val="18"/>
    </w:rPr>
  </w:style>
  <w:style w:type="paragraph" w:customStyle="1" w:styleId="SAPFooterCurrentTopicRight">
    <w:name w:val="SAP_Footer_CurrentTopicRight"/>
    <w:basedOn w:val="SAPFooterright"/>
    <w:qFormat/>
    <w:locked/>
    <w:rsid w:val="00613B86"/>
    <w:rPr>
      <w:rFonts w:ascii="BentonSans Bold" w:hAnsi="BentonSans Bold"/>
    </w:rPr>
  </w:style>
  <w:style w:type="paragraph" w:customStyle="1" w:styleId="SAPFooterCurrentTopicLeft">
    <w:name w:val="SAP_Footer_CurrentTopicLeft"/>
    <w:basedOn w:val="SAPFooterleft"/>
    <w:qFormat/>
    <w:locked/>
    <w:rsid w:val="00613B86"/>
    <w:rPr>
      <w:rFonts w:ascii="BentonSans Bold" w:hAnsi="BentonSans Bold"/>
    </w:rPr>
  </w:style>
  <w:style w:type="character" w:customStyle="1" w:styleId="Superscript">
    <w:name w:val="Superscript"/>
    <w:uiPriority w:val="1"/>
    <w:rsid w:val="00613B86"/>
    <w:rPr>
      <w:rFonts w:cs="Times New Roman"/>
      <w:vertAlign w:val="superscript"/>
    </w:rPr>
  </w:style>
  <w:style w:type="character" w:customStyle="1" w:styleId="SAPGreenTextNotPrintedChar">
    <w:name w:val="SAP_GreenText_(NotPrinted) Char"/>
    <w:link w:val="SAPGreenTextNotPrinted"/>
    <w:rsid w:val="00613B86"/>
    <w:rPr>
      <w:rFonts w:ascii="BentonSans Regular Italic" w:eastAsia="MS Mincho" w:hAnsi="BentonSans Regular Italic"/>
      <w:vanish/>
      <w:color w:val="76923C"/>
      <w:sz w:val="18"/>
      <w:szCs w:val="24"/>
      <w:lang w:eastAsia="en-US"/>
    </w:rPr>
  </w:style>
  <w:style w:type="character" w:customStyle="1" w:styleId="SAPGreenTextNotPrintedCharacter">
    <w:name w:val="SAP_GreenText_(NotPrinted) Character"/>
    <w:uiPriority w:val="1"/>
    <w:qFormat/>
    <w:rsid w:val="00613B86"/>
    <w:rPr>
      <w:rFonts w:ascii="BentonSans Regular Italic" w:hAnsi="BentonSans Regular Italic"/>
      <w:vanish/>
      <w:color w:val="76923C"/>
      <w:sz w:val="18"/>
    </w:rPr>
  </w:style>
  <w:style w:type="paragraph" w:styleId="BodyText">
    <w:name w:val="Body Text"/>
    <w:basedOn w:val="Normal"/>
    <w:link w:val="BodyTextChar"/>
    <w:rsid w:val="00613B86"/>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613B86"/>
    <w:rPr>
      <w:rFonts w:ascii="Arial" w:eastAsia="Times New Roman" w:hAnsi="Arial"/>
      <w:i/>
      <w:iCs/>
      <w:color w:val="008000"/>
      <w:lang w:eastAsia="en-US"/>
    </w:rPr>
  </w:style>
  <w:style w:type="character" w:customStyle="1" w:styleId="TableHeadingChar">
    <w:name w:val="Table Heading Char"/>
    <w:link w:val="TableHeading"/>
    <w:locked/>
    <w:rsid w:val="008413B3"/>
    <w:rPr>
      <w:rFonts w:ascii="Arial" w:eastAsia="SimSun" w:hAnsi="Arial" w:cs="Arial"/>
      <w:b/>
      <w:sz w:val="20"/>
      <w:szCs w:val="20"/>
      <w:lang w:val="de-DE"/>
    </w:rPr>
  </w:style>
  <w:style w:type="paragraph" w:customStyle="1" w:styleId="TableHeading">
    <w:name w:val="Table Heading"/>
    <w:basedOn w:val="Normal"/>
    <w:link w:val="TableHeadingChar"/>
    <w:rsid w:val="008413B3"/>
    <w:pPr>
      <w:spacing w:line="240" w:lineRule="auto"/>
    </w:pPr>
    <w:rPr>
      <w:rFonts w:ascii="Arial" w:eastAsia="SimSun" w:hAnsi="Arial" w:cs="Arial"/>
      <w:b/>
      <w:sz w:val="20"/>
      <w:szCs w:val="20"/>
      <w:lang w:val="de-DE" w:eastAsia="zh-CN"/>
    </w:rPr>
  </w:style>
  <w:style w:type="character" w:customStyle="1" w:styleId="UserInput">
    <w:name w:val="User Input"/>
    <w:qFormat/>
    <w:rsid w:val="00F05227"/>
    <w:rPr>
      <w:rFonts w:ascii="Courier New" w:hAnsi="Courier New"/>
      <w:b/>
      <w:sz w:val="20"/>
    </w:rPr>
  </w:style>
  <w:style w:type="paragraph" w:styleId="CommentText">
    <w:name w:val="annotation text"/>
    <w:basedOn w:val="Normal"/>
    <w:link w:val="CommentTextChar"/>
    <w:uiPriority w:val="99"/>
    <w:rsid w:val="00F05227"/>
    <w:pPr>
      <w:spacing w:line="240" w:lineRule="auto"/>
    </w:pPr>
    <w:rPr>
      <w:rFonts w:ascii="Arial" w:eastAsia="SimSun" w:hAnsi="Arial"/>
      <w:sz w:val="20"/>
      <w:szCs w:val="20"/>
      <w:lang w:val="de-DE"/>
    </w:rPr>
  </w:style>
  <w:style w:type="character" w:customStyle="1" w:styleId="CommentTextChar">
    <w:name w:val="Comment Text Char"/>
    <w:link w:val="CommentText"/>
    <w:uiPriority w:val="99"/>
    <w:rsid w:val="00F05227"/>
    <w:rPr>
      <w:rFonts w:ascii="Arial" w:eastAsia="SimSun" w:hAnsi="Arial" w:cs="Times New Roman"/>
      <w:sz w:val="20"/>
      <w:szCs w:val="20"/>
      <w:lang w:val="de-DE" w:eastAsia="en-US"/>
    </w:rPr>
  </w:style>
  <w:style w:type="character" w:customStyle="1" w:styleId="NoteParagraphChar">
    <w:name w:val="Note Paragraph Char"/>
    <w:link w:val="NoteParagraph"/>
    <w:locked/>
    <w:rsid w:val="00F05227"/>
    <w:rPr>
      <w:rFonts w:ascii="BentonSans Book" w:eastAsia="MS Mincho" w:hAnsi="BentonSans Book"/>
      <w:sz w:val="18"/>
      <w:szCs w:val="24"/>
      <w:lang w:eastAsia="en-US"/>
    </w:rPr>
  </w:style>
  <w:style w:type="character" w:customStyle="1" w:styleId="Object">
    <w:name w:val="Object"/>
    <w:qFormat/>
    <w:rsid w:val="00690907"/>
    <w:rPr>
      <w:rFonts w:ascii="Arial" w:hAnsi="Arial" w:cs="Arial" w:hint="default"/>
      <w:i/>
      <w:iCs w:val="0"/>
      <w:sz w:val="20"/>
    </w:rPr>
  </w:style>
  <w:style w:type="character" w:customStyle="1" w:styleId="UserKey">
    <w:name w:val="User Key"/>
    <w:rsid w:val="001E2381"/>
    <w:rPr>
      <w:rFonts w:ascii="Courier New" w:hAnsi="Courier New"/>
      <w:sz w:val="16"/>
    </w:rPr>
  </w:style>
  <w:style w:type="character" w:styleId="CommentReference">
    <w:name w:val="annotation reference"/>
    <w:uiPriority w:val="99"/>
    <w:semiHidden/>
    <w:unhideWhenUsed/>
    <w:rsid w:val="000A1A65"/>
    <w:rPr>
      <w:sz w:val="16"/>
      <w:szCs w:val="16"/>
    </w:rPr>
  </w:style>
  <w:style w:type="paragraph" w:styleId="CommentSubject">
    <w:name w:val="annotation subject"/>
    <w:basedOn w:val="CommentText"/>
    <w:next w:val="CommentText"/>
    <w:link w:val="CommentSubjectChar"/>
    <w:uiPriority w:val="99"/>
    <w:semiHidden/>
    <w:unhideWhenUsed/>
    <w:rsid w:val="000A1A65"/>
    <w:rPr>
      <w:rFonts w:ascii="BentonSans Book" w:eastAsia="MS Mincho" w:hAnsi="BentonSans Book"/>
      <w:b/>
      <w:bCs/>
      <w:lang w:val="en-US"/>
    </w:rPr>
  </w:style>
  <w:style w:type="character" w:customStyle="1" w:styleId="CommentSubjectChar">
    <w:name w:val="Comment Subject Char"/>
    <w:link w:val="CommentSubject"/>
    <w:uiPriority w:val="99"/>
    <w:semiHidden/>
    <w:rsid w:val="000A1A65"/>
    <w:rPr>
      <w:rFonts w:ascii="BentonSans Book" w:eastAsia="MS Mincho" w:hAnsi="BentonSans Book" w:cs="Times New Roman"/>
      <w:b/>
      <w:bCs/>
      <w:sz w:val="20"/>
      <w:szCs w:val="20"/>
      <w:lang w:val="de-DE" w:eastAsia="en-US"/>
    </w:rPr>
  </w:style>
  <w:style w:type="table" w:styleId="LightList-Accent3">
    <w:name w:val="Light List Accent 3"/>
    <w:basedOn w:val="TableNormal"/>
    <w:uiPriority w:val="61"/>
    <w:rsid w:val="00CD0852"/>
    <w:rPr>
      <w:rFonts w:eastAsia="Times New Roman"/>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paragraph" w:styleId="Revision">
    <w:name w:val="Revision"/>
    <w:hidden/>
    <w:uiPriority w:val="99"/>
    <w:semiHidden/>
    <w:rsid w:val="00C149CD"/>
    <w:rPr>
      <w:rFonts w:ascii="BentonSans Book" w:eastAsia="MS Mincho" w:hAnsi="BentonSans Book"/>
      <w:sz w:val="18"/>
      <w:szCs w:val="24"/>
      <w:lang w:val="en-US" w:eastAsia="en-US"/>
    </w:rPr>
  </w:style>
  <w:style w:type="paragraph" w:styleId="NormalWeb">
    <w:name w:val="Normal (Web)"/>
    <w:basedOn w:val="Normal"/>
    <w:uiPriority w:val="99"/>
    <w:semiHidden/>
    <w:unhideWhenUsed/>
    <w:rsid w:val="00D947A2"/>
    <w:pPr>
      <w:spacing w:before="100" w:beforeAutospacing="1" w:after="100" w:afterAutospacing="1" w:line="240" w:lineRule="auto"/>
    </w:pPr>
    <w:rPr>
      <w:rFonts w:ascii="Times New Roman" w:eastAsia="Times New Roman" w:hAnsi="Times New Roman"/>
      <w:sz w:val="24"/>
    </w:rPr>
  </w:style>
  <w:style w:type="paragraph" w:customStyle="1" w:styleId="Default">
    <w:name w:val="Default"/>
    <w:rsid w:val="00072B51"/>
    <w:pPr>
      <w:autoSpaceDE w:val="0"/>
      <w:autoSpaceDN w:val="0"/>
      <w:adjustRightInd w:val="0"/>
    </w:pPr>
    <w:rPr>
      <w:rFonts w:ascii="BentonSans" w:hAnsi="BentonSans" w:cs="BentonSan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2522">
      <w:bodyDiv w:val="1"/>
      <w:marLeft w:val="0"/>
      <w:marRight w:val="0"/>
      <w:marTop w:val="0"/>
      <w:marBottom w:val="0"/>
      <w:divBdr>
        <w:top w:val="none" w:sz="0" w:space="0" w:color="auto"/>
        <w:left w:val="none" w:sz="0" w:space="0" w:color="auto"/>
        <w:bottom w:val="none" w:sz="0" w:space="0" w:color="auto"/>
        <w:right w:val="none" w:sz="0" w:space="0" w:color="auto"/>
      </w:divBdr>
    </w:div>
    <w:div w:id="50275899">
      <w:bodyDiv w:val="1"/>
      <w:marLeft w:val="0"/>
      <w:marRight w:val="0"/>
      <w:marTop w:val="0"/>
      <w:marBottom w:val="0"/>
      <w:divBdr>
        <w:top w:val="none" w:sz="0" w:space="0" w:color="auto"/>
        <w:left w:val="none" w:sz="0" w:space="0" w:color="auto"/>
        <w:bottom w:val="none" w:sz="0" w:space="0" w:color="auto"/>
        <w:right w:val="none" w:sz="0" w:space="0" w:color="auto"/>
      </w:divBdr>
    </w:div>
    <w:div w:id="92670372">
      <w:bodyDiv w:val="1"/>
      <w:marLeft w:val="0"/>
      <w:marRight w:val="0"/>
      <w:marTop w:val="0"/>
      <w:marBottom w:val="0"/>
      <w:divBdr>
        <w:top w:val="none" w:sz="0" w:space="0" w:color="auto"/>
        <w:left w:val="none" w:sz="0" w:space="0" w:color="auto"/>
        <w:bottom w:val="none" w:sz="0" w:space="0" w:color="auto"/>
        <w:right w:val="none" w:sz="0" w:space="0" w:color="auto"/>
      </w:divBdr>
    </w:div>
    <w:div w:id="256989543">
      <w:bodyDiv w:val="1"/>
      <w:marLeft w:val="0"/>
      <w:marRight w:val="0"/>
      <w:marTop w:val="0"/>
      <w:marBottom w:val="0"/>
      <w:divBdr>
        <w:top w:val="none" w:sz="0" w:space="0" w:color="auto"/>
        <w:left w:val="none" w:sz="0" w:space="0" w:color="auto"/>
        <w:bottom w:val="none" w:sz="0" w:space="0" w:color="auto"/>
        <w:right w:val="none" w:sz="0" w:space="0" w:color="auto"/>
      </w:divBdr>
    </w:div>
    <w:div w:id="277839737">
      <w:bodyDiv w:val="1"/>
      <w:marLeft w:val="0"/>
      <w:marRight w:val="0"/>
      <w:marTop w:val="0"/>
      <w:marBottom w:val="0"/>
      <w:divBdr>
        <w:top w:val="none" w:sz="0" w:space="0" w:color="auto"/>
        <w:left w:val="none" w:sz="0" w:space="0" w:color="auto"/>
        <w:bottom w:val="none" w:sz="0" w:space="0" w:color="auto"/>
        <w:right w:val="none" w:sz="0" w:space="0" w:color="auto"/>
      </w:divBdr>
    </w:div>
    <w:div w:id="298387290">
      <w:bodyDiv w:val="1"/>
      <w:marLeft w:val="0"/>
      <w:marRight w:val="0"/>
      <w:marTop w:val="0"/>
      <w:marBottom w:val="0"/>
      <w:divBdr>
        <w:top w:val="none" w:sz="0" w:space="0" w:color="auto"/>
        <w:left w:val="none" w:sz="0" w:space="0" w:color="auto"/>
        <w:bottom w:val="none" w:sz="0" w:space="0" w:color="auto"/>
        <w:right w:val="none" w:sz="0" w:space="0" w:color="auto"/>
      </w:divBdr>
    </w:div>
    <w:div w:id="355039695">
      <w:bodyDiv w:val="1"/>
      <w:marLeft w:val="0"/>
      <w:marRight w:val="0"/>
      <w:marTop w:val="0"/>
      <w:marBottom w:val="0"/>
      <w:divBdr>
        <w:top w:val="none" w:sz="0" w:space="0" w:color="auto"/>
        <w:left w:val="none" w:sz="0" w:space="0" w:color="auto"/>
        <w:bottom w:val="none" w:sz="0" w:space="0" w:color="auto"/>
        <w:right w:val="none" w:sz="0" w:space="0" w:color="auto"/>
      </w:divBdr>
    </w:div>
    <w:div w:id="407968470">
      <w:bodyDiv w:val="1"/>
      <w:marLeft w:val="0"/>
      <w:marRight w:val="0"/>
      <w:marTop w:val="0"/>
      <w:marBottom w:val="0"/>
      <w:divBdr>
        <w:top w:val="none" w:sz="0" w:space="0" w:color="auto"/>
        <w:left w:val="none" w:sz="0" w:space="0" w:color="auto"/>
        <w:bottom w:val="none" w:sz="0" w:space="0" w:color="auto"/>
        <w:right w:val="none" w:sz="0" w:space="0" w:color="auto"/>
      </w:divBdr>
    </w:div>
    <w:div w:id="444735327">
      <w:bodyDiv w:val="1"/>
      <w:marLeft w:val="0"/>
      <w:marRight w:val="0"/>
      <w:marTop w:val="0"/>
      <w:marBottom w:val="0"/>
      <w:divBdr>
        <w:top w:val="none" w:sz="0" w:space="0" w:color="auto"/>
        <w:left w:val="none" w:sz="0" w:space="0" w:color="auto"/>
        <w:bottom w:val="none" w:sz="0" w:space="0" w:color="auto"/>
        <w:right w:val="none" w:sz="0" w:space="0" w:color="auto"/>
      </w:divBdr>
    </w:div>
    <w:div w:id="455609661">
      <w:bodyDiv w:val="1"/>
      <w:marLeft w:val="0"/>
      <w:marRight w:val="0"/>
      <w:marTop w:val="0"/>
      <w:marBottom w:val="0"/>
      <w:divBdr>
        <w:top w:val="none" w:sz="0" w:space="0" w:color="auto"/>
        <w:left w:val="none" w:sz="0" w:space="0" w:color="auto"/>
        <w:bottom w:val="none" w:sz="0" w:space="0" w:color="auto"/>
        <w:right w:val="none" w:sz="0" w:space="0" w:color="auto"/>
      </w:divBdr>
    </w:div>
    <w:div w:id="577977867">
      <w:bodyDiv w:val="1"/>
      <w:marLeft w:val="0"/>
      <w:marRight w:val="0"/>
      <w:marTop w:val="0"/>
      <w:marBottom w:val="0"/>
      <w:divBdr>
        <w:top w:val="none" w:sz="0" w:space="0" w:color="auto"/>
        <w:left w:val="none" w:sz="0" w:space="0" w:color="auto"/>
        <w:bottom w:val="none" w:sz="0" w:space="0" w:color="auto"/>
        <w:right w:val="none" w:sz="0" w:space="0" w:color="auto"/>
      </w:divBdr>
    </w:div>
    <w:div w:id="654916520">
      <w:bodyDiv w:val="1"/>
      <w:marLeft w:val="0"/>
      <w:marRight w:val="0"/>
      <w:marTop w:val="0"/>
      <w:marBottom w:val="0"/>
      <w:divBdr>
        <w:top w:val="none" w:sz="0" w:space="0" w:color="auto"/>
        <w:left w:val="none" w:sz="0" w:space="0" w:color="auto"/>
        <w:bottom w:val="none" w:sz="0" w:space="0" w:color="auto"/>
        <w:right w:val="none" w:sz="0" w:space="0" w:color="auto"/>
      </w:divBdr>
    </w:div>
    <w:div w:id="663168358">
      <w:bodyDiv w:val="1"/>
      <w:marLeft w:val="0"/>
      <w:marRight w:val="0"/>
      <w:marTop w:val="0"/>
      <w:marBottom w:val="0"/>
      <w:divBdr>
        <w:top w:val="none" w:sz="0" w:space="0" w:color="auto"/>
        <w:left w:val="none" w:sz="0" w:space="0" w:color="auto"/>
        <w:bottom w:val="none" w:sz="0" w:space="0" w:color="auto"/>
        <w:right w:val="none" w:sz="0" w:space="0" w:color="auto"/>
      </w:divBdr>
    </w:div>
    <w:div w:id="938871886">
      <w:bodyDiv w:val="1"/>
      <w:marLeft w:val="0"/>
      <w:marRight w:val="0"/>
      <w:marTop w:val="0"/>
      <w:marBottom w:val="0"/>
      <w:divBdr>
        <w:top w:val="none" w:sz="0" w:space="0" w:color="auto"/>
        <w:left w:val="none" w:sz="0" w:space="0" w:color="auto"/>
        <w:bottom w:val="none" w:sz="0" w:space="0" w:color="auto"/>
        <w:right w:val="none" w:sz="0" w:space="0" w:color="auto"/>
      </w:divBdr>
    </w:div>
    <w:div w:id="1226719502">
      <w:bodyDiv w:val="1"/>
      <w:marLeft w:val="0"/>
      <w:marRight w:val="0"/>
      <w:marTop w:val="0"/>
      <w:marBottom w:val="0"/>
      <w:divBdr>
        <w:top w:val="none" w:sz="0" w:space="0" w:color="auto"/>
        <w:left w:val="none" w:sz="0" w:space="0" w:color="auto"/>
        <w:bottom w:val="none" w:sz="0" w:space="0" w:color="auto"/>
        <w:right w:val="none" w:sz="0" w:space="0" w:color="auto"/>
      </w:divBdr>
    </w:div>
    <w:div w:id="1251352534">
      <w:bodyDiv w:val="1"/>
      <w:marLeft w:val="0"/>
      <w:marRight w:val="0"/>
      <w:marTop w:val="0"/>
      <w:marBottom w:val="0"/>
      <w:divBdr>
        <w:top w:val="none" w:sz="0" w:space="0" w:color="auto"/>
        <w:left w:val="none" w:sz="0" w:space="0" w:color="auto"/>
        <w:bottom w:val="none" w:sz="0" w:space="0" w:color="auto"/>
        <w:right w:val="none" w:sz="0" w:space="0" w:color="auto"/>
      </w:divBdr>
    </w:div>
    <w:div w:id="1542283580">
      <w:bodyDiv w:val="1"/>
      <w:marLeft w:val="0"/>
      <w:marRight w:val="0"/>
      <w:marTop w:val="0"/>
      <w:marBottom w:val="0"/>
      <w:divBdr>
        <w:top w:val="none" w:sz="0" w:space="0" w:color="auto"/>
        <w:left w:val="none" w:sz="0" w:space="0" w:color="auto"/>
        <w:bottom w:val="none" w:sz="0" w:space="0" w:color="auto"/>
        <w:right w:val="none" w:sz="0" w:space="0" w:color="auto"/>
      </w:divBdr>
    </w:div>
    <w:div w:id="1549102693">
      <w:bodyDiv w:val="1"/>
      <w:marLeft w:val="0"/>
      <w:marRight w:val="0"/>
      <w:marTop w:val="0"/>
      <w:marBottom w:val="0"/>
      <w:divBdr>
        <w:top w:val="none" w:sz="0" w:space="0" w:color="auto"/>
        <w:left w:val="none" w:sz="0" w:space="0" w:color="auto"/>
        <w:bottom w:val="none" w:sz="0" w:space="0" w:color="auto"/>
        <w:right w:val="none" w:sz="0" w:space="0" w:color="auto"/>
      </w:divBdr>
    </w:div>
    <w:div w:id="1581331876">
      <w:bodyDiv w:val="1"/>
      <w:marLeft w:val="0"/>
      <w:marRight w:val="0"/>
      <w:marTop w:val="0"/>
      <w:marBottom w:val="0"/>
      <w:divBdr>
        <w:top w:val="none" w:sz="0" w:space="0" w:color="auto"/>
        <w:left w:val="none" w:sz="0" w:space="0" w:color="auto"/>
        <w:bottom w:val="none" w:sz="0" w:space="0" w:color="auto"/>
        <w:right w:val="none" w:sz="0" w:space="0" w:color="auto"/>
      </w:divBdr>
    </w:div>
    <w:div w:id="1965962765">
      <w:bodyDiv w:val="1"/>
      <w:marLeft w:val="0"/>
      <w:marRight w:val="0"/>
      <w:marTop w:val="0"/>
      <w:marBottom w:val="0"/>
      <w:divBdr>
        <w:top w:val="none" w:sz="0" w:space="0" w:color="auto"/>
        <w:left w:val="none" w:sz="0" w:space="0" w:color="auto"/>
        <w:bottom w:val="none" w:sz="0" w:space="0" w:color="auto"/>
        <w:right w:val="none" w:sz="0" w:space="0" w:color="auto"/>
      </w:divBdr>
    </w:div>
    <w:div w:id="2002734307">
      <w:bodyDiv w:val="1"/>
      <w:marLeft w:val="0"/>
      <w:marRight w:val="0"/>
      <w:marTop w:val="0"/>
      <w:marBottom w:val="0"/>
      <w:divBdr>
        <w:top w:val="none" w:sz="0" w:space="0" w:color="auto"/>
        <w:left w:val="none" w:sz="0" w:space="0" w:color="auto"/>
        <w:bottom w:val="none" w:sz="0" w:space="0" w:color="auto"/>
        <w:right w:val="none" w:sz="0" w:space="0" w:color="auto"/>
      </w:divBdr>
    </w:div>
    <w:div w:id="200431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customXml" Target="../customXml/item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omments" Target="comments.xml"/><Relationship Id="rId22" Type="http://schemas.openxmlformats.org/officeDocument/2006/relationships/hyperlink" Target="http://global.sap.com/corporate-en/legal/copyright/index.epx" TargetMode="External"/><Relationship Id="rId27" Type="http://schemas.openxmlformats.org/officeDocument/2006/relationships/footer" Target="footer4.xml"/><Relationship Id="rId30"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08247\Desktop\Project\Template\NewTestScriptTemplate\Test%20script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CD381-1625-451C-9EDA-6203F20D3C77}">
  <ds:schemaRefs>
    <ds:schemaRef ds:uri="http://schemas.openxmlformats.org/officeDocument/2006/bibliography"/>
  </ds:schemaRefs>
</ds:datastoreItem>
</file>

<file path=customXml/itemProps2.xml><?xml version="1.0" encoding="utf-8"?>
<ds:datastoreItem xmlns:ds="http://schemas.openxmlformats.org/officeDocument/2006/customXml" ds:itemID="{04DF7169-CC65-4B13-A2B8-975CBF3C614D}"/>
</file>

<file path=customXml/itemProps3.xml><?xml version="1.0" encoding="utf-8"?>
<ds:datastoreItem xmlns:ds="http://schemas.openxmlformats.org/officeDocument/2006/customXml" ds:itemID="{EC2CC622-BC7C-451F-ACF4-C18A6A054D4B}"/>
</file>

<file path=customXml/itemProps4.xml><?xml version="1.0" encoding="utf-8"?>
<ds:datastoreItem xmlns:ds="http://schemas.openxmlformats.org/officeDocument/2006/customXml" ds:itemID="{CEEAF53E-0F95-45B5-A860-CE717EF44541}"/>
</file>

<file path=docProps/app.xml><?xml version="1.0" encoding="utf-8"?>
<Properties xmlns="http://schemas.openxmlformats.org/officeDocument/2006/extended-properties" xmlns:vt="http://schemas.openxmlformats.org/officeDocument/2006/docPropsVTypes">
  <Template>Test scripts.dotm</Template>
  <TotalTime>0</TotalTime>
  <Pages>38</Pages>
  <Words>9996</Words>
  <Characters>56979</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66842</CharactersWithSpaces>
  <SharedDoc>false</SharedDoc>
  <HLinks>
    <vt:vector size="114" baseType="variant">
      <vt:variant>
        <vt:i4>5046273</vt:i4>
      </vt:variant>
      <vt:variant>
        <vt:i4>114</vt:i4>
      </vt:variant>
      <vt:variant>
        <vt:i4>0</vt:i4>
      </vt:variant>
      <vt:variant>
        <vt:i4>5</vt:i4>
      </vt:variant>
      <vt:variant>
        <vt:lpwstr>http://global.sap.com/corporate-en/legal/copyright/index.epx</vt:lpwstr>
      </vt:variant>
      <vt:variant>
        <vt:lpwstr>trademark</vt:lpwstr>
      </vt:variant>
      <vt:variant>
        <vt:i4>1900602</vt:i4>
      </vt:variant>
      <vt:variant>
        <vt:i4>104</vt:i4>
      </vt:variant>
      <vt:variant>
        <vt:i4>0</vt:i4>
      </vt:variant>
      <vt:variant>
        <vt:i4>5</vt:i4>
      </vt:variant>
      <vt:variant>
        <vt:lpwstr/>
      </vt:variant>
      <vt:variant>
        <vt:lpwstr>_Toc437608971</vt:lpwstr>
      </vt:variant>
      <vt:variant>
        <vt:i4>1900602</vt:i4>
      </vt:variant>
      <vt:variant>
        <vt:i4>98</vt:i4>
      </vt:variant>
      <vt:variant>
        <vt:i4>0</vt:i4>
      </vt:variant>
      <vt:variant>
        <vt:i4>5</vt:i4>
      </vt:variant>
      <vt:variant>
        <vt:lpwstr/>
      </vt:variant>
      <vt:variant>
        <vt:lpwstr>_Toc437608970</vt:lpwstr>
      </vt:variant>
      <vt:variant>
        <vt:i4>1835066</vt:i4>
      </vt:variant>
      <vt:variant>
        <vt:i4>92</vt:i4>
      </vt:variant>
      <vt:variant>
        <vt:i4>0</vt:i4>
      </vt:variant>
      <vt:variant>
        <vt:i4>5</vt:i4>
      </vt:variant>
      <vt:variant>
        <vt:lpwstr/>
      </vt:variant>
      <vt:variant>
        <vt:lpwstr>_Toc437608969</vt:lpwstr>
      </vt:variant>
      <vt:variant>
        <vt:i4>1835066</vt:i4>
      </vt:variant>
      <vt:variant>
        <vt:i4>86</vt:i4>
      </vt:variant>
      <vt:variant>
        <vt:i4>0</vt:i4>
      </vt:variant>
      <vt:variant>
        <vt:i4>5</vt:i4>
      </vt:variant>
      <vt:variant>
        <vt:lpwstr/>
      </vt:variant>
      <vt:variant>
        <vt:lpwstr>_Toc437608968</vt:lpwstr>
      </vt:variant>
      <vt:variant>
        <vt:i4>1835066</vt:i4>
      </vt:variant>
      <vt:variant>
        <vt:i4>80</vt:i4>
      </vt:variant>
      <vt:variant>
        <vt:i4>0</vt:i4>
      </vt:variant>
      <vt:variant>
        <vt:i4>5</vt:i4>
      </vt:variant>
      <vt:variant>
        <vt:lpwstr/>
      </vt:variant>
      <vt:variant>
        <vt:lpwstr>_Toc437608967</vt:lpwstr>
      </vt:variant>
      <vt:variant>
        <vt:i4>1835066</vt:i4>
      </vt:variant>
      <vt:variant>
        <vt:i4>74</vt:i4>
      </vt:variant>
      <vt:variant>
        <vt:i4>0</vt:i4>
      </vt:variant>
      <vt:variant>
        <vt:i4>5</vt:i4>
      </vt:variant>
      <vt:variant>
        <vt:lpwstr/>
      </vt:variant>
      <vt:variant>
        <vt:lpwstr>_Toc437608966</vt:lpwstr>
      </vt:variant>
      <vt:variant>
        <vt:i4>1835066</vt:i4>
      </vt:variant>
      <vt:variant>
        <vt:i4>68</vt:i4>
      </vt:variant>
      <vt:variant>
        <vt:i4>0</vt:i4>
      </vt:variant>
      <vt:variant>
        <vt:i4>5</vt:i4>
      </vt:variant>
      <vt:variant>
        <vt:lpwstr/>
      </vt:variant>
      <vt:variant>
        <vt:lpwstr>_Toc437608965</vt:lpwstr>
      </vt:variant>
      <vt:variant>
        <vt:i4>1835066</vt:i4>
      </vt:variant>
      <vt:variant>
        <vt:i4>62</vt:i4>
      </vt:variant>
      <vt:variant>
        <vt:i4>0</vt:i4>
      </vt:variant>
      <vt:variant>
        <vt:i4>5</vt:i4>
      </vt:variant>
      <vt:variant>
        <vt:lpwstr/>
      </vt:variant>
      <vt:variant>
        <vt:lpwstr>_Toc437608964</vt:lpwstr>
      </vt:variant>
      <vt:variant>
        <vt:i4>1835066</vt:i4>
      </vt:variant>
      <vt:variant>
        <vt:i4>56</vt:i4>
      </vt:variant>
      <vt:variant>
        <vt:i4>0</vt:i4>
      </vt:variant>
      <vt:variant>
        <vt:i4>5</vt:i4>
      </vt:variant>
      <vt:variant>
        <vt:lpwstr/>
      </vt:variant>
      <vt:variant>
        <vt:lpwstr>_Toc437608963</vt:lpwstr>
      </vt:variant>
      <vt:variant>
        <vt:i4>1835066</vt:i4>
      </vt:variant>
      <vt:variant>
        <vt:i4>50</vt:i4>
      </vt:variant>
      <vt:variant>
        <vt:i4>0</vt:i4>
      </vt:variant>
      <vt:variant>
        <vt:i4>5</vt:i4>
      </vt:variant>
      <vt:variant>
        <vt:lpwstr/>
      </vt:variant>
      <vt:variant>
        <vt:lpwstr>_Toc437608962</vt:lpwstr>
      </vt:variant>
      <vt:variant>
        <vt:i4>1835066</vt:i4>
      </vt:variant>
      <vt:variant>
        <vt:i4>44</vt:i4>
      </vt:variant>
      <vt:variant>
        <vt:i4>0</vt:i4>
      </vt:variant>
      <vt:variant>
        <vt:i4>5</vt:i4>
      </vt:variant>
      <vt:variant>
        <vt:lpwstr/>
      </vt:variant>
      <vt:variant>
        <vt:lpwstr>_Toc437608961</vt:lpwstr>
      </vt:variant>
      <vt:variant>
        <vt:i4>1835066</vt:i4>
      </vt:variant>
      <vt:variant>
        <vt:i4>38</vt:i4>
      </vt:variant>
      <vt:variant>
        <vt:i4>0</vt:i4>
      </vt:variant>
      <vt:variant>
        <vt:i4>5</vt:i4>
      </vt:variant>
      <vt:variant>
        <vt:lpwstr/>
      </vt:variant>
      <vt:variant>
        <vt:lpwstr>_Toc437608960</vt:lpwstr>
      </vt:variant>
      <vt:variant>
        <vt:i4>2031674</vt:i4>
      </vt:variant>
      <vt:variant>
        <vt:i4>32</vt:i4>
      </vt:variant>
      <vt:variant>
        <vt:i4>0</vt:i4>
      </vt:variant>
      <vt:variant>
        <vt:i4>5</vt:i4>
      </vt:variant>
      <vt:variant>
        <vt:lpwstr/>
      </vt:variant>
      <vt:variant>
        <vt:lpwstr>_Toc437608959</vt:lpwstr>
      </vt:variant>
      <vt:variant>
        <vt:i4>2031674</vt:i4>
      </vt:variant>
      <vt:variant>
        <vt:i4>26</vt:i4>
      </vt:variant>
      <vt:variant>
        <vt:i4>0</vt:i4>
      </vt:variant>
      <vt:variant>
        <vt:i4>5</vt:i4>
      </vt:variant>
      <vt:variant>
        <vt:lpwstr/>
      </vt:variant>
      <vt:variant>
        <vt:lpwstr>_Toc437608958</vt:lpwstr>
      </vt:variant>
      <vt:variant>
        <vt:i4>2031674</vt:i4>
      </vt:variant>
      <vt:variant>
        <vt:i4>20</vt:i4>
      </vt:variant>
      <vt:variant>
        <vt:i4>0</vt:i4>
      </vt:variant>
      <vt:variant>
        <vt:i4>5</vt:i4>
      </vt:variant>
      <vt:variant>
        <vt:lpwstr/>
      </vt:variant>
      <vt:variant>
        <vt:lpwstr>_Toc437608957</vt:lpwstr>
      </vt:variant>
      <vt:variant>
        <vt:i4>2031674</vt:i4>
      </vt:variant>
      <vt:variant>
        <vt:i4>14</vt:i4>
      </vt:variant>
      <vt:variant>
        <vt:i4>0</vt:i4>
      </vt:variant>
      <vt:variant>
        <vt:i4>5</vt:i4>
      </vt:variant>
      <vt:variant>
        <vt:lpwstr/>
      </vt:variant>
      <vt:variant>
        <vt:lpwstr>_Toc437608956</vt:lpwstr>
      </vt:variant>
      <vt:variant>
        <vt:i4>2031674</vt:i4>
      </vt:variant>
      <vt:variant>
        <vt:i4>8</vt:i4>
      </vt:variant>
      <vt:variant>
        <vt:i4>0</vt:i4>
      </vt:variant>
      <vt:variant>
        <vt:i4>5</vt:i4>
      </vt:variant>
      <vt:variant>
        <vt:lpwstr/>
      </vt:variant>
      <vt:variant>
        <vt:lpwstr>_Toc437608955</vt:lpwstr>
      </vt:variant>
      <vt:variant>
        <vt:i4>2031674</vt:i4>
      </vt:variant>
      <vt:variant>
        <vt:i4>2</vt:i4>
      </vt:variant>
      <vt:variant>
        <vt:i4>0</vt:i4>
      </vt:variant>
      <vt:variant>
        <vt:i4>5</vt:i4>
      </vt:variant>
      <vt:variant>
        <vt:lpwstr/>
      </vt:variant>
      <vt:variant>
        <vt:lpwstr>_Toc437608954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2015-12-21T12:45:00Z</dcterms:created>
  <dcterms:modified xsi:type="dcterms:W3CDTF">2018-02-19T17:01:00Z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